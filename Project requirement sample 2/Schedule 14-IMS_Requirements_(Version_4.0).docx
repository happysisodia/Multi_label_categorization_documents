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225D3" w14:textId="1A79C298" w:rsidR="00AC73D6" w:rsidRPr="006263D3" w:rsidRDefault="00AC73D6" w:rsidP="00055280">
      <w:pPr>
        <w:pStyle w:val="Title"/>
        <w:jc w:val="left"/>
        <w:rPr>
          <w:rFonts w:ascii="Arial" w:hAnsi="Arial" w:cs="Arial"/>
          <w:b w:val="0"/>
          <w:sz w:val="22"/>
          <w:szCs w:val="22"/>
        </w:rPr>
      </w:pPr>
      <w:bookmarkStart w:id="0" w:name="_GoBack"/>
      <w:bookmarkEnd w:id="0"/>
    </w:p>
    <w:sdt>
      <w:sdtPr>
        <w:rPr>
          <w:rFonts w:ascii="Times New Roman" w:eastAsia="Times New Roman" w:hAnsi="Times New Roman" w:cs="Times New Roman"/>
          <w:b w:val="0"/>
          <w:bCs w:val="0"/>
          <w:color w:val="auto"/>
          <w:sz w:val="24"/>
          <w:szCs w:val="24"/>
          <w:lang w:val="en-CA" w:eastAsia="en-US"/>
        </w:rPr>
        <w:id w:val="-777335709"/>
        <w:docPartObj>
          <w:docPartGallery w:val="Table of Contents"/>
          <w:docPartUnique/>
        </w:docPartObj>
      </w:sdtPr>
      <w:sdtEndPr>
        <w:rPr>
          <w:noProof/>
        </w:rPr>
      </w:sdtEndPr>
      <w:sdtContent>
        <w:p w14:paraId="5AF80A81" w14:textId="06F7BB35" w:rsidR="00982597" w:rsidRPr="009B22E0" w:rsidRDefault="00982597">
          <w:pPr>
            <w:pStyle w:val="TOCHeading"/>
            <w:rPr>
              <w:color w:val="auto"/>
            </w:rPr>
          </w:pPr>
          <w:r w:rsidRPr="009B22E0">
            <w:rPr>
              <w:color w:val="auto"/>
            </w:rPr>
            <w:t>Table of Contents</w:t>
          </w:r>
        </w:p>
        <w:p w14:paraId="4CE39EFF" w14:textId="77777777" w:rsidR="007A3A19" w:rsidRDefault="00982597">
          <w:pPr>
            <w:pStyle w:val="TOC1"/>
            <w:rPr>
              <w:rFonts w:asciiTheme="minorHAnsi" w:hAnsiTheme="minorHAnsi" w:cstheme="minorBidi"/>
              <w:lang w:eastAsia="en-US"/>
            </w:rPr>
          </w:pPr>
          <w:r w:rsidRPr="009B22E0">
            <w:rPr>
              <w:sz w:val="24"/>
              <w:szCs w:val="24"/>
            </w:rPr>
            <w:fldChar w:fldCharType="begin"/>
          </w:r>
          <w:r w:rsidRPr="009B22E0">
            <w:rPr>
              <w:sz w:val="24"/>
              <w:szCs w:val="24"/>
            </w:rPr>
            <w:instrText xml:space="preserve"> TOC \o "1-3" \h \z \u </w:instrText>
          </w:r>
          <w:r w:rsidRPr="009B22E0">
            <w:rPr>
              <w:sz w:val="24"/>
              <w:szCs w:val="24"/>
            </w:rPr>
            <w:fldChar w:fldCharType="separate"/>
          </w:r>
          <w:hyperlink w:anchor="_Toc409718763" w:history="1">
            <w:r w:rsidR="007A3A19" w:rsidRPr="003B012C">
              <w:rPr>
                <w:rStyle w:val="Hyperlink"/>
                <w:rFonts w:eastAsiaTheme="minorHAnsi"/>
              </w:rPr>
              <w:t>PART 1</w:t>
            </w:r>
            <w:r w:rsidR="007A3A19">
              <w:rPr>
                <w:rFonts w:asciiTheme="minorHAnsi" w:hAnsiTheme="minorHAnsi" w:cstheme="minorBidi"/>
                <w:lang w:eastAsia="en-US"/>
              </w:rPr>
              <w:tab/>
            </w:r>
            <w:r w:rsidR="007A3A19" w:rsidRPr="003B012C">
              <w:rPr>
                <w:rStyle w:val="Hyperlink"/>
                <w:rFonts w:eastAsiaTheme="minorHAnsi"/>
                <w:bCs/>
              </w:rPr>
              <w:t>DEFINITIONS</w:t>
            </w:r>
            <w:r w:rsidR="007A3A19">
              <w:rPr>
                <w:webHidden/>
              </w:rPr>
              <w:tab/>
            </w:r>
            <w:r w:rsidR="007A3A19">
              <w:rPr>
                <w:webHidden/>
              </w:rPr>
              <w:fldChar w:fldCharType="begin"/>
            </w:r>
            <w:r w:rsidR="007A3A19">
              <w:rPr>
                <w:webHidden/>
              </w:rPr>
              <w:instrText xml:space="preserve"> PAGEREF _Toc409718763 \h </w:instrText>
            </w:r>
            <w:r w:rsidR="007A3A19">
              <w:rPr>
                <w:webHidden/>
              </w:rPr>
            </w:r>
            <w:r w:rsidR="007A3A19">
              <w:rPr>
                <w:webHidden/>
              </w:rPr>
              <w:fldChar w:fldCharType="separate"/>
            </w:r>
            <w:r w:rsidR="00BD5621">
              <w:rPr>
                <w:webHidden/>
              </w:rPr>
              <w:t>3</w:t>
            </w:r>
            <w:r w:rsidR="007A3A19">
              <w:rPr>
                <w:webHidden/>
              </w:rPr>
              <w:fldChar w:fldCharType="end"/>
            </w:r>
          </w:hyperlink>
        </w:p>
        <w:p w14:paraId="53577BDF" w14:textId="77777777" w:rsidR="007A3A19" w:rsidRDefault="007A5A3B">
          <w:pPr>
            <w:pStyle w:val="TOC1"/>
            <w:rPr>
              <w:rFonts w:asciiTheme="minorHAnsi" w:hAnsiTheme="minorHAnsi" w:cstheme="minorBidi"/>
              <w:lang w:eastAsia="en-US"/>
            </w:rPr>
          </w:pPr>
          <w:hyperlink w:anchor="_Toc409718764" w:history="1">
            <w:r w:rsidR="007A3A19" w:rsidRPr="003B012C">
              <w:rPr>
                <w:rStyle w:val="Hyperlink"/>
                <w:rFonts w:eastAsiaTheme="minorHAnsi"/>
                <w:bCs/>
              </w:rPr>
              <w:t>PART 2</w:t>
            </w:r>
            <w:r w:rsidR="007A3A19">
              <w:rPr>
                <w:rFonts w:asciiTheme="minorHAnsi" w:hAnsiTheme="minorHAnsi" w:cstheme="minorBidi"/>
                <w:lang w:eastAsia="en-US"/>
              </w:rPr>
              <w:tab/>
            </w:r>
            <w:r w:rsidR="007A3A19" w:rsidRPr="003B012C">
              <w:rPr>
                <w:rStyle w:val="Hyperlink"/>
                <w:rFonts w:eastAsiaTheme="minorHAnsi"/>
                <w:bCs/>
              </w:rPr>
              <w:t>INTEGRATED MANAGEMENT SYSTEM REQUIREMENTS</w:t>
            </w:r>
            <w:r w:rsidR="007A3A19">
              <w:rPr>
                <w:webHidden/>
              </w:rPr>
              <w:tab/>
            </w:r>
            <w:r w:rsidR="007A3A19">
              <w:rPr>
                <w:webHidden/>
              </w:rPr>
              <w:fldChar w:fldCharType="begin"/>
            </w:r>
            <w:r w:rsidR="007A3A19">
              <w:rPr>
                <w:webHidden/>
              </w:rPr>
              <w:instrText xml:space="preserve"> PAGEREF _Toc409718764 \h </w:instrText>
            </w:r>
            <w:r w:rsidR="007A3A19">
              <w:rPr>
                <w:webHidden/>
              </w:rPr>
            </w:r>
            <w:r w:rsidR="007A3A19">
              <w:rPr>
                <w:webHidden/>
              </w:rPr>
              <w:fldChar w:fldCharType="separate"/>
            </w:r>
            <w:r w:rsidR="00BD5621">
              <w:rPr>
                <w:webHidden/>
              </w:rPr>
              <w:t>6</w:t>
            </w:r>
            <w:r w:rsidR="007A3A19">
              <w:rPr>
                <w:webHidden/>
              </w:rPr>
              <w:fldChar w:fldCharType="end"/>
            </w:r>
          </w:hyperlink>
        </w:p>
        <w:p w14:paraId="5E37EEAE" w14:textId="77777777" w:rsidR="007A3A19" w:rsidRDefault="007A5A3B">
          <w:pPr>
            <w:pStyle w:val="TOC1"/>
            <w:rPr>
              <w:rFonts w:asciiTheme="minorHAnsi" w:hAnsiTheme="minorHAnsi" w:cstheme="minorBidi"/>
              <w:lang w:eastAsia="en-US"/>
            </w:rPr>
          </w:pPr>
          <w:hyperlink w:anchor="_Toc409718765" w:history="1">
            <w:r w:rsidR="007A3A19" w:rsidRPr="003B012C">
              <w:rPr>
                <w:rStyle w:val="Hyperlink"/>
              </w:rPr>
              <w:t>2.1.</w:t>
            </w:r>
            <w:r w:rsidR="007A3A19">
              <w:rPr>
                <w:rFonts w:asciiTheme="minorHAnsi" w:hAnsiTheme="minorHAnsi" w:cstheme="minorBidi"/>
                <w:lang w:eastAsia="en-US"/>
              </w:rPr>
              <w:tab/>
            </w:r>
            <w:r w:rsidR="007A3A19" w:rsidRPr="003B012C">
              <w:rPr>
                <w:rStyle w:val="Hyperlink"/>
              </w:rPr>
              <w:t>Introduction</w:t>
            </w:r>
            <w:r w:rsidR="007A3A19">
              <w:rPr>
                <w:webHidden/>
              </w:rPr>
              <w:tab/>
            </w:r>
            <w:r w:rsidR="007A3A19">
              <w:rPr>
                <w:webHidden/>
              </w:rPr>
              <w:fldChar w:fldCharType="begin"/>
            </w:r>
            <w:r w:rsidR="007A3A19">
              <w:rPr>
                <w:webHidden/>
              </w:rPr>
              <w:instrText xml:space="preserve"> PAGEREF _Toc409718765 \h </w:instrText>
            </w:r>
            <w:r w:rsidR="007A3A19">
              <w:rPr>
                <w:webHidden/>
              </w:rPr>
            </w:r>
            <w:r w:rsidR="007A3A19">
              <w:rPr>
                <w:webHidden/>
              </w:rPr>
              <w:fldChar w:fldCharType="separate"/>
            </w:r>
            <w:r w:rsidR="00BD5621">
              <w:rPr>
                <w:webHidden/>
              </w:rPr>
              <w:t>6</w:t>
            </w:r>
            <w:r w:rsidR="007A3A19">
              <w:rPr>
                <w:webHidden/>
              </w:rPr>
              <w:fldChar w:fldCharType="end"/>
            </w:r>
          </w:hyperlink>
        </w:p>
        <w:p w14:paraId="22CC6CCB" w14:textId="77777777" w:rsidR="007A3A19" w:rsidRDefault="007A5A3B">
          <w:pPr>
            <w:pStyle w:val="TOC1"/>
            <w:rPr>
              <w:rFonts w:asciiTheme="minorHAnsi" w:hAnsiTheme="minorHAnsi" w:cstheme="minorBidi"/>
              <w:lang w:eastAsia="en-US"/>
            </w:rPr>
          </w:pPr>
          <w:hyperlink w:anchor="_Toc409718766" w:history="1">
            <w:r w:rsidR="007A3A19" w:rsidRPr="003B012C">
              <w:rPr>
                <w:rStyle w:val="Hyperlink"/>
                <w:rFonts w:eastAsiaTheme="minorHAnsi"/>
              </w:rPr>
              <w:t>2.2.</w:t>
            </w:r>
            <w:r w:rsidR="007A3A19">
              <w:rPr>
                <w:rFonts w:asciiTheme="minorHAnsi" w:hAnsiTheme="minorHAnsi" w:cstheme="minorBidi"/>
                <w:lang w:eastAsia="en-US"/>
              </w:rPr>
              <w:tab/>
            </w:r>
            <w:r w:rsidR="007A3A19" w:rsidRPr="003B012C">
              <w:rPr>
                <w:rStyle w:val="Hyperlink"/>
                <w:rFonts w:eastAsiaTheme="minorHAnsi"/>
              </w:rPr>
              <w:t>Overview</w:t>
            </w:r>
            <w:r w:rsidR="007A3A19">
              <w:rPr>
                <w:webHidden/>
              </w:rPr>
              <w:tab/>
            </w:r>
            <w:r w:rsidR="007A3A19">
              <w:rPr>
                <w:webHidden/>
              </w:rPr>
              <w:fldChar w:fldCharType="begin"/>
            </w:r>
            <w:r w:rsidR="007A3A19">
              <w:rPr>
                <w:webHidden/>
              </w:rPr>
              <w:instrText xml:space="preserve"> PAGEREF _Toc409718766 \h </w:instrText>
            </w:r>
            <w:r w:rsidR="007A3A19">
              <w:rPr>
                <w:webHidden/>
              </w:rPr>
            </w:r>
            <w:r w:rsidR="007A3A19">
              <w:rPr>
                <w:webHidden/>
              </w:rPr>
              <w:fldChar w:fldCharType="separate"/>
            </w:r>
            <w:r w:rsidR="00BD5621">
              <w:rPr>
                <w:webHidden/>
              </w:rPr>
              <w:t>6</w:t>
            </w:r>
            <w:r w:rsidR="007A3A19">
              <w:rPr>
                <w:webHidden/>
              </w:rPr>
              <w:fldChar w:fldCharType="end"/>
            </w:r>
          </w:hyperlink>
        </w:p>
        <w:p w14:paraId="17766A96" w14:textId="77777777" w:rsidR="007A3A19" w:rsidRDefault="007A5A3B">
          <w:pPr>
            <w:pStyle w:val="TOC2"/>
            <w:rPr>
              <w:noProof/>
              <w:lang w:eastAsia="en-US"/>
            </w:rPr>
          </w:pPr>
          <w:hyperlink w:anchor="_Toc409718767" w:history="1">
            <w:r w:rsidR="007A3A19" w:rsidRPr="003B012C">
              <w:rPr>
                <w:rStyle w:val="Hyperlink"/>
                <w:rFonts w:eastAsiaTheme="minorHAnsi"/>
                <w:noProof/>
              </w:rPr>
              <w:t>2.2.1</w:t>
            </w:r>
            <w:r w:rsidR="007A3A19">
              <w:rPr>
                <w:noProof/>
                <w:lang w:eastAsia="en-US"/>
              </w:rPr>
              <w:tab/>
            </w:r>
            <w:r w:rsidR="007A3A19" w:rsidRPr="003B012C">
              <w:rPr>
                <w:rStyle w:val="Hyperlink"/>
                <w:rFonts w:eastAsiaTheme="minorHAnsi"/>
                <w:noProof/>
              </w:rPr>
              <w:t>Management System Requirements</w:t>
            </w:r>
            <w:r w:rsidR="007A3A19">
              <w:rPr>
                <w:noProof/>
                <w:webHidden/>
              </w:rPr>
              <w:tab/>
            </w:r>
            <w:r w:rsidR="007A3A19">
              <w:rPr>
                <w:noProof/>
                <w:webHidden/>
              </w:rPr>
              <w:fldChar w:fldCharType="begin"/>
            </w:r>
            <w:r w:rsidR="007A3A19">
              <w:rPr>
                <w:noProof/>
                <w:webHidden/>
              </w:rPr>
              <w:instrText xml:space="preserve"> PAGEREF _Toc409718767 \h </w:instrText>
            </w:r>
            <w:r w:rsidR="007A3A19">
              <w:rPr>
                <w:noProof/>
                <w:webHidden/>
              </w:rPr>
            </w:r>
            <w:r w:rsidR="007A3A19">
              <w:rPr>
                <w:noProof/>
                <w:webHidden/>
              </w:rPr>
              <w:fldChar w:fldCharType="separate"/>
            </w:r>
            <w:r w:rsidR="00BD5621">
              <w:rPr>
                <w:noProof/>
                <w:webHidden/>
              </w:rPr>
              <w:t>7</w:t>
            </w:r>
            <w:r w:rsidR="007A3A19">
              <w:rPr>
                <w:noProof/>
                <w:webHidden/>
              </w:rPr>
              <w:fldChar w:fldCharType="end"/>
            </w:r>
          </w:hyperlink>
        </w:p>
        <w:p w14:paraId="34E3B0DE" w14:textId="77777777" w:rsidR="007A3A19" w:rsidRDefault="007A5A3B">
          <w:pPr>
            <w:pStyle w:val="TOC2"/>
            <w:rPr>
              <w:noProof/>
              <w:lang w:eastAsia="en-US"/>
            </w:rPr>
          </w:pPr>
          <w:hyperlink w:anchor="_Toc409718768" w:history="1">
            <w:r w:rsidR="007A3A19" w:rsidRPr="003B012C">
              <w:rPr>
                <w:rStyle w:val="Hyperlink"/>
                <w:rFonts w:eastAsiaTheme="minorHAnsi"/>
                <w:noProof/>
              </w:rPr>
              <w:t>2.2.2</w:t>
            </w:r>
            <w:r w:rsidR="007A3A19">
              <w:rPr>
                <w:noProof/>
                <w:lang w:eastAsia="en-US"/>
              </w:rPr>
              <w:tab/>
            </w:r>
            <w:r w:rsidR="007A3A19" w:rsidRPr="003B012C">
              <w:rPr>
                <w:rStyle w:val="Hyperlink"/>
                <w:rFonts w:eastAsiaTheme="minorHAnsi"/>
                <w:noProof/>
              </w:rPr>
              <w:t>Certification</w:t>
            </w:r>
            <w:r w:rsidR="007A3A19">
              <w:rPr>
                <w:noProof/>
                <w:webHidden/>
              </w:rPr>
              <w:tab/>
            </w:r>
            <w:r w:rsidR="007A3A19">
              <w:rPr>
                <w:noProof/>
                <w:webHidden/>
              </w:rPr>
              <w:fldChar w:fldCharType="begin"/>
            </w:r>
            <w:r w:rsidR="007A3A19">
              <w:rPr>
                <w:noProof/>
                <w:webHidden/>
              </w:rPr>
              <w:instrText xml:space="preserve"> PAGEREF _Toc409718768 \h </w:instrText>
            </w:r>
            <w:r w:rsidR="007A3A19">
              <w:rPr>
                <w:noProof/>
                <w:webHidden/>
              </w:rPr>
            </w:r>
            <w:r w:rsidR="007A3A19">
              <w:rPr>
                <w:noProof/>
                <w:webHidden/>
              </w:rPr>
              <w:fldChar w:fldCharType="separate"/>
            </w:r>
            <w:r w:rsidR="00BD5621">
              <w:rPr>
                <w:noProof/>
                <w:webHidden/>
              </w:rPr>
              <w:t>7</w:t>
            </w:r>
            <w:r w:rsidR="007A3A19">
              <w:rPr>
                <w:noProof/>
                <w:webHidden/>
              </w:rPr>
              <w:fldChar w:fldCharType="end"/>
            </w:r>
          </w:hyperlink>
        </w:p>
        <w:p w14:paraId="1E050D37" w14:textId="77777777" w:rsidR="007A3A19" w:rsidRDefault="007A5A3B">
          <w:pPr>
            <w:pStyle w:val="TOC2"/>
            <w:rPr>
              <w:noProof/>
              <w:lang w:eastAsia="en-US"/>
            </w:rPr>
          </w:pPr>
          <w:hyperlink w:anchor="_Toc409718769" w:history="1">
            <w:r w:rsidR="007A3A19" w:rsidRPr="003B012C">
              <w:rPr>
                <w:rStyle w:val="Hyperlink"/>
                <w:rFonts w:eastAsiaTheme="minorHAnsi"/>
                <w:noProof/>
              </w:rPr>
              <w:t>2.2.3</w:t>
            </w:r>
            <w:r w:rsidR="007A3A19">
              <w:rPr>
                <w:noProof/>
                <w:lang w:eastAsia="en-US"/>
              </w:rPr>
              <w:tab/>
            </w:r>
            <w:r w:rsidR="007A3A19" w:rsidRPr="003B012C">
              <w:rPr>
                <w:rStyle w:val="Hyperlink"/>
                <w:rFonts w:eastAsiaTheme="minorHAnsi"/>
                <w:noProof/>
              </w:rPr>
              <w:t>Quality</w:t>
            </w:r>
            <w:r w:rsidR="007A3A19">
              <w:rPr>
                <w:noProof/>
                <w:webHidden/>
              </w:rPr>
              <w:tab/>
            </w:r>
            <w:r w:rsidR="007A3A19">
              <w:rPr>
                <w:noProof/>
                <w:webHidden/>
              </w:rPr>
              <w:fldChar w:fldCharType="begin"/>
            </w:r>
            <w:r w:rsidR="007A3A19">
              <w:rPr>
                <w:noProof/>
                <w:webHidden/>
              </w:rPr>
              <w:instrText xml:space="preserve"> PAGEREF _Toc409718769 \h </w:instrText>
            </w:r>
            <w:r w:rsidR="007A3A19">
              <w:rPr>
                <w:noProof/>
                <w:webHidden/>
              </w:rPr>
            </w:r>
            <w:r w:rsidR="007A3A19">
              <w:rPr>
                <w:noProof/>
                <w:webHidden/>
              </w:rPr>
              <w:fldChar w:fldCharType="separate"/>
            </w:r>
            <w:r w:rsidR="00BD5621">
              <w:rPr>
                <w:noProof/>
                <w:webHidden/>
              </w:rPr>
              <w:t>8</w:t>
            </w:r>
            <w:r w:rsidR="007A3A19">
              <w:rPr>
                <w:noProof/>
                <w:webHidden/>
              </w:rPr>
              <w:fldChar w:fldCharType="end"/>
            </w:r>
          </w:hyperlink>
        </w:p>
        <w:p w14:paraId="42D8C548" w14:textId="77777777" w:rsidR="007A3A19" w:rsidRDefault="007A5A3B">
          <w:pPr>
            <w:pStyle w:val="TOC2"/>
            <w:rPr>
              <w:noProof/>
              <w:lang w:eastAsia="en-US"/>
            </w:rPr>
          </w:pPr>
          <w:hyperlink w:anchor="_Toc409718770" w:history="1">
            <w:r w:rsidR="007A3A19" w:rsidRPr="003B012C">
              <w:rPr>
                <w:rStyle w:val="Hyperlink"/>
                <w:rFonts w:eastAsiaTheme="minorHAnsi"/>
                <w:noProof/>
              </w:rPr>
              <w:t>2.2.4</w:t>
            </w:r>
            <w:r w:rsidR="007A3A19">
              <w:rPr>
                <w:noProof/>
                <w:lang w:eastAsia="en-US"/>
              </w:rPr>
              <w:tab/>
            </w:r>
            <w:r w:rsidR="007A3A19" w:rsidRPr="003B012C">
              <w:rPr>
                <w:rStyle w:val="Hyperlink"/>
                <w:rFonts w:eastAsiaTheme="minorHAnsi"/>
                <w:noProof/>
              </w:rPr>
              <w:t>Environment</w:t>
            </w:r>
            <w:r w:rsidR="007A3A19">
              <w:rPr>
                <w:noProof/>
                <w:webHidden/>
              </w:rPr>
              <w:tab/>
            </w:r>
            <w:r w:rsidR="007A3A19">
              <w:rPr>
                <w:noProof/>
                <w:webHidden/>
              </w:rPr>
              <w:fldChar w:fldCharType="begin"/>
            </w:r>
            <w:r w:rsidR="007A3A19">
              <w:rPr>
                <w:noProof/>
                <w:webHidden/>
              </w:rPr>
              <w:instrText xml:space="preserve"> PAGEREF _Toc409718770 \h </w:instrText>
            </w:r>
            <w:r w:rsidR="007A3A19">
              <w:rPr>
                <w:noProof/>
                <w:webHidden/>
              </w:rPr>
            </w:r>
            <w:r w:rsidR="007A3A19">
              <w:rPr>
                <w:noProof/>
                <w:webHidden/>
              </w:rPr>
              <w:fldChar w:fldCharType="separate"/>
            </w:r>
            <w:r w:rsidR="00BD5621">
              <w:rPr>
                <w:noProof/>
                <w:webHidden/>
              </w:rPr>
              <w:t>8</w:t>
            </w:r>
            <w:r w:rsidR="007A3A19">
              <w:rPr>
                <w:noProof/>
                <w:webHidden/>
              </w:rPr>
              <w:fldChar w:fldCharType="end"/>
            </w:r>
          </w:hyperlink>
        </w:p>
        <w:p w14:paraId="11152DE1" w14:textId="77777777" w:rsidR="007A3A19" w:rsidRDefault="007A5A3B">
          <w:pPr>
            <w:pStyle w:val="TOC2"/>
            <w:rPr>
              <w:noProof/>
              <w:lang w:eastAsia="en-US"/>
            </w:rPr>
          </w:pPr>
          <w:hyperlink w:anchor="_Toc409718771" w:history="1">
            <w:r w:rsidR="007A3A19" w:rsidRPr="003B012C">
              <w:rPr>
                <w:rStyle w:val="Hyperlink"/>
                <w:rFonts w:eastAsiaTheme="minorHAnsi"/>
                <w:noProof/>
              </w:rPr>
              <w:t>2.2.5</w:t>
            </w:r>
            <w:r w:rsidR="007A3A19">
              <w:rPr>
                <w:noProof/>
                <w:lang w:eastAsia="en-US"/>
              </w:rPr>
              <w:tab/>
            </w:r>
            <w:r w:rsidR="007A3A19" w:rsidRPr="003B012C">
              <w:rPr>
                <w:rStyle w:val="Hyperlink"/>
                <w:rFonts w:eastAsiaTheme="minorHAnsi"/>
                <w:noProof/>
              </w:rPr>
              <w:t>Occupational Health and Safety</w:t>
            </w:r>
            <w:r w:rsidR="007A3A19">
              <w:rPr>
                <w:noProof/>
                <w:webHidden/>
              </w:rPr>
              <w:tab/>
            </w:r>
            <w:r w:rsidR="007A3A19">
              <w:rPr>
                <w:noProof/>
                <w:webHidden/>
              </w:rPr>
              <w:fldChar w:fldCharType="begin"/>
            </w:r>
            <w:r w:rsidR="007A3A19">
              <w:rPr>
                <w:noProof/>
                <w:webHidden/>
              </w:rPr>
              <w:instrText xml:space="preserve"> PAGEREF _Toc409718771 \h </w:instrText>
            </w:r>
            <w:r w:rsidR="007A3A19">
              <w:rPr>
                <w:noProof/>
                <w:webHidden/>
              </w:rPr>
            </w:r>
            <w:r w:rsidR="007A3A19">
              <w:rPr>
                <w:noProof/>
                <w:webHidden/>
              </w:rPr>
              <w:fldChar w:fldCharType="separate"/>
            </w:r>
            <w:r w:rsidR="00BD5621">
              <w:rPr>
                <w:noProof/>
                <w:webHidden/>
              </w:rPr>
              <w:t>10</w:t>
            </w:r>
            <w:r w:rsidR="007A3A19">
              <w:rPr>
                <w:noProof/>
                <w:webHidden/>
              </w:rPr>
              <w:fldChar w:fldCharType="end"/>
            </w:r>
          </w:hyperlink>
        </w:p>
        <w:p w14:paraId="748DD897" w14:textId="77777777" w:rsidR="007A3A19" w:rsidRDefault="007A5A3B">
          <w:pPr>
            <w:pStyle w:val="TOC2"/>
            <w:rPr>
              <w:noProof/>
              <w:lang w:eastAsia="en-US"/>
            </w:rPr>
          </w:pPr>
          <w:hyperlink w:anchor="_Toc409718772" w:history="1">
            <w:r w:rsidR="007A3A19" w:rsidRPr="003B012C">
              <w:rPr>
                <w:rStyle w:val="Hyperlink"/>
                <w:rFonts w:eastAsiaTheme="minorHAnsi"/>
                <w:noProof/>
              </w:rPr>
              <w:t>2.2.6</w:t>
            </w:r>
            <w:r w:rsidR="007A3A19">
              <w:rPr>
                <w:noProof/>
                <w:lang w:eastAsia="en-US"/>
              </w:rPr>
              <w:tab/>
            </w:r>
            <w:r w:rsidR="007A3A19" w:rsidRPr="003B012C">
              <w:rPr>
                <w:rStyle w:val="Hyperlink"/>
                <w:rFonts w:eastAsiaTheme="minorHAnsi"/>
                <w:noProof/>
              </w:rPr>
              <w:t>Timing of Implementation</w:t>
            </w:r>
            <w:r w:rsidR="007A3A19">
              <w:rPr>
                <w:noProof/>
                <w:webHidden/>
              </w:rPr>
              <w:tab/>
            </w:r>
            <w:r w:rsidR="007A3A19">
              <w:rPr>
                <w:noProof/>
                <w:webHidden/>
              </w:rPr>
              <w:fldChar w:fldCharType="begin"/>
            </w:r>
            <w:r w:rsidR="007A3A19">
              <w:rPr>
                <w:noProof/>
                <w:webHidden/>
              </w:rPr>
              <w:instrText xml:space="preserve"> PAGEREF _Toc409718772 \h </w:instrText>
            </w:r>
            <w:r w:rsidR="007A3A19">
              <w:rPr>
                <w:noProof/>
                <w:webHidden/>
              </w:rPr>
            </w:r>
            <w:r w:rsidR="007A3A19">
              <w:rPr>
                <w:noProof/>
                <w:webHidden/>
              </w:rPr>
              <w:fldChar w:fldCharType="separate"/>
            </w:r>
            <w:r w:rsidR="00BD5621">
              <w:rPr>
                <w:noProof/>
                <w:webHidden/>
              </w:rPr>
              <w:t>11</w:t>
            </w:r>
            <w:r w:rsidR="007A3A19">
              <w:rPr>
                <w:noProof/>
                <w:webHidden/>
              </w:rPr>
              <w:fldChar w:fldCharType="end"/>
            </w:r>
          </w:hyperlink>
        </w:p>
        <w:p w14:paraId="00BB207B" w14:textId="77777777" w:rsidR="007A3A19" w:rsidRDefault="007A5A3B">
          <w:pPr>
            <w:pStyle w:val="TOC2"/>
            <w:rPr>
              <w:noProof/>
              <w:lang w:eastAsia="en-US"/>
            </w:rPr>
          </w:pPr>
          <w:hyperlink w:anchor="_Toc409718773" w:history="1">
            <w:r w:rsidR="007A3A19" w:rsidRPr="003B012C">
              <w:rPr>
                <w:rStyle w:val="Hyperlink"/>
                <w:rFonts w:eastAsiaTheme="minorHAnsi"/>
                <w:noProof/>
              </w:rPr>
              <w:t>2.2.7</w:t>
            </w:r>
            <w:r w:rsidR="007A3A19">
              <w:rPr>
                <w:noProof/>
                <w:lang w:eastAsia="en-US"/>
              </w:rPr>
              <w:tab/>
            </w:r>
            <w:r w:rsidR="007A3A19" w:rsidRPr="003B012C">
              <w:rPr>
                <w:rStyle w:val="Hyperlink"/>
                <w:rFonts w:eastAsiaTheme="minorHAnsi"/>
                <w:noProof/>
              </w:rPr>
              <w:t>Compliance with the IMS</w:t>
            </w:r>
            <w:r w:rsidR="007A3A19">
              <w:rPr>
                <w:noProof/>
                <w:webHidden/>
              </w:rPr>
              <w:tab/>
            </w:r>
            <w:r w:rsidR="007A3A19">
              <w:rPr>
                <w:noProof/>
                <w:webHidden/>
              </w:rPr>
              <w:fldChar w:fldCharType="begin"/>
            </w:r>
            <w:r w:rsidR="007A3A19">
              <w:rPr>
                <w:noProof/>
                <w:webHidden/>
              </w:rPr>
              <w:instrText xml:space="preserve"> PAGEREF _Toc409718773 \h </w:instrText>
            </w:r>
            <w:r w:rsidR="007A3A19">
              <w:rPr>
                <w:noProof/>
                <w:webHidden/>
              </w:rPr>
            </w:r>
            <w:r w:rsidR="007A3A19">
              <w:rPr>
                <w:noProof/>
                <w:webHidden/>
              </w:rPr>
              <w:fldChar w:fldCharType="separate"/>
            </w:r>
            <w:r w:rsidR="00BD5621">
              <w:rPr>
                <w:noProof/>
                <w:webHidden/>
              </w:rPr>
              <w:t>12</w:t>
            </w:r>
            <w:r w:rsidR="007A3A19">
              <w:rPr>
                <w:noProof/>
                <w:webHidden/>
              </w:rPr>
              <w:fldChar w:fldCharType="end"/>
            </w:r>
          </w:hyperlink>
        </w:p>
        <w:p w14:paraId="25D9B952" w14:textId="77777777" w:rsidR="007A3A19" w:rsidRDefault="007A5A3B">
          <w:pPr>
            <w:pStyle w:val="TOC2"/>
            <w:rPr>
              <w:noProof/>
              <w:lang w:eastAsia="en-US"/>
            </w:rPr>
          </w:pPr>
          <w:hyperlink w:anchor="_Toc409718774" w:history="1">
            <w:r w:rsidR="007A3A19" w:rsidRPr="003B012C">
              <w:rPr>
                <w:rStyle w:val="Hyperlink"/>
                <w:rFonts w:eastAsiaTheme="minorHAnsi"/>
                <w:noProof/>
              </w:rPr>
              <w:t>2.2.8</w:t>
            </w:r>
            <w:r w:rsidR="007A3A19">
              <w:rPr>
                <w:noProof/>
                <w:lang w:eastAsia="en-US"/>
              </w:rPr>
              <w:tab/>
            </w:r>
            <w:r w:rsidR="007A3A19" w:rsidRPr="003B012C">
              <w:rPr>
                <w:rStyle w:val="Hyperlink"/>
                <w:rFonts w:eastAsiaTheme="minorHAnsi"/>
                <w:noProof/>
              </w:rPr>
              <w:t>Continuous Improvement in IMS</w:t>
            </w:r>
            <w:r w:rsidR="007A3A19">
              <w:rPr>
                <w:noProof/>
                <w:webHidden/>
              </w:rPr>
              <w:tab/>
            </w:r>
            <w:r w:rsidR="007A3A19">
              <w:rPr>
                <w:noProof/>
                <w:webHidden/>
              </w:rPr>
              <w:fldChar w:fldCharType="begin"/>
            </w:r>
            <w:r w:rsidR="007A3A19">
              <w:rPr>
                <w:noProof/>
                <w:webHidden/>
              </w:rPr>
              <w:instrText xml:space="preserve"> PAGEREF _Toc409718774 \h </w:instrText>
            </w:r>
            <w:r w:rsidR="007A3A19">
              <w:rPr>
                <w:noProof/>
                <w:webHidden/>
              </w:rPr>
            </w:r>
            <w:r w:rsidR="007A3A19">
              <w:rPr>
                <w:noProof/>
                <w:webHidden/>
              </w:rPr>
              <w:fldChar w:fldCharType="separate"/>
            </w:r>
            <w:r w:rsidR="00BD5621">
              <w:rPr>
                <w:noProof/>
                <w:webHidden/>
              </w:rPr>
              <w:t>12</w:t>
            </w:r>
            <w:r w:rsidR="007A3A19">
              <w:rPr>
                <w:noProof/>
                <w:webHidden/>
              </w:rPr>
              <w:fldChar w:fldCharType="end"/>
            </w:r>
          </w:hyperlink>
        </w:p>
        <w:p w14:paraId="2CA73FD4" w14:textId="77777777" w:rsidR="007A3A19" w:rsidRDefault="007A5A3B">
          <w:pPr>
            <w:pStyle w:val="TOC2"/>
            <w:rPr>
              <w:noProof/>
              <w:lang w:eastAsia="en-US"/>
            </w:rPr>
          </w:pPr>
          <w:hyperlink w:anchor="_Toc409718775" w:history="1">
            <w:r w:rsidR="007A3A19" w:rsidRPr="003B012C">
              <w:rPr>
                <w:rStyle w:val="Hyperlink"/>
                <w:rFonts w:eastAsiaTheme="minorHAnsi"/>
                <w:noProof/>
              </w:rPr>
              <w:t>2.2.9</w:t>
            </w:r>
            <w:r w:rsidR="007A3A19">
              <w:rPr>
                <w:noProof/>
                <w:lang w:eastAsia="en-US"/>
              </w:rPr>
              <w:tab/>
            </w:r>
            <w:r w:rsidR="007A3A19" w:rsidRPr="003B012C">
              <w:rPr>
                <w:rStyle w:val="Hyperlink"/>
                <w:rFonts w:eastAsiaTheme="minorHAnsi"/>
                <w:noProof/>
              </w:rPr>
              <w:t>Monthly Information to be Reported</w:t>
            </w:r>
            <w:r w:rsidR="007A3A19">
              <w:rPr>
                <w:noProof/>
                <w:webHidden/>
              </w:rPr>
              <w:tab/>
            </w:r>
            <w:r w:rsidR="007A3A19">
              <w:rPr>
                <w:noProof/>
                <w:webHidden/>
              </w:rPr>
              <w:fldChar w:fldCharType="begin"/>
            </w:r>
            <w:r w:rsidR="007A3A19">
              <w:rPr>
                <w:noProof/>
                <w:webHidden/>
              </w:rPr>
              <w:instrText xml:space="preserve"> PAGEREF _Toc409718775 \h </w:instrText>
            </w:r>
            <w:r w:rsidR="007A3A19">
              <w:rPr>
                <w:noProof/>
                <w:webHidden/>
              </w:rPr>
            </w:r>
            <w:r w:rsidR="007A3A19">
              <w:rPr>
                <w:noProof/>
                <w:webHidden/>
              </w:rPr>
              <w:fldChar w:fldCharType="separate"/>
            </w:r>
            <w:r w:rsidR="00BD5621">
              <w:rPr>
                <w:noProof/>
                <w:webHidden/>
              </w:rPr>
              <w:t>13</w:t>
            </w:r>
            <w:r w:rsidR="007A3A19">
              <w:rPr>
                <w:noProof/>
                <w:webHidden/>
              </w:rPr>
              <w:fldChar w:fldCharType="end"/>
            </w:r>
          </w:hyperlink>
        </w:p>
        <w:p w14:paraId="27488078" w14:textId="77777777" w:rsidR="007A3A19" w:rsidRDefault="007A5A3B">
          <w:pPr>
            <w:pStyle w:val="TOC2"/>
            <w:rPr>
              <w:noProof/>
              <w:lang w:eastAsia="en-US"/>
            </w:rPr>
          </w:pPr>
          <w:hyperlink w:anchor="_Toc409718776" w:history="1">
            <w:r w:rsidR="007A3A19" w:rsidRPr="003B012C">
              <w:rPr>
                <w:rStyle w:val="Hyperlink"/>
                <w:rFonts w:eastAsiaTheme="minorHAnsi"/>
                <w:noProof/>
              </w:rPr>
              <w:t>2.2.10</w:t>
            </w:r>
            <w:r w:rsidR="007A3A19">
              <w:rPr>
                <w:noProof/>
                <w:lang w:eastAsia="en-US"/>
              </w:rPr>
              <w:tab/>
            </w:r>
            <w:r w:rsidR="007A3A19" w:rsidRPr="003B012C">
              <w:rPr>
                <w:rStyle w:val="Hyperlink"/>
                <w:rFonts w:eastAsiaTheme="minorHAnsi"/>
                <w:noProof/>
              </w:rPr>
              <w:t>Additional Information</w:t>
            </w:r>
            <w:r w:rsidR="007A3A19">
              <w:rPr>
                <w:noProof/>
                <w:webHidden/>
              </w:rPr>
              <w:tab/>
            </w:r>
            <w:r w:rsidR="007A3A19">
              <w:rPr>
                <w:noProof/>
                <w:webHidden/>
              </w:rPr>
              <w:fldChar w:fldCharType="begin"/>
            </w:r>
            <w:r w:rsidR="007A3A19">
              <w:rPr>
                <w:noProof/>
                <w:webHidden/>
              </w:rPr>
              <w:instrText xml:space="preserve"> PAGEREF _Toc409718776 \h </w:instrText>
            </w:r>
            <w:r w:rsidR="007A3A19">
              <w:rPr>
                <w:noProof/>
                <w:webHidden/>
              </w:rPr>
            </w:r>
            <w:r w:rsidR="007A3A19">
              <w:rPr>
                <w:noProof/>
                <w:webHidden/>
              </w:rPr>
              <w:fldChar w:fldCharType="separate"/>
            </w:r>
            <w:r w:rsidR="00BD5621">
              <w:rPr>
                <w:noProof/>
                <w:webHidden/>
              </w:rPr>
              <w:t>13</w:t>
            </w:r>
            <w:r w:rsidR="007A3A19">
              <w:rPr>
                <w:noProof/>
                <w:webHidden/>
              </w:rPr>
              <w:fldChar w:fldCharType="end"/>
            </w:r>
          </w:hyperlink>
        </w:p>
        <w:p w14:paraId="237552A0" w14:textId="77777777" w:rsidR="007A3A19" w:rsidRDefault="007A5A3B">
          <w:pPr>
            <w:pStyle w:val="TOC2"/>
            <w:rPr>
              <w:noProof/>
              <w:lang w:eastAsia="en-US"/>
            </w:rPr>
          </w:pPr>
          <w:hyperlink w:anchor="_Toc409718777" w:history="1">
            <w:r w:rsidR="007A3A19" w:rsidRPr="003B012C">
              <w:rPr>
                <w:rStyle w:val="Hyperlink"/>
                <w:rFonts w:eastAsiaTheme="minorHAnsi"/>
                <w:noProof/>
              </w:rPr>
              <w:t>2.2.11</w:t>
            </w:r>
            <w:r w:rsidR="007A3A19">
              <w:rPr>
                <w:noProof/>
                <w:lang w:eastAsia="en-US"/>
              </w:rPr>
              <w:tab/>
            </w:r>
            <w:r w:rsidR="007A3A19" w:rsidRPr="003B012C">
              <w:rPr>
                <w:rStyle w:val="Hyperlink"/>
                <w:rFonts w:eastAsiaTheme="minorHAnsi"/>
                <w:noProof/>
              </w:rPr>
              <w:t>Core Procedures</w:t>
            </w:r>
            <w:r w:rsidR="007A3A19">
              <w:rPr>
                <w:noProof/>
                <w:webHidden/>
              </w:rPr>
              <w:tab/>
            </w:r>
            <w:r w:rsidR="007A3A19">
              <w:rPr>
                <w:noProof/>
                <w:webHidden/>
              </w:rPr>
              <w:fldChar w:fldCharType="begin"/>
            </w:r>
            <w:r w:rsidR="007A3A19">
              <w:rPr>
                <w:noProof/>
                <w:webHidden/>
              </w:rPr>
              <w:instrText xml:space="preserve"> PAGEREF _Toc409718777 \h </w:instrText>
            </w:r>
            <w:r w:rsidR="007A3A19">
              <w:rPr>
                <w:noProof/>
                <w:webHidden/>
              </w:rPr>
            </w:r>
            <w:r w:rsidR="007A3A19">
              <w:rPr>
                <w:noProof/>
                <w:webHidden/>
              </w:rPr>
              <w:fldChar w:fldCharType="separate"/>
            </w:r>
            <w:r w:rsidR="00BD5621">
              <w:rPr>
                <w:noProof/>
                <w:webHidden/>
              </w:rPr>
              <w:t>14</w:t>
            </w:r>
            <w:r w:rsidR="007A3A19">
              <w:rPr>
                <w:noProof/>
                <w:webHidden/>
              </w:rPr>
              <w:fldChar w:fldCharType="end"/>
            </w:r>
          </w:hyperlink>
        </w:p>
        <w:p w14:paraId="66EF89D8" w14:textId="77777777" w:rsidR="007A3A19" w:rsidRDefault="007A5A3B">
          <w:pPr>
            <w:pStyle w:val="TOC1"/>
            <w:rPr>
              <w:rFonts w:asciiTheme="minorHAnsi" w:hAnsiTheme="minorHAnsi" w:cstheme="minorBidi"/>
              <w:lang w:eastAsia="en-US"/>
            </w:rPr>
          </w:pPr>
          <w:hyperlink w:anchor="_Toc409718778" w:history="1">
            <w:r w:rsidR="007A3A19" w:rsidRPr="003B012C">
              <w:rPr>
                <w:rStyle w:val="Hyperlink"/>
                <w:rFonts w:eastAsiaTheme="minorHAnsi"/>
                <w:bCs/>
              </w:rPr>
              <w:t>PART 3</w:t>
            </w:r>
            <w:r w:rsidR="007A3A19">
              <w:rPr>
                <w:rFonts w:asciiTheme="minorHAnsi" w:hAnsiTheme="minorHAnsi" w:cstheme="minorBidi"/>
                <w:lang w:eastAsia="en-US"/>
              </w:rPr>
              <w:tab/>
            </w:r>
            <w:r w:rsidR="007A3A19" w:rsidRPr="003B012C">
              <w:rPr>
                <w:rStyle w:val="Hyperlink"/>
                <w:rFonts w:eastAsiaTheme="minorHAnsi"/>
                <w:bCs/>
              </w:rPr>
              <w:t>IMS PERSONNEL</w:t>
            </w:r>
            <w:r w:rsidR="007A3A19">
              <w:rPr>
                <w:webHidden/>
              </w:rPr>
              <w:tab/>
            </w:r>
            <w:r w:rsidR="007A3A19">
              <w:rPr>
                <w:webHidden/>
              </w:rPr>
              <w:fldChar w:fldCharType="begin"/>
            </w:r>
            <w:r w:rsidR="007A3A19">
              <w:rPr>
                <w:webHidden/>
              </w:rPr>
              <w:instrText xml:space="preserve"> PAGEREF _Toc409718778 \h </w:instrText>
            </w:r>
            <w:r w:rsidR="007A3A19">
              <w:rPr>
                <w:webHidden/>
              </w:rPr>
            </w:r>
            <w:r w:rsidR="007A3A19">
              <w:rPr>
                <w:webHidden/>
              </w:rPr>
              <w:fldChar w:fldCharType="separate"/>
            </w:r>
            <w:r w:rsidR="00BD5621">
              <w:rPr>
                <w:webHidden/>
              </w:rPr>
              <w:t>16</w:t>
            </w:r>
            <w:r w:rsidR="007A3A19">
              <w:rPr>
                <w:webHidden/>
              </w:rPr>
              <w:fldChar w:fldCharType="end"/>
            </w:r>
          </w:hyperlink>
        </w:p>
        <w:p w14:paraId="0E881121" w14:textId="77777777" w:rsidR="007A3A19" w:rsidRDefault="007A5A3B">
          <w:pPr>
            <w:pStyle w:val="TOC1"/>
            <w:rPr>
              <w:rFonts w:asciiTheme="minorHAnsi" w:hAnsiTheme="minorHAnsi" w:cstheme="minorBidi"/>
              <w:lang w:eastAsia="en-US"/>
            </w:rPr>
          </w:pPr>
          <w:hyperlink w:anchor="_Toc409718779" w:history="1">
            <w:r w:rsidR="007A3A19" w:rsidRPr="003B012C">
              <w:rPr>
                <w:rStyle w:val="Hyperlink"/>
              </w:rPr>
              <w:t>3.1</w:t>
            </w:r>
            <w:r w:rsidR="007A3A19">
              <w:rPr>
                <w:rFonts w:asciiTheme="minorHAnsi" w:hAnsiTheme="minorHAnsi" w:cstheme="minorBidi"/>
                <w:lang w:eastAsia="en-US"/>
              </w:rPr>
              <w:tab/>
            </w:r>
            <w:r w:rsidR="007A3A19" w:rsidRPr="003B012C">
              <w:rPr>
                <w:rStyle w:val="Hyperlink"/>
              </w:rPr>
              <w:t>IMS Director (Key Individual) Appointment and General Responsibilities</w:t>
            </w:r>
            <w:r w:rsidR="007A3A19">
              <w:rPr>
                <w:webHidden/>
              </w:rPr>
              <w:tab/>
            </w:r>
            <w:r w:rsidR="007A3A19">
              <w:rPr>
                <w:webHidden/>
              </w:rPr>
              <w:fldChar w:fldCharType="begin"/>
            </w:r>
            <w:r w:rsidR="007A3A19">
              <w:rPr>
                <w:webHidden/>
              </w:rPr>
              <w:instrText xml:space="preserve"> PAGEREF _Toc409718779 \h </w:instrText>
            </w:r>
            <w:r w:rsidR="007A3A19">
              <w:rPr>
                <w:webHidden/>
              </w:rPr>
            </w:r>
            <w:r w:rsidR="007A3A19">
              <w:rPr>
                <w:webHidden/>
              </w:rPr>
              <w:fldChar w:fldCharType="separate"/>
            </w:r>
            <w:r w:rsidR="00BD5621">
              <w:rPr>
                <w:webHidden/>
              </w:rPr>
              <w:t>16</w:t>
            </w:r>
            <w:r w:rsidR="007A3A19">
              <w:rPr>
                <w:webHidden/>
              </w:rPr>
              <w:fldChar w:fldCharType="end"/>
            </w:r>
          </w:hyperlink>
        </w:p>
        <w:p w14:paraId="1505DF34" w14:textId="77777777" w:rsidR="007A3A19" w:rsidRDefault="007A5A3B">
          <w:pPr>
            <w:pStyle w:val="TOC1"/>
            <w:rPr>
              <w:rFonts w:asciiTheme="minorHAnsi" w:hAnsiTheme="minorHAnsi" w:cstheme="minorBidi"/>
              <w:lang w:eastAsia="en-US"/>
            </w:rPr>
          </w:pPr>
          <w:hyperlink w:anchor="_Toc409718780" w:history="1">
            <w:r w:rsidR="007A3A19" w:rsidRPr="003B012C">
              <w:rPr>
                <w:rStyle w:val="Hyperlink"/>
              </w:rPr>
              <w:t>3.2</w:t>
            </w:r>
            <w:r w:rsidR="007A3A19">
              <w:rPr>
                <w:rFonts w:asciiTheme="minorHAnsi" w:hAnsiTheme="minorHAnsi" w:cstheme="minorBidi"/>
                <w:lang w:eastAsia="en-US"/>
              </w:rPr>
              <w:tab/>
            </w:r>
            <w:r w:rsidR="007A3A19" w:rsidRPr="003B012C">
              <w:rPr>
                <w:rStyle w:val="Hyperlink"/>
              </w:rPr>
              <w:t>Specific Responsibilities</w:t>
            </w:r>
            <w:r w:rsidR="007A3A19">
              <w:rPr>
                <w:webHidden/>
              </w:rPr>
              <w:tab/>
            </w:r>
            <w:r w:rsidR="007A3A19">
              <w:rPr>
                <w:webHidden/>
              </w:rPr>
              <w:fldChar w:fldCharType="begin"/>
            </w:r>
            <w:r w:rsidR="007A3A19">
              <w:rPr>
                <w:webHidden/>
              </w:rPr>
              <w:instrText xml:space="preserve"> PAGEREF _Toc409718780 \h </w:instrText>
            </w:r>
            <w:r w:rsidR="007A3A19">
              <w:rPr>
                <w:webHidden/>
              </w:rPr>
            </w:r>
            <w:r w:rsidR="007A3A19">
              <w:rPr>
                <w:webHidden/>
              </w:rPr>
              <w:fldChar w:fldCharType="separate"/>
            </w:r>
            <w:r w:rsidR="00BD5621">
              <w:rPr>
                <w:webHidden/>
              </w:rPr>
              <w:t>16</w:t>
            </w:r>
            <w:r w:rsidR="007A3A19">
              <w:rPr>
                <w:webHidden/>
              </w:rPr>
              <w:fldChar w:fldCharType="end"/>
            </w:r>
          </w:hyperlink>
        </w:p>
        <w:p w14:paraId="1D509AEB" w14:textId="77777777" w:rsidR="007A3A19" w:rsidRDefault="007A5A3B">
          <w:pPr>
            <w:pStyle w:val="TOC1"/>
            <w:rPr>
              <w:rFonts w:asciiTheme="minorHAnsi" w:hAnsiTheme="minorHAnsi" w:cstheme="minorBidi"/>
              <w:lang w:eastAsia="en-US"/>
            </w:rPr>
          </w:pPr>
          <w:hyperlink w:anchor="_Toc409718781" w:history="1">
            <w:r w:rsidR="007A3A19" w:rsidRPr="003B012C">
              <w:rPr>
                <w:rStyle w:val="Hyperlink"/>
              </w:rPr>
              <w:t>3.3</w:t>
            </w:r>
            <w:r w:rsidR="007A3A19">
              <w:rPr>
                <w:rFonts w:asciiTheme="minorHAnsi" w:hAnsiTheme="minorHAnsi" w:cstheme="minorBidi"/>
                <w:lang w:eastAsia="en-US"/>
              </w:rPr>
              <w:tab/>
            </w:r>
            <w:r w:rsidR="007A3A19" w:rsidRPr="003B012C">
              <w:rPr>
                <w:rStyle w:val="Hyperlink"/>
              </w:rPr>
              <w:t>Quality Manager</w:t>
            </w:r>
            <w:r w:rsidR="007A3A19">
              <w:rPr>
                <w:webHidden/>
              </w:rPr>
              <w:tab/>
            </w:r>
            <w:r w:rsidR="007A3A19">
              <w:rPr>
                <w:webHidden/>
              </w:rPr>
              <w:fldChar w:fldCharType="begin"/>
            </w:r>
            <w:r w:rsidR="007A3A19">
              <w:rPr>
                <w:webHidden/>
              </w:rPr>
              <w:instrText xml:space="preserve"> PAGEREF _Toc409718781 \h </w:instrText>
            </w:r>
            <w:r w:rsidR="007A3A19">
              <w:rPr>
                <w:webHidden/>
              </w:rPr>
            </w:r>
            <w:r w:rsidR="007A3A19">
              <w:rPr>
                <w:webHidden/>
              </w:rPr>
              <w:fldChar w:fldCharType="separate"/>
            </w:r>
            <w:r w:rsidR="00BD5621">
              <w:rPr>
                <w:webHidden/>
              </w:rPr>
              <w:t>17</w:t>
            </w:r>
            <w:r w:rsidR="007A3A19">
              <w:rPr>
                <w:webHidden/>
              </w:rPr>
              <w:fldChar w:fldCharType="end"/>
            </w:r>
          </w:hyperlink>
        </w:p>
        <w:p w14:paraId="3853F8B9" w14:textId="77777777" w:rsidR="007A3A19" w:rsidRDefault="007A5A3B">
          <w:pPr>
            <w:pStyle w:val="TOC1"/>
            <w:rPr>
              <w:rFonts w:asciiTheme="minorHAnsi" w:hAnsiTheme="minorHAnsi" w:cstheme="minorBidi"/>
              <w:lang w:eastAsia="en-US"/>
            </w:rPr>
          </w:pPr>
          <w:hyperlink w:anchor="_Toc409718782" w:history="1">
            <w:r w:rsidR="007A3A19" w:rsidRPr="003B012C">
              <w:rPr>
                <w:rStyle w:val="Hyperlink"/>
              </w:rPr>
              <w:t>3.4</w:t>
            </w:r>
            <w:r w:rsidR="007A3A19">
              <w:rPr>
                <w:rFonts w:asciiTheme="minorHAnsi" w:hAnsiTheme="minorHAnsi" w:cstheme="minorBidi"/>
                <w:lang w:eastAsia="en-US"/>
              </w:rPr>
              <w:tab/>
            </w:r>
            <w:r w:rsidR="007A3A19" w:rsidRPr="003B012C">
              <w:rPr>
                <w:rStyle w:val="Hyperlink"/>
              </w:rPr>
              <w:t>Environmental Manager</w:t>
            </w:r>
            <w:r w:rsidR="007A3A19">
              <w:rPr>
                <w:webHidden/>
              </w:rPr>
              <w:tab/>
            </w:r>
            <w:r w:rsidR="007A3A19">
              <w:rPr>
                <w:webHidden/>
              </w:rPr>
              <w:fldChar w:fldCharType="begin"/>
            </w:r>
            <w:r w:rsidR="007A3A19">
              <w:rPr>
                <w:webHidden/>
              </w:rPr>
              <w:instrText xml:space="preserve"> PAGEREF _Toc409718782 \h </w:instrText>
            </w:r>
            <w:r w:rsidR="007A3A19">
              <w:rPr>
                <w:webHidden/>
              </w:rPr>
            </w:r>
            <w:r w:rsidR="007A3A19">
              <w:rPr>
                <w:webHidden/>
              </w:rPr>
              <w:fldChar w:fldCharType="separate"/>
            </w:r>
            <w:r w:rsidR="00BD5621">
              <w:rPr>
                <w:webHidden/>
              </w:rPr>
              <w:t>17</w:t>
            </w:r>
            <w:r w:rsidR="007A3A19">
              <w:rPr>
                <w:webHidden/>
              </w:rPr>
              <w:fldChar w:fldCharType="end"/>
            </w:r>
          </w:hyperlink>
        </w:p>
        <w:p w14:paraId="08799266" w14:textId="77777777" w:rsidR="007A3A19" w:rsidRDefault="007A5A3B">
          <w:pPr>
            <w:pStyle w:val="TOC1"/>
            <w:rPr>
              <w:rFonts w:asciiTheme="minorHAnsi" w:hAnsiTheme="minorHAnsi" w:cstheme="minorBidi"/>
              <w:lang w:eastAsia="en-US"/>
            </w:rPr>
          </w:pPr>
          <w:hyperlink w:anchor="_Toc409718783" w:history="1">
            <w:r w:rsidR="007A3A19" w:rsidRPr="003B012C">
              <w:rPr>
                <w:rStyle w:val="Hyperlink"/>
              </w:rPr>
              <w:t>3.5</w:t>
            </w:r>
            <w:r w:rsidR="007A3A19">
              <w:rPr>
                <w:rFonts w:asciiTheme="minorHAnsi" w:hAnsiTheme="minorHAnsi" w:cstheme="minorBidi"/>
                <w:lang w:eastAsia="en-US"/>
              </w:rPr>
              <w:tab/>
            </w:r>
            <w:r w:rsidR="007A3A19" w:rsidRPr="003B012C">
              <w:rPr>
                <w:rStyle w:val="Hyperlink"/>
              </w:rPr>
              <w:t>Quality Control Manager</w:t>
            </w:r>
            <w:r w:rsidR="007A3A19">
              <w:rPr>
                <w:webHidden/>
              </w:rPr>
              <w:tab/>
            </w:r>
            <w:r w:rsidR="007A3A19">
              <w:rPr>
                <w:webHidden/>
              </w:rPr>
              <w:fldChar w:fldCharType="begin"/>
            </w:r>
            <w:r w:rsidR="007A3A19">
              <w:rPr>
                <w:webHidden/>
              </w:rPr>
              <w:instrText xml:space="preserve"> PAGEREF _Toc409718783 \h </w:instrText>
            </w:r>
            <w:r w:rsidR="007A3A19">
              <w:rPr>
                <w:webHidden/>
              </w:rPr>
            </w:r>
            <w:r w:rsidR="007A3A19">
              <w:rPr>
                <w:webHidden/>
              </w:rPr>
              <w:fldChar w:fldCharType="separate"/>
            </w:r>
            <w:r w:rsidR="00BD5621">
              <w:rPr>
                <w:webHidden/>
              </w:rPr>
              <w:t>17</w:t>
            </w:r>
            <w:r w:rsidR="007A3A19">
              <w:rPr>
                <w:webHidden/>
              </w:rPr>
              <w:fldChar w:fldCharType="end"/>
            </w:r>
          </w:hyperlink>
        </w:p>
        <w:p w14:paraId="3AF20794" w14:textId="77777777" w:rsidR="007A3A19" w:rsidRDefault="007A5A3B">
          <w:pPr>
            <w:pStyle w:val="TOC1"/>
            <w:rPr>
              <w:rFonts w:asciiTheme="minorHAnsi" w:hAnsiTheme="minorHAnsi" w:cstheme="minorBidi"/>
              <w:lang w:eastAsia="en-US"/>
            </w:rPr>
          </w:pPr>
          <w:hyperlink w:anchor="_Toc409718784" w:history="1">
            <w:r w:rsidR="007A3A19" w:rsidRPr="003B012C">
              <w:rPr>
                <w:rStyle w:val="Hyperlink"/>
              </w:rPr>
              <w:t>3.6</w:t>
            </w:r>
            <w:r w:rsidR="007A3A19">
              <w:rPr>
                <w:rFonts w:asciiTheme="minorHAnsi" w:hAnsiTheme="minorHAnsi" w:cstheme="minorBidi"/>
                <w:lang w:eastAsia="en-US"/>
              </w:rPr>
              <w:tab/>
            </w:r>
            <w:r w:rsidR="007A3A19" w:rsidRPr="003B012C">
              <w:rPr>
                <w:rStyle w:val="Hyperlink"/>
              </w:rPr>
              <w:t>Quality Control Staff</w:t>
            </w:r>
            <w:r w:rsidR="007A3A19">
              <w:rPr>
                <w:webHidden/>
              </w:rPr>
              <w:tab/>
            </w:r>
            <w:r w:rsidR="007A3A19">
              <w:rPr>
                <w:webHidden/>
              </w:rPr>
              <w:fldChar w:fldCharType="begin"/>
            </w:r>
            <w:r w:rsidR="007A3A19">
              <w:rPr>
                <w:webHidden/>
              </w:rPr>
              <w:instrText xml:space="preserve"> PAGEREF _Toc409718784 \h </w:instrText>
            </w:r>
            <w:r w:rsidR="007A3A19">
              <w:rPr>
                <w:webHidden/>
              </w:rPr>
            </w:r>
            <w:r w:rsidR="007A3A19">
              <w:rPr>
                <w:webHidden/>
              </w:rPr>
              <w:fldChar w:fldCharType="separate"/>
            </w:r>
            <w:r w:rsidR="00BD5621">
              <w:rPr>
                <w:webHidden/>
              </w:rPr>
              <w:t>18</w:t>
            </w:r>
            <w:r w:rsidR="007A3A19">
              <w:rPr>
                <w:webHidden/>
              </w:rPr>
              <w:fldChar w:fldCharType="end"/>
            </w:r>
          </w:hyperlink>
        </w:p>
        <w:p w14:paraId="72199F44" w14:textId="77777777" w:rsidR="007A3A19" w:rsidRDefault="007A5A3B">
          <w:pPr>
            <w:pStyle w:val="TOC1"/>
            <w:rPr>
              <w:rFonts w:asciiTheme="minorHAnsi" w:hAnsiTheme="minorHAnsi" w:cstheme="minorBidi"/>
              <w:lang w:eastAsia="en-US"/>
            </w:rPr>
          </w:pPr>
          <w:hyperlink w:anchor="_Toc409718785" w:history="1">
            <w:r w:rsidR="007A3A19" w:rsidRPr="003B012C">
              <w:rPr>
                <w:rStyle w:val="Hyperlink"/>
              </w:rPr>
              <w:t>3.7</w:t>
            </w:r>
            <w:r w:rsidR="007A3A19">
              <w:rPr>
                <w:rFonts w:asciiTheme="minorHAnsi" w:hAnsiTheme="minorHAnsi" w:cstheme="minorBidi"/>
                <w:lang w:eastAsia="en-US"/>
              </w:rPr>
              <w:tab/>
            </w:r>
            <w:r w:rsidR="007A3A19" w:rsidRPr="003B012C">
              <w:rPr>
                <w:rStyle w:val="Hyperlink"/>
              </w:rPr>
              <w:t>OHS Manager</w:t>
            </w:r>
            <w:r w:rsidR="007A3A19">
              <w:rPr>
                <w:webHidden/>
              </w:rPr>
              <w:tab/>
            </w:r>
            <w:r w:rsidR="007A3A19">
              <w:rPr>
                <w:webHidden/>
              </w:rPr>
              <w:fldChar w:fldCharType="begin"/>
            </w:r>
            <w:r w:rsidR="007A3A19">
              <w:rPr>
                <w:webHidden/>
              </w:rPr>
              <w:instrText xml:space="preserve"> PAGEREF _Toc409718785 \h </w:instrText>
            </w:r>
            <w:r w:rsidR="007A3A19">
              <w:rPr>
                <w:webHidden/>
              </w:rPr>
            </w:r>
            <w:r w:rsidR="007A3A19">
              <w:rPr>
                <w:webHidden/>
              </w:rPr>
              <w:fldChar w:fldCharType="separate"/>
            </w:r>
            <w:r w:rsidR="00BD5621">
              <w:rPr>
                <w:webHidden/>
              </w:rPr>
              <w:t>18</w:t>
            </w:r>
            <w:r w:rsidR="007A3A19">
              <w:rPr>
                <w:webHidden/>
              </w:rPr>
              <w:fldChar w:fldCharType="end"/>
            </w:r>
          </w:hyperlink>
        </w:p>
        <w:p w14:paraId="5BFFE01F" w14:textId="77777777" w:rsidR="007A3A19" w:rsidRDefault="007A5A3B">
          <w:pPr>
            <w:pStyle w:val="TOC1"/>
            <w:rPr>
              <w:rFonts w:asciiTheme="minorHAnsi" w:hAnsiTheme="minorHAnsi" w:cstheme="minorBidi"/>
              <w:lang w:eastAsia="en-US"/>
            </w:rPr>
          </w:pPr>
          <w:hyperlink w:anchor="_Toc409718786" w:history="1">
            <w:r w:rsidR="007A3A19" w:rsidRPr="003B012C">
              <w:rPr>
                <w:rStyle w:val="Hyperlink"/>
                <w:rFonts w:eastAsiaTheme="minorHAnsi"/>
                <w:bCs/>
              </w:rPr>
              <w:t>PART 4</w:t>
            </w:r>
            <w:r w:rsidR="007A3A19">
              <w:rPr>
                <w:rFonts w:asciiTheme="minorHAnsi" w:hAnsiTheme="minorHAnsi" w:cstheme="minorBidi"/>
                <w:lang w:eastAsia="en-US"/>
              </w:rPr>
              <w:tab/>
            </w:r>
            <w:r w:rsidR="007A3A19" w:rsidRPr="003B012C">
              <w:rPr>
                <w:rStyle w:val="Hyperlink"/>
                <w:rFonts w:eastAsiaTheme="minorHAnsi"/>
                <w:bCs/>
              </w:rPr>
              <w:t>TESTING REQUIREMENTS</w:t>
            </w:r>
            <w:r w:rsidR="007A3A19">
              <w:rPr>
                <w:webHidden/>
              </w:rPr>
              <w:tab/>
            </w:r>
            <w:r w:rsidR="007A3A19">
              <w:rPr>
                <w:webHidden/>
              </w:rPr>
              <w:fldChar w:fldCharType="begin"/>
            </w:r>
            <w:r w:rsidR="007A3A19">
              <w:rPr>
                <w:webHidden/>
              </w:rPr>
              <w:instrText xml:space="preserve"> PAGEREF _Toc409718786 \h </w:instrText>
            </w:r>
            <w:r w:rsidR="007A3A19">
              <w:rPr>
                <w:webHidden/>
              </w:rPr>
            </w:r>
            <w:r w:rsidR="007A3A19">
              <w:rPr>
                <w:webHidden/>
              </w:rPr>
              <w:fldChar w:fldCharType="separate"/>
            </w:r>
            <w:r w:rsidR="00BD5621">
              <w:rPr>
                <w:webHidden/>
              </w:rPr>
              <w:t>19</w:t>
            </w:r>
            <w:r w:rsidR="007A3A19">
              <w:rPr>
                <w:webHidden/>
              </w:rPr>
              <w:fldChar w:fldCharType="end"/>
            </w:r>
          </w:hyperlink>
        </w:p>
        <w:p w14:paraId="0245FF2D" w14:textId="77777777" w:rsidR="007A3A19" w:rsidRDefault="007A5A3B">
          <w:pPr>
            <w:pStyle w:val="TOC1"/>
            <w:rPr>
              <w:rFonts w:asciiTheme="minorHAnsi" w:hAnsiTheme="minorHAnsi" w:cstheme="minorBidi"/>
              <w:lang w:eastAsia="en-US"/>
            </w:rPr>
          </w:pPr>
          <w:hyperlink w:anchor="_Toc409718787" w:history="1">
            <w:r w:rsidR="007A3A19" w:rsidRPr="003B012C">
              <w:rPr>
                <w:rStyle w:val="Hyperlink"/>
              </w:rPr>
              <w:t>4.1.</w:t>
            </w:r>
            <w:r w:rsidR="007A3A19">
              <w:rPr>
                <w:rFonts w:asciiTheme="minorHAnsi" w:hAnsiTheme="minorHAnsi" w:cstheme="minorBidi"/>
                <w:lang w:eastAsia="en-US"/>
              </w:rPr>
              <w:tab/>
            </w:r>
            <w:r w:rsidR="007A3A19" w:rsidRPr="003B012C">
              <w:rPr>
                <w:rStyle w:val="Hyperlink"/>
              </w:rPr>
              <w:t>Testing</w:t>
            </w:r>
            <w:r w:rsidR="007A3A19">
              <w:rPr>
                <w:webHidden/>
              </w:rPr>
              <w:tab/>
            </w:r>
            <w:r w:rsidR="007A3A19">
              <w:rPr>
                <w:webHidden/>
              </w:rPr>
              <w:fldChar w:fldCharType="begin"/>
            </w:r>
            <w:r w:rsidR="007A3A19">
              <w:rPr>
                <w:webHidden/>
              </w:rPr>
              <w:instrText xml:space="preserve"> PAGEREF _Toc409718787 \h </w:instrText>
            </w:r>
            <w:r w:rsidR="007A3A19">
              <w:rPr>
                <w:webHidden/>
              </w:rPr>
            </w:r>
            <w:r w:rsidR="007A3A19">
              <w:rPr>
                <w:webHidden/>
              </w:rPr>
              <w:fldChar w:fldCharType="separate"/>
            </w:r>
            <w:r w:rsidR="00BD5621">
              <w:rPr>
                <w:webHidden/>
              </w:rPr>
              <w:t>19</w:t>
            </w:r>
            <w:r w:rsidR="007A3A19">
              <w:rPr>
                <w:webHidden/>
              </w:rPr>
              <w:fldChar w:fldCharType="end"/>
            </w:r>
          </w:hyperlink>
        </w:p>
        <w:p w14:paraId="525B02C4" w14:textId="77777777" w:rsidR="007A3A19" w:rsidRDefault="007A5A3B">
          <w:pPr>
            <w:pStyle w:val="TOC1"/>
            <w:rPr>
              <w:rFonts w:asciiTheme="minorHAnsi" w:hAnsiTheme="minorHAnsi" w:cstheme="minorBidi"/>
              <w:lang w:eastAsia="en-US"/>
            </w:rPr>
          </w:pPr>
          <w:hyperlink w:anchor="_Toc409718788" w:history="1">
            <w:r w:rsidR="007A3A19" w:rsidRPr="003B012C">
              <w:rPr>
                <w:rStyle w:val="Hyperlink"/>
              </w:rPr>
              <w:t>4.2.</w:t>
            </w:r>
            <w:r w:rsidR="007A3A19">
              <w:rPr>
                <w:rFonts w:asciiTheme="minorHAnsi" w:hAnsiTheme="minorHAnsi" w:cstheme="minorBidi"/>
                <w:lang w:eastAsia="en-US"/>
              </w:rPr>
              <w:tab/>
            </w:r>
            <w:r w:rsidR="007A3A19" w:rsidRPr="003B012C">
              <w:rPr>
                <w:rStyle w:val="Hyperlink"/>
              </w:rPr>
              <w:t>Accreditation Standard</w:t>
            </w:r>
            <w:r w:rsidR="007A3A19">
              <w:rPr>
                <w:webHidden/>
              </w:rPr>
              <w:tab/>
            </w:r>
            <w:r w:rsidR="007A3A19">
              <w:rPr>
                <w:webHidden/>
              </w:rPr>
              <w:fldChar w:fldCharType="begin"/>
            </w:r>
            <w:r w:rsidR="007A3A19">
              <w:rPr>
                <w:webHidden/>
              </w:rPr>
              <w:instrText xml:space="preserve"> PAGEREF _Toc409718788 \h </w:instrText>
            </w:r>
            <w:r w:rsidR="007A3A19">
              <w:rPr>
                <w:webHidden/>
              </w:rPr>
            </w:r>
            <w:r w:rsidR="007A3A19">
              <w:rPr>
                <w:webHidden/>
              </w:rPr>
              <w:fldChar w:fldCharType="separate"/>
            </w:r>
            <w:r w:rsidR="00BD5621">
              <w:rPr>
                <w:webHidden/>
              </w:rPr>
              <w:t>19</w:t>
            </w:r>
            <w:r w:rsidR="007A3A19">
              <w:rPr>
                <w:webHidden/>
              </w:rPr>
              <w:fldChar w:fldCharType="end"/>
            </w:r>
          </w:hyperlink>
        </w:p>
        <w:p w14:paraId="0885F37F" w14:textId="77777777" w:rsidR="007A3A19" w:rsidRDefault="007A5A3B">
          <w:pPr>
            <w:pStyle w:val="TOC1"/>
            <w:rPr>
              <w:rFonts w:asciiTheme="minorHAnsi" w:hAnsiTheme="minorHAnsi" w:cstheme="minorBidi"/>
              <w:lang w:eastAsia="en-US"/>
            </w:rPr>
          </w:pPr>
          <w:hyperlink w:anchor="_Toc409718789" w:history="1">
            <w:r w:rsidR="007A3A19" w:rsidRPr="003B012C">
              <w:rPr>
                <w:rStyle w:val="Hyperlink"/>
              </w:rPr>
              <w:t>4.3.</w:t>
            </w:r>
            <w:r w:rsidR="007A3A19">
              <w:rPr>
                <w:rFonts w:asciiTheme="minorHAnsi" w:hAnsiTheme="minorHAnsi" w:cstheme="minorBidi"/>
                <w:lang w:eastAsia="en-US"/>
              </w:rPr>
              <w:tab/>
            </w:r>
            <w:r w:rsidR="007A3A19" w:rsidRPr="003B012C">
              <w:rPr>
                <w:rStyle w:val="Hyperlink"/>
              </w:rPr>
              <w:t>Remedial Work</w:t>
            </w:r>
            <w:r w:rsidR="007A3A19">
              <w:rPr>
                <w:webHidden/>
              </w:rPr>
              <w:tab/>
            </w:r>
            <w:r w:rsidR="007A3A19">
              <w:rPr>
                <w:webHidden/>
              </w:rPr>
              <w:fldChar w:fldCharType="begin"/>
            </w:r>
            <w:r w:rsidR="007A3A19">
              <w:rPr>
                <w:webHidden/>
              </w:rPr>
              <w:instrText xml:space="preserve"> PAGEREF _Toc409718789 \h </w:instrText>
            </w:r>
            <w:r w:rsidR="007A3A19">
              <w:rPr>
                <w:webHidden/>
              </w:rPr>
            </w:r>
            <w:r w:rsidR="007A3A19">
              <w:rPr>
                <w:webHidden/>
              </w:rPr>
              <w:fldChar w:fldCharType="separate"/>
            </w:r>
            <w:r w:rsidR="00BD5621">
              <w:rPr>
                <w:webHidden/>
              </w:rPr>
              <w:t>19</w:t>
            </w:r>
            <w:r w:rsidR="007A3A19">
              <w:rPr>
                <w:webHidden/>
              </w:rPr>
              <w:fldChar w:fldCharType="end"/>
            </w:r>
          </w:hyperlink>
        </w:p>
        <w:p w14:paraId="15DB14E6" w14:textId="77777777" w:rsidR="007A3A19" w:rsidRDefault="007A5A3B">
          <w:pPr>
            <w:pStyle w:val="TOC1"/>
            <w:rPr>
              <w:rFonts w:asciiTheme="minorHAnsi" w:hAnsiTheme="minorHAnsi" w:cstheme="minorBidi"/>
              <w:lang w:eastAsia="en-US"/>
            </w:rPr>
          </w:pPr>
          <w:hyperlink w:anchor="_Toc409718790" w:history="1">
            <w:r w:rsidR="007A3A19" w:rsidRPr="003B012C">
              <w:rPr>
                <w:rStyle w:val="Hyperlink"/>
              </w:rPr>
              <w:t>4.4.</w:t>
            </w:r>
            <w:r w:rsidR="007A3A19">
              <w:rPr>
                <w:rFonts w:asciiTheme="minorHAnsi" w:hAnsiTheme="minorHAnsi" w:cstheme="minorBidi"/>
                <w:lang w:eastAsia="en-US"/>
              </w:rPr>
              <w:tab/>
            </w:r>
            <w:r w:rsidR="007A3A19" w:rsidRPr="003B012C">
              <w:rPr>
                <w:rStyle w:val="Hyperlink"/>
              </w:rPr>
              <w:t>Inspection and Test Plans (ITPs)</w:t>
            </w:r>
            <w:r w:rsidR="007A3A19">
              <w:rPr>
                <w:webHidden/>
              </w:rPr>
              <w:tab/>
            </w:r>
            <w:r w:rsidR="007A3A19">
              <w:rPr>
                <w:webHidden/>
              </w:rPr>
              <w:fldChar w:fldCharType="begin"/>
            </w:r>
            <w:r w:rsidR="007A3A19">
              <w:rPr>
                <w:webHidden/>
              </w:rPr>
              <w:instrText xml:space="preserve"> PAGEREF _Toc409718790 \h </w:instrText>
            </w:r>
            <w:r w:rsidR="007A3A19">
              <w:rPr>
                <w:webHidden/>
              </w:rPr>
            </w:r>
            <w:r w:rsidR="007A3A19">
              <w:rPr>
                <w:webHidden/>
              </w:rPr>
              <w:fldChar w:fldCharType="separate"/>
            </w:r>
            <w:r w:rsidR="00BD5621">
              <w:rPr>
                <w:webHidden/>
              </w:rPr>
              <w:t>20</w:t>
            </w:r>
            <w:r w:rsidR="007A3A19">
              <w:rPr>
                <w:webHidden/>
              </w:rPr>
              <w:fldChar w:fldCharType="end"/>
            </w:r>
          </w:hyperlink>
        </w:p>
        <w:p w14:paraId="10BD7328" w14:textId="77777777" w:rsidR="007A3A19" w:rsidRDefault="007A5A3B">
          <w:pPr>
            <w:pStyle w:val="TOC1"/>
            <w:rPr>
              <w:rFonts w:asciiTheme="minorHAnsi" w:hAnsiTheme="minorHAnsi" w:cstheme="minorBidi"/>
              <w:lang w:eastAsia="en-US"/>
            </w:rPr>
          </w:pPr>
          <w:hyperlink w:anchor="_Toc409718791" w:history="1">
            <w:r w:rsidR="007A3A19" w:rsidRPr="003B012C">
              <w:rPr>
                <w:rStyle w:val="Hyperlink"/>
                <w:rFonts w:eastAsiaTheme="minorHAnsi"/>
                <w:bCs/>
              </w:rPr>
              <w:t>PART 5</w:t>
            </w:r>
            <w:r w:rsidR="007A3A19">
              <w:rPr>
                <w:rFonts w:asciiTheme="minorHAnsi" w:hAnsiTheme="minorHAnsi" w:cstheme="minorBidi"/>
                <w:lang w:eastAsia="en-US"/>
              </w:rPr>
              <w:tab/>
            </w:r>
            <w:r w:rsidR="007A3A19" w:rsidRPr="003B012C">
              <w:rPr>
                <w:rStyle w:val="Hyperlink"/>
                <w:rFonts w:eastAsiaTheme="minorHAnsi"/>
                <w:bCs/>
              </w:rPr>
              <w:t>AUDITS</w:t>
            </w:r>
            <w:r w:rsidR="007A3A19">
              <w:rPr>
                <w:webHidden/>
              </w:rPr>
              <w:tab/>
            </w:r>
            <w:r w:rsidR="007A3A19">
              <w:rPr>
                <w:webHidden/>
              </w:rPr>
              <w:fldChar w:fldCharType="begin"/>
            </w:r>
            <w:r w:rsidR="007A3A19">
              <w:rPr>
                <w:webHidden/>
              </w:rPr>
              <w:instrText xml:space="preserve"> PAGEREF _Toc409718791 \h </w:instrText>
            </w:r>
            <w:r w:rsidR="007A3A19">
              <w:rPr>
                <w:webHidden/>
              </w:rPr>
            </w:r>
            <w:r w:rsidR="007A3A19">
              <w:rPr>
                <w:webHidden/>
              </w:rPr>
              <w:fldChar w:fldCharType="separate"/>
            </w:r>
            <w:r w:rsidR="00BD5621">
              <w:rPr>
                <w:webHidden/>
              </w:rPr>
              <w:t>21</w:t>
            </w:r>
            <w:r w:rsidR="007A3A19">
              <w:rPr>
                <w:webHidden/>
              </w:rPr>
              <w:fldChar w:fldCharType="end"/>
            </w:r>
          </w:hyperlink>
        </w:p>
        <w:p w14:paraId="4EF77077" w14:textId="77777777" w:rsidR="007A3A19" w:rsidRDefault="007A5A3B">
          <w:pPr>
            <w:pStyle w:val="TOC1"/>
            <w:rPr>
              <w:rFonts w:asciiTheme="minorHAnsi" w:hAnsiTheme="minorHAnsi" w:cstheme="minorBidi"/>
              <w:lang w:eastAsia="en-US"/>
            </w:rPr>
          </w:pPr>
          <w:hyperlink w:anchor="_Toc409718792" w:history="1">
            <w:r w:rsidR="007A3A19" w:rsidRPr="003B012C">
              <w:rPr>
                <w:rStyle w:val="Hyperlink"/>
              </w:rPr>
              <w:t>5.1.</w:t>
            </w:r>
            <w:r w:rsidR="007A3A19">
              <w:rPr>
                <w:rFonts w:asciiTheme="minorHAnsi" w:hAnsiTheme="minorHAnsi" w:cstheme="minorBidi"/>
                <w:lang w:eastAsia="en-US"/>
              </w:rPr>
              <w:tab/>
            </w:r>
            <w:r w:rsidR="007A3A19" w:rsidRPr="003B012C">
              <w:rPr>
                <w:rStyle w:val="Hyperlink"/>
              </w:rPr>
              <w:t>Audit Plan</w:t>
            </w:r>
            <w:r w:rsidR="007A3A19">
              <w:rPr>
                <w:webHidden/>
              </w:rPr>
              <w:tab/>
            </w:r>
            <w:r w:rsidR="007A3A19">
              <w:rPr>
                <w:webHidden/>
              </w:rPr>
              <w:fldChar w:fldCharType="begin"/>
            </w:r>
            <w:r w:rsidR="007A3A19">
              <w:rPr>
                <w:webHidden/>
              </w:rPr>
              <w:instrText xml:space="preserve"> PAGEREF _Toc409718792 \h </w:instrText>
            </w:r>
            <w:r w:rsidR="007A3A19">
              <w:rPr>
                <w:webHidden/>
              </w:rPr>
            </w:r>
            <w:r w:rsidR="007A3A19">
              <w:rPr>
                <w:webHidden/>
              </w:rPr>
              <w:fldChar w:fldCharType="separate"/>
            </w:r>
            <w:r w:rsidR="00BD5621">
              <w:rPr>
                <w:webHidden/>
              </w:rPr>
              <w:t>21</w:t>
            </w:r>
            <w:r w:rsidR="007A3A19">
              <w:rPr>
                <w:webHidden/>
              </w:rPr>
              <w:fldChar w:fldCharType="end"/>
            </w:r>
          </w:hyperlink>
        </w:p>
        <w:p w14:paraId="05A26225" w14:textId="77777777" w:rsidR="007A3A19" w:rsidRDefault="007A5A3B">
          <w:pPr>
            <w:pStyle w:val="TOC1"/>
            <w:rPr>
              <w:rFonts w:asciiTheme="minorHAnsi" w:hAnsiTheme="minorHAnsi" w:cstheme="minorBidi"/>
              <w:lang w:eastAsia="en-US"/>
            </w:rPr>
          </w:pPr>
          <w:hyperlink w:anchor="_Toc409718793" w:history="1">
            <w:r w:rsidR="007A3A19" w:rsidRPr="003B012C">
              <w:rPr>
                <w:rStyle w:val="Hyperlink"/>
              </w:rPr>
              <w:t>5.2.</w:t>
            </w:r>
            <w:r w:rsidR="007A3A19">
              <w:rPr>
                <w:rFonts w:asciiTheme="minorHAnsi" w:hAnsiTheme="minorHAnsi" w:cstheme="minorBidi"/>
                <w:lang w:eastAsia="en-US"/>
              </w:rPr>
              <w:tab/>
            </w:r>
            <w:r w:rsidR="007A3A19" w:rsidRPr="003B012C">
              <w:rPr>
                <w:rStyle w:val="Hyperlink"/>
              </w:rPr>
              <w:t>Internal IMS Audit</w:t>
            </w:r>
            <w:r w:rsidR="007A3A19">
              <w:rPr>
                <w:webHidden/>
              </w:rPr>
              <w:tab/>
            </w:r>
            <w:r w:rsidR="007A3A19">
              <w:rPr>
                <w:webHidden/>
              </w:rPr>
              <w:fldChar w:fldCharType="begin"/>
            </w:r>
            <w:r w:rsidR="007A3A19">
              <w:rPr>
                <w:webHidden/>
              </w:rPr>
              <w:instrText xml:space="preserve"> PAGEREF _Toc409718793 \h </w:instrText>
            </w:r>
            <w:r w:rsidR="007A3A19">
              <w:rPr>
                <w:webHidden/>
              </w:rPr>
            </w:r>
            <w:r w:rsidR="007A3A19">
              <w:rPr>
                <w:webHidden/>
              </w:rPr>
              <w:fldChar w:fldCharType="separate"/>
            </w:r>
            <w:r w:rsidR="00BD5621">
              <w:rPr>
                <w:webHidden/>
              </w:rPr>
              <w:t>21</w:t>
            </w:r>
            <w:r w:rsidR="007A3A19">
              <w:rPr>
                <w:webHidden/>
              </w:rPr>
              <w:fldChar w:fldCharType="end"/>
            </w:r>
          </w:hyperlink>
        </w:p>
        <w:p w14:paraId="419BE1E9" w14:textId="77777777" w:rsidR="007A3A19" w:rsidRDefault="007A5A3B">
          <w:pPr>
            <w:pStyle w:val="TOC1"/>
            <w:rPr>
              <w:rFonts w:asciiTheme="minorHAnsi" w:hAnsiTheme="minorHAnsi" w:cstheme="minorBidi"/>
              <w:lang w:eastAsia="en-US"/>
            </w:rPr>
          </w:pPr>
          <w:hyperlink w:anchor="_Toc409718794" w:history="1">
            <w:r w:rsidR="007A3A19" w:rsidRPr="003B012C">
              <w:rPr>
                <w:rStyle w:val="Hyperlink"/>
              </w:rPr>
              <w:t>5.3.</w:t>
            </w:r>
            <w:r w:rsidR="007A3A19">
              <w:rPr>
                <w:rFonts w:asciiTheme="minorHAnsi" w:hAnsiTheme="minorHAnsi" w:cstheme="minorBidi"/>
                <w:lang w:eastAsia="en-US"/>
              </w:rPr>
              <w:tab/>
            </w:r>
            <w:r w:rsidR="007A3A19" w:rsidRPr="003B012C">
              <w:rPr>
                <w:rStyle w:val="Hyperlink"/>
              </w:rPr>
              <w:t>External IMS Audit</w:t>
            </w:r>
            <w:r w:rsidR="007A3A19">
              <w:rPr>
                <w:webHidden/>
              </w:rPr>
              <w:tab/>
            </w:r>
            <w:r w:rsidR="007A3A19">
              <w:rPr>
                <w:webHidden/>
              </w:rPr>
              <w:fldChar w:fldCharType="begin"/>
            </w:r>
            <w:r w:rsidR="007A3A19">
              <w:rPr>
                <w:webHidden/>
              </w:rPr>
              <w:instrText xml:space="preserve"> PAGEREF _Toc409718794 \h </w:instrText>
            </w:r>
            <w:r w:rsidR="007A3A19">
              <w:rPr>
                <w:webHidden/>
              </w:rPr>
            </w:r>
            <w:r w:rsidR="007A3A19">
              <w:rPr>
                <w:webHidden/>
              </w:rPr>
              <w:fldChar w:fldCharType="separate"/>
            </w:r>
            <w:r w:rsidR="00BD5621">
              <w:rPr>
                <w:webHidden/>
              </w:rPr>
              <w:t>22</w:t>
            </w:r>
            <w:r w:rsidR="007A3A19">
              <w:rPr>
                <w:webHidden/>
              </w:rPr>
              <w:fldChar w:fldCharType="end"/>
            </w:r>
          </w:hyperlink>
        </w:p>
        <w:p w14:paraId="14367187" w14:textId="77777777" w:rsidR="007A3A19" w:rsidRDefault="007A5A3B">
          <w:pPr>
            <w:pStyle w:val="TOC1"/>
            <w:rPr>
              <w:rFonts w:asciiTheme="minorHAnsi" w:hAnsiTheme="minorHAnsi" w:cstheme="minorBidi"/>
              <w:lang w:eastAsia="en-US"/>
            </w:rPr>
          </w:pPr>
          <w:hyperlink w:anchor="_Toc409718795" w:history="1">
            <w:r w:rsidR="007A3A19" w:rsidRPr="003B012C">
              <w:rPr>
                <w:rStyle w:val="Hyperlink"/>
              </w:rPr>
              <w:t>5.4.</w:t>
            </w:r>
            <w:r w:rsidR="007A3A19">
              <w:rPr>
                <w:rFonts w:asciiTheme="minorHAnsi" w:hAnsiTheme="minorHAnsi" w:cstheme="minorBidi"/>
                <w:lang w:eastAsia="en-US"/>
              </w:rPr>
              <w:tab/>
            </w:r>
            <w:r w:rsidR="007A3A19" w:rsidRPr="003B012C">
              <w:rPr>
                <w:rStyle w:val="Hyperlink"/>
              </w:rPr>
              <w:t>Ministry’s IMS Audit</w:t>
            </w:r>
            <w:r w:rsidR="007A3A19">
              <w:rPr>
                <w:webHidden/>
              </w:rPr>
              <w:tab/>
            </w:r>
            <w:r w:rsidR="007A3A19">
              <w:rPr>
                <w:webHidden/>
              </w:rPr>
              <w:fldChar w:fldCharType="begin"/>
            </w:r>
            <w:r w:rsidR="007A3A19">
              <w:rPr>
                <w:webHidden/>
              </w:rPr>
              <w:instrText xml:space="preserve"> PAGEREF _Toc409718795 \h </w:instrText>
            </w:r>
            <w:r w:rsidR="007A3A19">
              <w:rPr>
                <w:webHidden/>
              </w:rPr>
            </w:r>
            <w:r w:rsidR="007A3A19">
              <w:rPr>
                <w:webHidden/>
              </w:rPr>
              <w:fldChar w:fldCharType="separate"/>
            </w:r>
            <w:r w:rsidR="00BD5621">
              <w:rPr>
                <w:webHidden/>
              </w:rPr>
              <w:t>23</w:t>
            </w:r>
            <w:r w:rsidR="007A3A19">
              <w:rPr>
                <w:webHidden/>
              </w:rPr>
              <w:fldChar w:fldCharType="end"/>
            </w:r>
          </w:hyperlink>
        </w:p>
        <w:p w14:paraId="07ADFF45" w14:textId="4EAA7E9A" w:rsidR="007A3A19" w:rsidRDefault="007A5A3B">
          <w:pPr>
            <w:pStyle w:val="TOC1"/>
            <w:rPr>
              <w:rFonts w:asciiTheme="minorHAnsi" w:hAnsiTheme="minorHAnsi" w:cstheme="minorBidi"/>
              <w:lang w:eastAsia="en-US"/>
            </w:rPr>
          </w:pPr>
          <w:hyperlink w:anchor="_Toc409718796" w:history="1">
            <w:r w:rsidR="007A3A19" w:rsidRPr="003B012C">
              <w:rPr>
                <w:rStyle w:val="Hyperlink"/>
              </w:rPr>
              <w:t>5.5.</w:t>
            </w:r>
            <w:r w:rsidR="007A3A19">
              <w:rPr>
                <w:rFonts w:asciiTheme="minorHAnsi" w:hAnsiTheme="minorHAnsi" w:cstheme="minorBidi"/>
                <w:lang w:eastAsia="en-US"/>
              </w:rPr>
              <w:tab/>
            </w:r>
            <w:r w:rsidR="007A3A19" w:rsidRPr="003B012C">
              <w:rPr>
                <w:rStyle w:val="Hyperlink"/>
              </w:rPr>
              <w:t>Ministry’s Monitoring</w:t>
            </w:r>
            <w:r w:rsidR="007A3A19">
              <w:rPr>
                <w:webHidden/>
              </w:rPr>
              <w:tab/>
            </w:r>
            <w:r w:rsidR="007A3A19">
              <w:rPr>
                <w:webHidden/>
              </w:rPr>
              <w:fldChar w:fldCharType="begin"/>
            </w:r>
            <w:r w:rsidR="007A3A19">
              <w:rPr>
                <w:webHidden/>
              </w:rPr>
              <w:instrText xml:space="preserve"> PAGEREF _Toc409718796 \h </w:instrText>
            </w:r>
            <w:r w:rsidR="007A3A19">
              <w:rPr>
                <w:webHidden/>
              </w:rPr>
            </w:r>
            <w:r w:rsidR="007A3A19">
              <w:rPr>
                <w:webHidden/>
              </w:rPr>
              <w:fldChar w:fldCharType="separate"/>
            </w:r>
            <w:r w:rsidR="00BD5621">
              <w:rPr>
                <w:webHidden/>
              </w:rPr>
              <w:t>24</w:t>
            </w:r>
            <w:r w:rsidR="007A3A19">
              <w:rPr>
                <w:webHidden/>
              </w:rPr>
              <w:fldChar w:fldCharType="end"/>
            </w:r>
          </w:hyperlink>
        </w:p>
        <w:p w14:paraId="3926A886" w14:textId="7DC7C05E" w:rsidR="007A3A19" w:rsidRDefault="007A5A3B">
          <w:pPr>
            <w:pStyle w:val="TOC1"/>
            <w:rPr>
              <w:rFonts w:asciiTheme="minorHAnsi" w:hAnsiTheme="minorHAnsi" w:cstheme="minorBidi"/>
              <w:lang w:eastAsia="en-US"/>
            </w:rPr>
          </w:pPr>
          <w:hyperlink w:anchor="_Toc409718797" w:history="1">
            <w:r w:rsidR="007A3A19" w:rsidRPr="003B012C">
              <w:rPr>
                <w:rStyle w:val="Hyperlink"/>
              </w:rPr>
              <w:t>5.6.</w:t>
            </w:r>
            <w:r w:rsidR="007A3A19">
              <w:rPr>
                <w:rFonts w:asciiTheme="minorHAnsi" w:hAnsiTheme="minorHAnsi" w:cstheme="minorBidi"/>
                <w:lang w:eastAsia="en-US"/>
              </w:rPr>
              <w:tab/>
            </w:r>
            <w:r w:rsidR="007A3A19" w:rsidRPr="003B012C">
              <w:rPr>
                <w:rStyle w:val="Hyperlink"/>
              </w:rPr>
              <w:t>Deficient IMS Audits</w:t>
            </w:r>
            <w:r w:rsidR="007A3A19">
              <w:rPr>
                <w:webHidden/>
              </w:rPr>
              <w:tab/>
            </w:r>
            <w:r w:rsidR="007A3A19">
              <w:rPr>
                <w:webHidden/>
              </w:rPr>
              <w:fldChar w:fldCharType="begin"/>
            </w:r>
            <w:r w:rsidR="007A3A19">
              <w:rPr>
                <w:webHidden/>
              </w:rPr>
              <w:instrText xml:space="preserve"> PAGEREF _Toc409718797 \h </w:instrText>
            </w:r>
            <w:r w:rsidR="007A3A19">
              <w:rPr>
                <w:webHidden/>
              </w:rPr>
            </w:r>
            <w:r w:rsidR="007A3A19">
              <w:rPr>
                <w:webHidden/>
              </w:rPr>
              <w:fldChar w:fldCharType="separate"/>
            </w:r>
            <w:r w:rsidR="00BD5621">
              <w:rPr>
                <w:webHidden/>
              </w:rPr>
              <w:t>25</w:t>
            </w:r>
            <w:r w:rsidR="007A3A19">
              <w:rPr>
                <w:webHidden/>
              </w:rPr>
              <w:fldChar w:fldCharType="end"/>
            </w:r>
          </w:hyperlink>
        </w:p>
        <w:p w14:paraId="1B1BE7D6" w14:textId="732BE1F6" w:rsidR="007A3A19" w:rsidRDefault="007A5A3B">
          <w:pPr>
            <w:pStyle w:val="TOC1"/>
            <w:rPr>
              <w:rFonts w:asciiTheme="minorHAnsi" w:hAnsiTheme="minorHAnsi" w:cstheme="minorBidi"/>
              <w:lang w:eastAsia="en-US"/>
            </w:rPr>
          </w:pPr>
          <w:hyperlink w:anchor="_Toc409718798" w:history="1">
            <w:r w:rsidR="007A3A19" w:rsidRPr="003B012C">
              <w:rPr>
                <w:rStyle w:val="Hyperlink"/>
              </w:rPr>
              <w:t>5.7.</w:t>
            </w:r>
            <w:r w:rsidR="007A3A19">
              <w:rPr>
                <w:rFonts w:asciiTheme="minorHAnsi" w:hAnsiTheme="minorHAnsi" w:cstheme="minorBidi"/>
                <w:lang w:eastAsia="en-US"/>
              </w:rPr>
              <w:tab/>
            </w:r>
            <w:r w:rsidR="007A3A19" w:rsidRPr="003B012C">
              <w:rPr>
                <w:rStyle w:val="Hyperlink"/>
              </w:rPr>
              <w:t>Cost of Audits</w:t>
            </w:r>
            <w:r w:rsidR="007A3A19">
              <w:rPr>
                <w:webHidden/>
              </w:rPr>
              <w:tab/>
            </w:r>
            <w:r w:rsidR="007A3A19">
              <w:rPr>
                <w:webHidden/>
              </w:rPr>
              <w:fldChar w:fldCharType="begin"/>
            </w:r>
            <w:r w:rsidR="007A3A19">
              <w:rPr>
                <w:webHidden/>
              </w:rPr>
              <w:instrText xml:space="preserve"> PAGEREF _Toc409718798 \h </w:instrText>
            </w:r>
            <w:r w:rsidR="007A3A19">
              <w:rPr>
                <w:webHidden/>
              </w:rPr>
            </w:r>
            <w:r w:rsidR="007A3A19">
              <w:rPr>
                <w:webHidden/>
              </w:rPr>
              <w:fldChar w:fldCharType="separate"/>
            </w:r>
            <w:r w:rsidR="00BD5621">
              <w:rPr>
                <w:webHidden/>
              </w:rPr>
              <w:t>25</w:t>
            </w:r>
            <w:r w:rsidR="007A3A19">
              <w:rPr>
                <w:webHidden/>
              </w:rPr>
              <w:fldChar w:fldCharType="end"/>
            </w:r>
          </w:hyperlink>
        </w:p>
        <w:p w14:paraId="1899B757" w14:textId="75889852" w:rsidR="007A3A19" w:rsidRDefault="007A5A3B">
          <w:pPr>
            <w:pStyle w:val="TOC1"/>
            <w:rPr>
              <w:rFonts w:asciiTheme="minorHAnsi" w:hAnsiTheme="minorHAnsi" w:cstheme="minorBidi"/>
              <w:lang w:eastAsia="en-US"/>
            </w:rPr>
          </w:pPr>
          <w:hyperlink w:anchor="_Toc409718799" w:history="1">
            <w:r w:rsidR="007A3A19" w:rsidRPr="003B012C">
              <w:rPr>
                <w:rStyle w:val="Hyperlink"/>
              </w:rPr>
              <w:t>5.8.</w:t>
            </w:r>
            <w:r w:rsidR="007A3A19">
              <w:rPr>
                <w:rFonts w:asciiTheme="minorHAnsi" w:hAnsiTheme="minorHAnsi" w:cstheme="minorBidi"/>
                <w:lang w:eastAsia="en-US"/>
              </w:rPr>
              <w:tab/>
            </w:r>
            <w:r w:rsidR="007A3A19" w:rsidRPr="003B012C">
              <w:rPr>
                <w:rStyle w:val="Hyperlink"/>
              </w:rPr>
              <w:t>Third Party Audits</w:t>
            </w:r>
            <w:r w:rsidR="007A3A19">
              <w:rPr>
                <w:webHidden/>
              </w:rPr>
              <w:tab/>
            </w:r>
            <w:r w:rsidR="007A3A19">
              <w:rPr>
                <w:webHidden/>
              </w:rPr>
              <w:fldChar w:fldCharType="begin"/>
            </w:r>
            <w:r w:rsidR="007A3A19">
              <w:rPr>
                <w:webHidden/>
              </w:rPr>
              <w:instrText xml:space="preserve"> PAGEREF _Toc409718799 \h </w:instrText>
            </w:r>
            <w:r w:rsidR="007A3A19">
              <w:rPr>
                <w:webHidden/>
              </w:rPr>
            </w:r>
            <w:r w:rsidR="007A3A19">
              <w:rPr>
                <w:webHidden/>
              </w:rPr>
              <w:fldChar w:fldCharType="separate"/>
            </w:r>
            <w:r w:rsidR="00BD5621">
              <w:rPr>
                <w:webHidden/>
              </w:rPr>
              <w:t>25</w:t>
            </w:r>
            <w:r w:rsidR="007A3A19">
              <w:rPr>
                <w:webHidden/>
              </w:rPr>
              <w:fldChar w:fldCharType="end"/>
            </w:r>
          </w:hyperlink>
        </w:p>
        <w:p w14:paraId="5C1B39BA" w14:textId="144868AB" w:rsidR="007A3A19" w:rsidRDefault="007A5A3B">
          <w:pPr>
            <w:pStyle w:val="TOC1"/>
            <w:rPr>
              <w:rFonts w:asciiTheme="minorHAnsi" w:hAnsiTheme="minorHAnsi" w:cstheme="minorBidi"/>
              <w:lang w:eastAsia="en-US"/>
            </w:rPr>
          </w:pPr>
          <w:hyperlink w:anchor="_Toc409718800" w:history="1">
            <w:r w:rsidR="007A3A19" w:rsidRPr="003B012C">
              <w:rPr>
                <w:rStyle w:val="Hyperlink"/>
                <w:rFonts w:eastAsiaTheme="minorHAnsi"/>
                <w:bCs/>
              </w:rPr>
              <w:t>PART 6</w:t>
            </w:r>
            <w:r w:rsidR="007A3A19">
              <w:rPr>
                <w:rFonts w:asciiTheme="minorHAnsi" w:hAnsiTheme="minorHAnsi" w:cstheme="minorBidi"/>
                <w:lang w:eastAsia="en-US"/>
              </w:rPr>
              <w:tab/>
            </w:r>
            <w:r w:rsidR="007A3A19" w:rsidRPr="003B012C">
              <w:rPr>
                <w:rStyle w:val="Hyperlink"/>
                <w:rFonts w:eastAsiaTheme="minorHAnsi"/>
                <w:bCs/>
              </w:rPr>
              <w:t>IMS DOCUMENTATION REQUIREMENTS</w:t>
            </w:r>
            <w:r w:rsidR="007A3A19">
              <w:rPr>
                <w:webHidden/>
              </w:rPr>
              <w:tab/>
            </w:r>
            <w:r w:rsidR="007A3A19">
              <w:rPr>
                <w:webHidden/>
              </w:rPr>
              <w:fldChar w:fldCharType="begin"/>
            </w:r>
            <w:r w:rsidR="007A3A19">
              <w:rPr>
                <w:webHidden/>
              </w:rPr>
              <w:instrText xml:space="preserve"> PAGEREF _Toc409718800 \h </w:instrText>
            </w:r>
            <w:r w:rsidR="007A3A19">
              <w:rPr>
                <w:webHidden/>
              </w:rPr>
            </w:r>
            <w:r w:rsidR="007A3A19">
              <w:rPr>
                <w:webHidden/>
              </w:rPr>
              <w:fldChar w:fldCharType="separate"/>
            </w:r>
            <w:r w:rsidR="00BD5621">
              <w:rPr>
                <w:webHidden/>
              </w:rPr>
              <w:t>26</w:t>
            </w:r>
            <w:r w:rsidR="007A3A19">
              <w:rPr>
                <w:webHidden/>
              </w:rPr>
              <w:fldChar w:fldCharType="end"/>
            </w:r>
          </w:hyperlink>
        </w:p>
        <w:p w14:paraId="1B828C75" w14:textId="38E42ABC" w:rsidR="007A3A19" w:rsidRDefault="007A5A3B">
          <w:pPr>
            <w:pStyle w:val="TOC1"/>
            <w:rPr>
              <w:rFonts w:asciiTheme="minorHAnsi" w:hAnsiTheme="minorHAnsi" w:cstheme="minorBidi"/>
              <w:lang w:eastAsia="en-US"/>
            </w:rPr>
          </w:pPr>
          <w:hyperlink w:anchor="_Toc409718801" w:history="1">
            <w:r w:rsidR="007A3A19" w:rsidRPr="003B012C">
              <w:rPr>
                <w:rStyle w:val="Hyperlink"/>
              </w:rPr>
              <w:t>6.1.</w:t>
            </w:r>
            <w:r w:rsidR="007A3A19">
              <w:rPr>
                <w:rFonts w:asciiTheme="minorHAnsi" w:hAnsiTheme="minorHAnsi" w:cstheme="minorBidi"/>
                <w:lang w:eastAsia="en-US"/>
              </w:rPr>
              <w:tab/>
            </w:r>
            <w:r w:rsidR="007A3A19" w:rsidRPr="003B012C">
              <w:rPr>
                <w:rStyle w:val="Hyperlink"/>
              </w:rPr>
              <w:t>The Minimum Documentation Requirements for the IMS System</w:t>
            </w:r>
            <w:r w:rsidR="007A3A19">
              <w:rPr>
                <w:webHidden/>
              </w:rPr>
              <w:tab/>
            </w:r>
            <w:r w:rsidR="007A3A19">
              <w:rPr>
                <w:webHidden/>
              </w:rPr>
              <w:fldChar w:fldCharType="begin"/>
            </w:r>
            <w:r w:rsidR="007A3A19">
              <w:rPr>
                <w:webHidden/>
              </w:rPr>
              <w:instrText xml:space="preserve"> PAGEREF _Toc409718801 \h </w:instrText>
            </w:r>
            <w:r w:rsidR="007A3A19">
              <w:rPr>
                <w:webHidden/>
              </w:rPr>
            </w:r>
            <w:r w:rsidR="007A3A19">
              <w:rPr>
                <w:webHidden/>
              </w:rPr>
              <w:fldChar w:fldCharType="separate"/>
            </w:r>
            <w:r w:rsidR="00BD5621">
              <w:rPr>
                <w:webHidden/>
              </w:rPr>
              <w:t>26</w:t>
            </w:r>
            <w:r w:rsidR="007A3A19">
              <w:rPr>
                <w:webHidden/>
              </w:rPr>
              <w:fldChar w:fldCharType="end"/>
            </w:r>
          </w:hyperlink>
        </w:p>
        <w:p w14:paraId="7A532FF4" w14:textId="24483422" w:rsidR="007A3A19" w:rsidRDefault="007A5A3B">
          <w:pPr>
            <w:pStyle w:val="TOC1"/>
            <w:rPr>
              <w:rFonts w:asciiTheme="minorHAnsi" w:hAnsiTheme="minorHAnsi" w:cstheme="minorBidi"/>
              <w:lang w:eastAsia="en-US"/>
            </w:rPr>
          </w:pPr>
          <w:hyperlink w:anchor="_Toc409718802" w:history="1">
            <w:r w:rsidR="007A3A19" w:rsidRPr="003B012C">
              <w:rPr>
                <w:rStyle w:val="Hyperlink"/>
              </w:rPr>
              <w:t>6.2.</w:t>
            </w:r>
            <w:r w:rsidR="007A3A19">
              <w:rPr>
                <w:rFonts w:asciiTheme="minorHAnsi" w:hAnsiTheme="minorHAnsi" w:cstheme="minorBidi"/>
                <w:lang w:eastAsia="en-US"/>
              </w:rPr>
              <w:tab/>
            </w:r>
            <w:r w:rsidR="007A3A19" w:rsidRPr="003B012C">
              <w:rPr>
                <w:rStyle w:val="Hyperlink"/>
              </w:rPr>
              <w:t>Submission of the IMS Documentations</w:t>
            </w:r>
            <w:r w:rsidR="007A3A19">
              <w:rPr>
                <w:webHidden/>
              </w:rPr>
              <w:tab/>
            </w:r>
            <w:r w:rsidR="007A3A19">
              <w:rPr>
                <w:webHidden/>
              </w:rPr>
              <w:fldChar w:fldCharType="begin"/>
            </w:r>
            <w:r w:rsidR="007A3A19">
              <w:rPr>
                <w:webHidden/>
              </w:rPr>
              <w:instrText xml:space="preserve"> PAGEREF _Toc409718802 \h </w:instrText>
            </w:r>
            <w:r w:rsidR="007A3A19">
              <w:rPr>
                <w:webHidden/>
              </w:rPr>
            </w:r>
            <w:r w:rsidR="007A3A19">
              <w:rPr>
                <w:webHidden/>
              </w:rPr>
              <w:fldChar w:fldCharType="separate"/>
            </w:r>
            <w:r w:rsidR="00BD5621">
              <w:rPr>
                <w:webHidden/>
              </w:rPr>
              <w:t>26</w:t>
            </w:r>
            <w:r w:rsidR="007A3A19">
              <w:rPr>
                <w:webHidden/>
              </w:rPr>
              <w:fldChar w:fldCharType="end"/>
            </w:r>
          </w:hyperlink>
        </w:p>
        <w:p w14:paraId="6463A078" w14:textId="0104BAEC" w:rsidR="007A3A19" w:rsidRDefault="007A5A3B">
          <w:pPr>
            <w:pStyle w:val="TOC1"/>
            <w:rPr>
              <w:rFonts w:asciiTheme="minorHAnsi" w:hAnsiTheme="minorHAnsi" w:cstheme="minorBidi"/>
              <w:lang w:eastAsia="en-US"/>
            </w:rPr>
          </w:pPr>
          <w:hyperlink w:anchor="_Toc409718803" w:history="1">
            <w:r w:rsidR="007A3A19" w:rsidRPr="003B012C">
              <w:rPr>
                <w:rStyle w:val="Hyperlink"/>
              </w:rPr>
              <w:t>6.3.</w:t>
            </w:r>
            <w:r w:rsidR="007A3A19">
              <w:rPr>
                <w:rFonts w:asciiTheme="minorHAnsi" w:hAnsiTheme="minorHAnsi" w:cstheme="minorBidi"/>
                <w:lang w:eastAsia="en-US"/>
              </w:rPr>
              <w:tab/>
            </w:r>
            <w:r w:rsidR="007A3A19" w:rsidRPr="003B012C">
              <w:rPr>
                <w:rStyle w:val="Hyperlink"/>
              </w:rPr>
              <w:t>Project Co Obligation to Update</w:t>
            </w:r>
            <w:r w:rsidR="007A3A19">
              <w:rPr>
                <w:webHidden/>
              </w:rPr>
              <w:tab/>
            </w:r>
            <w:r w:rsidR="007A3A19">
              <w:rPr>
                <w:webHidden/>
              </w:rPr>
              <w:fldChar w:fldCharType="begin"/>
            </w:r>
            <w:r w:rsidR="007A3A19">
              <w:rPr>
                <w:webHidden/>
              </w:rPr>
              <w:instrText xml:space="preserve"> PAGEREF _Toc409718803 \h </w:instrText>
            </w:r>
            <w:r w:rsidR="007A3A19">
              <w:rPr>
                <w:webHidden/>
              </w:rPr>
            </w:r>
            <w:r w:rsidR="007A3A19">
              <w:rPr>
                <w:webHidden/>
              </w:rPr>
              <w:fldChar w:fldCharType="separate"/>
            </w:r>
            <w:r w:rsidR="00BD5621">
              <w:rPr>
                <w:webHidden/>
              </w:rPr>
              <w:t>26</w:t>
            </w:r>
            <w:r w:rsidR="007A3A19">
              <w:rPr>
                <w:webHidden/>
              </w:rPr>
              <w:fldChar w:fldCharType="end"/>
            </w:r>
          </w:hyperlink>
        </w:p>
        <w:p w14:paraId="5D100CF5" w14:textId="2D83968C" w:rsidR="007A3A19" w:rsidRDefault="007A5A3B">
          <w:pPr>
            <w:pStyle w:val="TOC1"/>
            <w:rPr>
              <w:rFonts w:asciiTheme="minorHAnsi" w:hAnsiTheme="minorHAnsi" w:cstheme="minorBidi"/>
              <w:lang w:eastAsia="en-US"/>
            </w:rPr>
          </w:pPr>
          <w:hyperlink w:anchor="_Toc409718804" w:history="1">
            <w:r w:rsidR="007A3A19" w:rsidRPr="003B012C">
              <w:rPr>
                <w:rStyle w:val="Hyperlink"/>
              </w:rPr>
              <w:t>6.4.</w:t>
            </w:r>
            <w:r w:rsidR="007A3A19">
              <w:rPr>
                <w:rFonts w:asciiTheme="minorHAnsi" w:hAnsiTheme="minorHAnsi" w:cstheme="minorBidi"/>
                <w:lang w:eastAsia="en-US"/>
              </w:rPr>
              <w:tab/>
            </w:r>
            <w:r w:rsidR="007A3A19" w:rsidRPr="003B012C">
              <w:rPr>
                <w:rStyle w:val="Hyperlink"/>
              </w:rPr>
              <w:t>Changes to IMS Documentation</w:t>
            </w:r>
            <w:r w:rsidR="007A3A19">
              <w:rPr>
                <w:webHidden/>
              </w:rPr>
              <w:tab/>
            </w:r>
            <w:r w:rsidR="007A3A19">
              <w:rPr>
                <w:webHidden/>
              </w:rPr>
              <w:fldChar w:fldCharType="begin"/>
            </w:r>
            <w:r w:rsidR="007A3A19">
              <w:rPr>
                <w:webHidden/>
              </w:rPr>
              <w:instrText xml:space="preserve"> PAGEREF _Toc409718804 \h </w:instrText>
            </w:r>
            <w:r w:rsidR="007A3A19">
              <w:rPr>
                <w:webHidden/>
              </w:rPr>
            </w:r>
            <w:r w:rsidR="007A3A19">
              <w:rPr>
                <w:webHidden/>
              </w:rPr>
              <w:fldChar w:fldCharType="separate"/>
            </w:r>
            <w:r w:rsidR="00BD5621">
              <w:rPr>
                <w:webHidden/>
              </w:rPr>
              <w:t>27</w:t>
            </w:r>
            <w:r w:rsidR="007A3A19">
              <w:rPr>
                <w:webHidden/>
              </w:rPr>
              <w:fldChar w:fldCharType="end"/>
            </w:r>
          </w:hyperlink>
        </w:p>
        <w:p w14:paraId="4BCE0C63" w14:textId="2C335626" w:rsidR="007A3A19" w:rsidRDefault="007A5A3B">
          <w:pPr>
            <w:pStyle w:val="TOC1"/>
            <w:rPr>
              <w:rFonts w:asciiTheme="minorHAnsi" w:hAnsiTheme="minorHAnsi" w:cstheme="minorBidi"/>
              <w:lang w:eastAsia="en-US"/>
            </w:rPr>
          </w:pPr>
          <w:hyperlink w:anchor="_Toc409718805" w:history="1">
            <w:r w:rsidR="007A3A19" w:rsidRPr="003B012C">
              <w:rPr>
                <w:rStyle w:val="Hyperlink"/>
              </w:rPr>
              <w:t>6.5.</w:t>
            </w:r>
            <w:r w:rsidR="007A3A19">
              <w:rPr>
                <w:rFonts w:asciiTheme="minorHAnsi" w:hAnsiTheme="minorHAnsi" w:cstheme="minorBidi"/>
                <w:lang w:eastAsia="en-US"/>
              </w:rPr>
              <w:tab/>
            </w:r>
            <w:r w:rsidR="007A3A19" w:rsidRPr="003B012C">
              <w:rPr>
                <w:rStyle w:val="Hyperlink"/>
              </w:rPr>
              <w:t>Amendment to IMS Documentation</w:t>
            </w:r>
            <w:r w:rsidR="007A3A19">
              <w:rPr>
                <w:webHidden/>
              </w:rPr>
              <w:tab/>
            </w:r>
            <w:r w:rsidR="007A3A19">
              <w:rPr>
                <w:webHidden/>
              </w:rPr>
              <w:fldChar w:fldCharType="begin"/>
            </w:r>
            <w:r w:rsidR="007A3A19">
              <w:rPr>
                <w:webHidden/>
              </w:rPr>
              <w:instrText xml:space="preserve"> PAGEREF _Toc409718805 \h </w:instrText>
            </w:r>
            <w:r w:rsidR="007A3A19">
              <w:rPr>
                <w:webHidden/>
              </w:rPr>
            </w:r>
            <w:r w:rsidR="007A3A19">
              <w:rPr>
                <w:webHidden/>
              </w:rPr>
              <w:fldChar w:fldCharType="separate"/>
            </w:r>
            <w:r w:rsidR="00BD5621">
              <w:rPr>
                <w:webHidden/>
              </w:rPr>
              <w:t>27</w:t>
            </w:r>
            <w:r w:rsidR="007A3A19">
              <w:rPr>
                <w:webHidden/>
              </w:rPr>
              <w:fldChar w:fldCharType="end"/>
            </w:r>
          </w:hyperlink>
        </w:p>
        <w:p w14:paraId="3ABE15B2" w14:textId="487CB440" w:rsidR="007A3A19" w:rsidRDefault="007A5A3B">
          <w:pPr>
            <w:pStyle w:val="TOC1"/>
            <w:rPr>
              <w:rFonts w:asciiTheme="minorHAnsi" w:hAnsiTheme="minorHAnsi" w:cstheme="minorBidi"/>
              <w:lang w:eastAsia="en-US"/>
            </w:rPr>
          </w:pPr>
          <w:hyperlink w:anchor="_Toc409718806" w:history="1">
            <w:r w:rsidR="007A3A19" w:rsidRPr="003B012C">
              <w:rPr>
                <w:rStyle w:val="Hyperlink"/>
              </w:rPr>
              <w:t>6.6.</w:t>
            </w:r>
            <w:r w:rsidR="007A3A19">
              <w:rPr>
                <w:rFonts w:asciiTheme="minorHAnsi" w:hAnsiTheme="minorHAnsi" w:cstheme="minorBidi"/>
                <w:lang w:eastAsia="en-US"/>
              </w:rPr>
              <w:tab/>
            </w:r>
            <w:r w:rsidR="007A3A19" w:rsidRPr="003B012C">
              <w:rPr>
                <w:rStyle w:val="Hyperlink"/>
              </w:rPr>
              <w:t>IMS Records</w:t>
            </w:r>
            <w:r w:rsidR="007A3A19">
              <w:rPr>
                <w:webHidden/>
              </w:rPr>
              <w:tab/>
            </w:r>
            <w:r w:rsidR="007A3A19">
              <w:rPr>
                <w:webHidden/>
              </w:rPr>
              <w:fldChar w:fldCharType="begin"/>
            </w:r>
            <w:r w:rsidR="007A3A19">
              <w:rPr>
                <w:webHidden/>
              </w:rPr>
              <w:instrText xml:space="preserve"> PAGEREF _Toc409718806 \h </w:instrText>
            </w:r>
            <w:r w:rsidR="007A3A19">
              <w:rPr>
                <w:webHidden/>
              </w:rPr>
            </w:r>
            <w:r w:rsidR="007A3A19">
              <w:rPr>
                <w:webHidden/>
              </w:rPr>
              <w:fldChar w:fldCharType="separate"/>
            </w:r>
            <w:r w:rsidR="00BD5621">
              <w:rPr>
                <w:webHidden/>
              </w:rPr>
              <w:t>27</w:t>
            </w:r>
            <w:r w:rsidR="007A3A19">
              <w:rPr>
                <w:webHidden/>
              </w:rPr>
              <w:fldChar w:fldCharType="end"/>
            </w:r>
          </w:hyperlink>
        </w:p>
        <w:p w14:paraId="29531E70" w14:textId="731BE588" w:rsidR="007A3A19" w:rsidRDefault="007A5A3B">
          <w:pPr>
            <w:pStyle w:val="TOC1"/>
            <w:rPr>
              <w:rFonts w:asciiTheme="minorHAnsi" w:hAnsiTheme="minorHAnsi" w:cstheme="minorBidi"/>
              <w:lang w:eastAsia="en-US"/>
            </w:rPr>
          </w:pPr>
          <w:hyperlink w:anchor="_Toc409718807" w:history="1">
            <w:r w:rsidR="007A3A19" w:rsidRPr="003B012C">
              <w:rPr>
                <w:rStyle w:val="Hyperlink"/>
                <w:rFonts w:eastAsiaTheme="minorHAnsi"/>
                <w:bCs/>
              </w:rPr>
              <w:t>PART 7</w:t>
            </w:r>
            <w:r w:rsidR="007A3A19">
              <w:rPr>
                <w:rFonts w:asciiTheme="minorHAnsi" w:hAnsiTheme="minorHAnsi" w:cstheme="minorBidi"/>
                <w:lang w:eastAsia="en-US"/>
              </w:rPr>
              <w:tab/>
            </w:r>
            <w:r w:rsidR="007A3A19" w:rsidRPr="003B012C">
              <w:rPr>
                <w:rStyle w:val="Hyperlink"/>
                <w:rFonts w:eastAsiaTheme="minorHAnsi"/>
                <w:bCs/>
              </w:rPr>
              <w:t>NON CONFORMANCE</w:t>
            </w:r>
            <w:r w:rsidR="007A3A19">
              <w:rPr>
                <w:webHidden/>
              </w:rPr>
              <w:tab/>
            </w:r>
            <w:r w:rsidR="007A3A19">
              <w:rPr>
                <w:webHidden/>
              </w:rPr>
              <w:fldChar w:fldCharType="begin"/>
            </w:r>
            <w:r w:rsidR="007A3A19">
              <w:rPr>
                <w:webHidden/>
              </w:rPr>
              <w:instrText xml:space="preserve"> PAGEREF _Toc409718807 \h </w:instrText>
            </w:r>
            <w:r w:rsidR="007A3A19">
              <w:rPr>
                <w:webHidden/>
              </w:rPr>
            </w:r>
            <w:r w:rsidR="007A3A19">
              <w:rPr>
                <w:webHidden/>
              </w:rPr>
              <w:fldChar w:fldCharType="separate"/>
            </w:r>
            <w:r w:rsidR="00BD5621">
              <w:rPr>
                <w:webHidden/>
              </w:rPr>
              <w:t>28</w:t>
            </w:r>
            <w:r w:rsidR="007A3A19">
              <w:rPr>
                <w:webHidden/>
              </w:rPr>
              <w:fldChar w:fldCharType="end"/>
            </w:r>
          </w:hyperlink>
        </w:p>
        <w:p w14:paraId="74C3812E" w14:textId="104198AE" w:rsidR="007A3A19" w:rsidRDefault="007A5A3B">
          <w:pPr>
            <w:pStyle w:val="TOC1"/>
            <w:rPr>
              <w:rFonts w:asciiTheme="minorHAnsi" w:hAnsiTheme="minorHAnsi" w:cstheme="minorBidi"/>
              <w:lang w:eastAsia="en-US"/>
            </w:rPr>
          </w:pPr>
          <w:hyperlink w:anchor="_Toc409718808" w:history="1">
            <w:r w:rsidR="007A3A19" w:rsidRPr="003B012C">
              <w:rPr>
                <w:rStyle w:val="Hyperlink"/>
              </w:rPr>
              <w:t>7.1.</w:t>
            </w:r>
            <w:r w:rsidR="007A3A19">
              <w:rPr>
                <w:rFonts w:asciiTheme="minorHAnsi" w:hAnsiTheme="minorHAnsi" w:cstheme="minorBidi"/>
                <w:lang w:eastAsia="en-US"/>
              </w:rPr>
              <w:tab/>
            </w:r>
            <w:r w:rsidR="007A3A19" w:rsidRPr="003B012C">
              <w:rPr>
                <w:rStyle w:val="Hyperlink"/>
              </w:rPr>
              <w:t>Non-conformance Reporting Process</w:t>
            </w:r>
            <w:r w:rsidR="007A3A19">
              <w:rPr>
                <w:webHidden/>
              </w:rPr>
              <w:tab/>
            </w:r>
            <w:r w:rsidR="007A3A19">
              <w:rPr>
                <w:webHidden/>
              </w:rPr>
              <w:fldChar w:fldCharType="begin"/>
            </w:r>
            <w:r w:rsidR="007A3A19">
              <w:rPr>
                <w:webHidden/>
              </w:rPr>
              <w:instrText xml:space="preserve"> PAGEREF _Toc409718808 \h </w:instrText>
            </w:r>
            <w:r w:rsidR="007A3A19">
              <w:rPr>
                <w:webHidden/>
              </w:rPr>
            </w:r>
            <w:r w:rsidR="007A3A19">
              <w:rPr>
                <w:webHidden/>
              </w:rPr>
              <w:fldChar w:fldCharType="separate"/>
            </w:r>
            <w:r w:rsidR="00BD5621">
              <w:rPr>
                <w:webHidden/>
              </w:rPr>
              <w:t>28</w:t>
            </w:r>
            <w:r w:rsidR="007A3A19">
              <w:rPr>
                <w:webHidden/>
              </w:rPr>
              <w:fldChar w:fldCharType="end"/>
            </w:r>
          </w:hyperlink>
        </w:p>
        <w:p w14:paraId="0B3FC164" w14:textId="3F8B11DE" w:rsidR="007A3A19" w:rsidRDefault="007A5A3B">
          <w:pPr>
            <w:pStyle w:val="TOC1"/>
            <w:rPr>
              <w:rFonts w:asciiTheme="minorHAnsi" w:hAnsiTheme="minorHAnsi" w:cstheme="minorBidi"/>
              <w:lang w:eastAsia="en-US"/>
            </w:rPr>
          </w:pPr>
          <w:hyperlink w:anchor="_Toc409718809" w:history="1">
            <w:r w:rsidR="007A3A19" w:rsidRPr="003B012C">
              <w:rPr>
                <w:rStyle w:val="Hyperlink"/>
              </w:rPr>
              <w:t>7.2.</w:t>
            </w:r>
            <w:r w:rsidR="007A3A19">
              <w:rPr>
                <w:rFonts w:asciiTheme="minorHAnsi" w:hAnsiTheme="minorHAnsi" w:cstheme="minorBidi"/>
                <w:lang w:eastAsia="en-US"/>
              </w:rPr>
              <w:tab/>
            </w:r>
            <w:r w:rsidR="007A3A19" w:rsidRPr="003B012C">
              <w:rPr>
                <w:rStyle w:val="Hyperlink"/>
              </w:rPr>
              <w:t>Non Conformance Requirements for Ministry Generated NCRs/Project Co’s Possible Responses to Ministry Generated NCR</w:t>
            </w:r>
            <w:r w:rsidR="007A3A19">
              <w:rPr>
                <w:webHidden/>
              </w:rPr>
              <w:tab/>
            </w:r>
            <w:r w:rsidR="007A3A19">
              <w:rPr>
                <w:webHidden/>
              </w:rPr>
              <w:fldChar w:fldCharType="begin"/>
            </w:r>
            <w:r w:rsidR="007A3A19">
              <w:rPr>
                <w:webHidden/>
              </w:rPr>
              <w:instrText xml:space="preserve"> PAGEREF _Toc409718809 \h </w:instrText>
            </w:r>
            <w:r w:rsidR="007A3A19">
              <w:rPr>
                <w:webHidden/>
              </w:rPr>
            </w:r>
            <w:r w:rsidR="007A3A19">
              <w:rPr>
                <w:webHidden/>
              </w:rPr>
              <w:fldChar w:fldCharType="separate"/>
            </w:r>
            <w:r w:rsidR="00BD5621">
              <w:rPr>
                <w:webHidden/>
              </w:rPr>
              <w:t>28</w:t>
            </w:r>
            <w:r w:rsidR="007A3A19">
              <w:rPr>
                <w:webHidden/>
              </w:rPr>
              <w:fldChar w:fldCharType="end"/>
            </w:r>
          </w:hyperlink>
        </w:p>
        <w:p w14:paraId="27EAE096" w14:textId="55395680" w:rsidR="007A3A19" w:rsidRDefault="007A5A3B">
          <w:pPr>
            <w:pStyle w:val="TOC1"/>
            <w:rPr>
              <w:rFonts w:asciiTheme="minorHAnsi" w:hAnsiTheme="minorHAnsi" w:cstheme="minorBidi"/>
              <w:lang w:eastAsia="en-US"/>
            </w:rPr>
          </w:pPr>
          <w:hyperlink w:anchor="_Toc409718810" w:history="1">
            <w:r w:rsidR="007A3A19" w:rsidRPr="003B012C">
              <w:rPr>
                <w:rStyle w:val="Hyperlink"/>
              </w:rPr>
              <w:t>7.3.</w:t>
            </w:r>
            <w:r w:rsidR="007A3A19">
              <w:rPr>
                <w:rFonts w:asciiTheme="minorHAnsi" w:hAnsiTheme="minorHAnsi" w:cstheme="minorBidi"/>
                <w:lang w:eastAsia="en-US"/>
              </w:rPr>
              <w:tab/>
            </w:r>
            <w:r w:rsidR="007A3A19" w:rsidRPr="003B012C">
              <w:rPr>
                <w:rStyle w:val="Hyperlink"/>
              </w:rPr>
              <w:t>Project Co’s Acknowledgement</w:t>
            </w:r>
            <w:r w:rsidR="007A3A19">
              <w:rPr>
                <w:webHidden/>
              </w:rPr>
              <w:tab/>
            </w:r>
            <w:r w:rsidR="007A3A19">
              <w:rPr>
                <w:webHidden/>
              </w:rPr>
              <w:fldChar w:fldCharType="begin"/>
            </w:r>
            <w:r w:rsidR="007A3A19">
              <w:rPr>
                <w:webHidden/>
              </w:rPr>
              <w:instrText xml:space="preserve"> PAGEREF _Toc409718810 \h </w:instrText>
            </w:r>
            <w:r w:rsidR="007A3A19">
              <w:rPr>
                <w:webHidden/>
              </w:rPr>
            </w:r>
            <w:r w:rsidR="007A3A19">
              <w:rPr>
                <w:webHidden/>
              </w:rPr>
              <w:fldChar w:fldCharType="separate"/>
            </w:r>
            <w:r w:rsidR="00BD5621">
              <w:rPr>
                <w:webHidden/>
              </w:rPr>
              <w:t>28</w:t>
            </w:r>
            <w:r w:rsidR="007A3A19">
              <w:rPr>
                <w:webHidden/>
              </w:rPr>
              <w:fldChar w:fldCharType="end"/>
            </w:r>
          </w:hyperlink>
        </w:p>
        <w:p w14:paraId="78B6AA5D" w14:textId="13B85913" w:rsidR="007A3A19" w:rsidRDefault="007A5A3B">
          <w:pPr>
            <w:pStyle w:val="TOC1"/>
            <w:rPr>
              <w:rFonts w:asciiTheme="minorHAnsi" w:hAnsiTheme="minorHAnsi" w:cstheme="minorBidi"/>
              <w:lang w:eastAsia="en-US"/>
            </w:rPr>
          </w:pPr>
          <w:hyperlink w:anchor="_Toc409718811" w:history="1">
            <w:r w:rsidR="007A3A19" w:rsidRPr="003B012C">
              <w:rPr>
                <w:rStyle w:val="Hyperlink"/>
              </w:rPr>
              <w:t>7.4.</w:t>
            </w:r>
            <w:r w:rsidR="007A3A19">
              <w:rPr>
                <w:rFonts w:asciiTheme="minorHAnsi" w:hAnsiTheme="minorHAnsi" w:cstheme="minorBidi"/>
                <w:lang w:eastAsia="en-US"/>
              </w:rPr>
              <w:tab/>
            </w:r>
            <w:r w:rsidR="007A3A19" w:rsidRPr="003B012C">
              <w:rPr>
                <w:rStyle w:val="Hyperlink"/>
              </w:rPr>
              <w:t>Non Conformance Requirements for Ministry Generated NCR</w:t>
            </w:r>
            <w:r w:rsidR="007A3A19">
              <w:rPr>
                <w:webHidden/>
              </w:rPr>
              <w:tab/>
            </w:r>
            <w:r w:rsidR="007A3A19">
              <w:rPr>
                <w:webHidden/>
              </w:rPr>
              <w:fldChar w:fldCharType="begin"/>
            </w:r>
            <w:r w:rsidR="007A3A19">
              <w:rPr>
                <w:webHidden/>
              </w:rPr>
              <w:instrText xml:space="preserve"> PAGEREF _Toc409718811 \h </w:instrText>
            </w:r>
            <w:r w:rsidR="007A3A19">
              <w:rPr>
                <w:webHidden/>
              </w:rPr>
            </w:r>
            <w:r w:rsidR="007A3A19">
              <w:rPr>
                <w:webHidden/>
              </w:rPr>
              <w:fldChar w:fldCharType="separate"/>
            </w:r>
            <w:r w:rsidR="00BD5621">
              <w:rPr>
                <w:webHidden/>
              </w:rPr>
              <w:t>29</w:t>
            </w:r>
            <w:r w:rsidR="007A3A19">
              <w:rPr>
                <w:webHidden/>
              </w:rPr>
              <w:fldChar w:fldCharType="end"/>
            </w:r>
          </w:hyperlink>
        </w:p>
        <w:p w14:paraId="12B2A3C1" w14:textId="223DE8F3" w:rsidR="007A3A19" w:rsidRDefault="007A5A3B">
          <w:pPr>
            <w:pStyle w:val="TOC1"/>
            <w:rPr>
              <w:rFonts w:asciiTheme="minorHAnsi" w:hAnsiTheme="minorHAnsi" w:cstheme="minorBidi"/>
              <w:lang w:eastAsia="en-US"/>
            </w:rPr>
          </w:pPr>
          <w:hyperlink w:anchor="_Toc409718812" w:history="1">
            <w:r w:rsidR="007A3A19" w:rsidRPr="003B012C">
              <w:rPr>
                <w:rStyle w:val="Hyperlink"/>
              </w:rPr>
              <w:t>7.5.</w:t>
            </w:r>
            <w:r w:rsidR="007A3A19">
              <w:rPr>
                <w:rFonts w:asciiTheme="minorHAnsi" w:hAnsiTheme="minorHAnsi" w:cstheme="minorBidi"/>
                <w:lang w:eastAsia="en-US"/>
              </w:rPr>
              <w:tab/>
            </w:r>
            <w:r w:rsidR="007A3A19" w:rsidRPr="003B012C">
              <w:rPr>
                <w:rStyle w:val="Hyperlink"/>
              </w:rPr>
              <w:t>Non Conformance Requirements for Project Co identified NCR</w:t>
            </w:r>
            <w:r w:rsidR="007A3A19">
              <w:rPr>
                <w:webHidden/>
              </w:rPr>
              <w:tab/>
            </w:r>
            <w:r w:rsidR="007A3A19">
              <w:rPr>
                <w:webHidden/>
              </w:rPr>
              <w:fldChar w:fldCharType="begin"/>
            </w:r>
            <w:r w:rsidR="007A3A19">
              <w:rPr>
                <w:webHidden/>
              </w:rPr>
              <w:instrText xml:space="preserve"> PAGEREF _Toc409718812 \h </w:instrText>
            </w:r>
            <w:r w:rsidR="007A3A19">
              <w:rPr>
                <w:webHidden/>
              </w:rPr>
            </w:r>
            <w:r w:rsidR="007A3A19">
              <w:rPr>
                <w:webHidden/>
              </w:rPr>
              <w:fldChar w:fldCharType="separate"/>
            </w:r>
            <w:r w:rsidR="00BD5621">
              <w:rPr>
                <w:webHidden/>
              </w:rPr>
              <w:t>30</w:t>
            </w:r>
            <w:r w:rsidR="007A3A19">
              <w:rPr>
                <w:webHidden/>
              </w:rPr>
              <w:fldChar w:fldCharType="end"/>
            </w:r>
          </w:hyperlink>
        </w:p>
        <w:p w14:paraId="6A40E13A" w14:textId="3C1E6AD9" w:rsidR="007A3A19" w:rsidRDefault="007A5A3B">
          <w:pPr>
            <w:pStyle w:val="TOC1"/>
            <w:rPr>
              <w:rFonts w:asciiTheme="minorHAnsi" w:hAnsiTheme="minorHAnsi" w:cstheme="minorBidi"/>
              <w:lang w:eastAsia="en-US"/>
            </w:rPr>
          </w:pPr>
          <w:hyperlink w:anchor="_Toc409718813" w:history="1">
            <w:r w:rsidR="007A3A19" w:rsidRPr="003B012C">
              <w:rPr>
                <w:rStyle w:val="Hyperlink"/>
              </w:rPr>
              <w:t>7.5.1</w:t>
            </w:r>
            <w:r w:rsidR="007A3A19">
              <w:rPr>
                <w:rFonts w:asciiTheme="minorHAnsi" w:hAnsiTheme="minorHAnsi" w:cstheme="minorBidi"/>
                <w:lang w:eastAsia="en-US"/>
              </w:rPr>
              <w:tab/>
            </w:r>
            <w:r w:rsidR="007A3A19" w:rsidRPr="003B012C">
              <w:rPr>
                <w:rStyle w:val="Hyperlink"/>
              </w:rPr>
              <w:t>Project Co’s Response to Project Co generated NCR</w:t>
            </w:r>
            <w:r w:rsidR="007A3A19">
              <w:rPr>
                <w:webHidden/>
              </w:rPr>
              <w:tab/>
            </w:r>
            <w:r w:rsidR="007A3A19">
              <w:rPr>
                <w:webHidden/>
              </w:rPr>
              <w:fldChar w:fldCharType="begin"/>
            </w:r>
            <w:r w:rsidR="007A3A19">
              <w:rPr>
                <w:webHidden/>
              </w:rPr>
              <w:instrText xml:space="preserve"> PAGEREF _Toc409718813 \h </w:instrText>
            </w:r>
            <w:r w:rsidR="007A3A19">
              <w:rPr>
                <w:webHidden/>
              </w:rPr>
            </w:r>
            <w:r w:rsidR="007A3A19">
              <w:rPr>
                <w:webHidden/>
              </w:rPr>
              <w:fldChar w:fldCharType="separate"/>
            </w:r>
            <w:r w:rsidR="00BD5621">
              <w:rPr>
                <w:webHidden/>
              </w:rPr>
              <w:t>30</w:t>
            </w:r>
            <w:r w:rsidR="007A3A19">
              <w:rPr>
                <w:webHidden/>
              </w:rPr>
              <w:fldChar w:fldCharType="end"/>
            </w:r>
          </w:hyperlink>
        </w:p>
        <w:p w14:paraId="560D5E29" w14:textId="75F5E5FD" w:rsidR="007A3A19" w:rsidRDefault="007A5A3B">
          <w:pPr>
            <w:pStyle w:val="TOC1"/>
            <w:rPr>
              <w:rFonts w:asciiTheme="minorHAnsi" w:hAnsiTheme="minorHAnsi" w:cstheme="minorBidi"/>
              <w:lang w:eastAsia="en-US"/>
            </w:rPr>
          </w:pPr>
          <w:hyperlink w:anchor="_Toc409718814" w:history="1">
            <w:r w:rsidR="007A3A19" w:rsidRPr="003B012C">
              <w:rPr>
                <w:rStyle w:val="Hyperlink"/>
              </w:rPr>
              <w:t>7.6.</w:t>
            </w:r>
            <w:r w:rsidR="007A3A19">
              <w:rPr>
                <w:rFonts w:asciiTheme="minorHAnsi" w:hAnsiTheme="minorHAnsi" w:cstheme="minorBidi"/>
                <w:lang w:eastAsia="en-US"/>
              </w:rPr>
              <w:tab/>
            </w:r>
            <w:r w:rsidR="007A3A19" w:rsidRPr="003B012C">
              <w:rPr>
                <w:rStyle w:val="Hyperlink"/>
              </w:rPr>
              <w:t>Disputed Non-Conformance</w:t>
            </w:r>
            <w:r w:rsidR="007A3A19">
              <w:rPr>
                <w:webHidden/>
              </w:rPr>
              <w:tab/>
            </w:r>
            <w:r w:rsidR="007A3A19">
              <w:rPr>
                <w:webHidden/>
              </w:rPr>
              <w:fldChar w:fldCharType="begin"/>
            </w:r>
            <w:r w:rsidR="007A3A19">
              <w:rPr>
                <w:webHidden/>
              </w:rPr>
              <w:instrText xml:space="preserve"> PAGEREF _Toc409718814 \h </w:instrText>
            </w:r>
            <w:r w:rsidR="007A3A19">
              <w:rPr>
                <w:webHidden/>
              </w:rPr>
            </w:r>
            <w:r w:rsidR="007A3A19">
              <w:rPr>
                <w:webHidden/>
              </w:rPr>
              <w:fldChar w:fldCharType="separate"/>
            </w:r>
            <w:r w:rsidR="00BD5621">
              <w:rPr>
                <w:webHidden/>
              </w:rPr>
              <w:t>30</w:t>
            </w:r>
            <w:r w:rsidR="007A3A19">
              <w:rPr>
                <w:webHidden/>
              </w:rPr>
              <w:fldChar w:fldCharType="end"/>
            </w:r>
          </w:hyperlink>
        </w:p>
        <w:p w14:paraId="59E240E8" w14:textId="75850EF9" w:rsidR="007A3A19" w:rsidRDefault="007A5A3B">
          <w:pPr>
            <w:pStyle w:val="TOC1"/>
            <w:rPr>
              <w:rFonts w:asciiTheme="minorHAnsi" w:hAnsiTheme="minorHAnsi" w:cstheme="minorBidi"/>
              <w:lang w:eastAsia="en-US"/>
            </w:rPr>
          </w:pPr>
          <w:hyperlink w:anchor="_Toc409718815" w:history="1">
            <w:r w:rsidR="007A3A19" w:rsidRPr="003B012C">
              <w:rPr>
                <w:rStyle w:val="Hyperlink"/>
              </w:rPr>
              <w:t>7.7.</w:t>
            </w:r>
            <w:r w:rsidR="007A3A19">
              <w:rPr>
                <w:rFonts w:asciiTheme="minorHAnsi" w:hAnsiTheme="minorHAnsi" w:cstheme="minorBidi"/>
                <w:lang w:eastAsia="en-US"/>
              </w:rPr>
              <w:tab/>
            </w:r>
            <w:r w:rsidR="007A3A19" w:rsidRPr="003B012C">
              <w:rPr>
                <w:rStyle w:val="Hyperlink"/>
              </w:rPr>
              <w:t>Non-Conformance Tracking Process</w:t>
            </w:r>
            <w:r w:rsidR="007A3A19">
              <w:rPr>
                <w:webHidden/>
              </w:rPr>
              <w:tab/>
            </w:r>
            <w:r w:rsidR="007A3A19">
              <w:rPr>
                <w:webHidden/>
              </w:rPr>
              <w:fldChar w:fldCharType="begin"/>
            </w:r>
            <w:r w:rsidR="007A3A19">
              <w:rPr>
                <w:webHidden/>
              </w:rPr>
              <w:instrText xml:space="preserve"> PAGEREF _Toc409718815 \h </w:instrText>
            </w:r>
            <w:r w:rsidR="007A3A19">
              <w:rPr>
                <w:webHidden/>
              </w:rPr>
            </w:r>
            <w:r w:rsidR="007A3A19">
              <w:rPr>
                <w:webHidden/>
              </w:rPr>
              <w:fldChar w:fldCharType="separate"/>
            </w:r>
            <w:r w:rsidR="00BD5621">
              <w:rPr>
                <w:webHidden/>
              </w:rPr>
              <w:t>31</w:t>
            </w:r>
            <w:r w:rsidR="007A3A19">
              <w:rPr>
                <w:webHidden/>
              </w:rPr>
              <w:fldChar w:fldCharType="end"/>
            </w:r>
          </w:hyperlink>
        </w:p>
        <w:p w14:paraId="57E0E157" w14:textId="0C9C4E3C" w:rsidR="007A3A19" w:rsidRDefault="007A5A3B">
          <w:pPr>
            <w:pStyle w:val="TOC1"/>
            <w:rPr>
              <w:rFonts w:asciiTheme="minorHAnsi" w:hAnsiTheme="minorHAnsi" w:cstheme="minorBidi"/>
              <w:lang w:eastAsia="en-US"/>
            </w:rPr>
          </w:pPr>
          <w:hyperlink w:anchor="_Toc409718816" w:history="1">
            <w:r w:rsidR="007A3A19" w:rsidRPr="003B012C">
              <w:rPr>
                <w:rStyle w:val="Hyperlink"/>
              </w:rPr>
              <w:t>7.8.</w:t>
            </w:r>
            <w:r w:rsidR="007A3A19">
              <w:rPr>
                <w:rFonts w:asciiTheme="minorHAnsi" w:hAnsiTheme="minorHAnsi" w:cstheme="minorBidi"/>
                <w:lang w:eastAsia="en-US"/>
              </w:rPr>
              <w:tab/>
            </w:r>
            <w:r w:rsidR="007A3A19" w:rsidRPr="003B012C">
              <w:rPr>
                <w:rStyle w:val="Hyperlink"/>
              </w:rPr>
              <w:t>Non-Conformance Report Tracking System (NCRTS)</w:t>
            </w:r>
            <w:r w:rsidR="007A3A19">
              <w:rPr>
                <w:webHidden/>
              </w:rPr>
              <w:tab/>
            </w:r>
            <w:r w:rsidR="007A3A19">
              <w:rPr>
                <w:webHidden/>
              </w:rPr>
              <w:fldChar w:fldCharType="begin"/>
            </w:r>
            <w:r w:rsidR="007A3A19">
              <w:rPr>
                <w:webHidden/>
              </w:rPr>
              <w:instrText xml:space="preserve"> PAGEREF _Toc409718816 \h </w:instrText>
            </w:r>
            <w:r w:rsidR="007A3A19">
              <w:rPr>
                <w:webHidden/>
              </w:rPr>
            </w:r>
            <w:r w:rsidR="007A3A19">
              <w:rPr>
                <w:webHidden/>
              </w:rPr>
              <w:fldChar w:fldCharType="separate"/>
            </w:r>
            <w:r w:rsidR="00BD5621">
              <w:rPr>
                <w:webHidden/>
              </w:rPr>
              <w:t>31</w:t>
            </w:r>
            <w:r w:rsidR="007A3A19">
              <w:rPr>
                <w:webHidden/>
              </w:rPr>
              <w:fldChar w:fldCharType="end"/>
            </w:r>
          </w:hyperlink>
        </w:p>
        <w:p w14:paraId="6931B75F" w14:textId="77777777" w:rsidR="007A3A19" w:rsidRDefault="00BD5621">
          <w:pPr>
            <w:pStyle w:val="TOC1"/>
            <w:rPr>
              <w:rFonts w:asciiTheme="minorHAnsi" w:hAnsiTheme="minorHAnsi" w:cstheme="minorBidi"/>
              <w:lang w:eastAsia="en-US"/>
            </w:rPr>
          </w:pPr>
          <w:r>
            <w:fldChar w:fldCharType="begin"/>
          </w:r>
          <w:r>
            <w:instrText xml:space="preserve"> HYPERLINK \l "_Toc409718817" </w:instrText>
          </w:r>
          <w:r>
            <w:fldChar w:fldCharType="separate"/>
          </w:r>
          <w:r w:rsidR="007A3A19" w:rsidRPr="003B012C">
            <w:rPr>
              <w:rStyle w:val="Hyperlink"/>
            </w:rPr>
            <w:t>7.9.</w:t>
          </w:r>
          <w:r w:rsidR="007A3A19">
            <w:rPr>
              <w:rFonts w:asciiTheme="minorHAnsi" w:hAnsiTheme="minorHAnsi" w:cstheme="minorBidi"/>
              <w:lang w:eastAsia="en-US"/>
            </w:rPr>
            <w:tab/>
          </w:r>
          <w:r w:rsidR="007A3A19" w:rsidRPr="003B012C">
            <w:rPr>
              <w:rStyle w:val="Hyperlink"/>
            </w:rPr>
            <w:t>Performance Measures</w:t>
          </w:r>
          <w:r w:rsidR="007A3A19">
            <w:rPr>
              <w:webHidden/>
            </w:rPr>
            <w:tab/>
          </w:r>
          <w:r w:rsidR="007A3A19">
            <w:rPr>
              <w:webHidden/>
            </w:rPr>
            <w:fldChar w:fldCharType="begin"/>
          </w:r>
          <w:r w:rsidR="007A3A19">
            <w:rPr>
              <w:webHidden/>
            </w:rPr>
            <w:instrText xml:space="preserve"> PAGEREF _Toc409718817 \h </w:instrText>
          </w:r>
          <w:r w:rsidR="007A3A19">
            <w:rPr>
              <w:webHidden/>
            </w:rPr>
          </w:r>
          <w:r w:rsidR="007A3A19">
            <w:rPr>
              <w:webHidden/>
            </w:rPr>
            <w:fldChar w:fldCharType="separate"/>
          </w:r>
          <w:ins w:id="1" w:author="Erica Klein" w:date="2015-04-01T08:45:00Z">
            <w:r>
              <w:rPr>
                <w:webHidden/>
              </w:rPr>
              <w:t>31</w:t>
            </w:r>
          </w:ins>
          <w:del w:id="2" w:author="Erica Klein" w:date="2015-04-01T08:45:00Z">
            <w:r w:rsidDel="00BD5621">
              <w:rPr>
                <w:webHidden/>
              </w:rPr>
              <w:delText>32</w:delText>
            </w:r>
          </w:del>
          <w:r w:rsidR="007A3A19">
            <w:rPr>
              <w:webHidden/>
            </w:rPr>
            <w:fldChar w:fldCharType="end"/>
          </w:r>
          <w:r>
            <w:fldChar w:fldCharType="end"/>
          </w:r>
        </w:p>
        <w:p w14:paraId="33549F83" w14:textId="77777777" w:rsidR="007A3A19" w:rsidRDefault="007A5A3B">
          <w:pPr>
            <w:pStyle w:val="TOC1"/>
            <w:rPr>
              <w:rFonts w:asciiTheme="minorHAnsi" w:hAnsiTheme="minorHAnsi" w:cstheme="minorBidi"/>
              <w:lang w:eastAsia="en-US"/>
            </w:rPr>
          </w:pPr>
          <w:hyperlink w:anchor="_Toc409718818" w:history="1">
            <w:r w:rsidR="007A3A19" w:rsidRPr="003B012C">
              <w:rPr>
                <w:rStyle w:val="Hyperlink"/>
              </w:rPr>
              <w:t>7.10.</w:t>
            </w:r>
            <w:r w:rsidR="007A3A19">
              <w:rPr>
                <w:rFonts w:asciiTheme="minorHAnsi" w:hAnsiTheme="minorHAnsi" w:cstheme="minorBidi"/>
                <w:lang w:eastAsia="en-US"/>
              </w:rPr>
              <w:tab/>
            </w:r>
            <w:r w:rsidR="007A3A19" w:rsidRPr="003B012C">
              <w:rPr>
                <w:rStyle w:val="Hyperlink"/>
              </w:rPr>
              <w:t>Non Conformance Records</w:t>
            </w:r>
            <w:r w:rsidR="007A3A19">
              <w:rPr>
                <w:webHidden/>
              </w:rPr>
              <w:tab/>
            </w:r>
            <w:r w:rsidR="007A3A19">
              <w:rPr>
                <w:webHidden/>
              </w:rPr>
              <w:fldChar w:fldCharType="begin"/>
            </w:r>
            <w:r w:rsidR="007A3A19">
              <w:rPr>
                <w:webHidden/>
              </w:rPr>
              <w:instrText xml:space="preserve"> PAGEREF _Toc409718818 \h </w:instrText>
            </w:r>
            <w:r w:rsidR="007A3A19">
              <w:rPr>
                <w:webHidden/>
              </w:rPr>
            </w:r>
            <w:r w:rsidR="007A3A19">
              <w:rPr>
                <w:webHidden/>
              </w:rPr>
              <w:fldChar w:fldCharType="separate"/>
            </w:r>
            <w:r w:rsidR="00BD5621">
              <w:rPr>
                <w:webHidden/>
              </w:rPr>
              <w:t>33</w:t>
            </w:r>
            <w:r w:rsidR="007A3A19">
              <w:rPr>
                <w:webHidden/>
              </w:rPr>
              <w:fldChar w:fldCharType="end"/>
            </w:r>
          </w:hyperlink>
        </w:p>
        <w:p w14:paraId="507842ED" w14:textId="77777777" w:rsidR="007A3A19" w:rsidRDefault="007A5A3B">
          <w:pPr>
            <w:pStyle w:val="TOC1"/>
            <w:rPr>
              <w:rFonts w:asciiTheme="minorHAnsi" w:hAnsiTheme="minorHAnsi" w:cstheme="minorBidi"/>
              <w:lang w:eastAsia="en-US"/>
            </w:rPr>
          </w:pPr>
          <w:hyperlink w:anchor="_Toc409718819" w:history="1">
            <w:r w:rsidR="007A3A19" w:rsidRPr="003B012C">
              <w:rPr>
                <w:rStyle w:val="Hyperlink"/>
              </w:rPr>
              <w:t>7.11.</w:t>
            </w:r>
            <w:r w:rsidR="007A3A19">
              <w:rPr>
                <w:rFonts w:asciiTheme="minorHAnsi" w:hAnsiTheme="minorHAnsi" w:cstheme="minorBidi"/>
                <w:lang w:eastAsia="en-US"/>
              </w:rPr>
              <w:tab/>
            </w:r>
            <w:r w:rsidR="007A3A19" w:rsidRPr="003B012C">
              <w:rPr>
                <w:rStyle w:val="Hyperlink"/>
              </w:rPr>
              <w:t>Audit Rights</w:t>
            </w:r>
            <w:r w:rsidR="007A3A19">
              <w:rPr>
                <w:webHidden/>
              </w:rPr>
              <w:tab/>
            </w:r>
            <w:r w:rsidR="007A3A19">
              <w:rPr>
                <w:webHidden/>
              </w:rPr>
              <w:fldChar w:fldCharType="begin"/>
            </w:r>
            <w:r w:rsidR="007A3A19">
              <w:rPr>
                <w:webHidden/>
              </w:rPr>
              <w:instrText xml:space="preserve"> PAGEREF _Toc409718819 \h </w:instrText>
            </w:r>
            <w:r w:rsidR="007A3A19">
              <w:rPr>
                <w:webHidden/>
              </w:rPr>
            </w:r>
            <w:r w:rsidR="007A3A19">
              <w:rPr>
                <w:webHidden/>
              </w:rPr>
              <w:fldChar w:fldCharType="separate"/>
            </w:r>
            <w:r w:rsidR="00BD5621">
              <w:rPr>
                <w:webHidden/>
              </w:rPr>
              <w:t>33</w:t>
            </w:r>
            <w:r w:rsidR="007A3A19">
              <w:rPr>
                <w:webHidden/>
              </w:rPr>
              <w:fldChar w:fldCharType="end"/>
            </w:r>
          </w:hyperlink>
        </w:p>
        <w:p w14:paraId="30AC4BE0" w14:textId="77777777" w:rsidR="007A3A19" w:rsidRDefault="007A5A3B">
          <w:pPr>
            <w:pStyle w:val="TOC1"/>
            <w:rPr>
              <w:rFonts w:asciiTheme="minorHAnsi" w:hAnsiTheme="minorHAnsi" w:cstheme="minorBidi"/>
              <w:lang w:eastAsia="en-US"/>
            </w:rPr>
          </w:pPr>
          <w:hyperlink w:anchor="_Toc409718820" w:history="1">
            <w:r w:rsidR="007A3A19" w:rsidRPr="003B012C">
              <w:rPr>
                <w:rStyle w:val="Hyperlink"/>
              </w:rPr>
              <w:t>7.12.</w:t>
            </w:r>
            <w:r w:rsidR="007A3A19">
              <w:rPr>
                <w:rFonts w:asciiTheme="minorHAnsi" w:hAnsiTheme="minorHAnsi" w:cstheme="minorBidi"/>
                <w:lang w:eastAsia="en-US"/>
              </w:rPr>
              <w:tab/>
            </w:r>
            <w:r w:rsidR="007A3A19" w:rsidRPr="003B012C">
              <w:rPr>
                <w:rStyle w:val="Hyperlink"/>
              </w:rPr>
              <w:t>Prescribed Payments for Project Co Non-Performance/Non-Conformance</w:t>
            </w:r>
            <w:r w:rsidR="007A3A19">
              <w:rPr>
                <w:webHidden/>
              </w:rPr>
              <w:tab/>
            </w:r>
            <w:r w:rsidR="007A3A19">
              <w:rPr>
                <w:webHidden/>
              </w:rPr>
              <w:fldChar w:fldCharType="begin"/>
            </w:r>
            <w:r w:rsidR="007A3A19">
              <w:rPr>
                <w:webHidden/>
              </w:rPr>
              <w:instrText xml:space="preserve"> PAGEREF _Toc409718820 \h </w:instrText>
            </w:r>
            <w:r w:rsidR="007A3A19">
              <w:rPr>
                <w:webHidden/>
              </w:rPr>
            </w:r>
            <w:r w:rsidR="007A3A19">
              <w:rPr>
                <w:webHidden/>
              </w:rPr>
              <w:fldChar w:fldCharType="separate"/>
            </w:r>
            <w:r w:rsidR="00BD5621">
              <w:rPr>
                <w:webHidden/>
              </w:rPr>
              <w:t>33</w:t>
            </w:r>
            <w:r w:rsidR="007A3A19">
              <w:rPr>
                <w:webHidden/>
              </w:rPr>
              <w:fldChar w:fldCharType="end"/>
            </w:r>
          </w:hyperlink>
        </w:p>
        <w:p w14:paraId="5CE798AE" w14:textId="77777777" w:rsidR="007A3A19" w:rsidRDefault="007A5A3B">
          <w:pPr>
            <w:pStyle w:val="TOC1"/>
            <w:rPr>
              <w:rFonts w:asciiTheme="minorHAnsi" w:hAnsiTheme="minorHAnsi" w:cstheme="minorBidi"/>
              <w:lang w:eastAsia="en-US"/>
            </w:rPr>
          </w:pPr>
          <w:hyperlink w:anchor="_Toc409718821" w:history="1">
            <w:r w:rsidR="007A3A19" w:rsidRPr="003B012C">
              <w:rPr>
                <w:rStyle w:val="Hyperlink"/>
              </w:rPr>
              <w:t>7.13.</w:t>
            </w:r>
            <w:r w:rsidR="007A3A19">
              <w:rPr>
                <w:rFonts w:asciiTheme="minorHAnsi" w:hAnsiTheme="minorHAnsi" w:cstheme="minorBidi"/>
                <w:lang w:eastAsia="en-US"/>
              </w:rPr>
              <w:tab/>
            </w:r>
            <w:r w:rsidR="007A3A19" w:rsidRPr="003B012C">
              <w:rPr>
                <w:rStyle w:val="Hyperlink"/>
              </w:rPr>
              <w:t>The Ministry Right to Remedy Non-Conformance</w:t>
            </w:r>
            <w:r w:rsidR="007A3A19">
              <w:rPr>
                <w:webHidden/>
              </w:rPr>
              <w:tab/>
            </w:r>
            <w:r w:rsidR="007A3A19">
              <w:rPr>
                <w:webHidden/>
              </w:rPr>
              <w:fldChar w:fldCharType="begin"/>
            </w:r>
            <w:r w:rsidR="007A3A19">
              <w:rPr>
                <w:webHidden/>
              </w:rPr>
              <w:instrText xml:space="preserve"> PAGEREF _Toc409718821 \h </w:instrText>
            </w:r>
            <w:r w:rsidR="007A3A19">
              <w:rPr>
                <w:webHidden/>
              </w:rPr>
            </w:r>
            <w:r w:rsidR="007A3A19">
              <w:rPr>
                <w:webHidden/>
              </w:rPr>
              <w:fldChar w:fldCharType="separate"/>
            </w:r>
            <w:r w:rsidR="00BD5621">
              <w:rPr>
                <w:webHidden/>
              </w:rPr>
              <w:t>33</w:t>
            </w:r>
            <w:r w:rsidR="007A3A19">
              <w:rPr>
                <w:webHidden/>
              </w:rPr>
              <w:fldChar w:fldCharType="end"/>
            </w:r>
          </w:hyperlink>
        </w:p>
        <w:p w14:paraId="3BD92FEA" w14:textId="77777777" w:rsidR="007A3A19" w:rsidRDefault="007A5A3B">
          <w:pPr>
            <w:pStyle w:val="TOC1"/>
            <w:rPr>
              <w:rFonts w:asciiTheme="minorHAnsi" w:hAnsiTheme="minorHAnsi" w:cstheme="minorBidi"/>
              <w:lang w:eastAsia="en-US"/>
            </w:rPr>
          </w:pPr>
          <w:hyperlink w:anchor="_Toc409718822" w:history="1">
            <w:r w:rsidR="007A3A19" w:rsidRPr="003B012C">
              <w:rPr>
                <w:rStyle w:val="Hyperlink"/>
                <w:rFonts w:eastAsiaTheme="minorHAnsi"/>
                <w:bCs/>
              </w:rPr>
              <w:t>PART 8</w:t>
            </w:r>
            <w:r w:rsidR="007A3A19">
              <w:rPr>
                <w:rFonts w:asciiTheme="minorHAnsi" w:hAnsiTheme="minorHAnsi" w:cstheme="minorBidi"/>
                <w:lang w:eastAsia="en-US"/>
              </w:rPr>
              <w:tab/>
            </w:r>
            <w:r w:rsidR="007A3A19" w:rsidRPr="003B012C">
              <w:rPr>
                <w:rStyle w:val="Hyperlink"/>
                <w:rFonts w:eastAsiaTheme="minorHAnsi"/>
                <w:bCs/>
              </w:rPr>
              <w:t>PERFORMANCE MONITORING</w:t>
            </w:r>
            <w:r w:rsidR="007A3A19">
              <w:rPr>
                <w:webHidden/>
              </w:rPr>
              <w:tab/>
            </w:r>
            <w:r w:rsidR="007A3A19">
              <w:rPr>
                <w:webHidden/>
              </w:rPr>
              <w:fldChar w:fldCharType="begin"/>
            </w:r>
            <w:r w:rsidR="007A3A19">
              <w:rPr>
                <w:webHidden/>
              </w:rPr>
              <w:instrText xml:space="preserve"> PAGEREF _Toc409718822 \h </w:instrText>
            </w:r>
            <w:r w:rsidR="007A3A19">
              <w:rPr>
                <w:webHidden/>
              </w:rPr>
            </w:r>
            <w:r w:rsidR="007A3A19">
              <w:rPr>
                <w:webHidden/>
              </w:rPr>
              <w:fldChar w:fldCharType="separate"/>
            </w:r>
            <w:r w:rsidR="00BD5621">
              <w:rPr>
                <w:webHidden/>
              </w:rPr>
              <w:t>34</w:t>
            </w:r>
            <w:r w:rsidR="007A3A19">
              <w:rPr>
                <w:webHidden/>
              </w:rPr>
              <w:fldChar w:fldCharType="end"/>
            </w:r>
          </w:hyperlink>
        </w:p>
        <w:p w14:paraId="161002A5" w14:textId="77777777" w:rsidR="007A3A19" w:rsidRDefault="007A5A3B">
          <w:pPr>
            <w:pStyle w:val="TOC1"/>
            <w:rPr>
              <w:rFonts w:asciiTheme="minorHAnsi" w:hAnsiTheme="minorHAnsi" w:cstheme="minorBidi"/>
              <w:lang w:eastAsia="en-US"/>
            </w:rPr>
          </w:pPr>
          <w:hyperlink w:anchor="_Toc409718823" w:history="1">
            <w:r w:rsidR="007A3A19" w:rsidRPr="003B012C">
              <w:rPr>
                <w:rStyle w:val="Hyperlink"/>
              </w:rPr>
              <w:t>8.1.</w:t>
            </w:r>
            <w:r w:rsidR="007A3A19">
              <w:rPr>
                <w:rFonts w:asciiTheme="minorHAnsi" w:hAnsiTheme="minorHAnsi" w:cstheme="minorBidi"/>
                <w:lang w:eastAsia="en-US"/>
              </w:rPr>
              <w:tab/>
            </w:r>
            <w:r w:rsidR="007A3A19" w:rsidRPr="003B012C">
              <w:rPr>
                <w:rStyle w:val="Hyperlink"/>
              </w:rPr>
              <w:t>Obligation to Report</w:t>
            </w:r>
            <w:r w:rsidR="007A3A19">
              <w:rPr>
                <w:webHidden/>
              </w:rPr>
              <w:tab/>
            </w:r>
            <w:r w:rsidR="007A3A19">
              <w:rPr>
                <w:webHidden/>
              </w:rPr>
              <w:fldChar w:fldCharType="begin"/>
            </w:r>
            <w:r w:rsidR="007A3A19">
              <w:rPr>
                <w:webHidden/>
              </w:rPr>
              <w:instrText xml:space="preserve"> PAGEREF _Toc409718823 \h </w:instrText>
            </w:r>
            <w:r w:rsidR="007A3A19">
              <w:rPr>
                <w:webHidden/>
              </w:rPr>
            </w:r>
            <w:r w:rsidR="007A3A19">
              <w:rPr>
                <w:webHidden/>
              </w:rPr>
              <w:fldChar w:fldCharType="separate"/>
            </w:r>
            <w:r w:rsidR="00BD5621">
              <w:rPr>
                <w:webHidden/>
              </w:rPr>
              <w:t>34</w:t>
            </w:r>
            <w:r w:rsidR="007A3A19">
              <w:rPr>
                <w:webHidden/>
              </w:rPr>
              <w:fldChar w:fldCharType="end"/>
            </w:r>
          </w:hyperlink>
        </w:p>
        <w:p w14:paraId="38692589" w14:textId="77777777" w:rsidR="00D31D25" w:rsidRPr="00523ED7" w:rsidRDefault="00982597">
          <w:pPr>
            <w:rPr>
              <w:b/>
              <w:bCs/>
              <w:noProof/>
            </w:rPr>
          </w:pPr>
          <w:r w:rsidRPr="009B22E0">
            <w:rPr>
              <w:b/>
              <w:bCs/>
              <w:noProof/>
            </w:rPr>
            <w:fldChar w:fldCharType="end"/>
          </w:r>
        </w:p>
        <w:p w14:paraId="78B7D6D8" w14:textId="34D1BF34" w:rsidR="00982597" w:rsidRDefault="00D31D25">
          <w:r>
            <w:rPr>
              <w:b/>
              <w:bCs/>
              <w:noProof/>
            </w:rPr>
            <w:t>Apppendix A  Project Safety Plan</w:t>
          </w:r>
        </w:p>
      </w:sdtContent>
    </w:sdt>
    <w:p w14:paraId="2A916CA1" w14:textId="77777777" w:rsidR="00BA7C9F" w:rsidRDefault="00BA7C9F" w:rsidP="00D9478E">
      <w:pPr>
        <w:pStyle w:val="Title"/>
        <w:ind w:left="360"/>
        <w:jc w:val="left"/>
        <w:rPr>
          <w:rFonts w:ascii="Arial" w:hAnsi="Arial" w:cs="Arial"/>
          <w:b w:val="0"/>
          <w:sz w:val="22"/>
          <w:szCs w:val="22"/>
        </w:rPr>
      </w:pPr>
    </w:p>
    <w:p w14:paraId="3CC8E473" w14:textId="4C4FF3A8" w:rsidR="00CC45EB" w:rsidRDefault="00CC45EB">
      <w:pPr>
        <w:rPr>
          <w:rFonts w:ascii="Arial" w:hAnsi="Arial" w:cs="Arial"/>
          <w:bCs/>
          <w:sz w:val="22"/>
          <w:szCs w:val="22"/>
          <w:lang w:val="en-US"/>
        </w:rPr>
      </w:pPr>
      <w:r>
        <w:rPr>
          <w:rFonts w:ascii="Arial" w:hAnsi="Arial" w:cs="Arial"/>
          <w:b/>
          <w:sz w:val="22"/>
          <w:szCs w:val="22"/>
        </w:rPr>
        <w:lastRenderedPageBreak/>
        <w:br w:type="page"/>
      </w:r>
    </w:p>
    <w:p w14:paraId="504DCFA9" w14:textId="77777777" w:rsidR="00E8765A" w:rsidRDefault="00E8765A" w:rsidP="00D9478E">
      <w:pPr>
        <w:pStyle w:val="Title"/>
        <w:ind w:left="360"/>
        <w:jc w:val="left"/>
        <w:rPr>
          <w:rFonts w:ascii="Arial" w:hAnsi="Arial" w:cs="Arial"/>
          <w:b w:val="0"/>
          <w:sz w:val="22"/>
          <w:szCs w:val="22"/>
        </w:rPr>
      </w:pPr>
    </w:p>
    <w:p w14:paraId="6207E0FF" w14:textId="51C602A2" w:rsidR="006263D3" w:rsidRPr="00BA65F4" w:rsidRDefault="006263D3" w:rsidP="009B22E0">
      <w:pPr>
        <w:pStyle w:val="Heading1"/>
        <w:numPr>
          <w:ilvl w:val="0"/>
          <w:numId w:val="10"/>
        </w:numPr>
        <w:ind w:left="1440" w:hanging="1440"/>
        <w:jc w:val="left"/>
        <w:rPr>
          <w:rStyle w:val="Strong"/>
          <w:rFonts w:ascii="Times New Roman" w:eastAsiaTheme="minorHAnsi" w:hAnsi="Times New Roman" w:cs="Times New Roman"/>
          <w:b/>
          <w:bCs w:val="0"/>
          <w:sz w:val="28"/>
          <w:szCs w:val="28"/>
          <w:u w:val="none"/>
          <w:lang w:val="en-US"/>
        </w:rPr>
      </w:pPr>
      <w:bookmarkStart w:id="3" w:name="_Toc409718763"/>
      <w:r w:rsidRPr="00BA65F4">
        <w:rPr>
          <w:rStyle w:val="Strong"/>
          <w:rFonts w:eastAsiaTheme="minorHAnsi"/>
          <w:b/>
          <w:sz w:val="28"/>
          <w:szCs w:val="28"/>
          <w:u w:val="none"/>
        </w:rPr>
        <w:t>DEFINITIONS</w:t>
      </w:r>
      <w:bookmarkEnd w:id="3"/>
    </w:p>
    <w:p w14:paraId="2AE3D971" w14:textId="77777777" w:rsidR="0029292C" w:rsidRDefault="0029292C" w:rsidP="00BD232F">
      <w:pPr>
        <w:spacing w:after="200"/>
        <w:jc w:val="both"/>
        <w:rPr>
          <w:rFonts w:ascii="Arial" w:eastAsiaTheme="minorHAnsi" w:hAnsi="Arial" w:cs="Arial"/>
          <w:sz w:val="22"/>
          <w:szCs w:val="22"/>
        </w:rPr>
      </w:pPr>
    </w:p>
    <w:p w14:paraId="634F933E" w14:textId="77777777" w:rsidR="006263D3" w:rsidRPr="008D70C6" w:rsidRDefault="006263D3" w:rsidP="00BD232F">
      <w:pPr>
        <w:spacing w:after="200"/>
        <w:jc w:val="both"/>
        <w:rPr>
          <w:rFonts w:eastAsiaTheme="minorHAnsi"/>
        </w:rPr>
      </w:pPr>
      <w:r w:rsidRPr="008D70C6">
        <w:rPr>
          <w:rFonts w:eastAsiaTheme="minorHAnsi"/>
        </w:rPr>
        <w:t>The following definitions shall have the following meanings:</w:t>
      </w:r>
    </w:p>
    <w:p w14:paraId="362BC7CC" w14:textId="60768019" w:rsidR="008C7B9A" w:rsidRDefault="00806861" w:rsidP="004626F9">
      <w:pPr>
        <w:pStyle w:val="ListParagraph"/>
        <w:numPr>
          <w:ilvl w:val="1"/>
          <w:numId w:val="9"/>
        </w:numPr>
        <w:spacing w:before="120" w:after="120" w:line="276" w:lineRule="auto"/>
        <w:ind w:left="720" w:hanging="720"/>
        <w:jc w:val="both"/>
        <w:rPr>
          <w:rFonts w:eastAsiaTheme="minorHAnsi"/>
        </w:rPr>
      </w:pPr>
      <w:r>
        <w:rPr>
          <w:rFonts w:eastAsiaTheme="minorHAnsi"/>
        </w:rPr>
        <w:t>“Construction</w:t>
      </w:r>
      <w:r w:rsidR="008C7B9A">
        <w:rPr>
          <w:rFonts w:eastAsiaTheme="minorHAnsi"/>
        </w:rPr>
        <w:t xml:space="preserve"> Management Plan” or “CMP” is the construction management plan that is described in Appendix C of Schedule 15-1 Technical Requirements – General.</w:t>
      </w:r>
    </w:p>
    <w:p w14:paraId="43E8C0B0"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8C5466">
        <w:rPr>
          <w:rFonts w:eastAsiaTheme="minorHAnsi"/>
        </w:rPr>
        <w:t xml:space="preserve">“Corrective Action” means an action to eliminate the cause of an existing Non-Conformance, defect or other undesirable situation to prevent its recurrence. </w:t>
      </w:r>
    </w:p>
    <w:p w14:paraId="5334F14F" w14:textId="6E5EC51E" w:rsidR="004626F9" w:rsidRDefault="004626F9" w:rsidP="004626F9">
      <w:pPr>
        <w:pStyle w:val="ListParagraph"/>
        <w:numPr>
          <w:ilvl w:val="1"/>
          <w:numId w:val="9"/>
        </w:numPr>
        <w:spacing w:before="120" w:after="120" w:line="276" w:lineRule="auto"/>
        <w:ind w:left="720" w:hanging="720"/>
        <w:jc w:val="both"/>
        <w:rPr>
          <w:rFonts w:eastAsiaTheme="minorHAnsi"/>
        </w:rPr>
      </w:pPr>
      <w:r w:rsidRPr="00262486">
        <w:rPr>
          <w:rFonts w:eastAsiaTheme="minorHAnsi"/>
        </w:rPr>
        <w:t>“Design Management Plan” or “DMP” means the plan for the management of the desi</w:t>
      </w:r>
      <w:r w:rsidR="003B46C1">
        <w:rPr>
          <w:rFonts w:eastAsiaTheme="minorHAnsi"/>
        </w:rPr>
        <w:t>gn of the P</w:t>
      </w:r>
      <w:r w:rsidRPr="00262486">
        <w:rPr>
          <w:rFonts w:eastAsiaTheme="minorHAnsi"/>
        </w:rPr>
        <w:t xml:space="preserve">roject prepared by Project Co in accordance with Schedule 15-1 </w:t>
      </w:r>
      <w:r w:rsidR="00EC4D2D">
        <w:rPr>
          <w:rFonts w:eastAsiaTheme="minorHAnsi"/>
        </w:rPr>
        <w:t xml:space="preserve">– General </w:t>
      </w:r>
      <w:r w:rsidRPr="00262486">
        <w:rPr>
          <w:rFonts w:eastAsiaTheme="minorHAnsi"/>
        </w:rPr>
        <w:t xml:space="preserve">Appendix B. </w:t>
      </w:r>
    </w:p>
    <w:p w14:paraId="6295FBA8" w14:textId="3B7A8B2B" w:rsidR="00EC4D2D" w:rsidRDefault="00EC4D2D" w:rsidP="004626F9">
      <w:pPr>
        <w:pStyle w:val="ListParagraph"/>
        <w:numPr>
          <w:ilvl w:val="1"/>
          <w:numId w:val="9"/>
        </w:numPr>
        <w:spacing w:before="120" w:after="120" w:line="276" w:lineRule="auto"/>
        <w:ind w:left="720" w:hanging="720"/>
        <w:jc w:val="both"/>
        <w:rPr>
          <w:rFonts w:eastAsiaTheme="minorHAnsi"/>
        </w:rPr>
      </w:pPr>
      <w:r>
        <w:rPr>
          <w:lang w:eastAsia="en-NZ"/>
        </w:rPr>
        <w:t>“Engineer of Record” has the meaning given in Schedule 15-1 – General.</w:t>
      </w:r>
    </w:p>
    <w:p w14:paraId="311A4794"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8D70C6">
        <w:rPr>
          <w:rFonts w:eastAsiaTheme="minorHAnsi"/>
        </w:rPr>
        <w:lastRenderedPageBreak/>
        <w:t xml:space="preserve">“Environmental Manager” is a Key Individual who has meaning given in Part 3 of </w:t>
      </w:r>
      <w:r>
        <w:rPr>
          <w:rFonts w:eastAsiaTheme="minorHAnsi"/>
        </w:rPr>
        <w:t xml:space="preserve">this </w:t>
      </w:r>
      <w:r w:rsidRPr="008D70C6">
        <w:rPr>
          <w:rFonts w:eastAsiaTheme="minorHAnsi"/>
        </w:rPr>
        <w:t>Schedule </w:t>
      </w:r>
      <w:r>
        <w:rPr>
          <w:rFonts w:eastAsiaTheme="minorHAnsi"/>
        </w:rPr>
        <w:t>14;</w:t>
      </w:r>
    </w:p>
    <w:p w14:paraId="5F0919F2" w14:textId="2661570B" w:rsidR="00FC666B" w:rsidRPr="008D70C6" w:rsidRDefault="00FC666B" w:rsidP="004626F9">
      <w:pPr>
        <w:pStyle w:val="ListParagraph"/>
        <w:numPr>
          <w:ilvl w:val="1"/>
          <w:numId w:val="9"/>
        </w:numPr>
        <w:spacing w:before="120" w:after="120" w:line="276" w:lineRule="auto"/>
        <w:ind w:left="720" w:hanging="720"/>
        <w:jc w:val="both"/>
        <w:rPr>
          <w:rFonts w:eastAsiaTheme="minorHAnsi"/>
        </w:rPr>
      </w:pPr>
      <w:r>
        <w:rPr>
          <w:rFonts w:eastAsiaTheme="minorHAnsi"/>
        </w:rPr>
        <w:t>“Environmental Protection Plan” has the meaning given in Schedule 15-1 – General;</w:t>
      </w:r>
    </w:p>
    <w:p w14:paraId="5838D779" w14:textId="77777777" w:rsidR="004626F9" w:rsidRPr="00262486" w:rsidRDefault="004626F9" w:rsidP="004626F9">
      <w:pPr>
        <w:pStyle w:val="ListParagraph"/>
        <w:numPr>
          <w:ilvl w:val="1"/>
          <w:numId w:val="9"/>
        </w:numPr>
        <w:spacing w:before="120" w:after="120" w:line="276" w:lineRule="auto"/>
        <w:ind w:left="720" w:hanging="720"/>
        <w:jc w:val="both"/>
        <w:rPr>
          <w:color w:val="000000"/>
          <w:lang w:val="en-US"/>
        </w:rPr>
      </w:pPr>
      <w:r>
        <w:rPr>
          <w:color w:val="000000"/>
          <w:lang w:val="en-US"/>
        </w:rPr>
        <w:t>“</w:t>
      </w:r>
      <w:r w:rsidRPr="00854225">
        <w:rPr>
          <w:rFonts w:eastAsiaTheme="minorHAnsi"/>
        </w:rPr>
        <w:t>External</w:t>
      </w:r>
      <w:r w:rsidRPr="00262486">
        <w:rPr>
          <w:color w:val="000000"/>
          <w:lang w:val="en-US"/>
        </w:rPr>
        <w:t xml:space="preserve"> IMS Audit” means either or both:</w:t>
      </w:r>
    </w:p>
    <w:p w14:paraId="17AF2D94" w14:textId="77777777" w:rsidR="004626F9" w:rsidRDefault="004626F9" w:rsidP="004626F9">
      <w:pPr>
        <w:pStyle w:val="ListParagraph"/>
        <w:numPr>
          <w:ilvl w:val="2"/>
          <w:numId w:val="9"/>
        </w:numPr>
        <w:spacing w:before="120" w:after="120" w:line="276" w:lineRule="auto"/>
        <w:jc w:val="both"/>
        <w:rPr>
          <w:color w:val="000000"/>
          <w:lang w:val="en-US"/>
        </w:rPr>
      </w:pPr>
      <w:r>
        <w:rPr>
          <w:color w:val="000000"/>
          <w:lang w:val="en-US"/>
        </w:rPr>
        <w:t>a</w:t>
      </w:r>
      <w:r w:rsidRPr="00262486">
        <w:rPr>
          <w:color w:val="000000"/>
          <w:lang w:val="en-US"/>
        </w:rPr>
        <w:t xml:space="preserve"> second party IMS Audit conducted by parties having an interest in Project Co or the relevant Project Co Party, such as parties with commercial contracts with Project Co or a relevant Project Co Party or customers/clients of Project Co or a relevant Project Co Party; and</w:t>
      </w:r>
    </w:p>
    <w:p w14:paraId="36743A78" w14:textId="4AE3F9BD" w:rsidR="004626F9" w:rsidRPr="00EF4590" w:rsidRDefault="004626F9" w:rsidP="00D96E30">
      <w:pPr>
        <w:pStyle w:val="ListParagraph"/>
        <w:numPr>
          <w:ilvl w:val="2"/>
          <w:numId w:val="9"/>
        </w:numPr>
        <w:spacing w:before="120" w:after="120" w:line="276" w:lineRule="auto"/>
        <w:jc w:val="both"/>
        <w:rPr>
          <w:color w:val="000000"/>
          <w:lang w:val="en-US"/>
        </w:rPr>
      </w:pPr>
      <w:r w:rsidRPr="00D96E30">
        <w:rPr>
          <w:color w:val="000000"/>
          <w:lang w:val="en-US"/>
        </w:rPr>
        <w:t>a third party IMS Audit conducted by an external independent organization such as a certification or registration body.</w:t>
      </w:r>
    </w:p>
    <w:p w14:paraId="23F3CDCF" w14:textId="77777777" w:rsidR="004626F9" w:rsidRPr="008D70C6"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rPr>
        <w:t>“IMS Audit” means a systematic, independent and documented process for obtaining audit evidence and evaluating it objectively to determine the extent to which audit criteria are fulfilled.</w:t>
      </w:r>
    </w:p>
    <w:p w14:paraId="5B2B4B39"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rPr>
        <w:t xml:space="preserve">“IMS Audit Plan” means Project Co’s audit plan defining the Internal IMS Audits and External IMS Audits </w:t>
      </w:r>
      <w:r w:rsidRPr="001545CC">
        <w:rPr>
          <w:rFonts w:eastAsiaTheme="minorHAnsi"/>
        </w:rPr>
        <w:lastRenderedPageBreak/>
        <w:t xml:space="preserve">that Project Co shall perform or cause to be performed on its own processes and the processes of Project Co Parties </w:t>
      </w:r>
    </w:p>
    <w:p w14:paraId="26F1BF6C"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lang w:val="en-US"/>
        </w:rPr>
        <w:t xml:space="preserve">“IMS </w:t>
      </w:r>
      <w:bookmarkStart w:id="4" w:name="_DV_C143"/>
      <w:r w:rsidRPr="001545CC">
        <w:rPr>
          <w:rFonts w:eastAsiaTheme="minorHAnsi"/>
        </w:rPr>
        <w:t>Director” is a Key Individual wh</w:t>
      </w:r>
      <w:bookmarkStart w:id="5" w:name="_DV_M69"/>
      <w:bookmarkEnd w:id="4"/>
      <w:bookmarkEnd w:id="5"/>
      <w:r>
        <w:rPr>
          <w:rFonts w:eastAsiaTheme="minorHAnsi"/>
        </w:rPr>
        <w:t>o</w:t>
      </w:r>
      <w:r w:rsidRPr="001545CC">
        <w:rPr>
          <w:rFonts w:eastAsiaTheme="minorHAnsi"/>
          <w:lang w:val="en-US"/>
        </w:rPr>
        <w:t xml:space="preserve"> has the meaning </w:t>
      </w:r>
      <w:bookmarkStart w:id="6" w:name="_DV_C145"/>
      <w:r w:rsidRPr="001545CC">
        <w:rPr>
          <w:rFonts w:eastAsiaTheme="minorHAnsi"/>
        </w:rPr>
        <w:t>given in Part 3 of this Schedule 14.</w:t>
      </w:r>
      <w:bookmarkEnd w:id="6"/>
      <w:r w:rsidRPr="001545CC">
        <w:rPr>
          <w:rFonts w:eastAsiaTheme="minorHAnsi"/>
        </w:rPr>
        <w:t xml:space="preserve"> </w:t>
      </w:r>
    </w:p>
    <w:p w14:paraId="2349536D"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rPr>
        <w:t xml:space="preserve">“IMS Documentation” means all documentation to be prepared, submitted (where applicable) and implemented by Project Co in accordance with </w:t>
      </w:r>
      <w:r>
        <w:rPr>
          <w:rFonts w:eastAsiaTheme="minorHAnsi"/>
        </w:rPr>
        <w:t xml:space="preserve">this </w:t>
      </w:r>
      <w:r w:rsidRPr="001545CC">
        <w:rPr>
          <w:rFonts w:eastAsiaTheme="minorHAnsi"/>
        </w:rPr>
        <w:t xml:space="preserve">Schedule </w:t>
      </w:r>
      <w:r>
        <w:rPr>
          <w:rFonts w:eastAsiaTheme="minorHAnsi"/>
        </w:rPr>
        <w:t>14.</w:t>
      </w:r>
    </w:p>
    <w:p w14:paraId="187C92E7" w14:textId="720058C1" w:rsidR="00EF4590" w:rsidRDefault="00EF4590" w:rsidP="004626F9">
      <w:pPr>
        <w:pStyle w:val="ListParagraph"/>
        <w:numPr>
          <w:ilvl w:val="1"/>
          <w:numId w:val="9"/>
        </w:numPr>
        <w:spacing w:before="120" w:after="120" w:line="276" w:lineRule="auto"/>
        <w:ind w:left="720" w:hanging="720"/>
        <w:jc w:val="both"/>
        <w:rPr>
          <w:rFonts w:eastAsiaTheme="minorHAnsi"/>
        </w:rPr>
      </w:pPr>
      <w:r>
        <w:rPr>
          <w:color w:val="000000"/>
          <w:lang w:val="en-US"/>
        </w:rPr>
        <w:t>“</w:t>
      </w:r>
      <w:r w:rsidRPr="00E11B1A">
        <w:rPr>
          <w:color w:val="000000"/>
          <w:lang w:val="en-US"/>
        </w:rPr>
        <w:t>IMS EMS</w:t>
      </w:r>
      <w:r>
        <w:rPr>
          <w:color w:val="000000"/>
          <w:lang w:val="en-US"/>
        </w:rPr>
        <w:t>” has the meaning set out in Section 2.2 of Part 2.</w:t>
      </w:r>
    </w:p>
    <w:p w14:paraId="4F12311F" w14:textId="27A571CC" w:rsidR="004626F9" w:rsidRDefault="00EF4590" w:rsidP="004626F9">
      <w:pPr>
        <w:pStyle w:val="ListParagraph"/>
        <w:numPr>
          <w:ilvl w:val="1"/>
          <w:numId w:val="9"/>
        </w:numPr>
        <w:spacing w:before="120" w:after="120" w:line="276" w:lineRule="auto"/>
        <w:ind w:left="720" w:hanging="720"/>
        <w:jc w:val="both"/>
        <w:rPr>
          <w:rFonts w:eastAsiaTheme="minorHAnsi"/>
        </w:rPr>
      </w:pPr>
      <w:r>
        <w:rPr>
          <w:rFonts w:eastAsiaTheme="minorHAnsi"/>
        </w:rPr>
        <w:t>“</w:t>
      </w:r>
      <w:r w:rsidR="004626F9" w:rsidRPr="00854225">
        <w:rPr>
          <w:rFonts w:eastAsiaTheme="minorHAnsi"/>
        </w:rPr>
        <w:t xml:space="preserve">IMS Manual” means Project Co’s IMS manual, meeting the requirements </w:t>
      </w:r>
      <w:r w:rsidR="004626F9">
        <w:rPr>
          <w:rFonts w:eastAsiaTheme="minorHAnsi"/>
        </w:rPr>
        <w:t>set out in Part 2 of this Schedule 14</w:t>
      </w:r>
      <w:r w:rsidR="004626F9" w:rsidRPr="00854225">
        <w:rPr>
          <w:rFonts w:eastAsiaTheme="minorHAnsi"/>
        </w:rPr>
        <w:t xml:space="preserve">. </w:t>
      </w:r>
    </w:p>
    <w:p w14:paraId="07F358C4" w14:textId="77777777" w:rsidR="004626F9" w:rsidRPr="008D70C6" w:rsidRDefault="004626F9" w:rsidP="004626F9">
      <w:pPr>
        <w:pStyle w:val="ListParagraph"/>
        <w:numPr>
          <w:ilvl w:val="1"/>
          <w:numId w:val="9"/>
        </w:numPr>
        <w:spacing w:before="120" w:after="120" w:line="276" w:lineRule="auto"/>
        <w:ind w:left="720" w:hanging="720"/>
        <w:jc w:val="both"/>
        <w:rPr>
          <w:rFonts w:eastAsiaTheme="minorHAnsi"/>
        </w:rPr>
      </w:pPr>
      <w:r>
        <w:rPr>
          <w:rFonts w:eastAsiaTheme="minorHAnsi"/>
        </w:rPr>
        <w:t>“</w:t>
      </w:r>
      <w:r w:rsidRPr="008D70C6">
        <w:rPr>
          <w:rFonts w:eastAsiaTheme="minorHAnsi"/>
        </w:rPr>
        <w:t>Inspection and Test Plan” or “ITP” means the plan prepared in accordance with Section 4.4 of Part 4</w:t>
      </w:r>
      <w:r>
        <w:rPr>
          <w:rFonts w:eastAsiaTheme="minorHAnsi"/>
        </w:rPr>
        <w:t>;</w:t>
      </w:r>
    </w:p>
    <w:p w14:paraId="1DA11D43"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rPr>
        <w:t xml:space="preserve"> “IMS Objectives” means the objectives related to quality, environment and safety that are measurable and consistent with the IMS Policies and which are to </w:t>
      </w:r>
      <w:r w:rsidRPr="001545CC">
        <w:rPr>
          <w:rFonts w:eastAsiaTheme="minorHAnsi"/>
        </w:rPr>
        <w:lastRenderedPageBreak/>
        <w:t xml:space="preserve">be formally expressed and recorded in the IMS Manual in accordance with this Schedule 14. </w:t>
      </w:r>
    </w:p>
    <w:p w14:paraId="48EC66CF"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Pr>
          <w:rFonts w:eastAsiaTheme="minorHAnsi"/>
          <w:lang w:val="en-US"/>
        </w:rPr>
        <w:t xml:space="preserve">“IMS </w:t>
      </w:r>
      <w:r w:rsidRPr="001545CC">
        <w:rPr>
          <w:rFonts w:eastAsiaTheme="minorHAnsi"/>
        </w:rPr>
        <w:t>OHS” means the OHS section of the IMS</w:t>
      </w:r>
      <w:r>
        <w:rPr>
          <w:rFonts w:eastAsiaTheme="minorHAnsi"/>
        </w:rPr>
        <w:t>.</w:t>
      </w:r>
    </w:p>
    <w:p w14:paraId="3030FA60" w14:textId="15BFE3BC" w:rsidR="004626F9" w:rsidRPr="001545CC"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rPr>
        <w:t>“IMS Policy” means the overall intentions and direction of Project Co related to quality, environment and health and safety applicable to Project Co and all Project Co Parties involved in performing the Works</w:t>
      </w:r>
      <w:r w:rsidR="008C7B9A">
        <w:rPr>
          <w:rFonts w:eastAsiaTheme="minorHAnsi"/>
        </w:rPr>
        <w:t xml:space="preserve"> and OM&amp;R Work</w:t>
      </w:r>
      <w:r w:rsidRPr="001545CC">
        <w:rPr>
          <w:rFonts w:eastAsiaTheme="minorHAnsi"/>
        </w:rPr>
        <w:t xml:space="preserve"> which are to be formally expressed and recorded in the IMS Manual in accordance with this Schedule 14, provided that, alternatively, each Management Plan may have its own IMS Policy which is directly related to applicable IMS objectives expressed or recorded in the IMS Manual</w:t>
      </w:r>
      <w:r>
        <w:rPr>
          <w:rFonts w:eastAsiaTheme="minorHAnsi"/>
          <w:lang w:val="en-US"/>
        </w:rPr>
        <w:t>;</w:t>
      </w:r>
    </w:p>
    <w:p w14:paraId="62021348" w14:textId="77777777" w:rsidR="004626F9" w:rsidRPr="001545CC" w:rsidRDefault="004626F9" w:rsidP="004626F9">
      <w:pPr>
        <w:pStyle w:val="ListParagraph"/>
        <w:numPr>
          <w:ilvl w:val="1"/>
          <w:numId w:val="9"/>
        </w:numPr>
        <w:spacing w:before="120" w:after="120" w:line="276" w:lineRule="auto"/>
        <w:ind w:left="720" w:hanging="720"/>
        <w:jc w:val="both"/>
        <w:rPr>
          <w:rFonts w:eastAsiaTheme="minorHAnsi"/>
        </w:rPr>
      </w:pPr>
      <w:bookmarkStart w:id="7" w:name="_DV_C151"/>
      <w:r>
        <w:rPr>
          <w:rFonts w:eastAsiaTheme="minorHAnsi"/>
        </w:rPr>
        <w:t xml:space="preserve"> “IMS </w:t>
      </w:r>
      <w:r w:rsidRPr="001545CC">
        <w:rPr>
          <w:rFonts w:eastAsiaTheme="minorHAnsi"/>
        </w:rPr>
        <w:t>QMS” has the meaning set out in Section 2.2;</w:t>
      </w:r>
      <w:bookmarkEnd w:id="7"/>
    </w:p>
    <w:p w14:paraId="04AAAC44" w14:textId="77777777" w:rsidR="004626F9" w:rsidRDefault="004626F9" w:rsidP="004626F9">
      <w:pPr>
        <w:pStyle w:val="ListParagraph"/>
        <w:numPr>
          <w:ilvl w:val="1"/>
          <w:numId w:val="9"/>
        </w:numPr>
        <w:spacing w:before="120" w:after="120" w:line="276" w:lineRule="auto"/>
        <w:jc w:val="both"/>
        <w:rPr>
          <w:rFonts w:eastAsiaTheme="minorHAnsi"/>
        </w:rPr>
      </w:pPr>
      <w:r w:rsidRPr="001545CC">
        <w:rPr>
          <w:rFonts w:eastAsiaTheme="minorHAnsi"/>
        </w:rPr>
        <w:t xml:space="preserve">“IMS Records” has the meaning given in Part 6, Section 6.6 of this Schedule 14. </w:t>
      </w:r>
    </w:p>
    <w:p w14:paraId="229F70E4"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rPr>
        <w:t>“Inspection and Test Plan” or “ITP” means the plan prepared in accordance with Section 4.4 of Part 4</w:t>
      </w:r>
      <w:r>
        <w:rPr>
          <w:rFonts w:eastAsiaTheme="minorHAnsi"/>
        </w:rPr>
        <w:t>;</w:t>
      </w:r>
    </w:p>
    <w:p w14:paraId="59BA998B"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545CC">
        <w:rPr>
          <w:rFonts w:eastAsiaTheme="minorHAnsi"/>
        </w:rPr>
        <w:lastRenderedPageBreak/>
        <w:t>“Integrated Management</w:t>
      </w:r>
      <w:r>
        <w:rPr>
          <w:rFonts w:eastAsiaTheme="minorHAnsi"/>
        </w:rPr>
        <w:t xml:space="preserve"> System” or “IMS</w:t>
      </w:r>
      <w:r w:rsidRPr="001545CC">
        <w:rPr>
          <w:rFonts w:eastAsiaTheme="minorHAnsi"/>
        </w:rPr>
        <w:t xml:space="preserve">” means the IMS to be developed and implemented by Project Co in accordance with this Schedule 14. </w:t>
      </w:r>
    </w:p>
    <w:p w14:paraId="66A1449B"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70349">
        <w:rPr>
          <w:rFonts w:eastAsiaTheme="minorHAnsi"/>
        </w:rPr>
        <w:t xml:space="preserve">“Internal IMS Audits” means a first party IMS Audit of Project Co’s or a Project Co Party’s own processes conducted by or on behalf of the relevant organization. </w:t>
      </w:r>
    </w:p>
    <w:p w14:paraId="53D1E9B7"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170349">
        <w:rPr>
          <w:rFonts w:eastAsiaTheme="minorHAnsi"/>
        </w:rPr>
        <w:t xml:space="preserve">“ISO 9001 Lead Auditor Course” means an accredited ISO 9001 course for lead auditors who meet the training portion of the requirements for current certification of individual quality system auditors with the International Register of Certified Auditors. </w:t>
      </w:r>
    </w:p>
    <w:p w14:paraId="65EF72EF" w14:textId="5A4F9679" w:rsidR="001651B6" w:rsidRPr="001651B6" w:rsidRDefault="001651B6" w:rsidP="00A13358">
      <w:pPr>
        <w:pStyle w:val="ListParagraph"/>
        <w:numPr>
          <w:ilvl w:val="1"/>
          <w:numId w:val="9"/>
        </w:numPr>
        <w:spacing w:before="120" w:after="120" w:line="276" w:lineRule="auto"/>
        <w:ind w:left="709" w:hanging="709"/>
        <w:jc w:val="both"/>
        <w:rPr>
          <w:rFonts w:eastAsiaTheme="minorHAnsi"/>
        </w:rPr>
      </w:pPr>
      <w:r w:rsidRPr="001651B6">
        <w:rPr>
          <w:rFonts w:eastAsiaTheme="minorHAnsi"/>
        </w:rPr>
        <w:t>“ISO 9001 Registrar” means a</w:t>
      </w:r>
      <w:r w:rsidRPr="00A13358">
        <w:t>n accredited certification body that performs the assessment of an organization’s quality management system related to initial or ongoing ISO 9001 certification.</w:t>
      </w:r>
    </w:p>
    <w:p w14:paraId="36FFF18A" w14:textId="0B0B87E7" w:rsidR="004626F9" w:rsidRDefault="004626F9" w:rsidP="004626F9">
      <w:pPr>
        <w:pStyle w:val="ListParagraph"/>
        <w:numPr>
          <w:ilvl w:val="1"/>
          <w:numId w:val="9"/>
        </w:numPr>
        <w:spacing w:before="120" w:after="120" w:line="276" w:lineRule="auto"/>
        <w:ind w:left="720" w:hanging="720"/>
        <w:jc w:val="both"/>
        <w:rPr>
          <w:rFonts w:eastAsiaTheme="minorHAnsi"/>
        </w:rPr>
      </w:pPr>
      <w:r w:rsidRPr="00522745">
        <w:rPr>
          <w:rFonts w:eastAsiaTheme="minorHAnsi"/>
        </w:rPr>
        <w:t>“</w:t>
      </w:r>
      <w:r w:rsidRPr="00522745">
        <w:rPr>
          <w:rFonts w:eastAsiaTheme="minorHAnsi"/>
          <w:bCs/>
        </w:rPr>
        <w:t>Management Plans</w:t>
      </w:r>
      <w:r w:rsidRPr="00522745">
        <w:rPr>
          <w:rFonts w:eastAsiaTheme="minorHAnsi"/>
        </w:rPr>
        <w:t>” includes the Design Management Plan, the Traffic Management Plan,  the Construction Management Plan, Project Safety Plan, Environmental Protection Plan including those manage</w:t>
      </w:r>
      <w:r w:rsidRPr="00522745">
        <w:rPr>
          <w:rFonts w:eastAsiaTheme="minorHAnsi"/>
        </w:rPr>
        <w:lastRenderedPageBreak/>
        <w:t>ment plans identified in Schedule 15-1 General, Appendix A, Section 100.8 of Schedule 15-1 – General and any other management or quality management plan required to be prepared, submitted and implemented by Project Co for the purposes of undertaking any material and substantial aspect of the Works</w:t>
      </w:r>
      <w:r w:rsidR="008C7B9A">
        <w:rPr>
          <w:rFonts w:eastAsiaTheme="minorHAnsi"/>
        </w:rPr>
        <w:t xml:space="preserve"> or OM&amp;R Work</w:t>
      </w:r>
      <w:r w:rsidRPr="00522745">
        <w:rPr>
          <w:rFonts w:eastAsiaTheme="minorHAnsi"/>
        </w:rPr>
        <w:t xml:space="preserve">; </w:t>
      </w:r>
      <w:r w:rsidRPr="00170349">
        <w:rPr>
          <w:rFonts w:eastAsiaTheme="minorHAnsi"/>
        </w:rPr>
        <w:t xml:space="preserve"> </w:t>
      </w:r>
    </w:p>
    <w:p w14:paraId="13E20FBB" w14:textId="77777777" w:rsidR="004626F9" w:rsidRDefault="004626F9" w:rsidP="004626F9">
      <w:pPr>
        <w:pStyle w:val="ListParagraph"/>
        <w:numPr>
          <w:ilvl w:val="1"/>
          <w:numId w:val="9"/>
        </w:numPr>
        <w:spacing w:before="120" w:after="120" w:line="276" w:lineRule="auto"/>
        <w:ind w:left="720" w:hanging="720"/>
        <w:jc w:val="both"/>
        <w:rPr>
          <w:rFonts w:eastAsiaTheme="minorHAnsi"/>
        </w:rPr>
      </w:pPr>
      <w:r w:rsidRPr="00522745">
        <w:rPr>
          <w:rFonts w:eastAsiaTheme="minorHAnsi"/>
        </w:rPr>
        <w:t>“Non-Conformance” means any failure by Project Co to perform any of its obligations under the Project Agreement in respect of any aspect of the Works or OM&amp;R Work.</w:t>
      </w:r>
      <w:r w:rsidRPr="008D70C6">
        <w:rPr>
          <w:rFonts w:eastAsiaTheme="minorHAnsi"/>
        </w:rPr>
        <w:t xml:space="preserve"> </w:t>
      </w:r>
    </w:p>
    <w:p w14:paraId="62822F2E" w14:textId="77777777" w:rsidR="004626F9" w:rsidRDefault="004626F9" w:rsidP="003B46C1">
      <w:pPr>
        <w:pStyle w:val="ListParagraph"/>
        <w:numPr>
          <w:ilvl w:val="1"/>
          <w:numId w:val="9"/>
        </w:numPr>
        <w:spacing w:before="120" w:after="120" w:line="276" w:lineRule="auto"/>
        <w:ind w:left="720" w:hanging="720"/>
        <w:jc w:val="both"/>
        <w:rPr>
          <w:rFonts w:eastAsiaTheme="minorHAnsi"/>
        </w:rPr>
      </w:pPr>
      <w:r w:rsidRPr="00740E9A">
        <w:rPr>
          <w:rFonts w:eastAsiaTheme="minorHAnsi"/>
        </w:rPr>
        <w:t>“Non-Conformance Failure Points” or “NCR Points” means the points assigned for any Non-Conformance that does not have specific Quality Failure Point attached to it;</w:t>
      </w:r>
    </w:p>
    <w:p w14:paraId="3758E508" w14:textId="77777777" w:rsidR="004626F9" w:rsidRDefault="004626F9" w:rsidP="003B46C1">
      <w:pPr>
        <w:pStyle w:val="ListParagraph"/>
        <w:numPr>
          <w:ilvl w:val="1"/>
          <w:numId w:val="9"/>
        </w:numPr>
        <w:spacing w:before="120" w:after="120" w:line="276" w:lineRule="auto"/>
        <w:ind w:left="720" w:hanging="720"/>
        <w:jc w:val="both"/>
        <w:rPr>
          <w:rFonts w:eastAsiaTheme="minorHAnsi"/>
        </w:rPr>
      </w:pPr>
      <w:r w:rsidRPr="00740E9A">
        <w:rPr>
          <w:rFonts w:eastAsiaTheme="minorHAnsi"/>
        </w:rPr>
        <w:t xml:space="preserve">“Non-Conformance Report (NCR)” means a document or record issued by either the Ministry or Project Co pursuant to Part 7 Non-Conformance Reporting Process of this Schedule 14 detailing the description of an identified Non-Conformance. </w:t>
      </w:r>
    </w:p>
    <w:p w14:paraId="68573E45" w14:textId="77777777" w:rsidR="004626F9" w:rsidRPr="008D70C6" w:rsidRDefault="004626F9" w:rsidP="003B46C1">
      <w:pPr>
        <w:pStyle w:val="ListParagraph"/>
        <w:numPr>
          <w:ilvl w:val="1"/>
          <w:numId w:val="9"/>
        </w:numPr>
        <w:spacing w:before="120" w:after="120" w:line="276" w:lineRule="auto"/>
        <w:ind w:left="720" w:hanging="720"/>
        <w:jc w:val="both"/>
        <w:rPr>
          <w:rFonts w:eastAsiaTheme="minorHAnsi"/>
        </w:rPr>
      </w:pPr>
      <w:r w:rsidRPr="008D70C6">
        <w:rPr>
          <w:rFonts w:eastAsiaTheme="minorHAnsi"/>
        </w:rPr>
        <w:lastRenderedPageBreak/>
        <w:t>“Non-Conformance Tracking System” or “NCRTS” means a system to track Non-Conformance Reports issued by the Ministry or Project Co as set out Part 7</w:t>
      </w:r>
      <w:r>
        <w:rPr>
          <w:rFonts w:eastAsiaTheme="minorHAnsi"/>
        </w:rPr>
        <w:t>;</w:t>
      </w:r>
    </w:p>
    <w:p w14:paraId="75FCB926" w14:textId="77777777" w:rsidR="004626F9" w:rsidRDefault="004626F9" w:rsidP="003B46C1">
      <w:pPr>
        <w:pStyle w:val="ListParagraph"/>
        <w:numPr>
          <w:ilvl w:val="1"/>
          <w:numId w:val="9"/>
        </w:numPr>
        <w:spacing w:before="120" w:after="120" w:line="276" w:lineRule="auto"/>
        <w:ind w:left="720" w:hanging="720"/>
        <w:jc w:val="both"/>
        <w:rPr>
          <w:rFonts w:eastAsiaTheme="minorHAnsi"/>
        </w:rPr>
      </w:pPr>
      <w:r w:rsidRPr="00522745">
        <w:rPr>
          <w:rFonts w:eastAsiaTheme="minorHAnsi"/>
        </w:rPr>
        <w:t xml:space="preserve">“Occupational Health and Safety Management System” or “OHS” means an Occupational Health and Safety System meeting Certificate of Recognition (COR) program requirements, as recognized by the Saskatchewan Construction Safety Association, or its successor branch or association and as further enhanced by OHSAS 18001 [Occupational Health and Safety Management System (OHS)] requirements. </w:t>
      </w:r>
    </w:p>
    <w:p w14:paraId="7B57F012" w14:textId="4D2FD530" w:rsidR="004626F9" w:rsidRPr="008D70C6" w:rsidRDefault="00D96E30" w:rsidP="003B46C1">
      <w:pPr>
        <w:pStyle w:val="ListParagraph"/>
        <w:numPr>
          <w:ilvl w:val="1"/>
          <w:numId w:val="9"/>
        </w:numPr>
        <w:spacing w:before="120" w:after="120" w:line="276" w:lineRule="auto"/>
        <w:ind w:left="720" w:hanging="720"/>
        <w:jc w:val="both"/>
        <w:rPr>
          <w:rFonts w:eastAsiaTheme="minorHAnsi"/>
        </w:rPr>
      </w:pPr>
      <w:r>
        <w:rPr>
          <w:color w:val="000000"/>
          <w:lang w:val="en-US"/>
        </w:rPr>
        <w:t xml:space="preserve">“Occupational </w:t>
      </w:r>
      <w:r w:rsidRPr="009B22E0">
        <w:rPr>
          <w:color w:val="000000"/>
          <w:lang w:val="en-US"/>
        </w:rPr>
        <w:t>Health and Safety Manager</w:t>
      </w:r>
      <w:r w:rsidR="004409F4">
        <w:rPr>
          <w:color w:val="000000"/>
          <w:lang w:val="en-US"/>
        </w:rPr>
        <w:t>” or</w:t>
      </w:r>
      <w:r w:rsidRPr="008D70C6">
        <w:rPr>
          <w:rFonts w:eastAsiaTheme="minorHAnsi"/>
        </w:rPr>
        <w:t xml:space="preserve"> </w:t>
      </w:r>
      <w:r w:rsidR="004626F9" w:rsidRPr="008D70C6">
        <w:rPr>
          <w:rFonts w:eastAsiaTheme="minorHAnsi"/>
        </w:rPr>
        <w:t xml:space="preserve">“OHS Manager” is a Key Individual who has </w:t>
      </w:r>
      <w:r w:rsidR="004626F9">
        <w:rPr>
          <w:rFonts w:eastAsiaTheme="minorHAnsi"/>
        </w:rPr>
        <w:t xml:space="preserve">the </w:t>
      </w:r>
      <w:r w:rsidR="004626F9" w:rsidRPr="008D70C6">
        <w:rPr>
          <w:rFonts w:eastAsiaTheme="minorHAnsi"/>
        </w:rPr>
        <w:t>meaning given in Part 3</w:t>
      </w:r>
      <w:r w:rsidR="004626F9">
        <w:rPr>
          <w:rFonts w:eastAsiaTheme="minorHAnsi"/>
        </w:rPr>
        <w:t>;</w:t>
      </w:r>
    </w:p>
    <w:p w14:paraId="77A1D9BF" w14:textId="77777777" w:rsidR="004626F9" w:rsidRPr="008D70C6" w:rsidRDefault="004626F9" w:rsidP="003B46C1">
      <w:pPr>
        <w:pStyle w:val="ListParagraph"/>
        <w:numPr>
          <w:ilvl w:val="1"/>
          <w:numId w:val="9"/>
        </w:numPr>
        <w:spacing w:before="120" w:after="120" w:line="276" w:lineRule="auto"/>
        <w:ind w:left="720" w:hanging="720"/>
        <w:jc w:val="both"/>
        <w:rPr>
          <w:rFonts w:eastAsiaTheme="minorHAnsi"/>
        </w:rPr>
      </w:pPr>
      <w:r w:rsidRPr="008D70C6">
        <w:rPr>
          <w:lang w:eastAsia="en-CA"/>
        </w:rPr>
        <w:t xml:space="preserve">“Performance Monitoring Report” has the mean given to it Section </w:t>
      </w:r>
      <w:r>
        <w:rPr>
          <w:lang w:eastAsia="en-CA"/>
        </w:rPr>
        <w:t>8;</w:t>
      </w:r>
    </w:p>
    <w:p w14:paraId="172B744B" w14:textId="77777777" w:rsidR="004626F9" w:rsidRDefault="004626F9" w:rsidP="003B46C1">
      <w:pPr>
        <w:pStyle w:val="ListParagraph"/>
        <w:numPr>
          <w:ilvl w:val="1"/>
          <w:numId w:val="9"/>
        </w:numPr>
        <w:spacing w:before="120" w:after="120" w:line="276" w:lineRule="auto"/>
        <w:ind w:left="720" w:hanging="720"/>
        <w:jc w:val="both"/>
        <w:rPr>
          <w:rFonts w:eastAsiaTheme="minorHAnsi"/>
        </w:rPr>
      </w:pPr>
      <w:r w:rsidRPr="00522745">
        <w:rPr>
          <w:rFonts w:eastAsiaTheme="minorHAnsi"/>
        </w:rPr>
        <w:t>“Preventative Action” means an action to eliminate the cause of a potential Non-Conformance or other undesirable situation in order to prevent its occurrence;</w:t>
      </w:r>
    </w:p>
    <w:p w14:paraId="7919171E" w14:textId="77777777" w:rsidR="004626F9" w:rsidRDefault="004626F9" w:rsidP="003B46C1">
      <w:pPr>
        <w:pStyle w:val="ListParagraph"/>
        <w:numPr>
          <w:ilvl w:val="1"/>
          <w:numId w:val="9"/>
        </w:numPr>
        <w:spacing w:before="120" w:after="120" w:line="276" w:lineRule="auto"/>
        <w:ind w:left="720" w:hanging="720"/>
        <w:jc w:val="both"/>
        <w:rPr>
          <w:rFonts w:eastAsiaTheme="minorHAnsi"/>
        </w:rPr>
      </w:pPr>
      <w:r w:rsidRPr="008D70C6">
        <w:rPr>
          <w:rFonts w:eastAsiaTheme="minorHAnsi"/>
        </w:rPr>
        <w:lastRenderedPageBreak/>
        <w:t>“Quality Manager” means an individual quality manager responsible for the quality management of the Construction Activities and the OM&amp;R Work as described in Part 3 IMS Personnel to this Schedule 14.</w:t>
      </w:r>
    </w:p>
    <w:p w14:paraId="5298CABD" w14:textId="77777777" w:rsidR="004626F9" w:rsidRDefault="004626F9" w:rsidP="003B46C1">
      <w:pPr>
        <w:pStyle w:val="ListParagraph"/>
        <w:numPr>
          <w:ilvl w:val="1"/>
          <w:numId w:val="9"/>
        </w:numPr>
        <w:spacing w:before="120" w:after="120" w:line="276" w:lineRule="auto"/>
        <w:ind w:left="720" w:hanging="720"/>
        <w:jc w:val="both"/>
        <w:rPr>
          <w:rFonts w:eastAsiaTheme="minorHAnsi"/>
        </w:rPr>
      </w:pPr>
      <w:r w:rsidRPr="00522745">
        <w:rPr>
          <w:rFonts w:eastAsiaTheme="minorHAnsi"/>
        </w:rPr>
        <w:t xml:space="preserve">“Project Safety Plan” means a safety plan prepared by Project Co in accordance with Appendix A </w:t>
      </w:r>
      <w:r>
        <w:rPr>
          <w:rFonts w:eastAsiaTheme="minorHAnsi"/>
        </w:rPr>
        <w:t xml:space="preserve">to this </w:t>
      </w:r>
      <w:r w:rsidRPr="00522745">
        <w:rPr>
          <w:rFonts w:eastAsiaTheme="minorHAnsi"/>
        </w:rPr>
        <w:t xml:space="preserve">Schedule 14. </w:t>
      </w:r>
    </w:p>
    <w:p w14:paraId="4AA6A3A1" w14:textId="467F9E7D" w:rsidR="004626F9" w:rsidRPr="008D70C6" w:rsidRDefault="004626F9" w:rsidP="003B46C1">
      <w:pPr>
        <w:pStyle w:val="ListParagraph"/>
        <w:numPr>
          <w:ilvl w:val="1"/>
          <w:numId w:val="9"/>
        </w:numPr>
        <w:spacing w:before="120" w:after="120" w:line="276" w:lineRule="auto"/>
        <w:ind w:left="720" w:hanging="720"/>
        <w:jc w:val="both"/>
        <w:rPr>
          <w:rFonts w:eastAsiaTheme="minorHAnsi"/>
        </w:rPr>
      </w:pPr>
      <w:r w:rsidRPr="008D70C6">
        <w:rPr>
          <w:rFonts w:eastAsiaTheme="minorHAnsi"/>
        </w:rPr>
        <w:t xml:space="preserve">“QMS 2000 </w:t>
      </w:r>
      <w:r w:rsidR="008C7B9A">
        <w:rPr>
          <w:rFonts w:eastAsiaTheme="minorHAnsi"/>
        </w:rPr>
        <w:t xml:space="preserve">Series </w:t>
      </w:r>
      <w:r w:rsidRPr="008D70C6">
        <w:rPr>
          <w:rFonts w:eastAsiaTheme="minorHAnsi"/>
        </w:rPr>
        <w:t xml:space="preserve">Auditor” means a quality auditor certified by the International Register of Certified Auditors in the “QMS 2000 </w:t>
      </w:r>
      <w:r w:rsidR="008C7B9A">
        <w:rPr>
          <w:rFonts w:eastAsiaTheme="minorHAnsi"/>
        </w:rPr>
        <w:t xml:space="preserve">Series </w:t>
      </w:r>
      <w:r w:rsidRPr="008D70C6">
        <w:rPr>
          <w:rFonts w:eastAsiaTheme="minorHAnsi"/>
        </w:rPr>
        <w:t>Auditor” grade of certification.</w:t>
      </w:r>
    </w:p>
    <w:p w14:paraId="75E031B3" w14:textId="77777777" w:rsidR="004626F9" w:rsidRDefault="004626F9" w:rsidP="003B46C1">
      <w:pPr>
        <w:pStyle w:val="ListParagraph"/>
        <w:numPr>
          <w:ilvl w:val="1"/>
          <w:numId w:val="9"/>
        </w:numPr>
        <w:spacing w:before="120" w:after="120" w:line="276" w:lineRule="auto"/>
        <w:ind w:left="720" w:hanging="720"/>
        <w:jc w:val="both"/>
        <w:rPr>
          <w:rFonts w:eastAsiaTheme="minorHAnsi"/>
        </w:rPr>
      </w:pPr>
      <w:r w:rsidRPr="008D70C6">
        <w:rPr>
          <w:rFonts w:eastAsiaTheme="minorHAnsi"/>
        </w:rPr>
        <w:t>“Surveillance IMS Audits” means IMS Audits conducted by or on behalf of the Ministry as contemplated in Part 5, Section 5.3.</w:t>
      </w:r>
    </w:p>
    <w:p w14:paraId="7F54FF42" w14:textId="4F2F0983" w:rsidR="00FC666B" w:rsidRPr="008D70C6" w:rsidRDefault="00FC666B" w:rsidP="003B46C1">
      <w:pPr>
        <w:pStyle w:val="ListParagraph"/>
        <w:numPr>
          <w:ilvl w:val="1"/>
          <w:numId w:val="9"/>
        </w:numPr>
        <w:spacing w:before="120" w:after="120" w:line="276" w:lineRule="auto"/>
        <w:ind w:left="720" w:hanging="720"/>
        <w:jc w:val="both"/>
        <w:rPr>
          <w:rFonts w:eastAsiaTheme="minorHAnsi"/>
        </w:rPr>
      </w:pPr>
      <w:r>
        <w:rPr>
          <w:rFonts w:eastAsiaTheme="minorHAnsi"/>
        </w:rPr>
        <w:t>“Valued Ecological Components (VECs)” has t</w:t>
      </w:r>
      <w:r w:rsidR="002C0154">
        <w:rPr>
          <w:rFonts w:eastAsiaTheme="minorHAnsi"/>
        </w:rPr>
        <w:t>he meaning given in Schedule 15</w:t>
      </w:r>
      <w:r w:rsidR="002C0154">
        <w:rPr>
          <w:rFonts w:eastAsiaTheme="minorHAnsi"/>
        </w:rPr>
        <w:noBreakHyphen/>
      </w:r>
      <w:r>
        <w:rPr>
          <w:rFonts w:eastAsiaTheme="minorHAnsi"/>
        </w:rPr>
        <w:t>1 – General.</w:t>
      </w:r>
    </w:p>
    <w:p w14:paraId="206123C4" w14:textId="77777777" w:rsidR="005F139F" w:rsidRDefault="005F139F">
      <w:pPr>
        <w:rPr>
          <w:rFonts w:ascii="Arial" w:eastAsiaTheme="minorHAnsi" w:hAnsi="Arial" w:cs="Arial"/>
          <w:sz w:val="20"/>
          <w:szCs w:val="20"/>
        </w:rPr>
      </w:pPr>
      <w:r>
        <w:rPr>
          <w:rFonts w:ascii="Arial" w:eastAsiaTheme="minorHAnsi" w:hAnsi="Arial" w:cs="Arial"/>
          <w:sz w:val="20"/>
          <w:szCs w:val="20"/>
        </w:rPr>
        <w:br w:type="page"/>
      </w:r>
    </w:p>
    <w:p w14:paraId="67209168" w14:textId="5FB47902" w:rsidR="005F56E5" w:rsidRPr="00A30239" w:rsidRDefault="005F56E5" w:rsidP="009B22E0">
      <w:pPr>
        <w:pStyle w:val="Heading1"/>
        <w:numPr>
          <w:ilvl w:val="0"/>
          <w:numId w:val="10"/>
        </w:numPr>
        <w:ind w:left="1440" w:hanging="1440"/>
        <w:jc w:val="left"/>
        <w:rPr>
          <w:rStyle w:val="Strong"/>
          <w:rFonts w:ascii="Times New Roman" w:eastAsiaTheme="minorHAnsi" w:hAnsi="Times New Roman" w:cs="Times New Roman"/>
          <w:b/>
          <w:sz w:val="28"/>
          <w:szCs w:val="28"/>
          <w:u w:val="none"/>
        </w:rPr>
      </w:pPr>
      <w:bookmarkStart w:id="8" w:name="_Toc409718764"/>
      <w:r w:rsidRPr="008F0301">
        <w:rPr>
          <w:rStyle w:val="Strong"/>
          <w:rFonts w:eastAsiaTheme="minorHAnsi"/>
          <w:b/>
          <w:sz w:val="28"/>
          <w:szCs w:val="28"/>
          <w:u w:val="none"/>
        </w:rPr>
        <w:lastRenderedPageBreak/>
        <w:t>INTEGRATED MANAGEMENT SYSTEM REQUIREMENTS</w:t>
      </w:r>
      <w:bookmarkEnd w:id="8"/>
    </w:p>
    <w:p w14:paraId="64D990A1" w14:textId="77777777" w:rsidR="00E64A5A" w:rsidRPr="00A30239" w:rsidRDefault="00E64A5A" w:rsidP="00653224">
      <w:pPr>
        <w:ind w:left="720"/>
        <w:contextualSpacing/>
        <w:rPr>
          <w:rFonts w:ascii="Arial" w:hAnsi="Arial" w:cs="Arial"/>
          <w:color w:val="000000"/>
          <w:lang w:val="en-US"/>
        </w:rPr>
      </w:pPr>
    </w:p>
    <w:p w14:paraId="098E6A53" w14:textId="77777777" w:rsidR="00CF74D9" w:rsidRPr="008D70C6" w:rsidRDefault="00E64A5A" w:rsidP="009B22E0">
      <w:pPr>
        <w:pStyle w:val="Heading1"/>
        <w:numPr>
          <w:ilvl w:val="1"/>
          <w:numId w:val="10"/>
        </w:numPr>
        <w:ind w:left="567" w:hanging="567"/>
        <w:jc w:val="left"/>
        <w:rPr>
          <w:u w:val="none"/>
          <w:lang w:val="en-US"/>
        </w:rPr>
      </w:pPr>
      <w:bookmarkStart w:id="9" w:name="_Toc409718765"/>
      <w:r w:rsidRPr="008D70C6">
        <w:rPr>
          <w:u w:val="none"/>
          <w:lang w:val="en-US"/>
        </w:rPr>
        <w:t>Introduction</w:t>
      </w:r>
      <w:bookmarkEnd w:id="9"/>
      <w:r w:rsidRPr="008D70C6">
        <w:rPr>
          <w:u w:val="none"/>
          <w:lang w:val="en-US"/>
        </w:rPr>
        <w:t xml:space="preserve"> </w:t>
      </w:r>
    </w:p>
    <w:p w14:paraId="3791B2F7" w14:textId="77777777" w:rsidR="00CF74D9" w:rsidRPr="008D70C6" w:rsidRDefault="00CF74D9" w:rsidP="00B4680D">
      <w:pPr>
        <w:contextualSpacing/>
        <w:jc w:val="both"/>
        <w:rPr>
          <w:i/>
          <w:color w:val="000000"/>
          <w:lang w:val="en-US"/>
        </w:rPr>
      </w:pPr>
    </w:p>
    <w:p w14:paraId="6B8B8C23" w14:textId="69AC2718" w:rsidR="00A70696" w:rsidRPr="008D70C6" w:rsidRDefault="00DB6F0B" w:rsidP="00A30239">
      <w:pPr>
        <w:contextualSpacing/>
        <w:jc w:val="both"/>
        <w:rPr>
          <w:color w:val="000000"/>
          <w:lang w:val="en-US"/>
        </w:rPr>
      </w:pPr>
      <w:r w:rsidRPr="008D70C6">
        <w:rPr>
          <w:color w:val="000000"/>
          <w:lang w:val="en-US"/>
        </w:rPr>
        <w:t xml:space="preserve">Project Co </w:t>
      </w:r>
      <w:r w:rsidR="009332FD" w:rsidRPr="008D70C6">
        <w:rPr>
          <w:color w:val="000000"/>
          <w:lang w:val="en-US"/>
        </w:rPr>
        <w:t>shall develop and implement an Integrated Management System (IMS)</w:t>
      </w:r>
      <w:r w:rsidR="00A351D9" w:rsidRPr="008D70C6">
        <w:rPr>
          <w:color w:val="000000"/>
          <w:lang w:val="en-US"/>
        </w:rPr>
        <w:t xml:space="preserve">, documented in the IMS </w:t>
      </w:r>
      <w:r w:rsidR="0076390D" w:rsidRPr="008D70C6">
        <w:rPr>
          <w:color w:val="000000"/>
          <w:lang w:val="en-US"/>
        </w:rPr>
        <w:t>Manual</w:t>
      </w:r>
      <w:r w:rsidR="009332FD" w:rsidRPr="008D70C6">
        <w:rPr>
          <w:color w:val="000000"/>
          <w:lang w:val="en-US"/>
        </w:rPr>
        <w:t xml:space="preserve"> in accordance with the requirements of this Schedule.  </w:t>
      </w:r>
      <w:r w:rsidRPr="008D70C6">
        <w:rPr>
          <w:color w:val="000000"/>
          <w:lang w:val="en-US"/>
        </w:rPr>
        <w:t xml:space="preserve">Project Co </w:t>
      </w:r>
      <w:r w:rsidR="00DA18A9" w:rsidRPr="008D70C6">
        <w:rPr>
          <w:color w:val="000000"/>
          <w:lang w:val="en-US"/>
        </w:rPr>
        <w:t>a</w:t>
      </w:r>
      <w:r w:rsidR="009332FD" w:rsidRPr="008D70C6">
        <w:rPr>
          <w:color w:val="000000"/>
          <w:lang w:val="en-US"/>
        </w:rPr>
        <w:t xml:space="preserve">cknowledges and agrees that </w:t>
      </w:r>
      <w:r w:rsidRPr="008D70C6">
        <w:rPr>
          <w:color w:val="000000"/>
          <w:lang w:val="en-US"/>
        </w:rPr>
        <w:t xml:space="preserve">Project Co </w:t>
      </w:r>
      <w:r w:rsidR="009332FD" w:rsidRPr="008D70C6">
        <w:rPr>
          <w:color w:val="000000"/>
          <w:lang w:val="en-US"/>
        </w:rPr>
        <w:t xml:space="preserve">is solely responsible for the quality of the </w:t>
      </w:r>
      <w:r w:rsidR="003C19F8" w:rsidRPr="008D70C6">
        <w:rPr>
          <w:color w:val="000000"/>
          <w:lang w:val="en-US"/>
        </w:rPr>
        <w:t>Works and OM&amp;R Work</w:t>
      </w:r>
      <w:r w:rsidR="00CF74D9" w:rsidRPr="008D70C6">
        <w:rPr>
          <w:color w:val="000000"/>
          <w:lang w:val="en-US"/>
        </w:rPr>
        <w:t>, protection of the env</w:t>
      </w:r>
      <w:r w:rsidR="00282336" w:rsidRPr="008D70C6">
        <w:rPr>
          <w:color w:val="000000"/>
          <w:lang w:val="en-US"/>
        </w:rPr>
        <w:t xml:space="preserve">ironment and worker </w:t>
      </w:r>
      <w:r w:rsidR="00934663" w:rsidRPr="008D70C6">
        <w:rPr>
          <w:color w:val="000000"/>
          <w:lang w:val="en-US"/>
        </w:rPr>
        <w:t xml:space="preserve">and public </w:t>
      </w:r>
      <w:r w:rsidR="00282336" w:rsidRPr="008D70C6">
        <w:rPr>
          <w:color w:val="000000"/>
          <w:lang w:val="en-US"/>
        </w:rPr>
        <w:t>health and s</w:t>
      </w:r>
      <w:r w:rsidR="00CF74D9" w:rsidRPr="008D70C6">
        <w:rPr>
          <w:color w:val="000000"/>
          <w:lang w:val="en-US"/>
        </w:rPr>
        <w:t xml:space="preserve">afety </w:t>
      </w:r>
      <w:r w:rsidR="008C7B9A">
        <w:rPr>
          <w:color w:val="000000"/>
          <w:lang w:val="en-US"/>
        </w:rPr>
        <w:t xml:space="preserve">in each case to the extent connected to or impacted by the Works or the OM&amp;R </w:t>
      </w:r>
      <w:r w:rsidR="009332FD" w:rsidRPr="008D70C6">
        <w:rPr>
          <w:color w:val="000000"/>
          <w:lang w:val="en-US"/>
        </w:rPr>
        <w:t xml:space="preserve">and that a comprehensive Integrated Management System is critical for the proper and timely completion of the </w:t>
      </w:r>
      <w:r w:rsidR="003C19F8" w:rsidRPr="008D70C6">
        <w:rPr>
          <w:color w:val="000000"/>
          <w:lang w:val="en-US"/>
        </w:rPr>
        <w:t>Works and OM&amp;R Work</w:t>
      </w:r>
      <w:r w:rsidR="009332FD" w:rsidRPr="008D70C6">
        <w:rPr>
          <w:color w:val="000000"/>
          <w:lang w:val="en-US"/>
        </w:rPr>
        <w:t>.</w:t>
      </w:r>
      <w:r w:rsidR="00282336" w:rsidRPr="008D70C6">
        <w:rPr>
          <w:color w:val="000000"/>
          <w:lang w:val="en-US"/>
        </w:rPr>
        <w:t xml:space="preserve"> The document hierarchy shall be structured in a manner </w:t>
      </w:r>
      <w:r w:rsidR="000D3511" w:rsidRPr="008D70C6">
        <w:rPr>
          <w:color w:val="000000"/>
          <w:lang w:val="en-US"/>
        </w:rPr>
        <w:t>where</w:t>
      </w:r>
      <w:r w:rsidR="00282336" w:rsidRPr="008D70C6">
        <w:rPr>
          <w:color w:val="000000"/>
          <w:lang w:val="en-US"/>
        </w:rPr>
        <w:t xml:space="preserve"> the IMS </w:t>
      </w:r>
      <w:r w:rsidR="0076390D" w:rsidRPr="008D70C6">
        <w:rPr>
          <w:color w:val="000000"/>
          <w:lang w:val="en-US"/>
        </w:rPr>
        <w:t xml:space="preserve">Manual </w:t>
      </w:r>
      <w:r w:rsidR="00282336" w:rsidRPr="008D70C6">
        <w:rPr>
          <w:color w:val="000000"/>
          <w:lang w:val="en-US"/>
        </w:rPr>
        <w:t xml:space="preserve">forms the top tier management structure </w:t>
      </w:r>
      <w:r w:rsidR="000D3511" w:rsidRPr="008D70C6">
        <w:rPr>
          <w:color w:val="000000"/>
          <w:lang w:val="en-US"/>
        </w:rPr>
        <w:t>for the overall system processes</w:t>
      </w:r>
      <w:r w:rsidR="00282336" w:rsidRPr="008D70C6">
        <w:rPr>
          <w:color w:val="000000"/>
          <w:lang w:val="en-US"/>
        </w:rPr>
        <w:t>.</w:t>
      </w:r>
      <w:r w:rsidR="000D3511" w:rsidRPr="008D70C6">
        <w:rPr>
          <w:color w:val="000000"/>
          <w:lang w:val="en-US"/>
        </w:rPr>
        <w:t xml:space="preserve"> </w:t>
      </w:r>
      <w:r w:rsidR="0040643B" w:rsidRPr="008D70C6">
        <w:rPr>
          <w:color w:val="000000"/>
          <w:lang w:val="en-US"/>
        </w:rPr>
        <w:t>For greater clarity t</w:t>
      </w:r>
      <w:r w:rsidR="000D3511" w:rsidRPr="008D70C6">
        <w:rPr>
          <w:color w:val="000000"/>
          <w:lang w:val="en-US"/>
        </w:rPr>
        <w:t xml:space="preserve">he IMS </w:t>
      </w:r>
      <w:r w:rsidR="0076390D" w:rsidRPr="008D70C6">
        <w:rPr>
          <w:color w:val="000000"/>
          <w:lang w:val="en-US"/>
        </w:rPr>
        <w:t xml:space="preserve">Manual </w:t>
      </w:r>
      <w:r w:rsidR="000D3511" w:rsidRPr="008D70C6">
        <w:rPr>
          <w:color w:val="000000"/>
          <w:lang w:val="en-US"/>
        </w:rPr>
        <w:t xml:space="preserve">shall define the processes by which verification of the </w:t>
      </w:r>
      <w:r w:rsidR="0040643B" w:rsidRPr="008D70C6">
        <w:rPr>
          <w:color w:val="000000"/>
          <w:lang w:val="en-US"/>
        </w:rPr>
        <w:t xml:space="preserve">effectiveness of the </w:t>
      </w:r>
      <w:r w:rsidR="000D3511" w:rsidRPr="008D70C6">
        <w:rPr>
          <w:color w:val="000000"/>
          <w:lang w:val="en-US"/>
        </w:rPr>
        <w:t>various Management Plans</w:t>
      </w:r>
      <w:r w:rsidR="0040643B" w:rsidRPr="008D70C6">
        <w:rPr>
          <w:color w:val="000000"/>
          <w:lang w:val="en-US"/>
        </w:rPr>
        <w:t xml:space="preserve"> implementation and improvements are made. Therefore the Management Plans establish how activities are done to meet the </w:t>
      </w:r>
      <w:r w:rsidR="0040643B" w:rsidRPr="008D70C6">
        <w:rPr>
          <w:color w:val="000000"/>
          <w:lang w:val="en-US"/>
        </w:rPr>
        <w:lastRenderedPageBreak/>
        <w:t xml:space="preserve">requirements of the </w:t>
      </w:r>
      <w:r w:rsidR="00BC4767" w:rsidRPr="008D70C6">
        <w:t>Project</w:t>
      </w:r>
      <w:r w:rsidR="00C95CF7" w:rsidRPr="008D70C6">
        <w:t xml:space="preserve"> Agreement</w:t>
      </w:r>
      <w:r w:rsidR="00C95CF7" w:rsidRPr="008D70C6">
        <w:rPr>
          <w:color w:val="000000"/>
          <w:lang w:val="en-US"/>
        </w:rPr>
        <w:t xml:space="preserve"> </w:t>
      </w:r>
      <w:r w:rsidR="0040643B" w:rsidRPr="008D70C6">
        <w:rPr>
          <w:color w:val="000000"/>
          <w:lang w:val="en-US"/>
        </w:rPr>
        <w:t xml:space="preserve">while the IMS </w:t>
      </w:r>
      <w:r w:rsidR="0076390D" w:rsidRPr="008D70C6">
        <w:rPr>
          <w:color w:val="000000"/>
          <w:lang w:val="en-US"/>
        </w:rPr>
        <w:t xml:space="preserve">Manual </w:t>
      </w:r>
      <w:r w:rsidR="0040643B" w:rsidRPr="008D70C6">
        <w:rPr>
          <w:color w:val="000000"/>
          <w:lang w:val="en-US"/>
        </w:rPr>
        <w:t>sets out how the effectiveness of those activities is verified and improved.</w:t>
      </w:r>
    </w:p>
    <w:p w14:paraId="5058EDB1" w14:textId="77777777" w:rsidR="00E64A5A" w:rsidRPr="008D70C6" w:rsidRDefault="00E64A5A" w:rsidP="008413CA">
      <w:pPr>
        <w:contextualSpacing/>
        <w:jc w:val="both"/>
        <w:rPr>
          <w:color w:val="000000"/>
          <w:lang w:val="en-US"/>
        </w:rPr>
      </w:pPr>
    </w:p>
    <w:p w14:paraId="3CDBFF30" w14:textId="7B956850" w:rsidR="00886DB3" w:rsidRPr="008D70C6" w:rsidRDefault="00886DB3" w:rsidP="00A30239">
      <w:pPr>
        <w:contextualSpacing/>
        <w:jc w:val="both"/>
        <w:rPr>
          <w:color w:val="000000"/>
          <w:lang w:val="en-US"/>
        </w:rPr>
      </w:pPr>
      <w:r w:rsidRPr="008D70C6">
        <w:rPr>
          <w:color w:val="000000"/>
          <w:lang w:val="en-US"/>
        </w:rPr>
        <w:t>Project Co is responsible for all quality assurance and quality control activities that are required to manage its own processes as well as those of Project Co Parties throughout the Project Term.  Project Co shall ensure that all aspects of the Project are the subject of a</w:t>
      </w:r>
      <w:r w:rsidR="00FB093E" w:rsidRPr="008D70C6">
        <w:rPr>
          <w:color w:val="000000"/>
          <w:lang w:val="en-US"/>
        </w:rPr>
        <w:t>n</w:t>
      </w:r>
      <w:r w:rsidRPr="008D70C6">
        <w:rPr>
          <w:color w:val="000000"/>
          <w:lang w:val="en-US"/>
        </w:rPr>
        <w:t xml:space="preserve"> </w:t>
      </w:r>
      <w:r w:rsidR="00187BC7" w:rsidRPr="008D70C6">
        <w:rPr>
          <w:color w:val="000000"/>
          <w:lang w:val="en-US"/>
        </w:rPr>
        <w:t>IMS</w:t>
      </w:r>
      <w:r w:rsidR="00BC4767" w:rsidRPr="008D70C6">
        <w:rPr>
          <w:color w:val="000000"/>
          <w:lang w:val="en-US"/>
        </w:rPr>
        <w:t xml:space="preserve"> </w:t>
      </w:r>
      <w:r w:rsidRPr="008D70C6">
        <w:rPr>
          <w:color w:val="000000"/>
          <w:lang w:val="en-US"/>
        </w:rPr>
        <w:t xml:space="preserve">and shall comply with and cause all Project Co Parties to comply with the requirements of such </w:t>
      </w:r>
      <w:r w:rsidR="00003BDA" w:rsidRPr="008D70C6">
        <w:rPr>
          <w:color w:val="000000"/>
          <w:lang w:val="en-US"/>
        </w:rPr>
        <w:t>IMS</w:t>
      </w:r>
      <w:r w:rsidRPr="008D70C6">
        <w:rPr>
          <w:color w:val="000000"/>
          <w:lang w:val="en-US"/>
        </w:rPr>
        <w:t xml:space="preserve"> </w:t>
      </w:r>
      <w:r w:rsidR="00003BDA" w:rsidRPr="008D70C6">
        <w:rPr>
          <w:color w:val="000000"/>
          <w:lang w:val="en-US"/>
        </w:rPr>
        <w:t>system</w:t>
      </w:r>
      <w:r w:rsidR="004C700C" w:rsidRPr="008D70C6">
        <w:rPr>
          <w:color w:val="000000"/>
          <w:lang w:val="en-US"/>
        </w:rPr>
        <w:t xml:space="preserve">.  For greater </w:t>
      </w:r>
      <w:r w:rsidR="009D433F" w:rsidRPr="008D70C6">
        <w:rPr>
          <w:color w:val="000000"/>
          <w:lang w:val="en-US"/>
        </w:rPr>
        <w:t>certainty</w:t>
      </w:r>
      <w:r w:rsidR="004C700C" w:rsidRPr="008D70C6">
        <w:rPr>
          <w:color w:val="000000"/>
          <w:lang w:val="en-US"/>
        </w:rPr>
        <w:t xml:space="preserve"> and without limiting Project Co’s ability to contractually assign responsibilities and obligations to Project Co Parties in accordance with this Project Agreement, Project Co shall not be relieved of any of Project Co’s responsibilities or obligations set out in </w:t>
      </w:r>
      <w:r w:rsidR="00EF4590">
        <w:rPr>
          <w:color w:val="000000"/>
          <w:lang w:val="en-US"/>
        </w:rPr>
        <w:t>this</w:t>
      </w:r>
      <w:r w:rsidR="00EF4590" w:rsidRPr="008D70C6">
        <w:rPr>
          <w:color w:val="000000"/>
          <w:lang w:val="en-US"/>
        </w:rPr>
        <w:t xml:space="preserve"> </w:t>
      </w:r>
      <w:r w:rsidR="00187BC7" w:rsidRPr="008D70C6">
        <w:rPr>
          <w:color w:val="000000"/>
          <w:lang w:val="en-US"/>
        </w:rPr>
        <w:t>S</w:t>
      </w:r>
      <w:r w:rsidR="004C700C" w:rsidRPr="008D70C6">
        <w:rPr>
          <w:color w:val="000000"/>
          <w:lang w:val="en-US"/>
        </w:rPr>
        <w:t>chedule</w:t>
      </w:r>
      <w:r w:rsidR="00187BC7" w:rsidRPr="008D70C6">
        <w:rPr>
          <w:color w:val="000000"/>
          <w:lang w:val="en-US"/>
        </w:rPr>
        <w:t xml:space="preserve"> 14</w:t>
      </w:r>
      <w:r w:rsidR="004C700C" w:rsidRPr="008D70C6">
        <w:rPr>
          <w:color w:val="000000"/>
          <w:lang w:val="en-US"/>
        </w:rPr>
        <w:t xml:space="preserve"> by the assignment of such responsibilities or obligations to Project Co Parties.</w:t>
      </w:r>
    </w:p>
    <w:p w14:paraId="549BBB03" w14:textId="77777777" w:rsidR="004C700C" w:rsidRPr="008D70C6" w:rsidRDefault="004C700C" w:rsidP="00653224">
      <w:pPr>
        <w:contextualSpacing/>
        <w:rPr>
          <w:color w:val="000000"/>
          <w:lang w:val="en-US"/>
        </w:rPr>
      </w:pPr>
    </w:p>
    <w:p w14:paraId="7EA3764A" w14:textId="77777777" w:rsidR="00E64A5A" w:rsidRPr="00A30239" w:rsidRDefault="00E64A5A" w:rsidP="009B22E0">
      <w:pPr>
        <w:pStyle w:val="Heading1"/>
        <w:numPr>
          <w:ilvl w:val="1"/>
          <w:numId w:val="10"/>
        </w:numPr>
        <w:ind w:left="567" w:hanging="567"/>
        <w:jc w:val="left"/>
        <w:rPr>
          <w:rFonts w:eastAsiaTheme="minorHAnsi"/>
          <w:u w:val="none"/>
        </w:rPr>
      </w:pPr>
      <w:bookmarkStart w:id="10" w:name="_Toc409718766"/>
      <w:r w:rsidRPr="00A30239">
        <w:rPr>
          <w:rFonts w:eastAsiaTheme="minorHAnsi"/>
          <w:u w:val="none"/>
        </w:rPr>
        <w:t>Overview</w:t>
      </w:r>
      <w:bookmarkEnd w:id="10"/>
    </w:p>
    <w:p w14:paraId="5FFDF0AA" w14:textId="77777777" w:rsidR="00CF74D9" w:rsidRPr="00A30239" w:rsidRDefault="00CF74D9" w:rsidP="00B4680D">
      <w:pPr>
        <w:contextualSpacing/>
        <w:rPr>
          <w:color w:val="000000"/>
          <w:highlight w:val="green"/>
          <w:lang w:val="en-US"/>
        </w:rPr>
      </w:pPr>
    </w:p>
    <w:p w14:paraId="2C06864C" w14:textId="559689AF" w:rsidR="00CF74D9" w:rsidRPr="008D70C6" w:rsidRDefault="00CF74D9" w:rsidP="00A30239">
      <w:pPr>
        <w:contextualSpacing/>
        <w:jc w:val="both"/>
        <w:rPr>
          <w:color w:val="000000"/>
          <w:lang w:val="en-US"/>
        </w:rPr>
      </w:pPr>
      <w:r w:rsidRPr="008D70C6">
        <w:rPr>
          <w:color w:val="000000"/>
          <w:lang w:val="en-US"/>
        </w:rPr>
        <w:t xml:space="preserve">The IMS </w:t>
      </w:r>
      <w:r w:rsidR="0076390D" w:rsidRPr="008D70C6">
        <w:rPr>
          <w:color w:val="000000"/>
          <w:lang w:val="en-US"/>
        </w:rPr>
        <w:t xml:space="preserve">Manual </w:t>
      </w:r>
      <w:r w:rsidRPr="008D70C6">
        <w:rPr>
          <w:color w:val="000000"/>
          <w:lang w:val="en-US"/>
        </w:rPr>
        <w:t xml:space="preserve">shall provide for the overarching management system requirements including the methodology for measuring and improving the overall performance of the </w:t>
      </w:r>
      <w:r w:rsidRPr="008D70C6">
        <w:rPr>
          <w:color w:val="000000"/>
          <w:lang w:val="en-US"/>
        </w:rPr>
        <w:lastRenderedPageBreak/>
        <w:t xml:space="preserve">IMS. The IMS </w:t>
      </w:r>
      <w:r w:rsidR="0076390D" w:rsidRPr="008D70C6">
        <w:rPr>
          <w:color w:val="000000"/>
          <w:lang w:val="en-US"/>
        </w:rPr>
        <w:t xml:space="preserve">Manual </w:t>
      </w:r>
      <w:r w:rsidRPr="008D70C6">
        <w:rPr>
          <w:color w:val="000000"/>
          <w:lang w:val="en-US"/>
        </w:rPr>
        <w:t xml:space="preserve">shall integrate management system requirements of the </w:t>
      </w:r>
      <w:r w:rsidR="00431847" w:rsidRPr="008D70C6">
        <w:rPr>
          <w:color w:val="000000"/>
          <w:lang w:val="en-US"/>
        </w:rPr>
        <w:t xml:space="preserve">latest versions </w:t>
      </w:r>
      <w:r w:rsidR="00DA18A9" w:rsidRPr="008D70C6">
        <w:rPr>
          <w:color w:val="000000"/>
          <w:lang w:val="en-US"/>
        </w:rPr>
        <w:t>of ISO</w:t>
      </w:r>
      <w:r w:rsidRPr="008D70C6">
        <w:rPr>
          <w:color w:val="000000"/>
          <w:lang w:val="en-US"/>
        </w:rPr>
        <w:t xml:space="preserve"> 9001</w:t>
      </w:r>
      <w:r w:rsidR="00431847" w:rsidRPr="008D70C6">
        <w:rPr>
          <w:color w:val="000000"/>
          <w:lang w:val="en-US"/>
        </w:rPr>
        <w:t>-</w:t>
      </w:r>
      <w:r w:rsidR="009855D0" w:rsidRPr="008D70C6">
        <w:rPr>
          <w:color w:val="000000"/>
          <w:lang w:val="en-US"/>
        </w:rPr>
        <w:t xml:space="preserve"> </w:t>
      </w:r>
      <w:r w:rsidR="0076390D" w:rsidRPr="008D70C6">
        <w:rPr>
          <w:color w:val="000000"/>
          <w:lang w:val="en-US"/>
        </w:rPr>
        <w:t>[</w:t>
      </w:r>
      <w:r w:rsidR="00D92FE8" w:rsidRPr="008D70C6">
        <w:rPr>
          <w:color w:val="000000"/>
          <w:lang w:val="en-US"/>
        </w:rPr>
        <w:t xml:space="preserve">Quality Management System </w:t>
      </w:r>
      <w:r w:rsidR="0076390D" w:rsidRPr="008D70C6">
        <w:rPr>
          <w:color w:val="000000"/>
          <w:lang w:val="en-US"/>
        </w:rPr>
        <w:t>(QMS)]</w:t>
      </w:r>
      <w:r w:rsidR="008F096F">
        <w:rPr>
          <w:color w:val="000000"/>
          <w:lang w:val="en-US"/>
        </w:rPr>
        <w:t xml:space="preserve"> (“</w:t>
      </w:r>
      <w:r w:rsidR="008F096F" w:rsidRPr="00267F23">
        <w:rPr>
          <w:b/>
          <w:color w:val="000000"/>
          <w:lang w:val="en-US"/>
        </w:rPr>
        <w:t>IMS-QMS</w:t>
      </w:r>
      <w:r w:rsidR="008F096F">
        <w:rPr>
          <w:color w:val="000000"/>
          <w:lang w:val="en-US"/>
        </w:rPr>
        <w:t>”)</w:t>
      </w:r>
      <w:r w:rsidRPr="008D70C6">
        <w:rPr>
          <w:color w:val="000000"/>
          <w:lang w:val="en-US"/>
        </w:rPr>
        <w:t>, ISO 14001</w:t>
      </w:r>
      <w:r w:rsidR="009855D0" w:rsidRPr="008D70C6">
        <w:rPr>
          <w:color w:val="000000"/>
          <w:lang w:val="en-US"/>
        </w:rPr>
        <w:t xml:space="preserve"> </w:t>
      </w:r>
      <w:r w:rsidR="0076390D" w:rsidRPr="008D70C6">
        <w:rPr>
          <w:color w:val="000000"/>
          <w:lang w:val="en-US"/>
        </w:rPr>
        <w:t>[</w:t>
      </w:r>
      <w:r w:rsidR="009855D0" w:rsidRPr="008D70C6">
        <w:rPr>
          <w:color w:val="000000"/>
          <w:lang w:val="en-US"/>
        </w:rPr>
        <w:t>Environment Management System</w:t>
      </w:r>
      <w:r w:rsidR="0076390D" w:rsidRPr="008D70C6">
        <w:rPr>
          <w:color w:val="000000"/>
          <w:lang w:val="en-US"/>
        </w:rPr>
        <w:t xml:space="preserve"> (EMS)]</w:t>
      </w:r>
      <w:r w:rsidR="008F096F">
        <w:rPr>
          <w:color w:val="000000"/>
          <w:lang w:val="en-US"/>
        </w:rPr>
        <w:t>(“</w:t>
      </w:r>
      <w:r w:rsidR="008F096F" w:rsidRPr="00267F23">
        <w:rPr>
          <w:b/>
          <w:color w:val="000000"/>
          <w:lang w:val="en-US"/>
        </w:rPr>
        <w:t>IMS-EMS</w:t>
      </w:r>
      <w:r w:rsidR="008F096F">
        <w:rPr>
          <w:color w:val="000000"/>
          <w:lang w:val="en-US"/>
        </w:rPr>
        <w:t>”</w:t>
      </w:r>
      <w:r w:rsidR="00EF4590">
        <w:rPr>
          <w:color w:val="000000"/>
          <w:lang w:val="en-US"/>
        </w:rPr>
        <w:t>)</w:t>
      </w:r>
      <w:r w:rsidRPr="008D70C6">
        <w:rPr>
          <w:color w:val="000000"/>
          <w:lang w:val="en-US"/>
        </w:rPr>
        <w:t xml:space="preserve"> and </w:t>
      </w:r>
      <w:r w:rsidR="00A6567B" w:rsidRPr="008D70C6">
        <w:rPr>
          <w:color w:val="000000"/>
          <w:lang w:val="en-US"/>
        </w:rPr>
        <w:t>Certificate of Recognition (</w:t>
      </w:r>
      <w:r w:rsidR="00BA75F5" w:rsidRPr="008D70C6">
        <w:rPr>
          <w:color w:val="000000"/>
          <w:lang w:val="en-US"/>
        </w:rPr>
        <w:t>COR</w:t>
      </w:r>
      <w:r w:rsidR="00A6567B" w:rsidRPr="008D70C6">
        <w:rPr>
          <w:color w:val="000000"/>
          <w:lang w:val="en-US"/>
        </w:rPr>
        <w:t xml:space="preserve">) </w:t>
      </w:r>
      <w:r w:rsidR="0020230F" w:rsidRPr="008D70C6">
        <w:rPr>
          <w:color w:val="000000"/>
          <w:lang w:val="en-US"/>
        </w:rPr>
        <w:t>program</w:t>
      </w:r>
      <w:r w:rsidR="00AD448A" w:rsidRPr="008D70C6">
        <w:rPr>
          <w:color w:val="000000"/>
          <w:lang w:val="en-US"/>
        </w:rPr>
        <w:t xml:space="preserve">, as recognized by the Saskatchewan Construction Safety Association, or its successor branch or association and as further </w:t>
      </w:r>
      <w:r w:rsidR="00974D65" w:rsidRPr="008D70C6">
        <w:rPr>
          <w:color w:val="000000"/>
          <w:lang w:val="en-US"/>
        </w:rPr>
        <w:t xml:space="preserve">enhanced by </w:t>
      </w:r>
      <w:r w:rsidRPr="008D70C6">
        <w:rPr>
          <w:color w:val="000000"/>
          <w:lang w:val="en-US"/>
        </w:rPr>
        <w:t>OHS</w:t>
      </w:r>
      <w:r w:rsidR="004B2F86" w:rsidRPr="008D70C6">
        <w:rPr>
          <w:color w:val="000000"/>
          <w:lang w:val="en-US"/>
        </w:rPr>
        <w:t>AS</w:t>
      </w:r>
      <w:r w:rsidRPr="008D70C6">
        <w:rPr>
          <w:color w:val="000000"/>
          <w:lang w:val="en-US"/>
        </w:rPr>
        <w:t xml:space="preserve"> 18001</w:t>
      </w:r>
      <w:r w:rsidR="007E0421" w:rsidRPr="008D70C6">
        <w:rPr>
          <w:color w:val="000000"/>
          <w:lang w:val="en-US"/>
        </w:rPr>
        <w:t xml:space="preserve"> [</w:t>
      </w:r>
      <w:r w:rsidR="00431847" w:rsidRPr="008D70C6">
        <w:rPr>
          <w:color w:val="000000"/>
          <w:lang w:val="en-US"/>
        </w:rPr>
        <w:t xml:space="preserve">Occupational </w:t>
      </w:r>
      <w:r w:rsidR="009855D0" w:rsidRPr="008D70C6">
        <w:rPr>
          <w:color w:val="000000"/>
          <w:lang w:val="en-US"/>
        </w:rPr>
        <w:t xml:space="preserve">Health and Safety </w:t>
      </w:r>
      <w:r w:rsidR="00431847" w:rsidRPr="008D70C6">
        <w:rPr>
          <w:color w:val="000000"/>
          <w:lang w:val="en-US"/>
        </w:rPr>
        <w:t xml:space="preserve">Management </w:t>
      </w:r>
      <w:r w:rsidR="009855D0" w:rsidRPr="008D70C6">
        <w:rPr>
          <w:color w:val="000000"/>
          <w:lang w:val="en-US"/>
        </w:rPr>
        <w:t>System</w:t>
      </w:r>
      <w:r w:rsidR="007E0421" w:rsidRPr="008D70C6">
        <w:rPr>
          <w:color w:val="000000"/>
          <w:lang w:val="en-US"/>
        </w:rPr>
        <w:t xml:space="preserve"> (</w:t>
      </w:r>
      <w:r w:rsidR="00BB6DD1" w:rsidRPr="008D70C6">
        <w:rPr>
          <w:color w:val="000000"/>
          <w:lang w:val="en-US"/>
        </w:rPr>
        <w:t>OHS</w:t>
      </w:r>
      <w:r w:rsidR="007E0421" w:rsidRPr="008D70C6">
        <w:rPr>
          <w:color w:val="000000"/>
          <w:lang w:val="en-US"/>
        </w:rPr>
        <w:t>)]</w:t>
      </w:r>
      <w:r w:rsidR="00640BEE">
        <w:rPr>
          <w:color w:val="000000"/>
          <w:lang w:val="en-US"/>
        </w:rPr>
        <w:t>(</w:t>
      </w:r>
      <w:r w:rsidR="00640BEE" w:rsidRPr="006849D3">
        <w:rPr>
          <w:b/>
          <w:color w:val="000000"/>
          <w:lang w:val="en-US"/>
        </w:rPr>
        <w:t>“IMS-OHS”)</w:t>
      </w:r>
      <w:r w:rsidR="00D500EB" w:rsidRPr="006849D3">
        <w:rPr>
          <w:b/>
          <w:color w:val="000000"/>
          <w:lang w:val="en-US"/>
        </w:rPr>
        <w:t xml:space="preserve">. </w:t>
      </w:r>
      <w:r w:rsidR="00DB6F0B" w:rsidRPr="008D70C6">
        <w:rPr>
          <w:color w:val="000000"/>
          <w:lang w:val="en-US"/>
        </w:rPr>
        <w:t xml:space="preserve">Project Co </w:t>
      </w:r>
      <w:r w:rsidR="00974D65" w:rsidRPr="008D70C6">
        <w:rPr>
          <w:color w:val="000000"/>
          <w:lang w:val="en-US"/>
        </w:rPr>
        <w:t>is required to be certified to ISO 9001</w:t>
      </w:r>
      <w:r w:rsidR="0020230F" w:rsidRPr="008D70C6">
        <w:rPr>
          <w:color w:val="000000"/>
          <w:lang w:val="en-US"/>
        </w:rPr>
        <w:t xml:space="preserve">, but not </w:t>
      </w:r>
      <w:r w:rsidR="00974D65" w:rsidRPr="008D70C6">
        <w:rPr>
          <w:color w:val="000000"/>
          <w:lang w:val="en-US"/>
        </w:rPr>
        <w:t>ISO 14001</w:t>
      </w:r>
      <w:r w:rsidR="0020230F" w:rsidRPr="008D70C6">
        <w:rPr>
          <w:color w:val="000000"/>
          <w:lang w:val="en-US"/>
        </w:rPr>
        <w:t xml:space="preserve"> </w:t>
      </w:r>
      <w:r w:rsidR="0041247B" w:rsidRPr="008D70C6">
        <w:rPr>
          <w:color w:val="000000"/>
          <w:lang w:val="en-US"/>
        </w:rPr>
        <w:t>or</w:t>
      </w:r>
      <w:r w:rsidR="0020230F" w:rsidRPr="008D70C6">
        <w:rPr>
          <w:color w:val="000000"/>
          <w:lang w:val="en-US"/>
        </w:rPr>
        <w:t xml:space="preserve"> </w:t>
      </w:r>
      <w:r w:rsidR="00974D65" w:rsidRPr="008D70C6">
        <w:rPr>
          <w:color w:val="000000"/>
          <w:lang w:val="en-US"/>
        </w:rPr>
        <w:t xml:space="preserve">OHSAS 18001.  </w:t>
      </w:r>
      <w:r w:rsidR="00DB6F0B" w:rsidRPr="008D70C6">
        <w:rPr>
          <w:color w:val="000000"/>
          <w:lang w:val="en-US"/>
        </w:rPr>
        <w:t xml:space="preserve">Project Co </w:t>
      </w:r>
      <w:r w:rsidR="00D02FD0" w:rsidRPr="008D70C6">
        <w:rPr>
          <w:color w:val="000000"/>
          <w:lang w:val="en-US"/>
        </w:rPr>
        <w:t>must obtain and maintain a COR,</w:t>
      </w:r>
      <w:r w:rsidR="00D02FD0" w:rsidRPr="008D70C6">
        <w:t xml:space="preserve"> </w:t>
      </w:r>
      <w:r w:rsidR="00D02FD0" w:rsidRPr="008D70C6">
        <w:rPr>
          <w:color w:val="000000"/>
          <w:lang w:val="en-US"/>
        </w:rPr>
        <w:t xml:space="preserve">as recognized by the Saskatchewan Construction Safety Association, or its successor branch or association. </w:t>
      </w:r>
      <w:r w:rsidR="00D500EB" w:rsidRPr="008D70C6">
        <w:rPr>
          <w:color w:val="000000"/>
          <w:lang w:val="en-US"/>
        </w:rPr>
        <w:t xml:space="preserve">The structure of the IMS may integrate the systems common elements with inclusion or reference to core procedures common </w:t>
      </w:r>
      <w:r w:rsidR="00042B4E" w:rsidRPr="008D70C6">
        <w:rPr>
          <w:color w:val="000000"/>
          <w:lang w:val="en-US"/>
        </w:rPr>
        <w:t xml:space="preserve">to </w:t>
      </w:r>
      <w:r w:rsidR="00A86D12" w:rsidRPr="008D70C6">
        <w:rPr>
          <w:color w:val="000000"/>
          <w:lang w:val="en-US"/>
        </w:rPr>
        <w:t xml:space="preserve">all of the </w:t>
      </w:r>
      <w:r w:rsidR="009855D0" w:rsidRPr="008D70C6">
        <w:rPr>
          <w:color w:val="000000"/>
          <w:lang w:val="en-US"/>
        </w:rPr>
        <w:t>systems</w:t>
      </w:r>
      <w:r w:rsidR="00A86D12" w:rsidRPr="008D70C6">
        <w:rPr>
          <w:color w:val="000000"/>
          <w:lang w:val="en-US"/>
        </w:rPr>
        <w:t xml:space="preserve"> or it may be a</w:t>
      </w:r>
      <w:r w:rsidR="00366938" w:rsidRPr="008D70C6">
        <w:rPr>
          <w:color w:val="000000"/>
          <w:lang w:val="en-US"/>
        </w:rPr>
        <w:t xml:space="preserve"> segregated </w:t>
      </w:r>
      <w:r w:rsidR="009855D0" w:rsidRPr="008D70C6">
        <w:rPr>
          <w:color w:val="000000"/>
          <w:lang w:val="en-US"/>
        </w:rPr>
        <w:t>document</w:t>
      </w:r>
      <w:r w:rsidR="00366938" w:rsidRPr="008D70C6">
        <w:rPr>
          <w:color w:val="000000"/>
          <w:lang w:val="en-US"/>
        </w:rPr>
        <w:t xml:space="preserve"> with reference to core procedures common to all of the </w:t>
      </w:r>
      <w:r w:rsidR="009855D0" w:rsidRPr="008D70C6">
        <w:rPr>
          <w:color w:val="000000"/>
          <w:lang w:val="en-US"/>
        </w:rPr>
        <w:t>systems.</w:t>
      </w:r>
    </w:p>
    <w:p w14:paraId="115AD19A" w14:textId="77777777" w:rsidR="009B44B4" w:rsidRPr="008D70C6" w:rsidRDefault="009B44B4" w:rsidP="00B4680D">
      <w:pPr>
        <w:contextualSpacing/>
        <w:jc w:val="both"/>
        <w:rPr>
          <w:color w:val="000000"/>
          <w:lang w:val="en-US"/>
        </w:rPr>
      </w:pPr>
    </w:p>
    <w:p w14:paraId="6427B911" w14:textId="27BF4112" w:rsidR="009B44B4" w:rsidRPr="00A30239" w:rsidRDefault="00DB6F0B" w:rsidP="00A30239">
      <w:pPr>
        <w:contextualSpacing/>
        <w:jc w:val="both"/>
        <w:rPr>
          <w:color w:val="000000"/>
          <w:lang w:val="en-US"/>
        </w:rPr>
      </w:pPr>
      <w:r w:rsidRPr="00A30239">
        <w:rPr>
          <w:color w:val="000000"/>
          <w:lang w:val="en-US"/>
        </w:rPr>
        <w:t xml:space="preserve">Project Co </w:t>
      </w:r>
      <w:r w:rsidR="009B44B4" w:rsidRPr="00A30239">
        <w:rPr>
          <w:color w:val="000000"/>
          <w:lang w:val="en-US"/>
        </w:rPr>
        <w:t xml:space="preserve">shall further develop, implement, and maintain and shall monitor, update, and manage, the Integrated Management System, </w:t>
      </w:r>
      <w:r w:rsidR="00257AA3" w:rsidRPr="00A30239">
        <w:rPr>
          <w:color w:val="000000"/>
          <w:lang w:val="en-US"/>
        </w:rPr>
        <w:t xml:space="preserve">in accordance with the requirements of this </w:t>
      </w:r>
      <w:r w:rsidR="009B44B4" w:rsidRPr="00A30239">
        <w:rPr>
          <w:color w:val="000000"/>
          <w:lang w:val="en-US"/>
        </w:rPr>
        <w:t>Schedule.</w:t>
      </w:r>
    </w:p>
    <w:p w14:paraId="36D696E5" w14:textId="77777777" w:rsidR="009B44B4" w:rsidRPr="008D70C6" w:rsidRDefault="009B44B4" w:rsidP="00A30239">
      <w:pPr>
        <w:contextualSpacing/>
        <w:jc w:val="both"/>
        <w:rPr>
          <w:color w:val="000000"/>
          <w:lang w:val="en-US"/>
        </w:rPr>
      </w:pPr>
    </w:p>
    <w:p w14:paraId="61678E48" w14:textId="1E38F918" w:rsidR="00366938" w:rsidRDefault="00366938" w:rsidP="00A30239">
      <w:pPr>
        <w:contextualSpacing/>
        <w:jc w:val="both"/>
        <w:rPr>
          <w:color w:val="000000"/>
          <w:lang w:val="en-US"/>
        </w:rPr>
      </w:pPr>
      <w:r w:rsidRPr="008D70C6">
        <w:rPr>
          <w:color w:val="000000"/>
          <w:lang w:val="en-US"/>
        </w:rPr>
        <w:t xml:space="preserve">The IMS shall include </w:t>
      </w:r>
      <w:r w:rsidR="00251EFA" w:rsidRPr="008D70C6">
        <w:rPr>
          <w:color w:val="000000"/>
          <w:lang w:val="en-US"/>
        </w:rPr>
        <w:t>an IMS</w:t>
      </w:r>
      <w:r w:rsidRPr="008D70C6">
        <w:rPr>
          <w:color w:val="000000"/>
          <w:lang w:val="en-US"/>
        </w:rPr>
        <w:t xml:space="preserve"> </w:t>
      </w:r>
      <w:r w:rsidR="00251EFA" w:rsidRPr="008D70C6">
        <w:rPr>
          <w:color w:val="000000"/>
          <w:lang w:val="en-US"/>
        </w:rPr>
        <w:t>P</w:t>
      </w:r>
      <w:r w:rsidRPr="008D70C6">
        <w:rPr>
          <w:color w:val="000000"/>
          <w:lang w:val="en-US"/>
        </w:rPr>
        <w:t xml:space="preserve">olicy </w:t>
      </w:r>
      <w:r w:rsidR="00251EFA" w:rsidRPr="008D70C6">
        <w:rPr>
          <w:color w:val="000000"/>
          <w:lang w:val="en-US"/>
        </w:rPr>
        <w:t>s</w:t>
      </w:r>
      <w:r w:rsidRPr="008D70C6">
        <w:rPr>
          <w:color w:val="000000"/>
          <w:lang w:val="en-US"/>
        </w:rPr>
        <w:t>tatement endorsed</w:t>
      </w:r>
      <w:r w:rsidR="006D08FF" w:rsidRPr="008D70C6">
        <w:rPr>
          <w:color w:val="000000"/>
          <w:lang w:val="en-US"/>
        </w:rPr>
        <w:t xml:space="preserve"> </w:t>
      </w:r>
      <w:r w:rsidR="003B46C1">
        <w:rPr>
          <w:color w:val="000000"/>
          <w:lang w:val="en-US"/>
        </w:rPr>
        <w:t xml:space="preserve">by </w:t>
      </w:r>
      <w:r w:rsidR="00DB6F0B" w:rsidRPr="008D70C6">
        <w:rPr>
          <w:color w:val="000000"/>
          <w:lang w:val="en-US"/>
        </w:rPr>
        <w:t xml:space="preserve">Project </w:t>
      </w:r>
      <w:r w:rsidR="00DA18A9" w:rsidRPr="008D70C6">
        <w:rPr>
          <w:color w:val="000000"/>
          <w:lang w:val="en-US"/>
        </w:rPr>
        <w:t>Co</w:t>
      </w:r>
      <w:r w:rsidRPr="008D70C6">
        <w:rPr>
          <w:color w:val="000000"/>
          <w:lang w:val="en-US"/>
        </w:rPr>
        <w:t xml:space="preserve"> Representative</w:t>
      </w:r>
      <w:r w:rsidR="00251EFA" w:rsidRPr="008D70C6">
        <w:rPr>
          <w:color w:val="000000"/>
          <w:lang w:val="en-US"/>
        </w:rPr>
        <w:t xml:space="preserve"> that covers the following disciplines</w:t>
      </w:r>
      <w:r w:rsidR="003B46C1">
        <w:rPr>
          <w:color w:val="000000"/>
          <w:lang w:val="en-US"/>
        </w:rPr>
        <w:t>:</w:t>
      </w:r>
    </w:p>
    <w:p w14:paraId="772DF43B" w14:textId="77777777" w:rsidR="003B46C1" w:rsidRDefault="003B46C1" w:rsidP="00A30239">
      <w:pPr>
        <w:contextualSpacing/>
        <w:jc w:val="both"/>
        <w:rPr>
          <w:color w:val="000000"/>
          <w:lang w:val="en-US"/>
        </w:rPr>
      </w:pPr>
    </w:p>
    <w:p w14:paraId="54C98130" w14:textId="09FCA2BE" w:rsidR="00E64A5A" w:rsidRPr="008D70C6" w:rsidRDefault="00E64A5A" w:rsidP="003B46C1">
      <w:pPr>
        <w:numPr>
          <w:ilvl w:val="0"/>
          <w:numId w:val="2"/>
        </w:numPr>
        <w:ind w:left="1124" w:hanging="562"/>
        <w:contextualSpacing/>
        <w:rPr>
          <w:color w:val="000000"/>
          <w:lang w:val="en-US"/>
        </w:rPr>
      </w:pPr>
      <w:r w:rsidRPr="008D70C6">
        <w:rPr>
          <w:color w:val="000000"/>
          <w:lang w:val="en-US"/>
        </w:rPr>
        <w:t>Quality</w:t>
      </w:r>
    </w:p>
    <w:p w14:paraId="516DF05E" w14:textId="3BFC0321" w:rsidR="00E64A5A" w:rsidRPr="008D70C6" w:rsidRDefault="00E64A5A" w:rsidP="003B46C1">
      <w:pPr>
        <w:numPr>
          <w:ilvl w:val="0"/>
          <w:numId w:val="2"/>
        </w:numPr>
        <w:ind w:left="1124" w:hanging="562"/>
        <w:contextualSpacing/>
        <w:rPr>
          <w:color w:val="000000"/>
          <w:lang w:val="en-US"/>
        </w:rPr>
      </w:pPr>
      <w:r w:rsidRPr="008D70C6">
        <w:rPr>
          <w:color w:val="000000"/>
          <w:lang w:val="en-US"/>
        </w:rPr>
        <w:t>Environmental</w:t>
      </w:r>
    </w:p>
    <w:p w14:paraId="01AB2F80" w14:textId="4E10D3FE" w:rsidR="00E64A5A" w:rsidRPr="008D70C6" w:rsidRDefault="00E64A5A" w:rsidP="003B46C1">
      <w:pPr>
        <w:numPr>
          <w:ilvl w:val="0"/>
          <w:numId w:val="2"/>
        </w:numPr>
        <w:ind w:left="1124" w:hanging="562"/>
        <w:contextualSpacing/>
        <w:rPr>
          <w:color w:val="000000"/>
          <w:lang w:val="en-US"/>
        </w:rPr>
      </w:pPr>
      <w:r w:rsidRPr="008D70C6">
        <w:rPr>
          <w:color w:val="000000"/>
          <w:lang w:val="en-US"/>
        </w:rPr>
        <w:t>Health and Safety</w:t>
      </w:r>
    </w:p>
    <w:p w14:paraId="1F4A03D0" w14:textId="77777777" w:rsidR="00E64A5A" w:rsidRPr="008D70C6" w:rsidRDefault="00E64A5A" w:rsidP="00A30239">
      <w:pPr>
        <w:contextualSpacing/>
        <w:rPr>
          <w:color w:val="000000"/>
          <w:lang w:val="en-US"/>
        </w:rPr>
      </w:pPr>
    </w:p>
    <w:p w14:paraId="758112E3" w14:textId="35E2CBE0" w:rsidR="00282336" w:rsidRPr="008D70C6" w:rsidRDefault="00282336" w:rsidP="00A30239">
      <w:pPr>
        <w:contextualSpacing/>
        <w:jc w:val="both"/>
        <w:rPr>
          <w:color w:val="000000"/>
          <w:lang w:val="en-US"/>
        </w:rPr>
      </w:pPr>
      <w:r w:rsidRPr="008D70C6">
        <w:rPr>
          <w:color w:val="000000"/>
          <w:lang w:val="en-US"/>
        </w:rPr>
        <w:t xml:space="preserve">The IMS shall be structured in a manner to allow for certification to ISO 9001 </w:t>
      </w:r>
      <w:r w:rsidR="005F139F" w:rsidRPr="008D70C6">
        <w:rPr>
          <w:color w:val="000000"/>
          <w:lang w:val="en-US"/>
        </w:rPr>
        <w:t>standard</w:t>
      </w:r>
      <w:r w:rsidRPr="008D70C6">
        <w:rPr>
          <w:color w:val="000000"/>
          <w:lang w:val="en-US"/>
        </w:rPr>
        <w:t xml:space="preserve"> independent </w:t>
      </w:r>
      <w:r w:rsidR="00931915" w:rsidRPr="008D70C6">
        <w:rPr>
          <w:color w:val="000000"/>
          <w:lang w:val="en-US"/>
        </w:rPr>
        <w:t>of</w:t>
      </w:r>
      <w:r w:rsidRPr="008D70C6">
        <w:rPr>
          <w:color w:val="000000"/>
          <w:lang w:val="en-US"/>
        </w:rPr>
        <w:t xml:space="preserve"> the sections dealing with the ISO 14001 </w:t>
      </w:r>
      <w:r w:rsidR="005F139F" w:rsidRPr="008D70C6">
        <w:rPr>
          <w:color w:val="000000"/>
          <w:lang w:val="en-US"/>
        </w:rPr>
        <w:t>s</w:t>
      </w:r>
      <w:r w:rsidR="0053405C" w:rsidRPr="008D70C6">
        <w:rPr>
          <w:color w:val="000000"/>
          <w:lang w:val="en-US"/>
        </w:rPr>
        <w:t xml:space="preserve">tandard </w:t>
      </w:r>
      <w:r w:rsidRPr="008D70C6">
        <w:rPr>
          <w:color w:val="000000"/>
          <w:lang w:val="en-US"/>
        </w:rPr>
        <w:t xml:space="preserve">and </w:t>
      </w:r>
      <w:r w:rsidR="0053405C" w:rsidRPr="008D70C6">
        <w:rPr>
          <w:color w:val="000000"/>
          <w:lang w:val="en-US"/>
        </w:rPr>
        <w:t xml:space="preserve">the </w:t>
      </w:r>
      <w:r w:rsidR="000C580A" w:rsidRPr="008D70C6">
        <w:rPr>
          <w:color w:val="000000"/>
          <w:lang w:val="en-US"/>
        </w:rPr>
        <w:t>COR</w:t>
      </w:r>
      <w:r w:rsidR="000C580A" w:rsidRPr="008D70C6">
        <w:t xml:space="preserve"> </w:t>
      </w:r>
      <w:r w:rsidR="000C580A" w:rsidRPr="008D70C6">
        <w:rPr>
          <w:color w:val="000000"/>
          <w:lang w:val="en-US"/>
        </w:rPr>
        <w:t xml:space="preserve">program, as enhanced by </w:t>
      </w:r>
      <w:r w:rsidR="0053405C" w:rsidRPr="008D70C6">
        <w:rPr>
          <w:color w:val="000000"/>
          <w:lang w:val="en-US"/>
        </w:rPr>
        <w:t xml:space="preserve">the </w:t>
      </w:r>
      <w:r w:rsidRPr="008D70C6">
        <w:rPr>
          <w:color w:val="000000"/>
          <w:lang w:val="en-US"/>
        </w:rPr>
        <w:t xml:space="preserve">OHSA 18001 </w:t>
      </w:r>
      <w:r w:rsidR="005F139F" w:rsidRPr="008D70C6">
        <w:rPr>
          <w:color w:val="000000"/>
          <w:lang w:val="en-US"/>
        </w:rPr>
        <w:t>standard</w:t>
      </w:r>
      <w:r w:rsidRPr="008D70C6">
        <w:rPr>
          <w:color w:val="000000"/>
          <w:lang w:val="en-US"/>
        </w:rPr>
        <w:t>.</w:t>
      </w:r>
      <w:r w:rsidR="0076390D" w:rsidRPr="008D70C6">
        <w:rPr>
          <w:color w:val="000000"/>
          <w:lang w:val="en-US"/>
        </w:rPr>
        <w:t xml:space="preserve"> The overall IMS or individual sections of the IMS shall meet the following requirements</w:t>
      </w:r>
      <w:r w:rsidR="00415063" w:rsidRPr="008D70C6">
        <w:rPr>
          <w:color w:val="000000"/>
          <w:lang w:val="en-US"/>
        </w:rPr>
        <w:t>:</w:t>
      </w:r>
    </w:p>
    <w:p w14:paraId="5863341C" w14:textId="77777777" w:rsidR="005B410C" w:rsidRPr="008D70C6" w:rsidRDefault="005B410C" w:rsidP="00A30239">
      <w:pPr>
        <w:jc w:val="both"/>
      </w:pPr>
    </w:p>
    <w:p w14:paraId="1F1B121F" w14:textId="7591BFB1" w:rsidR="00245E65" w:rsidRPr="00311FC4" w:rsidRDefault="00245E65" w:rsidP="009B22E0">
      <w:pPr>
        <w:pStyle w:val="Heading2"/>
        <w:numPr>
          <w:ilvl w:val="2"/>
          <w:numId w:val="53"/>
        </w:numPr>
        <w:ind w:left="567" w:hanging="567"/>
        <w:rPr>
          <w:rFonts w:eastAsiaTheme="minorHAnsi"/>
          <w:sz w:val="24"/>
          <w:szCs w:val="24"/>
          <w:u w:val="none"/>
        </w:rPr>
      </w:pPr>
      <w:bookmarkStart w:id="11" w:name="_Toc409718767"/>
      <w:bookmarkStart w:id="12" w:name="_Toc158617519"/>
      <w:r w:rsidRPr="00311FC4">
        <w:rPr>
          <w:rFonts w:eastAsiaTheme="minorHAnsi"/>
          <w:sz w:val="24"/>
          <w:szCs w:val="24"/>
          <w:u w:val="none"/>
        </w:rPr>
        <w:t>Management System Requirements</w:t>
      </w:r>
      <w:bookmarkEnd w:id="11"/>
    </w:p>
    <w:p w14:paraId="7DC3C862" w14:textId="18FF00EB" w:rsidR="004C5069" w:rsidRPr="00B4680D" w:rsidRDefault="004C5069" w:rsidP="00DE3576">
      <w:pPr>
        <w:jc w:val="both"/>
      </w:pPr>
      <w:bookmarkStart w:id="13" w:name="_Toc396217159"/>
      <w:bookmarkEnd w:id="13"/>
    </w:p>
    <w:p w14:paraId="5AEB4C7D" w14:textId="4A328627" w:rsidR="004C5069" w:rsidRDefault="004C5069" w:rsidP="00B4680D">
      <w:pPr>
        <w:contextualSpacing/>
        <w:jc w:val="both"/>
        <w:rPr>
          <w:color w:val="000000"/>
        </w:rPr>
      </w:pPr>
      <w:r w:rsidRPr="008D70C6">
        <w:rPr>
          <w:color w:val="000000"/>
        </w:rPr>
        <w:t xml:space="preserve">The </w:t>
      </w:r>
      <w:bookmarkEnd w:id="12"/>
      <w:r w:rsidRPr="008D70C6">
        <w:rPr>
          <w:color w:val="000000"/>
        </w:rPr>
        <w:t xml:space="preserve">IMS shall, at a minimum, include the </w:t>
      </w:r>
      <w:r w:rsidR="00187BC7" w:rsidRPr="008D70C6">
        <w:rPr>
          <w:color w:val="000000"/>
        </w:rPr>
        <w:t>IMS Documentation</w:t>
      </w:r>
      <w:r w:rsidRPr="008D70C6">
        <w:rPr>
          <w:color w:val="000000"/>
        </w:rPr>
        <w:t xml:space="preserve"> </w:t>
      </w:r>
      <w:r w:rsidR="005F139F" w:rsidRPr="008D70C6">
        <w:rPr>
          <w:color w:val="000000"/>
        </w:rPr>
        <w:t xml:space="preserve">as further </w:t>
      </w:r>
      <w:r w:rsidRPr="008D70C6">
        <w:rPr>
          <w:color w:val="000000"/>
        </w:rPr>
        <w:t xml:space="preserve">described </w:t>
      </w:r>
      <w:r w:rsidR="005F139F" w:rsidRPr="008D70C6">
        <w:rPr>
          <w:color w:val="000000"/>
        </w:rPr>
        <w:t>in this Schedule 14</w:t>
      </w:r>
      <w:r w:rsidRPr="008D70C6">
        <w:rPr>
          <w:color w:val="000000"/>
        </w:rPr>
        <w:t xml:space="preserve"> and shall comply with:</w:t>
      </w:r>
    </w:p>
    <w:p w14:paraId="2BFA0A15" w14:textId="77777777" w:rsidR="003B46C1" w:rsidRDefault="003B46C1" w:rsidP="00B4680D">
      <w:pPr>
        <w:contextualSpacing/>
        <w:jc w:val="both"/>
        <w:rPr>
          <w:color w:val="000000"/>
        </w:rPr>
      </w:pPr>
    </w:p>
    <w:p w14:paraId="0FE23F0A" w14:textId="0100D0E6" w:rsidR="004C5069" w:rsidRPr="009B22E0" w:rsidRDefault="004C5069" w:rsidP="003B46C1">
      <w:pPr>
        <w:numPr>
          <w:ilvl w:val="0"/>
          <w:numId w:val="2"/>
        </w:numPr>
        <w:ind w:left="1124" w:hanging="562"/>
        <w:contextualSpacing/>
        <w:rPr>
          <w:color w:val="000000"/>
          <w:lang w:val="en-US"/>
        </w:rPr>
      </w:pPr>
      <w:r w:rsidRPr="009B22E0">
        <w:rPr>
          <w:color w:val="000000"/>
          <w:lang w:val="en-US"/>
        </w:rPr>
        <w:lastRenderedPageBreak/>
        <w:t xml:space="preserve">the requirements and principles of the ISO 9001 </w:t>
      </w:r>
      <w:r w:rsidR="005F139F" w:rsidRPr="009B22E0">
        <w:rPr>
          <w:color w:val="000000"/>
          <w:lang w:val="en-US"/>
        </w:rPr>
        <w:t xml:space="preserve">standard </w:t>
      </w:r>
      <w:r w:rsidRPr="009B22E0">
        <w:rPr>
          <w:color w:val="000000"/>
          <w:lang w:val="en-US"/>
        </w:rPr>
        <w:t>and any other applicable standards specified in this Schedule;</w:t>
      </w:r>
    </w:p>
    <w:p w14:paraId="75991E1F" w14:textId="4318D927" w:rsidR="004C5069" w:rsidRPr="009B22E0" w:rsidRDefault="004C5069" w:rsidP="003B46C1">
      <w:pPr>
        <w:numPr>
          <w:ilvl w:val="0"/>
          <w:numId w:val="2"/>
        </w:numPr>
        <w:ind w:left="1124" w:hanging="562"/>
        <w:contextualSpacing/>
        <w:rPr>
          <w:color w:val="000000"/>
          <w:lang w:val="en-US"/>
        </w:rPr>
      </w:pPr>
      <w:r w:rsidRPr="009B22E0">
        <w:rPr>
          <w:color w:val="000000"/>
          <w:lang w:val="en-US"/>
        </w:rPr>
        <w:t xml:space="preserve">the </w:t>
      </w:r>
      <w:r w:rsidR="00931915" w:rsidRPr="009B22E0">
        <w:rPr>
          <w:color w:val="000000"/>
          <w:lang w:val="en-US"/>
        </w:rPr>
        <w:t xml:space="preserve">Technical </w:t>
      </w:r>
      <w:r w:rsidRPr="009B22E0">
        <w:rPr>
          <w:color w:val="000000"/>
          <w:lang w:val="en-US"/>
        </w:rPr>
        <w:t>Requirements;</w:t>
      </w:r>
    </w:p>
    <w:p w14:paraId="0E259402" w14:textId="77777777" w:rsidR="004C5069" w:rsidRPr="009B22E0" w:rsidRDefault="004C5069" w:rsidP="003B46C1">
      <w:pPr>
        <w:numPr>
          <w:ilvl w:val="0"/>
          <w:numId w:val="2"/>
        </w:numPr>
        <w:ind w:left="1124" w:hanging="562"/>
        <w:contextualSpacing/>
        <w:rPr>
          <w:color w:val="000000"/>
          <w:lang w:val="en-US"/>
        </w:rPr>
      </w:pPr>
      <w:r w:rsidRPr="009B22E0">
        <w:rPr>
          <w:color w:val="000000"/>
          <w:lang w:val="en-US"/>
        </w:rPr>
        <w:t>Good Industry Practice; and</w:t>
      </w:r>
    </w:p>
    <w:p w14:paraId="52ABD73C" w14:textId="2545E4B2" w:rsidR="004C5069" w:rsidRDefault="004C5069" w:rsidP="003B46C1">
      <w:pPr>
        <w:numPr>
          <w:ilvl w:val="0"/>
          <w:numId w:val="2"/>
        </w:numPr>
        <w:ind w:left="1124" w:hanging="562"/>
        <w:contextualSpacing/>
        <w:rPr>
          <w:color w:val="000000"/>
        </w:rPr>
      </w:pPr>
      <w:r w:rsidRPr="009B22E0">
        <w:rPr>
          <w:color w:val="000000"/>
          <w:lang w:val="en-US"/>
        </w:rPr>
        <w:t>all other</w:t>
      </w:r>
      <w:r w:rsidRPr="008D70C6">
        <w:rPr>
          <w:color w:val="000000"/>
        </w:rPr>
        <w:t xml:space="preserve"> requirements set out in this Schedule</w:t>
      </w:r>
      <w:r w:rsidR="005F139F" w:rsidRPr="008D70C6">
        <w:rPr>
          <w:color w:val="000000"/>
        </w:rPr>
        <w:t xml:space="preserve"> 14</w:t>
      </w:r>
      <w:r w:rsidRPr="008D70C6">
        <w:rPr>
          <w:color w:val="000000"/>
        </w:rPr>
        <w:t xml:space="preserve"> and </w:t>
      </w:r>
      <w:r w:rsidR="00EF4590" w:rsidRPr="008D70C6">
        <w:rPr>
          <w:color w:val="000000"/>
        </w:rPr>
        <w:t>th</w:t>
      </w:r>
      <w:r w:rsidR="00EF4590">
        <w:rPr>
          <w:color w:val="000000"/>
        </w:rPr>
        <w:t xml:space="preserve">e Project </w:t>
      </w:r>
      <w:r w:rsidRPr="008D70C6">
        <w:rPr>
          <w:color w:val="000000"/>
        </w:rPr>
        <w:t>Agreement.</w:t>
      </w:r>
    </w:p>
    <w:p w14:paraId="7561D8B4" w14:textId="77777777" w:rsidR="00B90EF2" w:rsidRPr="009B22E0" w:rsidRDefault="00B90EF2" w:rsidP="009B22E0">
      <w:pPr>
        <w:rPr>
          <w:color w:val="000000"/>
        </w:rPr>
      </w:pPr>
    </w:p>
    <w:p w14:paraId="08F1E688" w14:textId="17287B4B" w:rsidR="00245E65" w:rsidRDefault="00245E65" w:rsidP="009B22E0">
      <w:pPr>
        <w:pStyle w:val="Heading2"/>
        <w:numPr>
          <w:ilvl w:val="2"/>
          <w:numId w:val="53"/>
        </w:numPr>
        <w:ind w:left="567" w:hanging="567"/>
        <w:rPr>
          <w:rFonts w:eastAsiaTheme="minorHAnsi"/>
          <w:sz w:val="24"/>
          <w:szCs w:val="24"/>
          <w:u w:val="none"/>
        </w:rPr>
      </w:pPr>
      <w:bookmarkStart w:id="14" w:name="_Toc409718768"/>
      <w:r w:rsidRPr="00A30239">
        <w:rPr>
          <w:rFonts w:eastAsiaTheme="minorHAnsi"/>
          <w:sz w:val="24"/>
          <w:szCs w:val="24"/>
          <w:u w:val="none"/>
        </w:rPr>
        <w:t>Certification</w:t>
      </w:r>
      <w:bookmarkEnd w:id="14"/>
    </w:p>
    <w:p w14:paraId="0D701080" w14:textId="77777777" w:rsidR="00B4680D" w:rsidRPr="00B4680D" w:rsidRDefault="00B4680D" w:rsidP="00B4680D">
      <w:pPr>
        <w:rPr>
          <w:rFonts w:eastAsiaTheme="minorHAnsi"/>
        </w:rPr>
      </w:pPr>
    </w:p>
    <w:p w14:paraId="4E9618E0" w14:textId="77777777" w:rsidR="004C5069" w:rsidRDefault="004C5069" w:rsidP="00A30239">
      <w:pPr>
        <w:tabs>
          <w:tab w:val="num" w:pos="720"/>
        </w:tabs>
        <w:contextualSpacing/>
        <w:jc w:val="both"/>
        <w:rPr>
          <w:i/>
          <w:color w:val="000000"/>
        </w:rPr>
      </w:pPr>
      <w:r w:rsidRPr="008D70C6">
        <w:rPr>
          <w:i/>
          <w:color w:val="000000"/>
        </w:rPr>
        <w:t>Performance Measures</w:t>
      </w:r>
    </w:p>
    <w:p w14:paraId="44D299EC" w14:textId="05650715" w:rsidR="003B46C1" w:rsidRDefault="003B46C1" w:rsidP="00A30239">
      <w:pPr>
        <w:tabs>
          <w:tab w:val="num" w:pos="720"/>
        </w:tabs>
        <w:contextualSpacing/>
        <w:jc w:val="both"/>
        <w:rPr>
          <w:i/>
          <w:color w:val="000000"/>
        </w:rPr>
      </w:pPr>
    </w:p>
    <w:p w14:paraId="6F452B61" w14:textId="175AC97F" w:rsidR="004C5069" w:rsidRPr="009B22E0" w:rsidRDefault="004C5069" w:rsidP="003B46C1">
      <w:pPr>
        <w:numPr>
          <w:ilvl w:val="0"/>
          <w:numId w:val="2"/>
        </w:numPr>
        <w:ind w:left="1124" w:hanging="562"/>
        <w:contextualSpacing/>
        <w:rPr>
          <w:color w:val="000000"/>
          <w:lang w:val="en-US"/>
        </w:rPr>
      </w:pPr>
      <w:r w:rsidRPr="009B22E0">
        <w:rPr>
          <w:color w:val="000000"/>
          <w:lang w:val="en-US"/>
        </w:rPr>
        <w:t xml:space="preserve">The </w:t>
      </w:r>
      <w:r w:rsidR="00931915" w:rsidRPr="009B22E0">
        <w:rPr>
          <w:color w:val="000000"/>
          <w:lang w:val="en-US"/>
        </w:rPr>
        <w:t xml:space="preserve">quality component of the </w:t>
      </w:r>
      <w:r w:rsidR="00187BC7" w:rsidRPr="009B22E0">
        <w:rPr>
          <w:color w:val="000000"/>
          <w:lang w:val="en-US"/>
        </w:rPr>
        <w:t xml:space="preserve">IMS </w:t>
      </w:r>
      <w:r w:rsidRPr="009B22E0">
        <w:rPr>
          <w:color w:val="000000"/>
          <w:lang w:val="en-US"/>
        </w:rPr>
        <w:t xml:space="preserve">must be certified as being compliant with the ISO 9001 </w:t>
      </w:r>
      <w:r w:rsidR="005F139F" w:rsidRPr="009B22E0">
        <w:rPr>
          <w:color w:val="000000"/>
          <w:lang w:val="en-US"/>
        </w:rPr>
        <w:t>standard</w:t>
      </w:r>
      <w:r w:rsidRPr="009B22E0">
        <w:rPr>
          <w:color w:val="000000"/>
          <w:lang w:val="en-US"/>
        </w:rPr>
        <w:t>.</w:t>
      </w:r>
    </w:p>
    <w:p w14:paraId="4B9E188E" w14:textId="6C128BBC" w:rsidR="004C5069" w:rsidRDefault="004C5069" w:rsidP="003B46C1">
      <w:pPr>
        <w:numPr>
          <w:ilvl w:val="0"/>
          <w:numId w:val="2"/>
        </w:numPr>
        <w:ind w:left="1124" w:hanging="562"/>
        <w:contextualSpacing/>
        <w:rPr>
          <w:color w:val="000000"/>
        </w:rPr>
      </w:pPr>
      <w:r w:rsidRPr="009B22E0">
        <w:rPr>
          <w:color w:val="000000"/>
          <w:lang w:val="en-US"/>
        </w:rPr>
        <w:t>The</w:t>
      </w:r>
      <w:r w:rsidRPr="008D70C6">
        <w:rPr>
          <w:color w:val="000000"/>
        </w:rPr>
        <w:t xml:space="preserve"> </w:t>
      </w:r>
      <w:r w:rsidR="00640BEE">
        <w:rPr>
          <w:color w:val="000000"/>
        </w:rPr>
        <w:t xml:space="preserve">quality component of the </w:t>
      </w:r>
      <w:r w:rsidR="00187BC7" w:rsidRPr="008D70C6">
        <w:rPr>
          <w:color w:val="000000"/>
        </w:rPr>
        <w:t xml:space="preserve">IMS </w:t>
      </w:r>
      <w:r w:rsidRPr="008D70C6">
        <w:rPr>
          <w:color w:val="000000"/>
        </w:rPr>
        <w:t xml:space="preserve">must be certified within 365 days from the </w:t>
      </w:r>
      <w:r w:rsidR="00931915" w:rsidRPr="008D70C6">
        <w:rPr>
          <w:color w:val="000000"/>
        </w:rPr>
        <w:t>Commercial</w:t>
      </w:r>
      <w:r w:rsidRPr="008D70C6">
        <w:rPr>
          <w:color w:val="000000"/>
        </w:rPr>
        <w:t xml:space="preserve"> </w:t>
      </w:r>
      <w:r w:rsidR="00931915" w:rsidRPr="008D70C6">
        <w:rPr>
          <w:color w:val="000000"/>
        </w:rPr>
        <w:t>Close</w:t>
      </w:r>
      <w:r w:rsidRPr="008D70C6">
        <w:rPr>
          <w:color w:val="000000"/>
        </w:rPr>
        <w:t>.</w:t>
      </w:r>
    </w:p>
    <w:p w14:paraId="5672B318" w14:textId="77777777" w:rsidR="00523ED7" w:rsidRPr="008D70C6" w:rsidRDefault="00523ED7" w:rsidP="009B22E0">
      <w:pPr>
        <w:ind w:left="1134"/>
        <w:contextualSpacing/>
        <w:rPr>
          <w:color w:val="000000"/>
        </w:rPr>
      </w:pPr>
    </w:p>
    <w:p w14:paraId="0B20E438" w14:textId="77777777" w:rsidR="004C5069" w:rsidRPr="008D70C6" w:rsidRDefault="004C5069" w:rsidP="00A30239">
      <w:pPr>
        <w:tabs>
          <w:tab w:val="num" w:pos="720"/>
        </w:tabs>
        <w:contextualSpacing/>
        <w:rPr>
          <w:i/>
          <w:color w:val="000000"/>
        </w:rPr>
      </w:pPr>
      <w:r w:rsidRPr="008D70C6">
        <w:rPr>
          <w:i/>
          <w:color w:val="000000"/>
        </w:rPr>
        <w:t>Specific Requirements</w:t>
      </w:r>
    </w:p>
    <w:p w14:paraId="29DF7B60" w14:textId="77777777" w:rsidR="00DE3576" w:rsidRPr="008D70C6" w:rsidRDefault="00DE3576" w:rsidP="00A30239">
      <w:pPr>
        <w:tabs>
          <w:tab w:val="num" w:pos="720"/>
        </w:tabs>
        <w:contextualSpacing/>
        <w:rPr>
          <w:i/>
          <w:color w:val="000000"/>
        </w:rPr>
      </w:pPr>
    </w:p>
    <w:p w14:paraId="07DFE9A6" w14:textId="4F601ADD" w:rsidR="004C5069" w:rsidRDefault="004C5069" w:rsidP="00A30239">
      <w:pPr>
        <w:tabs>
          <w:tab w:val="num" w:pos="1440"/>
        </w:tabs>
        <w:contextualSpacing/>
        <w:jc w:val="both"/>
        <w:rPr>
          <w:color w:val="000000"/>
        </w:rPr>
      </w:pPr>
      <w:r w:rsidRPr="008D70C6">
        <w:rPr>
          <w:color w:val="000000"/>
        </w:rPr>
        <w:t xml:space="preserve">Certification shall be by an accredited ISO 9001 certification </w:t>
      </w:r>
      <w:r w:rsidR="004B1AA1" w:rsidRPr="008D70C6">
        <w:rPr>
          <w:color w:val="000000"/>
        </w:rPr>
        <w:t xml:space="preserve">agency </w:t>
      </w:r>
      <w:r w:rsidRPr="008D70C6">
        <w:rPr>
          <w:color w:val="000000"/>
        </w:rPr>
        <w:t>acceptable to the</w:t>
      </w:r>
      <w:r w:rsidRPr="008D70C6">
        <w:t xml:space="preserve"> Ministry </w:t>
      </w:r>
      <w:r w:rsidRPr="008D70C6">
        <w:rPr>
          <w:color w:val="000000"/>
        </w:rPr>
        <w:t xml:space="preserve">Representative, acting </w:t>
      </w:r>
      <w:r w:rsidRPr="008D70C6">
        <w:rPr>
          <w:color w:val="000000"/>
        </w:rPr>
        <w:lastRenderedPageBreak/>
        <w:t xml:space="preserve">reasonably, which certification is to be maintained by </w:t>
      </w:r>
      <w:r w:rsidR="00187BC7" w:rsidRPr="008D70C6">
        <w:rPr>
          <w:color w:val="000000"/>
        </w:rPr>
        <w:t>Project Co</w:t>
      </w:r>
      <w:r w:rsidRPr="008D70C6">
        <w:rPr>
          <w:color w:val="000000"/>
        </w:rPr>
        <w:t xml:space="preserve"> throughout the </w:t>
      </w:r>
      <w:r w:rsidR="004B1AA1" w:rsidRPr="008D70C6">
        <w:rPr>
          <w:color w:val="000000"/>
        </w:rPr>
        <w:t xml:space="preserve">Project </w:t>
      </w:r>
      <w:r w:rsidRPr="008D70C6">
        <w:rPr>
          <w:color w:val="000000"/>
        </w:rPr>
        <w:t xml:space="preserve">Term. </w:t>
      </w:r>
    </w:p>
    <w:p w14:paraId="6B3F4BD5" w14:textId="77777777" w:rsidR="00A30239" w:rsidRPr="008D70C6" w:rsidRDefault="00A30239" w:rsidP="00A30239">
      <w:pPr>
        <w:tabs>
          <w:tab w:val="num" w:pos="1440"/>
        </w:tabs>
        <w:contextualSpacing/>
        <w:jc w:val="both"/>
        <w:rPr>
          <w:color w:val="000000"/>
        </w:rPr>
      </w:pPr>
    </w:p>
    <w:p w14:paraId="34134CB6" w14:textId="742184BB" w:rsidR="004C5069" w:rsidRPr="008D70C6" w:rsidRDefault="004C5069" w:rsidP="00A30239">
      <w:pPr>
        <w:tabs>
          <w:tab w:val="num" w:pos="1440"/>
        </w:tabs>
        <w:contextualSpacing/>
        <w:jc w:val="both"/>
        <w:rPr>
          <w:color w:val="000000"/>
        </w:rPr>
      </w:pPr>
      <w:r w:rsidRPr="008D70C6">
        <w:rPr>
          <w:color w:val="000000"/>
        </w:rPr>
        <w:t xml:space="preserve">The scope of certification for the </w:t>
      </w:r>
      <w:r w:rsidR="00187BC7" w:rsidRPr="008D70C6">
        <w:rPr>
          <w:color w:val="000000"/>
        </w:rPr>
        <w:t xml:space="preserve">IMS </w:t>
      </w:r>
      <w:r w:rsidRPr="008D70C6">
        <w:rPr>
          <w:color w:val="000000"/>
        </w:rPr>
        <w:t xml:space="preserve">should be clearly defined to include </w:t>
      </w:r>
      <w:r w:rsidR="004B1AA1" w:rsidRPr="008D70C6">
        <w:rPr>
          <w:color w:val="000000"/>
        </w:rPr>
        <w:t>design</w:t>
      </w:r>
      <w:r w:rsidRPr="008D70C6">
        <w:rPr>
          <w:color w:val="000000"/>
        </w:rPr>
        <w:t xml:space="preserve">, Construction Activities, </w:t>
      </w:r>
      <w:r w:rsidR="004B1AA1" w:rsidRPr="008D70C6">
        <w:rPr>
          <w:color w:val="000000"/>
        </w:rPr>
        <w:t>traffic management</w:t>
      </w:r>
      <w:r w:rsidRPr="008D70C6">
        <w:rPr>
          <w:color w:val="000000"/>
        </w:rPr>
        <w:t xml:space="preserve">, </w:t>
      </w:r>
      <w:r w:rsidR="004B1AA1" w:rsidRPr="008D70C6">
        <w:rPr>
          <w:color w:val="000000"/>
        </w:rPr>
        <w:t>operation</w:t>
      </w:r>
      <w:r w:rsidRPr="008D70C6">
        <w:rPr>
          <w:color w:val="000000"/>
        </w:rPr>
        <w:t xml:space="preserve">, </w:t>
      </w:r>
      <w:r w:rsidR="004B1AA1" w:rsidRPr="008D70C6">
        <w:rPr>
          <w:color w:val="000000"/>
        </w:rPr>
        <w:t xml:space="preserve">maintenance </w:t>
      </w:r>
      <w:r w:rsidRPr="008D70C6">
        <w:rPr>
          <w:color w:val="000000"/>
        </w:rPr>
        <w:t xml:space="preserve">and </w:t>
      </w:r>
      <w:r w:rsidR="004B1AA1" w:rsidRPr="008D70C6">
        <w:rPr>
          <w:color w:val="000000"/>
        </w:rPr>
        <w:t>rehabilitation</w:t>
      </w:r>
      <w:r w:rsidRPr="008D70C6">
        <w:rPr>
          <w:color w:val="000000"/>
        </w:rPr>
        <w:t>.</w:t>
      </w:r>
    </w:p>
    <w:p w14:paraId="6372BFED" w14:textId="34F36721" w:rsidR="004C5069" w:rsidRPr="008D70C6" w:rsidRDefault="00187BC7" w:rsidP="00DE3576">
      <w:pPr>
        <w:tabs>
          <w:tab w:val="num" w:pos="1440"/>
        </w:tabs>
        <w:spacing w:after="200" w:line="276" w:lineRule="auto"/>
        <w:contextualSpacing/>
        <w:jc w:val="both"/>
        <w:rPr>
          <w:color w:val="000000"/>
        </w:rPr>
      </w:pPr>
      <w:r w:rsidRPr="008D70C6">
        <w:rPr>
          <w:color w:val="000000"/>
        </w:rPr>
        <w:t>Project Co</w:t>
      </w:r>
      <w:r w:rsidR="004C5069" w:rsidRPr="008D70C6">
        <w:rPr>
          <w:color w:val="000000"/>
        </w:rPr>
        <w:t xml:space="preserve"> shall update its </w:t>
      </w:r>
      <w:r w:rsidRPr="008D70C6">
        <w:rPr>
          <w:color w:val="000000"/>
        </w:rPr>
        <w:t xml:space="preserve">IMS </w:t>
      </w:r>
      <w:r w:rsidR="004C5069" w:rsidRPr="008D70C6">
        <w:rPr>
          <w:color w:val="000000"/>
        </w:rPr>
        <w:t xml:space="preserve">and all </w:t>
      </w:r>
      <w:r w:rsidRPr="008D70C6">
        <w:rPr>
          <w:color w:val="000000"/>
        </w:rPr>
        <w:t>IMS Documentation</w:t>
      </w:r>
      <w:r w:rsidR="004C5069" w:rsidRPr="008D70C6">
        <w:rPr>
          <w:color w:val="000000"/>
        </w:rPr>
        <w:t xml:space="preserve"> as required to ensure that the </w:t>
      </w:r>
      <w:r w:rsidRPr="008D70C6">
        <w:rPr>
          <w:color w:val="000000"/>
        </w:rPr>
        <w:t xml:space="preserve">IMS </w:t>
      </w:r>
      <w:r w:rsidR="004C5069" w:rsidRPr="008D70C6">
        <w:rPr>
          <w:color w:val="000000"/>
        </w:rPr>
        <w:t xml:space="preserve">and all </w:t>
      </w:r>
      <w:r w:rsidRPr="008D70C6">
        <w:rPr>
          <w:color w:val="000000"/>
        </w:rPr>
        <w:t>IMS Documentation</w:t>
      </w:r>
      <w:r w:rsidR="004C5069" w:rsidRPr="008D70C6">
        <w:rPr>
          <w:color w:val="000000"/>
        </w:rPr>
        <w:t xml:space="preserve"> is and at all times remains in full compliance with the ISO 9001 </w:t>
      </w:r>
      <w:r w:rsidR="005F139F" w:rsidRPr="008D70C6">
        <w:rPr>
          <w:color w:val="000000"/>
        </w:rPr>
        <w:t>s</w:t>
      </w:r>
      <w:r w:rsidR="004C5069" w:rsidRPr="008D70C6">
        <w:rPr>
          <w:color w:val="000000"/>
        </w:rPr>
        <w:t>tandard and the requirements of this Schedule</w:t>
      </w:r>
      <w:r w:rsidR="00EF4590">
        <w:rPr>
          <w:color w:val="000000"/>
        </w:rPr>
        <w:t xml:space="preserve"> 14</w:t>
      </w:r>
      <w:r w:rsidR="004C5069" w:rsidRPr="008D70C6">
        <w:rPr>
          <w:color w:val="000000"/>
        </w:rPr>
        <w:t>.</w:t>
      </w:r>
    </w:p>
    <w:p w14:paraId="26F5818C" w14:textId="77777777" w:rsidR="004B454D" w:rsidRPr="008D70C6" w:rsidRDefault="004B454D" w:rsidP="00DE3576">
      <w:pPr>
        <w:tabs>
          <w:tab w:val="num" w:pos="1440"/>
        </w:tabs>
        <w:spacing w:after="200" w:line="276" w:lineRule="auto"/>
        <w:contextualSpacing/>
        <w:jc w:val="both"/>
        <w:rPr>
          <w:color w:val="000000"/>
        </w:rPr>
      </w:pPr>
    </w:p>
    <w:p w14:paraId="7E3AE120" w14:textId="78C82477" w:rsidR="004B454D" w:rsidRPr="008D70C6" w:rsidRDefault="004B454D" w:rsidP="004B454D">
      <w:pPr>
        <w:widowControl w:val="0"/>
        <w:tabs>
          <w:tab w:val="left" w:pos="0"/>
        </w:tabs>
        <w:jc w:val="both"/>
      </w:pPr>
      <w:r w:rsidRPr="008D70C6">
        <w:t xml:space="preserve">Within 30 days of </w:t>
      </w:r>
      <w:r w:rsidR="004B1AA1" w:rsidRPr="008D70C6">
        <w:t>Commercial Close</w:t>
      </w:r>
      <w:r w:rsidRPr="008D70C6">
        <w:t>, or at a date mutually agreed between Project Co and the Ministry, Project Co shall convene a meeting to discuss and agree on document management procedures to be implemented on the Project. Within six months of the first meeting, Project Co shall convene a second meeting with the Ministry to review the effectiveness of the document management measures based on feedback from all parties, and to implement any agreed upon procedural changes.</w:t>
      </w:r>
    </w:p>
    <w:p w14:paraId="33DB82C2" w14:textId="77777777" w:rsidR="004B454D" w:rsidRPr="008D70C6" w:rsidRDefault="004B454D" w:rsidP="004B454D">
      <w:pPr>
        <w:widowControl w:val="0"/>
        <w:tabs>
          <w:tab w:val="left" w:pos="0"/>
        </w:tabs>
        <w:rPr>
          <w:highlight w:val="yellow"/>
        </w:rPr>
      </w:pPr>
    </w:p>
    <w:p w14:paraId="56D310B9" w14:textId="6F2AFDC0" w:rsidR="00245E65" w:rsidRPr="00A30239" w:rsidRDefault="00245E65" w:rsidP="009B22E0">
      <w:pPr>
        <w:pStyle w:val="Heading2"/>
        <w:numPr>
          <w:ilvl w:val="2"/>
          <w:numId w:val="53"/>
        </w:numPr>
        <w:ind w:left="567" w:hanging="567"/>
        <w:rPr>
          <w:rFonts w:eastAsiaTheme="minorHAnsi"/>
          <w:sz w:val="24"/>
          <w:szCs w:val="24"/>
          <w:u w:val="none"/>
        </w:rPr>
      </w:pPr>
      <w:bookmarkStart w:id="15" w:name="_Toc409718769"/>
      <w:r w:rsidRPr="00A30239">
        <w:rPr>
          <w:rFonts w:eastAsiaTheme="minorHAnsi"/>
          <w:sz w:val="24"/>
          <w:szCs w:val="24"/>
          <w:u w:val="none"/>
        </w:rPr>
        <w:lastRenderedPageBreak/>
        <w:t>Quality</w:t>
      </w:r>
      <w:bookmarkEnd w:id="15"/>
    </w:p>
    <w:p w14:paraId="28B2FE0A" w14:textId="77777777" w:rsidR="00B62982" w:rsidRPr="008D70C6" w:rsidRDefault="00B62982" w:rsidP="00DE3576">
      <w:pPr>
        <w:pStyle w:val="ListParagraph"/>
        <w:ind w:left="360"/>
        <w:jc w:val="both"/>
        <w:rPr>
          <w:u w:val="single"/>
        </w:rPr>
      </w:pPr>
    </w:p>
    <w:p w14:paraId="70D2F9E6" w14:textId="7DB7AC26" w:rsidR="005B410C" w:rsidRPr="008D70C6" w:rsidRDefault="00DB6F0B" w:rsidP="00DE3576">
      <w:pPr>
        <w:jc w:val="both"/>
      </w:pPr>
      <w:r w:rsidRPr="008D70C6">
        <w:t xml:space="preserve">Project Co </w:t>
      </w:r>
      <w:r w:rsidR="005B410C" w:rsidRPr="008D70C6">
        <w:t xml:space="preserve">shall make all </w:t>
      </w:r>
      <w:r w:rsidR="00B90686" w:rsidRPr="008D70C6">
        <w:t>IMS-Q</w:t>
      </w:r>
      <w:r w:rsidR="00EF4590">
        <w:t>M</w:t>
      </w:r>
      <w:r w:rsidR="00B90686" w:rsidRPr="008D70C6">
        <w:t>S</w:t>
      </w:r>
      <w:r w:rsidR="005B410C" w:rsidRPr="008D70C6">
        <w:t xml:space="preserve"> records available to the </w:t>
      </w:r>
      <w:r w:rsidR="001C6BE3" w:rsidRPr="008D70C6">
        <w:t>Ministry</w:t>
      </w:r>
      <w:r w:rsidR="005B410C" w:rsidRPr="008D70C6">
        <w:t xml:space="preserve"> for inspection and review. </w:t>
      </w:r>
      <w:r w:rsidRPr="008D70C6">
        <w:t xml:space="preserve">Project Co </w:t>
      </w:r>
      <w:r w:rsidR="005B410C" w:rsidRPr="008D70C6">
        <w:t xml:space="preserve">shall provide the </w:t>
      </w:r>
      <w:r w:rsidR="001C6BE3" w:rsidRPr="008D70C6">
        <w:t>Ministry</w:t>
      </w:r>
      <w:r w:rsidR="005B410C" w:rsidRPr="008D70C6">
        <w:t xml:space="preserve"> with a copy of any or all quality records when requested within 48 hours of the request. The </w:t>
      </w:r>
      <w:r w:rsidR="00B90686" w:rsidRPr="008D70C6">
        <w:t>IMS-Q</w:t>
      </w:r>
      <w:r w:rsidR="00EF4590">
        <w:t>M</w:t>
      </w:r>
      <w:r w:rsidR="00B90686" w:rsidRPr="008D70C6">
        <w:t>S</w:t>
      </w:r>
      <w:r w:rsidR="005B410C" w:rsidRPr="008D70C6">
        <w:t xml:space="preserve"> shall address all stages of the </w:t>
      </w:r>
      <w:r w:rsidR="00EB2E2B" w:rsidRPr="008D70C6">
        <w:t>Project Operations</w:t>
      </w:r>
      <w:r w:rsidR="005B410C" w:rsidRPr="008D70C6">
        <w:t>, specifically:</w:t>
      </w:r>
    </w:p>
    <w:p w14:paraId="7FA65E29" w14:textId="77777777" w:rsidR="005B410C" w:rsidRPr="008D70C6" w:rsidRDefault="005B410C" w:rsidP="008E5667"/>
    <w:p w14:paraId="2C7756A3" w14:textId="0B2CCEFA" w:rsidR="005B410C" w:rsidRPr="009B22E0" w:rsidRDefault="001C08F5" w:rsidP="003B46C1">
      <w:pPr>
        <w:numPr>
          <w:ilvl w:val="0"/>
          <w:numId w:val="2"/>
        </w:numPr>
        <w:ind w:left="1124" w:hanging="562"/>
        <w:contextualSpacing/>
        <w:rPr>
          <w:color w:val="000000"/>
          <w:lang w:val="en-US"/>
        </w:rPr>
      </w:pPr>
      <w:r>
        <w:rPr>
          <w:color w:val="000000"/>
          <w:lang w:val="en-US"/>
        </w:rPr>
        <w:t>d</w:t>
      </w:r>
      <w:r w:rsidRPr="009B22E0">
        <w:rPr>
          <w:color w:val="000000"/>
          <w:lang w:val="en-US"/>
        </w:rPr>
        <w:t>esign</w:t>
      </w:r>
      <w:r w:rsidR="005B410C" w:rsidRPr="009B22E0">
        <w:rPr>
          <w:color w:val="000000"/>
          <w:lang w:val="en-US"/>
        </w:rPr>
        <w:t>;</w:t>
      </w:r>
    </w:p>
    <w:p w14:paraId="79437BE9" w14:textId="510CFC79" w:rsidR="005B410C" w:rsidRPr="009B22E0" w:rsidRDefault="001C08F5" w:rsidP="003B46C1">
      <w:pPr>
        <w:numPr>
          <w:ilvl w:val="0"/>
          <w:numId w:val="2"/>
        </w:numPr>
        <w:ind w:left="1124" w:hanging="562"/>
        <w:contextualSpacing/>
        <w:rPr>
          <w:color w:val="000000"/>
          <w:lang w:val="en-US"/>
        </w:rPr>
      </w:pPr>
      <w:r>
        <w:rPr>
          <w:color w:val="000000"/>
          <w:lang w:val="en-US"/>
        </w:rPr>
        <w:t>c</w:t>
      </w:r>
      <w:r w:rsidRPr="009B22E0">
        <w:rPr>
          <w:color w:val="000000"/>
          <w:lang w:val="en-US"/>
        </w:rPr>
        <w:t>onstruction</w:t>
      </w:r>
      <w:r w:rsidR="005B410C" w:rsidRPr="009B22E0">
        <w:rPr>
          <w:color w:val="000000"/>
          <w:lang w:val="en-US"/>
        </w:rPr>
        <w:t>; and</w:t>
      </w:r>
    </w:p>
    <w:p w14:paraId="2CF58B89" w14:textId="7A3E9BE0" w:rsidR="005B410C" w:rsidRDefault="001C08F5" w:rsidP="003B46C1">
      <w:pPr>
        <w:numPr>
          <w:ilvl w:val="0"/>
          <w:numId w:val="2"/>
        </w:numPr>
        <w:ind w:left="1124" w:hanging="562"/>
        <w:contextualSpacing/>
        <w:rPr>
          <w:color w:val="000000"/>
        </w:rPr>
      </w:pPr>
      <w:r>
        <w:rPr>
          <w:color w:val="000000"/>
          <w:lang w:val="en-US"/>
        </w:rPr>
        <w:t>o</w:t>
      </w:r>
      <w:r w:rsidRPr="009B22E0">
        <w:rPr>
          <w:color w:val="000000"/>
          <w:lang w:val="en-US"/>
        </w:rPr>
        <w:t>perations</w:t>
      </w:r>
      <w:r w:rsidR="005B410C" w:rsidRPr="00A30239">
        <w:rPr>
          <w:color w:val="000000"/>
        </w:rPr>
        <w:t>, including maintenance and rehabilitation.</w:t>
      </w:r>
    </w:p>
    <w:p w14:paraId="1DC0EB65" w14:textId="77777777" w:rsidR="00B4680D" w:rsidRPr="00A30239" w:rsidRDefault="00B4680D" w:rsidP="00B4680D">
      <w:pPr>
        <w:pStyle w:val="ListParagraph"/>
        <w:jc w:val="both"/>
        <w:rPr>
          <w:color w:val="000000"/>
        </w:rPr>
      </w:pPr>
    </w:p>
    <w:p w14:paraId="41D1F16B" w14:textId="77777777" w:rsidR="004A24F5" w:rsidRPr="009B22E0" w:rsidRDefault="004A24F5" w:rsidP="009B22E0">
      <w:pPr>
        <w:pStyle w:val="Heading2"/>
        <w:numPr>
          <w:ilvl w:val="2"/>
          <w:numId w:val="53"/>
        </w:numPr>
        <w:ind w:left="567" w:hanging="567"/>
        <w:rPr>
          <w:rFonts w:eastAsiaTheme="minorHAnsi"/>
          <w:sz w:val="24"/>
          <w:szCs w:val="24"/>
          <w:u w:val="none"/>
        </w:rPr>
      </w:pPr>
      <w:bookmarkStart w:id="16" w:name="_Toc409718770"/>
      <w:r w:rsidRPr="00A30239">
        <w:rPr>
          <w:rFonts w:eastAsiaTheme="minorHAnsi"/>
          <w:sz w:val="24"/>
          <w:szCs w:val="24"/>
          <w:u w:val="none"/>
        </w:rPr>
        <w:t>Environment</w:t>
      </w:r>
      <w:bookmarkEnd w:id="16"/>
    </w:p>
    <w:p w14:paraId="2E276B71" w14:textId="6F9D6E2F" w:rsidR="004A24F5" w:rsidRPr="008D70C6" w:rsidRDefault="004A24F5" w:rsidP="00DE3576">
      <w:pPr>
        <w:pStyle w:val="CommentText"/>
        <w:jc w:val="both"/>
        <w:rPr>
          <w:sz w:val="24"/>
          <w:szCs w:val="24"/>
        </w:rPr>
      </w:pPr>
      <w:r w:rsidRPr="008D70C6">
        <w:rPr>
          <w:sz w:val="24"/>
          <w:szCs w:val="24"/>
        </w:rPr>
        <w:t>The envir</w:t>
      </w:r>
      <w:r w:rsidR="00D71884" w:rsidRPr="008D70C6">
        <w:rPr>
          <w:sz w:val="24"/>
          <w:szCs w:val="24"/>
        </w:rPr>
        <w:t>onmental section of the IMS (</w:t>
      </w:r>
      <w:r w:rsidRPr="008D70C6">
        <w:rPr>
          <w:sz w:val="24"/>
          <w:szCs w:val="24"/>
        </w:rPr>
        <w:t>IMS</w:t>
      </w:r>
      <w:r w:rsidR="00D71884" w:rsidRPr="008D70C6">
        <w:rPr>
          <w:sz w:val="24"/>
          <w:szCs w:val="24"/>
        </w:rPr>
        <w:t>-E</w:t>
      </w:r>
      <w:r w:rsidR="00D96E30">
        <w:rPr>
          <w:sz w:val="24"/>
          <w:szCs w:val="24"/>
        </w:rPr>
        <w:t>M</w:t>
      </w:r>
      <w:r w:rsidR="00D71884" w:rsidRPr="008D70C6">
        <w:rPr>
          <w:sz w:val="24"/>
          <w:szCs w:val="24"/>
        </w:rPr>
        <w:t>S</w:t>
      </w:r>
      <w:r w:rsidRPr="008D70C6">
        <w:rPr>
          <w:sz w:val="24"/>
          <w:szCs w:val="24"/>
        </w:rPr>
        <w:t>) shall m</w:t>
      </w:r>
      <w:r w:rsidR="00B4680D">
        <w:rPr>
          <w:sz w:val="24"/>
          <w:szCs w:val="24"/>
        </w:rPr>
        <w:t>eet all the requirements of ISO </w:t>
      </w:r>
      <w:r w:rsidRPr="008D70C6">
        <w:rPr>
          <w:sz w:val="24"/>
          <w:szCs w:val="24"/>
        </w:rPr>
        <w:t xml:space="preserve">14001 as a minimum. </w:t>
      </w:r>
      <w:r w:rsidR="00597435">
        <w:rPr>
          <w:sz w:val="24"/>
          <w:szCs w:val="24"/>
        </w:rPr>
        <w:t xml:space="preserve"> </w:t>
      </w:r>
      <w:r w:rsidRPr="008D70C6">
        <w:rPr>
          <w:sz w:val="24"/>
          <w:szCs w:val="24"/>
        </w:rPr>
        <w:t xml:space="preserve">As a minimum the </w:t>
      </w:r>
      <w:r w:rsidR="00D71884" w:rsidRPr="008D70C6">
        <w:rPr>
          <w:sz w:val="24"/>
          <w:szCs w:val="24"/>
        </w:rPr>
        <w:t>IMS-E</w:t>
      </w:r>
      <w:r w:rsidR="00D96E30">
        <w:rPr>
          <w:sz w:val="24"/>
          <w:szCs w:val="24"/>
        </w:rPr>
        <w:t>M</w:t>
      </w:r>
      <w:r w:rsidR="00D71884" w:rsidRPr="008D70C6">
        <w:rPr>
          <w:sz w:val="24"/>
          <w:szCs w:val="24"/>
        </w:rPr>
        <w:t>S</w:t>
      </w:r>
      <w:r w:rsidRPr="008D70C6">
        <w:rPr>
          <w:sz w:val="24"/>
          <w:szCs w:val="24"/>
        </w:rPr>
        <w:t xml:space="preserve"> will conform to the ISO 14001 requirements.</w:t>
      </w:r>
    </w:p>
    <w:p w14:paraId="39519229" w14:textId="77777777" w:rsidR="004A24F5" w:rsidRPr="008D70C6" w:rsidRDefault="004A24F5" w:rsidP="00DE3576">
      <w:pPr>
        <w:pStyle w:val="CommentText"/>
        <w:jc w:val="both"/>
        <w:rPr>
          <w:sz w:val="24"/>
          <w:szCs w:val="24"/>
        </w:rPr>
      </w:pPr>
    </w:p>
    <w:p w14:paraId="09610D02" w14:textId="5935F12E" w:rsidR="004A24F5" w:rsidRDefault="004A24F5" w:rsidP="00DE3576">
      <w:pPr>
        <w:pStyle w:val="CommentText"/>
        <w:jc w:val="both"/>
        <w:rPr>
          <w:sz w:val="24"/>
          <w:szCs w:val="24"/>
        </w:rPr>
      </w:pPr>
      <w:r w:rsidRPr="008D70C6">
        <w:rPr>
          <w:sz w:val="24"/>
          <w:szCs w:val="24"/>
        </w:rPr>
        <w:t>The goal of implementing, operating and maintaining the IMS</w:t>
      </w:r>
      <w:r w:rsidR="000D768D" w:rsidRPr="008D70C6">
        <w:rPr>
          <w:sz w:val="24"/>
          <w:szCs w:val="24"/>
        </w:rPr>
        <w:t>-E</w:t>
      </w:r>
      <w:r w:rsidR="00D96E30">
        <w:rPr>
          <w:sz w:val="24"/>
          <w:szCs w:val="24"/>
        </w:rPr>
        <w:t>M</w:t>
      </w:r>
      <w:r w:rsidR="000D768D" w:rsidRPr="008D70C6">
        <w:rPr>
          <w:sz w:val="24"/>
          <w:szCs w:val="24"/>
        </w:rPr>
        <w:t>S</w:t>
      </w:r>
      <w:r w:rsidRPr="008D70C6">
        <w:rPr>
          <w:sz w:val="24"/>
          <w:szCs w:val="24"/>
        </w:rPr>
        <w:t xml:space="preserve"> shall be to ensure that:</w:t>
      </w:r>
    </w:p>
    <w:p w14:paraId="774E743C" w14:textId="77777777" w:rsidR="003B46C1" w:rsidRPr="008D70C6" w:rsidRDefault="003B46C1" w:rsidP="00DE3576">
      <w:pPr>
        <w:pStyle w:val="CommentText"/>
        <w:jc w:val="both"/>
        <w:rPr>
          <w:sz w:val="24"/>
          <w:szCs w:val="24"/>
        </w:rPr>
      </w:pPr>
    </w:p>
    <w:p w14:paraId="7672EA4F" w14:textId="7E4AC630" w:rsidR="00CE0DFB" w:rsidRPr="009B22E0" w:rsidRDefault="00D96E30" w:rsidP="003B46C1">
      <w:pPr>
        <w:numPr>
          <w:ilvl w:val="0"/>
          <w:numId w:val="2"/>
        </w:numPr>
        <w:ind w:left="1124" w:hanging="562"/>
        <w:contextualSpacing/>
        <w:rPr>
          <w:color w:val="000000"/>
          <w:lang w:val="en-US"/>
        </w:rPr>
      </w:pPr>
      <w:r>
        <w:rPr>
          <w:color w:val="000000"/>
          <w:lang w:val="en-US"/>
        </w:rPr>
        <w:t>a</w:t>
      </w:r>
      <w:r w:rsidRPr="009B22E0">
        <w:rPr>
          <w:color w:val="000000"/>
          <w:lang w:val="en-US"/>
        </w:rPr>
        <w:t xml:space="preserve">ll </w:t>
      </w:r>
      <w:r w:rsidR="004A24F5" w:rsidRPr="009B22E0">
        <w:rPr>
          <w:color w:val="000000"/>
          <w:lang w:val="en-US"/>
        </w:rPr>
        <w:t xml:space="preserve">legal and other requirements applicable to the </w:t>
      </w:r>
      <w:r>
        <w:rPr>
          <w:color w:val="000000"/>
          <w:lang w:val="en-US"/>
        </w:rPr>
        <w:t>P</w:t>
      </w:r>
      <w:r w:rsidRPr="009B22E0">
        <w:rPr>
          <w:color w:val="000000"/>
          <w:lang w:val="en-US"/>
        </w:rPr>
        <w:t xml:space="preserve">roject </w:t>
      </w:r>
      <w:r w:rsidR="004A24F5" w:rsidRPr="009B22E0">
        <w:rPr>
          <w:color w:val="000000"/>
          <w:lang w:val="en-US"/>
        </w:rPr>
        <w:t>are satisfied at all times</w:t>
      </w:r>
      <w:r>
        <w:rPr>
          <w:color w:val="000000"/>
          <w:lang w:val="en-US"/>
        </w:rPr>
        <w:t>;</w:t>
      </w:r>
    </w:p>
    <w:p w14:paraId="6E9A66EB" w14:textId="360882F2" w:rsidR="00CE0DFB" w:rsidRPr="009B22E0" w:rsidRDefault="00D96E30" w:rsidP="003B46C1">
      <w:pPr>
        <w:numPr>
          <w:ilvl w:val="0"/>
          <w:numId w:val="2"/>
        </w:numPr>
        <w:ind w:left="1124" w:hanging="562"/>
        <w:contextualSpacing/>
        <w:rPr>
          <w:color w:val="000000"/>
          <w:lang w:val="en-US"/>
        </w:rPr>
      </w:pPr>
      <w:r>
        <w:rPr>
          <w:color w:val="000000"/>
          <w:lang w:val="en-US"/>
        </w:rPr>
        <w:t>a</w:t>
      </w:r>
      <w:r w:rsidRPr="009B22E0">
        <w:rPr>
          <w:color w:val="000000"/>
          <w:lang w:val="en-US"/>
        </w:rPr>
        <w:t xml:space="preserve">ll </w:t>
      </w:r>
      <w:r w:rsidR="00CE0DFB" w:rsidRPr="009B22E0">
        <w:rPr>
          <w:color w:val="000000"/>
          <w:lang w:val="en-US"/>
        </w:rPr>
        <w:t xml:space="preserve">Permits, </w:t>
      </w:r>
      <w:r w:rsidR="003B46C1" w:rsidRPr="009B22E0">
        <w:rPr>
          <w:color w:val="000000"/>
          <w:lang w:val="en-US"/>
        </w:rPr>
        <w:t>Licenses</w:t>
      </w:r>
      <w:r w:rsidR="00CE0DFB" w:rsidRPr="009B22E0">
        <w:rPr>
          <w:color w:val="000000"/>
          <w:lang w:val="en-US"/>
        </w:rPr>
        <w:t xml:space="preserve"> and Approvals are obtained and maintained as required;</w:t>
      </w:r>
    </w:p>
    <w:p w14:paraId="256A8F6D" w14:textId="04B0AA44" w:rsidR="00CE0DFB" w:rsidRPr="009B22E0" w:rsidRDefault="00D96E30" w:rsidP="003B46C1">
      <w:pPr>
        <w:numPr>
          <w:ilvl w:val="0"/>
          <w:numId w:val="2"/>
        </w:numPr>
        <w:ind w:left="1124" w:hanging="562"/>
        <w:contextualSpacing/>
        <w:rPr>
          <w:color w:val="000000"/>
          <w:lang w:val="en-US"/>
        </w:rPr>
      </w:pPr>
      <w:r>
        <w:rPr>
          <w:color w:val="000000"/>
          <w:lang w:val="en-US"/>
        </w:rPr>
        <w:t>a</w:t>
      </w:r>
      <w:r w:rsidRPr="009B22E0">
        <w:rPr>
          <w:color w:val="000000"/>
          <w:lang w:val="en-US"/>
        </w:rPr>
        <w:t xml:space="preserve">ll </w:t>
      </w:r>
      <w:r w:rsidR="00CE0DFB" w:rsidRPr="009B22E0">
        <w:rPr>
          <w:color w:val="000000"/>
          <w:lang w:val="en-US"/>
        </w:rPr>
        <w:t>environmental monitoring and reporting is conducted</w:t>
      </w:r>
      <w:r>
        <w:rPr>
          <w:color w:val="000000"/>
          <w:lang w:val="en-US"/>
        </w:rPr>
        <w:t>;</w:t>
      </w:r>
    </w:p>
    <w:p w14:paraId="6B3CBE98" w14:textId="0880AF66" w:rsidR="004A24F5" w:rsidRPr="009B22E0" w:rsidRDefault="00D96E30" w:rsidP="003B46C1">
      <w:pPr>
        <w:numPr>
          <w:ilvl w:val="0"/>
          <w:numId w:val="2"/>
        </w:numPr>
        <w:ind w:left="1124" w:hanging="562"/>
        <w:contextualSpacing/>
        <w:rPr>
          <w:color w:val="000000"/>
          <w:lang w:val="en-US"/>
        </w:rPr>
      </w:pPr>
      <w:r>
        <w:rPr>
          <w:color w:val="000000"/>
          <w:lang w:val="en-US"/>
        </w:rPr>
        <w:t>a</w:t>
      </w:r>
      <w:r w:rsidRPr="009B22E0">
        <w:rPr>
          <w:color w:val="000000"/>
          <w:lang w:val="en-US"/>
        </w:rPr>
        <w:t xml:space="preserve">ll </w:t>
      </w:r>
      <w:r w:rsidR="00CE0DFB" w:rsidRPr="009B22E0">
        <w:rPr>
          <w:color w:val="000000"/>
          <w:lang w:val="en-US"/>
        </w:rPr>
        <w:t>environmental incidents are reported and tracked</w:t>
      </w:r>
      <w:r>
        <w:rPr>
          <w:color w:val="000000"/>
          <w:lang w:val="en-US"/>
        </w:rPr>
        <w:t>;</w:t>
      </w:r>
    </w:p>
    <w:p w14:paraId="1468C841" w14:textId="7B74606F" w:rsidR="004A24F5" w:rsidRPr="009B22E0" w:rsidRDefault="00D96E30" w:rsidP="003B46C1">
      <w:pPr>
        <w:numPr>
          <w:ilvl w:val="0"/>
          <w:numId w:val="2"/>
        </w:numPr>
        <w:ind w:left="1124" w:hanging="562"/>
        <w:contextualSpacing/>
        <w:rPr>
          <w:color w:val="000000"/>
          <w:lang w:val="en-US"/>
        </w:rPr>
      </w:pPr>
      <w:r>
        <w:rPr>
          <w:color w:val="000000"/>
          <w:lang w:val="en-US"/>
        </w:rPr>
        <w:t>f</w:t>
      </w:r>
      <w:r w:rsidRPr="009B22E0">
        <w:rPr>
          <w:color w:val="000000"/>
          <w:lang w:val="en-US"/>
        </w:rPr>
        <w:t xml:space="preserve">or </w:t>
      </w:r>
      <w:r w:rsidR="004A24F5" w:rsidRPr="009B22E0">
        <w:rPr>
          <w:color w:val="000000"/>
          <w:lang w:val="en-US"/>
        </w:rPr>
        <w:t>all activities and operations that it can control or over which it may have influence, Project Co</w:t>
      </w:r>
      <w:r w:rsidR="00E6626F" w:rsidRPr="009B22E0">
        <w:rPr>
          <w:color w:val="000000"/>
          <w:lang w:val="en-US"/>
        </w:rPr>
        <w:t xml:space="preserve"> </w:t>
      </w:r>
      <w:r w:rsidR="00640BEE">
        <w:rPr>
          <w:color w:val="000000"/>
          <w:lang w:val="en-US"/>
        </w:rPr>
        <w:t xml:space="preserve">acting reasonably and in accordance with Good Industry Practice </w:t>
      </w:r>
      <w:r w:rsidR="004A24F5" w:rsidRPr="009B22E0">
        <w:rPr>
          <w:color w:val="000000"/>
          <w:lang w:val="en-US"/>
        </w:rPr>
        <w:t>protects the environment at all times, taking whatever steps necessary to achieve this outcome</w:t>
      </w:r>
      <w:r>
        <w:rPr>
          <w:color w:val="000000"/>
          <w:lang w:val="en-US"/>
        </w:rPr>
        <w:t>;</w:t>
      </w:r>
    </w:p>
    <w:p w14:paraId="12D722FC" w14:textId="2846F5BD" w:rsidR="004A24F5" w:rsidRPr="008D70C6" w:rsidRDefault="00D96E30" w:rsidP="003B46C1">
      <w:pPr>
        <w:numPr>
          <w:ilvl w:val="0"/>
          <w:numId w:val="2"/>
        </w:numPr>
        <w:ind w:left="1124" w:hanging="562"/>
        <w:contextualSpacing/>
      </w:pPr>
      <w:r>
        <w:rPr>
          <w:color w:val="000000"/>
          <w:lang w:val="en-US"/>
        </w:rPr>
        <w:t>a</w:t>
      </w:r>
      <w:r w:rsidRPr="009B22E0">
        <w:rPr>
          <w:color w:val="000000"/>
          <w:lang w:val="en-US"/>
        </w:rPr>
        <w:t xml:space="preserve">ll </w:t>
      </w:r>
      <w:r w:rsidR="004A24F5" w:rsidRPr="009B22E0">
        <w:rPr>
          <w:color w:val="000000"/>
          <w:lang w:val="en-US"/>
        </w:rPr>
        <w:t xml:space="preserve">Valued Ecological Components (VECs) identified in the Environmental Protection Plan (EPP) in </w:t>
      </w:r>
      <w:r w:rsidR="00B87086" w:rsidRPr="009B22E0">
        <w:rPr>
          <w:color w:val="000000"/>
          <w:lang w:val="en-US"/>
        </w:rPr>
        <w:t>section 300</w:t>
      </w:r>
      <w:r w:rsidR="004A6D8E" w:rsidRPr="009B22E0">
        <w:rPr>
          <w:color w:val="000000"/>
          <w:lang w:val="en-US"/>
        </w:rPr>
        <w:t>.2.10</w:t>
      </w:r>
      <w:r w:rsidR="00B87086" w:rsidRPr="009B22E0">
        <w:rPr>
          <w:color w:val="000000"/>
          <w:lang w:val="en-US"/>
        </w:rPr>
        <w:t xml:space="preserve"> of </w:t>
      </w:r>
      <w:r w:rsidR="008D72FA" w:rsidRPr="009B22E0">
        <w:rPr>
          <w:color w:val="000000"/>
          <w:lang w:val="en-US"/>
        </w:rPr>
        <w:t>Schedule 15</w:t>
      </w:r>
      <w:r w:rsidR="004A6D8E" w:rsidRPr="009B22E0">
        <w:rPr>
          <w:color w:val="000000"/>
          <w:lang w:val="en-US"/>
        </w:rPr>
        <w:t>-2</w:t>
      </w:r>
      <w:r>
        <w:rPr>
          <w:color w:val="000000"/>
          <w:lang w:val="en-US"/>
        </w:rPr>
        <w:t xml:space="preserve"> – Design and Construction</w:t>
      </w:r>
      <w:r w:rsidR="00B87086" w:rsidRPr="008D70C6">
        <w:t xml:space="preserve"> </w:t>
      </w:r>
      <w:r w:rsidR="004A24F5" w:rsidRPr="008D70C6">
        <w:t>are included as part of the IMS</w:t>
      </w:r>
      <w:r w:rsidR="000D768D" w:rsidRPr="008D70C6">
        <w:t>-E</w:t>
      </w:r>
      <w:r>
        <w:t>M</w:t>
      </w:r>
      <w:r w:rsidR="000D768D" w:rsidRPr="008D70C6">
        <w:t>S</w:t>
      </w:r>
      <w:r>
        <w:t>;</w:t>
      </w:r>
    </w:p>
    <w:p w14:paraId="6265C7F4" w14:textId="454E16B9" w:rsidR="004A24F5" w:rsidRPr="008D70C6" w:rsidRDefault="004A24F5" w:rsidP="003B46C1">
      <w:pPr>
        <w:numPr>
          <w:ilvl w:val="0"/>
          <w:numId w:val="2"/>
        </w:numPr>
        <w:ind w:left="1124" w:hanging="562"/>
        <w:contextualSpacing/>
      </w:pPr>
      <w:r w:rsidRPr="008D70C6">
        <w:lastRenderedPageBreak/>
        <w:t>Project Co continually improves its environmental performance, including acting promptly on environmental issues and opportunities as they arise</w:t>
      </w:r>
      <w:r w:rsidR="00D96E30">
        <w:t>; and</w:t>
      </w:r>
    </w:p>
    <w:p w14:paraId="75B4D47F" w14:textId="5FCA807C" w:rsidR="004A24F5" w:rsidRPr="008D70C6" w:rsidRDefault="00B87086" w:rsidP="003B46C1">
      <w:pPr>
        <w:numPr>
          <w:ilvl w:val="0"/>
          <w:numId w:val="2"/>
        </w:numPr>
        <w:ind w:left="1124" w:hanging="562"/>
        <w:contextualSpacing/>
      </w:pPr>
      <w:r w:rsidRPr="008D70C6">
        <w:t xml:space="preserve">Project Co </w:t>
      </w:r>
      <w:r w:rsidR="004A24F5" w:rsidRPr="008D70C6">
        <w:t>can demonstrate its environmental performance and that all environmental performance information is made available to the Ministry.</w:t>
      </w:r>
    </w:p>
    <w:p w14:paraId="35490BD1" w14:textId="77777777" w:rsidR="004A24F5" w:rsidRPr="008D70C6" w:rsidRDefault="004A24F5" w:rsidP="00DE3576">
      <w:pPr>
        <w:jc w:val="both"/>
        <w:rPr>
          <w:lang w:val="en-US"/>
        </w:rPr>
      </w:pPr>
    </w:p>
    <w:p w14:paraId="4E57182F" w14:textId="75DE6A90" w:rsidR="004A24F5" w:rsidRPr="008D70C6" w:rsidRDefault="004A24F5" w:rsidP="00DE3576">
      <w:pPr>
        <w:jc w:val="both"/>
      </w:pPr>
      <w:r w:rsidRPr="008D70C6">
        <w:t xml:space="preserve">Project Co shall make all </w:t>
      </w:r>
      <w:r w:rsidR="00D71884" w:rsidRPr="008D70C6">
        <w:t>IMS-E</w:t>
      </w:r>
      <w:r w:rsidR="00D96E30">
        <w:t>M</w:t>
      </w:r>
      <w:r w:rsidR="00D71884" w:rsidRPr="008D70C6">
        <w:t>S</w:t>
      </w:r>
      <w:r w:rsidRPr="008D70C6">
        <w:t xml:space="preserve"> records available to the Ministry for inspection and review, as requested. Project Co shall provide the Ministry with a copy of any or all records when requested within 48 hours of the request. The </w:t>
      </w:r>
      <w:r w:rsidR="00D71884" w:rsidRPr="008D70C6">
        <w:t>IMS-E</w:t>
      </w:r>
      <w:r w:rsidR="00D96E30">
        <w:t>M</w:t>
      </w:r>
      <w:r w:rsidR="00D71884" w:rsidRPr="008D70C6">
        <w:t>S</w:t>
      </w:r>
      <w:r w:rsidRPr="008D70C6">
        <w:t xml:space="preserve"> shall address all stages of the </w:t>
      </w:r>
      <w:r w:rsidR="00EB2E2B" w:rsidRPr="008D70C6">
        <w:t>Project Operations</w:t>
      </w:r>
      <w:r w:rsidRPr="008D70C6">
        <w:t>, specifically:</w:t>
      </w:r>
    </w:p>
    <w:p w14:paraId="7E4792F2" w14:textId="77777777" w:rsidR="004A24F5" w:rsidRPr="008D70C6" w:rsidRDefault="004A24F5" w:rsidP="00DE3576">
      <w:pPr>
        <w:jc w:val="both"/>
      </w:pPr>
    </w:p>
    <w:p w14:paraId="1ADD3FE2" w14:textId="76B0079C" w:rsidR="004A24F5" w:rsidRPr="009B22E0" w:rsidRDefault="00D96E30" w:rsidP="003B46C1">
      <w:pPr>
        <w:numPr>
          <w:ilvl w:val="0"/>
          <w:numId w:val="2"/>
        </w:numPr>
        <w:ind w:left="1124" w:hanging="562"/>
        <w:contextualSpacing/>
        <w:rPr>
          <w:color w:val="000000"/>
          <w:lang w:val="en-US"/>
        </w:rPr>
      </w:pPr>
      <w:r>
        <w:rPr>
          <w:color w:val="000000"/>
          <w:lang w:val="en-US"/>
        </w:rPr>
        <w:t>d</w:t>
      </w:r>
      <w:r w:rsidRPr="009B22E0">
        <w:rPr>
          <w:color w:val="000000"/>
          <w:lang w:val="en-US"/>
        </w:rPr>
        <w:t>esign</w:t>
      </w:r>
      <w:r w:rsidR="004A24F5" w:rsidRPr="009B22E0">
        <w:rPr>
          <w:color w:val="000000"/>
          <w:lang w:val="en-US"/>
        </w:rPr>
        <w:t>;</w:t>
      </w:r>
    </w:p>
    <w:p w14:paraId="34E87F38" w14:textId="5A20E175" w:rsidR="004A24F5" w:rsidRPr="009B22E0" w:rsidRDefault="00D96E30" w:rsidP="003B46C1">
      <w:pPr>
        <w:numPr>
          <w:ilvl w:val="0"/>
          <w:numId w:val="2"/>
        </w:numPr>
        <w:ind w:left="1124" w:hanging="562"/>
        <w:contextualSpacing/>
        <w:rPr>
          <w:color w:val="000000"/>
          <w:lang w:val="en-US"/>
        </w:rPr>
      </w:pPr>
      <w:r>
        <w:rPr>
          <w:color w:val="000000"/>
          <w:lang w:val="en-US"/>
        </w:rPr>
        <w:t>c</w:t>
      </w:r>
      <w:r w:rsidRPr="009B22E0">
        <w:rPr>
          <w:color w:val="000000"/>
          <w:lang w:val="en-US"/>
        </w:rPr>
        <w:t>onstruction</w:t>
      </w:r>
      <w:r w:rsidR="004A24F5" w:rsidRPr="009B22E0">
        <w:rPr>
          <w:color w:val="000000"/>
          <w:lang w:val="en-US"/>
        </w:rPr>
        <w:t>; and</w:t>
      </w:r>
    </w:p>
    <w:p w14:paraId="56655112" w14:textId="3A763406" w:rsidR="004A24F5" w:rsidRPr="00B4680D" w:rsidRDefault="00D96E30" w:rsidP="003B46C1">
      <w:pPr>
        <w:numPr>
          <w:ilvl w:val="0"/>
          <w:numId w:val="2"/>
        </w:numPr>
        <w:ind w:left="1124" w:hanging="562"/>
        <w:contextualSpacing/>
      </w:pPr>
      <w:r>
        <w:rPr>
          <w:color w:val="000000"/>
          <w:lang w:val="en-US"/>
        </w:rPr>
        <w:t>o</w:t>
      </w:r>
      <w:r w:rsidRPr="009B22E0">
        <w:rPr>
          <w:color w:val="000000"/>
          <w:lang w:val="en-US"/>
        </w:rPr>
        <w:t>perations</w:t>
      </w:r>
      <w:r w:rsidR="004A24F5" w:rsidRPr="00B4680D">
        <w:t>, including maintenance and rehabilitation.</w:t>
      </w:r>
    </w:p>
    <w:p w14:paraId="07E4158E" w14:textId="77777777" w:rsidR="004A24F5" w:rsidRPr="008D70C6" w:rsidRDefault="004A24F5" w:rsidP="00137D1E">
      <w:pPr>
        <w:widowControl w:val="0"/>
        <w:tabs>
          <w:tab w:val="left" w:pos="0"/>
        </w:tabs>
        <w:jc w:val="both"/>
        <w:rPr>
          <w:highlight w:val="green"/>
        </w:rPr>
      </w:pPr>
    </w:p>
    <w:p w14:paraId="541B9F48" w14:textId="266748D2" w:rsidR="004A24F5" w:rsidRPr="008D70C6" w:rsidRDefault="00291801" w:rsidP="00B4680D">
      <w:pPr>
        <w:jc w:val="both"/>
      </w:pPr>
      <w:r w:rsidRPr="008D70C6">
        <w:lastRenderedPageBreak/>
        <w:t>Construction Activities</w:t>
      </w:r>
      <w:r w:rsidR="004A24F5" w:rsidRPr="008D70C6">
        <w:t xml:space="preserve"> shall not be started on any component until after the </w:t>
      </w:r>
      <w:r w:rsidR="009B67DA" w:rsidRPr="008D70C6">
        <w:t>IMS-E</w:t>
      </w:r>
      <w:r w:rsidR="00D96E30">
        <w:t>M</w:t>
      </w:r>
      <w:r w:rsidR="009B67DA" w:rsidRPr="008D70C6">
        <w:t>S</w:t>
      </w:r>
      <w:r w:rsidR="004A24F5" w:rsidRPr="008D70C6">
        <w:t xml:space="preserve"> has been prepared and </w:t>
      </w:r>
      <w:r w:rsidR="00725E42">
        <w:t>submitted to</w:t>
      </w:r>
      <w:r w:rsidR="004A24F5" w:rsidRPr="008D70C6">
        <w:t xml:space="preserve"> the Ministry</w:t>
      </w:r>
      <w:r w:rsidRPr="008D70C6">
        <w:t xml:space="preserve"> in accordance with </w:t>
      </w:r>
      <w:r w:rsidR="004A6D8E" w:rsidRPr="008D70C6">
        <w:t>Schedule 9</w:t>
      </w:r>
      <w:r w:rsidR="00D96E30">
        <w:t xml:space="preserve"> -</w:t>
      </w:r>
      <w:r w:rsidR="00D96E30" w:rsidRPr="008D70C6">
        <w:t xml:space="preserve"> </w:t>
      </w:r>
      <w:r w:rsidRPr="008D70C6">
        <w:t>Review Procedure</w:t>
      </w:r>
      <w:r w:rsidR="00725E42">
        <w:t xml:space="preserve"> and shall at all times comply with Applicable Law</w:t>
      </w:r>
      <w:r w:rsidR="004A24F5" w:rsidRPr="008D70C6">
        <w:t>.</w:t>
      </w:r>
    </w:p>
    <w:p w14:paraId="42BA7DEC" w14:textId="77777777" w:rsidR="004A24F5" w:rsidRPr="008D70C6" w:rsidRDefault="004A24F5" w:rsidP="00B4680D">
      <w:pPr>
        <w:jc w:val="both"/>
      </w:pPr>
    </w:p>
    <w:p w14:paraId="077DAEBD" w14:textId="70AB0953" w:rsidR="004A24F5" w:rsidRPr="008D70C6" w:rsidRDefault="004A24F5" w:rsidP="00B4680D">
      <w:pPr>
        <w:jc w:val="both"/>
      </w:pPr>
      <w:r w:rsidRPr="008D70C6">
        <w:t xml:space="preserve">The </w:t>
      </w:r>
      <w:r w:rsidR="00D71884" w:rsidRPr="008D70C6">
        <w:t>IMS-E</w:t>
      </w:r>
      <w:r w:rsidR="00D96E30">
        <w:t>M</w:t>
      </w:r>
      <w:r w:rsidR="00D71884" w:rsidRPr="008D70C6">
        <w:t>S</w:t>
      </w:r>
      <w:r w:rsidRPr="008D70C6">
        <w:t xml:space="preserve"> shall be fully implemented to meet all the requirements of ISO 14001</w:t>
      </w:r>
      <w:r w:rsidR="00D71884" w:rsidRPr="008D70C6">
        <w:t xml:space="preserve"> </w:t>
      </w:r>
      <w:r w:rsidRPr="008D70C6">
        <w:t xml:space="preserve">no later than 365 days after </w:t>
      </w:r>
      <w:r w:rsidR="00291801" w:rsidRPr="008D70C6">
        <w:t>Commercial Close</w:t>
      </w:r>
      <w:r w:rsidRPr="008D70C6">
        <w:t xml:space="preserve"> and shall be verified by an external audit by a qualified party, as described herein.  The </w:t>
      </w:r>
      <w:r w:rsidR="00D71884" w:rsidRPr="008D70C6">
        <w:t>IMS-E</w:t>
      </w:r>
      <w:r w:rsidR="00D96E30">
        <w:t>M</w:t>
      </w:r>
      <w:r w:rsidR="00D71884" w:rsidRPr="008D70C6">
        <w:t>S</w:t>
      </w:r>
      <w:r w:rsidRPr="008D70C6">
        <w:t xml:space="preserve"> shall include, but not necessarily be limited to the following:</w:t>
      </w:r>
    </w:p>
    <w:p w14:paraId="7BA540A1" w14:textId="77777777" w:rsidR="004A24F5" w:rsidRPr="008D70C6" w:rsidRDefault="004A24F5" w:rsidP="004A24F5">
      <w:pPr>
        <w:widowControl w:val="0"/>
        <w:tabs>
          <w:tab w:val="left" w:pos="0"/>
        </w:tabs>
      </w:pPr>
    </w:p>
    <w:p w14:paraId="0DAD54A1" w14:textId="5DC87F62" w:rsidR="004A24F5" w:rsidRPr="00B4680D" w:rsidRDefault="00D96E30" w:rsidP="003B46C1">
      <w:pPr>
        <w:numPr>
          <w:ilvl w:val="0"/>
          <w:numId w:val="2"/>
        </w:numPr>
        <w:ind w:left="1134" w:hanging="567"/>
        <w:contextualSpacing/>
      </w:pPr>
      <w:r>
        <w:t>e</w:t>
      </w:r>
      <w:r w:rsidRPr="00B4680D">
        <w:t xml:space="preserve">nvironmental </w:t>
      </w:r>
      <w:r>
        <w:t>p</w:t>
      </w:r>
      <w:r w:rsidRPr="00B4680D">
        <w:t>olicy</w:t>
      </w:r>
      <w:r>
        <w:t>;</w:t>
      </w:r>
    </w:p>
    <w:p w14:paraId="4D946CF2" w14:textId="6FCBBBA6" w:rsidR="004A24F5" w:rsidRPr="00B4680D" w:rsidRDefault="00D96E30" w:rsidP="003B46C1">
      <w:pPr>
        <w:numPr>
          <w:ilvl w:val="0"/>
          <w:numId w:val="2"/>
        </w:numPr>
        <w:ind w:left="1134" w:hanging="567"/>
        <w:contextualSpacing/>
      </w:pPr>
      <w:r>
        <w:t>p</w:t>
      </w:r>
      <w:r w:rsidRPr="00B4680D">
        <w:t>lanning</w:t>
      </w:r>
      <w:r>
        <w:t>;</w:t>
      </w:r>
    </w:p>
    <w:p w14:paraId="52244C31" w14:textId="75EAC277" w:rsidR="004A24F5" w:rsidRPr="008D70C6" w:rsidRDefault="00D96E30" w:rsidP="003B46C1">
      <w:pPr>
        <w:pStyle w:val="ListParagraph"/>
        <w:widowControl w:val="0"/>
        <w:numPr>
          <w:ilvl w:val="1"/>
          <w:numId w:val="8"/>
        </w:numPr>
        <w:tabs>
          <w:tab w:val="left" w:pos="0"/>
        </w:tabs>
        <w:ind w:left="1434" w:hanging="357"/>
      </w:pPr>
      <w:r>
        <w:t>e</w:t>
      </w:r>
      <w:r w:rsidRPr="008D70C6">
        <w:t xml:space="preserve">nvironmental </w:t>
      </w:r>
      <w:r w:rsidR="00291801" w:rsidRPr="008D70C6">
        <w:t>aspects</w:t>
      </w:r>
      <w:r>
        <w:t>;</w:t>
      </w:r>
    </w:p>
    <w:p w14:paraId="558BCA31" w14:textId="4A33567A" w:rsidR="004A24F5" w:rsidRPr="008D70C6" w:rsidRDefault="00D96E30" w:rsidP="003B46C1">
      <w:pPr>
        <w:pStyle w:val="ListParagraph"/>
        <w:widowControl w:val="0"/>
        <w:numPr>
          <w:ilvl w:val="1"/>
          <w:numId w:val="8"/>
        </w:numPr>
        <w:tabs>
          <w:tab w:val="left" w:pos="0"/>
        </w:tabs>
        <w:ind w:left="1434" w:hanging="357"/>
      </w:pPr>
      <w:r>
        <w:t>l</w:t>
      </w:r>
      <w:r w:rsidRPr="008D70C6">
        <w:t xml:space="preserve">egal </w:t>
      </w:r>
      <w:r w:rsidR="00291801" w:rsidRPr="008D70C6">
        <w:t>r</w:t>
      </w:r>
      <w:r w:rsidR="004A24F5" w:rsidRPr="008D70C6">
        <w:t>equirements</w:t>
      </w:r>
      <w:r>
        <w:t>; and</w:t>
      </w:r>
    </w:p>
    <w:p w14:paraId="6ED8A432" w14:textId="2E895AEA" w:rsidR="004A24F5" w:rsidRPr="008D70C6" w:rsidRDefault="00D96E30" w:rsidP="003B46C1">
      <w:pPr>
        <w:pStyle w:val="ListParagraph"/>
        <w:widowControl w:val="0"/>
        <w:numPr>
          <w:ilvl w:val="1"/>
          <w:numId w:val="8"/>
        </w:numPr>
        <w:tabs>
          <w:tab w:val="left" w:pos="0"/>
        </w:tabs>
        <w:ind w:left="1434" w:hanging="357"/>
      </w:pPr>
      <w:r>
        <w:t>o</w:t>
      </w:r>
      <w:r w:rsidRPr="008D70C6">
        <w:t>bjectives</w:t>
      </w:r>
      <w:r w:rsidR="004A24F5" w:rsidRPr="008D70C6">
        <w:t xml:space="preserve">, </w:t>
      </w:r>
      <w:r w:rsidR="00291801" w:rsidRPr="008D70C6">
        <w:t xml:space="preserve">targets </w:t>
      </w:r>
      <w:r w:rsidR="004A24F5" w:rsidRPr="008D70C6">
        <w:t xml:space="preserve">and </w:t>
      </w:r>
      <w:r w:rsidR="00291801" w:rsidRPr="008D70C6">
        <w:t>programmes</w:t>
      </w:r>
      <w:r>
        <w:t>;</w:t>
      </w:r>
    </w:p>
    <w:p w14:paraId="08200FAC" w14:textId="66719F9E" w:rsidR="004A24F5" w:rsidRPr="00B4680D" w:rsidRDefault="00D96E30" w:rsidP="003B46C1">
      <w:pPr>
        <w:numPr>
          <w:ilvl w:val="0"/>
          <w:numId w:val="2"/>
        </w:numPr>
        <w:ind w:left="1134" w:hanging="567"/>
        <w:contextualSpacing/>
      </w:pPr>
      <w:r>
        <w:t>i</w:t>
      </w:r>
      <w:r w:rsidR="004A24F5" w:rsidRPr="00B4680D">
        <w:t xml:space="preserve">mplementation and </w:t>
      </w:r>
      <w:r w:rsidR="00291801" w:rsidRPr="00B4680D">
        <w:t>operation</w:t>
      </w:r>
      <w:r>
        <w:t>;</w:t>
      </w:r>
    </w:p>
    <w:p w14:paraId="5105F68D" w14:textId="30055DB8" w:rsidR="004A24F5" w:rsidRPr="008D70C6" w:rsidRDefault="00D96E30" w:rsidP="003B46C1">
      <w:pPr>
        <w:pStyle w:val="ListParagraph"/>
        <w:widowControl w:val="0"/>
        <w:numPr>
          <w:ilvl w:val="1"/>
          <w:numId w:val="8"/>
        </w:numPr>
        <w:tabs>
          <w:tab w:val="left" w:pos="0"/>
        </w:tabs>
      </w:pPr>
      <w:r>
        <w:t>r</w:t>
      </w:r>
      <w:r w:rsidRPr="008D70C6">
        <w:t>esources</w:t>
      </w:r>
      <w:r w:rsidR="004A24F5" w:rsidRPr="008D70C6">
        <w:t xml:space="preserve">, </w:t>
      </w:r>
      <w:r w:rsidR="00291801" w:rsidRPr="008D70C6">
        <w:t>roles</w:t>
      </w:r>
      <w:r w:rsidR="004A24F5" w:rsidRPr="008D70C6">
        <w:t xml:space="preserve">, </w:t>
      </w:r>
      <w:r w:rsidR="00291801" w:rsidRPr="008D70C6">
        <w:t xml:space="preserve">responsibility </w:t>
      </w:r>
      <w:r w:rsidR="004A24F5" w:rsidRPr="008D70C6">
        <w:t xml:space="preserve">and </w:t>
      </w:r>
      <w:r w:rsidR="00291801" w:rsidRPr="008D70C6">
        <w:t>authority</w:t>
      </w:r>
      <w:r>
        <w:t>;</w:t>
      </w:r>
    </w:p>
    <w:p w14:paraId="6CD05A7C" w14:textId="58E93635" w:rsidR="004A24F5" w:rsidRPr="008D70C6" w:rsidRDefault="00D96E30" w:rsidP="003B46C1">
      <w:pPr>
        <w:pStyle w:val="ListParagraph"/>
        <w:widowControl w:val="0"/>
        <w:numPr>
          <w:ilvl w:val="1"/>
          <w:numId w:val="8"/>
        </w:numPr>
        <w:tabs>
          <w:tab w:val="left" w:pos="0"/>
        </w:tabs>
      </w:pPr>
      <w:r>
        <w:t>c</w:t>
      </w:r>
      <w:r w:rsidRPr="008D70C6">
        <w:t>ompliance</w:t>
      </w:r>
      <w:r w:rsidR="004A24F5" w:rsidRPr="008D70C6">
        <w:t xml:space="preserve">, </w:t>
      </w:r>
      <w:r w:rsidR="00291801" w:rsidRPr="008D70C6">
        <w:t xml:space="preserve">training </w:t>
      </w:r>
      <w:r w:rsidR="004A24F5" w:rsidRPr="008D70C6">
        <w:t xml:space="preserve">and </w:t>
      </w:r>
      <w:r w:rsidR="00291801" w:rsidRPr="008D70C6">
        <w:t>awareness</w:t>
      </w:r>
      <w:r>
        <w:t>;</w:t>
      </w:r>
    </w:p>
    <w:p w14:paraId="102C2A08" w14:textId="05D16B58" w:rsidR="004A24F5" w:rsidRPr="008D70C6" w:rsidRDefault="00D96E30" w:rsidP="003B46C1">
      <w:pPr>
        <w:pStyle w:val="ListParagraph"/>
        <w:widowControl w:val="0"/>
        <w:numPr>
          <w:ilvl w:val="1"/>
          <w:numId w:val="8"/>
        </w:numPr>
        <w:tabs>
          <w:tab w:val="left" w:pos="0"/>
        </w:tabs>
      </w:pPr>
      <w:r>
        <w:t>c</w:t>
      </w:r>
      <w:r w:rsidRPr="008D70C6">
        <w:t>ommunication</w:t>
      </w:r>
      <w:r>
        <w:t>;</w:t>
      </w:r>
    </w:p>
    <w:p w14:paraId="22B04CA3" w14:textId="4E0FCB83" w:rsidR="004A24F5" w:rsidRPr="008D70C6" w:rsidRDefault="00D96E30" w:rsidP="003B46C1">
      <w:pPr>
        <w:pStyle w:val="ListParagraph"/>
        <w:widowControl w:val="0"/>
        <w:numPr>
          <w:ilvl w:val="1"/>
          <w:numId w:val="8"/>
        </w:numPr>
        <w:tabs>
          <w:tab w:val="left" w:pos="0"/>
        </w:tabs>
      </w:pPr>
      <w:r>
        <w:t>o</w:t>
      </w:r>
      <w:r w:rsidRPr="008D70C6">
        <w:t xml:space="preserve">perational </w:t>
      </w:r>
      <w:r w:rsidR="00291801" w:rsidRPr="008D70C6">
        <w:t>control</w:t>
      </w:r>
      <w:r>
        <w:t>; and</w:t>
      </w:r>
    </w:p>
    <w:p w14:paraId="6078DAA9" w14:textId="4EFF3170" w:rsidR="004A24F5" w:rsidRPr="008D70C6" w:rsidRDefault="00D96E30" w:rsidP="003B46C1">
      <w:pPr>
        <w:pStyle w:val="ListParagraph"/>
        <w:widowControl w:val="0"/>
        <w:numPr>
          <w:ilvl w:val="1"/>
          <w:numId w:val="8"/>
        </w:numPr>
        <w:tabs>
          <w:tab w:val="left" w:pos="0"/>
        </w:tabs>
        <w:ind w:left="1434" w:hanging="357"/>
      </w:pPr>
      <w:r>
        <w:lastRenderedPageBreak/>
        <w:t>e</w:t>
      </w:r>
      <w:r w:rsidRPr="008D70C6">
        <w:t xml:space="preserve">mergency </w:t>
      </w:r>
      <w:r w:rsidR="00291801" w:rsidRPr="008D70C6">
        <w:t xml:space="preserve">preparedness </w:t>
      </w:r>
      <w:r w:rsidR="004A24F5" w:rsidRPr="008D70C6">
        <w:t xml:space="preserve">and </w:t>
      </w:r>
      <w:r w:rsidR="00291801" w:rsidRPr="008D70C6">
        <w:t>response</w:t>
      </w:r>
      <w:r>
        <w:t>;</w:t>
      </w:r>
    </w:p>
    <w:p w14:paraId="1769703F" w14:textId="2F186F27" w:rsidR="004A24F5" w:rsidRPr="00B4680D" w:rsidRDefault="00D96E30" w:rsidP="003B46C1">
      <w:pPr>
        <w:numPr>
          <w:ilvl w:val="0"/>
          <w:numId w:val="2"/>
        </w:numPr>
        <w:ind w:left="1134" w:hanging="567"/>
        <w:contextualSpacing/>
      </w:pPr>
      <w:r>
        <w:t>c</w:t>
      </w:r>
      <w:r w:rsidRPr="00B4680D">
        <w:t>hecking</w:t>
      </w:r>
    </w:p>
    <w:p w14:paraId="694E362D" w14:textId="576D005C" w:rsidR="00C24D5D" w:rsidRPr="008D70C6" w:rsidRDefault="00D96E30" w:rsidP="003B46C1">
      <w:pPr>
        <w:pStyle w:val="ListParagraph"/>
        <w:widowControl w:val="0"/>
        <w:numPr>
          <w:ilvl w:val="1"/>
          <w:numId w:val="8"/>
        </w:numPr>
        <w:tabs>
          <w:tab w:val="left" w:pos="0"/>
        </w:tabs>
      </w:pPr>
      <w:r>
        <w:t>mo</w:t>
      </w:r>
      <w:r w:rsidRPr="008D70C6">
        <w:t xml:space="preserve">nitoring </w:t>
      </w:r>
      <w:r w:rsidR="00C24D5D" w:rsidRPr="008D70C6">
        <w:t xml:space="preserve">and </w:t>
      </w:r>
      <w:r w:rsidR="00291801" w:rsidRPr="008D70C6">
        <w:t>measurement</w:t>
      </w:r>
      <w:r>
        <w:t>;</w:t>
      </w:r>
    </w:p>
    <w:p w14:paraId="78813A61" w14:textId="0BB3B76C" w:rsidR="00C24D5D" w:rsidRPr="008D70C6" w:rsidRDefault="00D96E30" w:rsidP="003B46C1">
      <w:pPr>
        <w:pStyle w:val="ListParagraph"/>
        <w:widowControl w:val="0"/>
        <w:numPr>
          <w:ilvl w:val="1"/>
          <w:numId w:val="8"/>
        </w:numPr>
        <w:tabs>
          <w:tab w:val="left" w:pos="0"/>
        </w:tabs>
      </w:pPr>
      <w:r>
        <w:t>e</w:t>
      </w:r>
      <w:r w:rsidRPr="008D70C6">
        <w:t xml:space="preserve">valuation </w:t>
      </w:r>
      <w:r w:rsidR="00C24D5D" w:rsidRPr="008D70C6">
        <w:t xml:space="preserve">of </w:t>
      </w:r>
      <w:r w:rsidR="00291801" w:rsidRPr="008D70C6">
        <w:t>compliance</w:t>
      </w:r>
      <w:r>
        <w:t>; and</w:t>
      </w:r>
    </w:p>
    <w:p w14:paraId="13A25D64" w14:textId="0890503A" w:rsidR="004A6D8E" w:rsidRDefault="00D96E30" w:rsidP="003B46C1">
      <w:pPr>
        <w:pStyle w:val="ListParagraph"/>
        <w:widowControl w:val="0"/>
        <w:numPr>
          <w:ilvl w:val="1"/>
          <w:numId w:val="8"/>
        </w:numPr>
        <w:tabs>
          <w:tab w:val="left" w:pos="0"/>
        </w:tabs>
      </w:pPr>
      <w:r>
        <w:t>r</w:t>
      </w:r>
      <w:r w:rsidRPr="00B4680D">
        <w:t xml:space="preserve">eferences </w:t>
      </w:r>
      <w:r w:rsidR="00C24D5D" w:rsidRPr="00B4680D">
        <w:t>to core procedures</w:t>
      </w:r>
      <w:r>
        <w:t>.</w:t>
      </w:r>
    </w:p>
    <w:p w14:paraId="3F500109" w14:textId="77777777" w:rsidR="00D96E30" w:rsidRPr="008D70C6" w:rsidRDefault="00D96E30" w:rsidP="00267F23">
      <w:pPr>
        <w:widowControl w:val="0"/>
        <w:tabs>
          <w:tab w:val="left" w:pos="0"/>
        </w:tabs>
        <w:spacing w:after="60" w:line="276" w:lineRule="auto"/>
      </w:pPr>
    </w:p>
    <w:p w14:paraId="1A108570" w14:textId="77777777" w:rsidR="004471E3" w:rsidRDefault="004471E3">
      <w:pPr>
        <w:rPr>
          <w:rFonts w:ascii="Arial" w:eastAsiaTheme="minorHAnsi" w:hAnsi="Arial" w:cs="Arial"/>
          <w:b/>
          <w:noProof/>
        </w:rPr>
      </w:pPr>
      <w:r>
        <w:rPr>
          <w:rFonts w:eastAsiaTheme="minorHAnsi"/>
        </w:rPr>
        <w:br w:type="page"/>
      </w:r>
    </w:p>
    <w:p w14:paraId="30751B46" w14:textId="57635DC0" w:rsidR="004A24F5" w:rsidRPr="009B22E0" w:rsidRDefault="004A24F5" w:rsidP="009B22E0">
      <w:pPr>
        <w:pStyle w:val="Heading2"/>
        <w:numPr>
          <w:ilvl w:val="2"/>
          <w:numId w:val="53"/>
        </w:numPr>
        <w:ind w:left="567" w:hanging="567"/>
        <w:rPr>
          <w:rFonts w:eastAsiaTheme="minorHAnsi"/>
          <w:u w:val="none"/>
        </w:rPr>
      </w:pPr>
      <w:bookmarkStart w:id="17" w:name="_Toc409718771"/>
      <w:r w:rsidRPr="009B22E0">
        <w:rPr>
          <w:rFonts w:eastAsiaTheme="minorHAnsi"/>
          <w:sz w:val="24"/>
          <w:szCs w:val="24"/>
          <w:u w:val="none"/>
        </w:rPr>
        <w:lastRenderedPageBreak/>
        <w:t>Occupational Health and Safety</w:t>
      </w:r>
      <w:bookmarkEnd w:id="17"/>
    </w:p>
    <w:p w14:paraId="42A3A04F" w14:textId="77777777" w:rsidR="00B47088" w:rsidRDefault="00B47088" w:rsidP="00DE3576">
      <w:pPr>
        <w:pStyle w:val="CommentText"/>
        <w:jc w:val="both"/>
        <w:rPr>
          <w:sz w:val="24"/>
          <w:szCs w:val="24"/>
        </w:rPr>
      </w:pPr>
    </w:p>
    <w:p w14:paraId="0AEAA9F4" w14:textId="45679190" w:rsidR="004A24F5" w:rsidRPr="008D70C6" w:rsidRDefault="004A24F5" w:rsidP="00DE3576">
      <w:pPr>
        <w:pStyle w:val="CommentText"/>
        <w:jc w:val="both"/>
        <w:rPr>
          <w:sz w:val="24"/>
          <w:szCs w:val="24"/>
        </w:rPr>
      </w:pPr>
      <w:r w:rsidRPr="008D70C6">
        <w:rPr>
          <w:sz w:val="24"/>
          <w:szCs w:val="24"/>
        </w:rPr>
        <w:t xml:space="preserve">The Occupational Health and Safety Section of the IMS (IMS-OHS) shall meet all the requirements of the </w:t>
      </w:r>
      <w:r w:rsidRPr="008D70C6">
        <w:rPr>
          <w:iCs/>
          <w:sz w:val="24"/>
          <w:szCs w:val="24"/>
        </w:rPr>
        <w:t>OHSAS 18001</w:t>
      </w:r>
      <w:r w:rsidRPr="008D70C6">
        <w:rPr>
          <w:sz w:val="24"/>
          <w:szCs w:val="24"/>
        </w:rPr>
        <w:t xml:space="preserve"> </w:t>
      </w:r>
      <w:r w:rsidR="005F139F" w:rsidRPr="008D70C6">
        <w:rPr>
          <w:sz w:val="24"/>
          <w:szCs w:val="24"/>
        </w:rPr>
        <w:t>s</w:t>
      </w:r>
      <w:r w:rsidRPr="008D70C6">
        <w:rPr>
          <w:sz w:val="24"/>
          <w:szCs w:val="24"/>
        </w:rPr>
        <w:t>tandard and obtain a</w:t>
      </w:r>
      <w:r w:rsidR="00111BE1" w:rsidRPr="008D70C6">
        <w:rPr>
          <w:sz w:val="24"/>
          <w:szCs w:val="24"/>
        </w:rPr>
        <w:t xml:space="preserve"> </w:t>
      </w:r>
      <w:r w:rsidR="00111BE1" w:rsidRPr="008D70C6">
        <w:rPr>
          <w:color w:val="000000"/>
          <w:sz w:val="24"/>
          <w:szCs w:val="24"/>
          <w:lang w:val="en-US"/>
        </w:rPr>
        <w:t xml:space="preserve">Certificate of Recognition (COR), </w:t>
      </w:r>
      <w:r w:rsidRPr="008D70C6">
        <w:rPr>
          <w:sz w:val="24"/>
          <w:szCs w:val="24"/>
        </w:rPr>
        <w:t xml:space="preserve">as recognized by the Saskatchewan Construction Safety </w:t>
      </w:r>
      <w:r w:rsidR="003B46C1" w:rsidRPr="008D70C6">
        <w:rPr>
          <w:sz w:val="24"/>
          <w:szCs w:val="24"/>
        </w:rPr>
        <w:t>Association</w:t>
      </w:r>
      <w:r w:rsidRPr="008D70C6">
        <w:rPr>
          <w:sz w:val="24"/>
          <w:szCs w:val="24"/>
        </w:rPr>
        <w:t xml:space="preserve"> or its successor branch or association.  The IMS-OHS shall cover all activities, products and services related to the </w:t>
      </w:r>
      <w:r w:rsidR="007655C1" w:rsidRPr="008D70C6">
        <w:rPr>
          <w:sz w:val="24"/>
          <w:szCs w:val="24"/>
        </w:rPr>
        <w:t>Project Operations</w:t>
      </w:r>
      <w:r w:rsidRPr="008D70C6">
        <w:rPr>
          <w:sz w:val="24"/>
          <w:szCs w:val="24"/>
        </w:rPr>
        <w:t xml:space="preserve">, prior to the execution of these activities, products and services.  Project Co and the </w:t>
      </w:r>
      <w:r w:rsidR="00A16B56" w:rsidRPr="008D70C6">
        <w:rPr>
          <w:sz w:val="24"/>
          <w:szCs w:val="24"/>
        </w:rPr>
        <w:t>OHS</w:t>
      </w:r>
      <w:r w:rsidRPr="008D70C6">
        <w:rPr>
          <w:sz w:val="24"/>
          <w:szCs w:val="24"/>
        </w:rPr>
        <w:t xml:space="preserve"> Manager for the Construct</w:t>
      </w:r>
      <w:r w:rsidR="00951826" w:rsidRPr="008D70C6">
        <w:rPr>
          <w:sz w:val="24"/>
          <w:szCs w:val="24"/>
        </w:rPr>
        <w:t>ion Contractor</w:t>
      </w:r>
      <w:r w:rsidR="00111BE1" w:rsidRPr="008D70C6">
        <w:rPr>
          <w:sz w:val="24"/>
          <w:szCs w:val="24"/>
        </w:rPr>
        <w:t xml:space="preserve"> and the </w:t>
      </w:r>
      <w:r w:rsidR="00AA72E1">
        <w:rPr>
          <w:sz w:val="24"/>
          <w:szCs w:val="24"/>
        </w:rPr>
        <w:t xml:space="preserve">OHS Manager for the </w:t>
      </w:r>
      <w:r w:rsidR="0046796C" w:rsidRPr="008D70C6">
        <w:rPr>
          <w:sz w:val="24"/>
          <w:szCs w:val="24"/>
        </w:rPr>
        <w:t>O</w:t>
      </w:r>
      <w:r w:rsidR="00D96E30">
        <w:rPr>
          <w:sz w:val="24"/>
          <w:szCs w:val="24"/>
        </w:rPr>
        <w:t>M&amp;R</w:t>
      </w:r>
      <w:r w:rsidR="0046796C" w:rsidRPr="008D70C6">
        <w:rPr>
          <w:sz w:val="24"/>
          <w:szCs w:val="24"/>
        </w:rPr>
        <w:t xml:space="preserve"> Provider</w:t>
      </w:r>
      <w:r w:rsidRPr="008D70C6">
        <w:rPr>
          <w:sz w:val="24"/>
          <w:szCs w:val="24"/>
        </w:rPr>
        <w:t xml:space="preserve"> must achieve and maintain safety qualification in the form of a COR before the commencement of the Project and shall maintain the IMS-OHS throughout the duration of the </w:t>
      </w:r>
      <w:r w:rsidR="007655C1" w:rsidRPr="008D70C6">
        <w:rPr>
          <w:sz w:val="24"/>
          <w:szCs w:val="24"/>
        </w:rPr>
        <w:t>Project Operations</w:t>
      </w:r>
      <w:r w:rsidRPr="008D70C6">
        <w:rPr>
          <w:sz w:val="24"/>
          <w:szCs w:val="24"/>
        </w:rPr>
        <w:t>.  For clarity, while OHSAS certification is not required, it is a requirement that Project Co obtain a COR, based on the content and commitments in the IMS-OHS.</w:t>
      </w:r>
    </w:p>
    <w:p w14:paraId="6786BD58" w14:textId="77777777" w:rsidR="004A24F5" w:rsidRPr="008D70C6" w:rsidRDefault="004A24F5" w:rsidP="004A24F5">
      <w:pPr>
        <w:pStyle w:val="CommentText"/>
        <w:rPr>
          <w:sz w:val="24"/>
          <w:szCs w:val="24"/>
        </w:rPr>
      </w:pPr>
    </w:p>
    <w:p w14:paraId="371AD2A7" w14:textId="747C4D83" w:rsidR="004A24F5" w:rsidRDefault="004A24F5" w:rsidP="00DE3576">
      <w:pPr>
        <w:jc w:val="both"/>
      </w:pPr>
      <w:r w:rsidRPr="008D70C6">
        <w:t>The goal of implementing, operating and maintaining the OHS-IMS shall be to ensure that:</w:t>
      </w:r>
    </w:p>
    <w:p w14:paraId="1E9ED7B9" w14:textId="77777777" w:rsidR="003B46C1" w:rsidRPr="008D70C6" w:rsidRDefault="003B46C1" w:rsidP="00DE3576">
      <w:pPr>
        <w:jc w:val="both"/>
      </w:pPr>
    </w:p>
    <w:p w14:paraId="1B1029E9" w14:textId="41B89717" w:rsidR="004A24F5" w:rsidRPr="009B22E0" w:rsidRDefault="00D96E30" w:rsidP="003B46C1">
      <w:pPr>
        <w:numPr>
          <w:ilvl w:val="0"/>
          <w:numId w:val="2"/>
        </w:numPr>
        <w:ind w:left="1124" w:hanging="562"/>
        <w:contextualSpacing/>
        <w:rPr>
          <w:color w:val="000000"/>
          <w:lang w:val="en-US"/>
        </w:rPr>
      </w:pPr>
      <w:r>
        <w:rPr>
          <w:color w:val="000000"/>
          <w:lang w:val="en-US"/>
        </w:rPr>
        <w:lastRenderedPageBreak/>
        <w:t>a</w:t>
      </w:r>
      <w:r w:rsidRPr="009B22E0">
        <w:rPr>
          <w:color w:val="000000"/>
          <w:lang w:val="en-US"/>
        </w:rPr>
        <w:t xml:space="preserve">ll </w:t>
      </w:r>
      <w:r w:rsidR="004A24F5" w:rsidRPr="009B22E0">
        <w:rPr>
          <w:color w:val="000000"/>
          <w:lang w:val="en-US"/>
        </w:rPr>
        <w:t xml:space="preserve">legal and other </w:t>
      </w:r>
      <w:r w:rsidR="003B46C1">
        <w:rPr>
          <w:color w:val="000000"/>
          <w:lang w:val="en-US"/>
        </w:rPr>
        <w:t>requirements applicable to the P</w:t>
      </w:r>
      <w:r w:rsidR="004A24F5" w:rsidRPr="009B22E0">
        <w:rPr>
          <w:color w:val="000000"/>
          <w:lang w:val="en-US"/>
        </w:rPr>
        <w:t>roject are satisfied at all times</w:t>
      </w:r>
    </w:p>
    <w:p w14:paraId="56248FEF" w14:textId="7B06F337" w:rsidR="004A24F5" w:rsidRPr="009B22E0" w:rsidRDefault="00D96E30" w:rsidP="003B46C1">
      <w:pPr>
        <w:numPr>
          <w:ilvl w:val="0"/>
          <w:numId w:val="2"/>
        </w:numPr>
        <w:ind w:left="1124" w:hanging="562"/>
        <w:contextualSpacing/>
        <w:rPr>
          <w:color w:val="000000"/>
          <w:lang w:val="en-US"/>
        </w:rPr>
      </w:pPr>
      <w:r>
        <w:rPr>
          <w:color w:val="000000"/>
          <w:lang w:val="en-US"/>
        </w:rPr>
        <w:t>f</w:t>
      </w:r>
      <w:r w:rsidRPr="009B22E0">
        <w:rPr>
          <w:color w:val="000000"/>
          <w:lang w:val="en-US"/>
        </w:rPr>
        <w:t xml:space="preserve">or </w:t>
      </w:r>
      <w:r w:rsidR="004A24F5" w:rsidRPr="009B22E0">
        <w:rPr>
          <w:color w:val="000000"/>
          <w:lang w:val="en-US"/>
        </w:rPr>
        <w:t xml:space="preserve">all activities and operations Project Co and the </w:t>
      </w:r>
      <w:r>
        <w:rPr>
          <w:color w:val="000000"/>
          <w:lang w:val="en-US"/>
        </w:rPr>
        <w:t xml:space="preserve">Occupational </w:t>
      </w:r>
      <w:r w:rsidR="004A24F5" w:rsidRPr="009B22E0">
        <w:rPr>
          <w:color w:val="000000"/>
          <w:lang w:val="en-US"/>
        </w:rPr>
        <w:t xml:space="preserve">Health and Safety Manager for the </w:t>
      </w:r>
      <w:r w:rsidR="00951826" w:rsidRPr="009B22E0">
        <w:rPr>
          <w:color w:val="000000"/>
          <w:lang w:val="en-US"/>
        </w:rPr>
        <w:t xml:space="preserve">Construction Contractor </w:t>
      </w:r>
      <w:r w:rsidR="00111BE1" w:rsidRPr="009B22E0">
        <w:rPr>
          <w:color w:val="000000"/>
          <w:lang w:val="en-US"/>
        </w:rPr>
        <w:t xml:space="preserve">and the OM&amp;R </w:t>
      </w:r>
      <w:r w:rsidR="00B00F15" w:rsidRPr="009B22E0">
        <w:rPr>
          <w:color w:val="000000"/>
          <w:lang w:val="en-US"/>
        </w:rPr>
        <w:t xml:space="preserve">Provider </w:t>
      </w:r>
      <w:r w:rsidR="004A24F5" w:rsidRPr="009B22E0">
        <w:rPr>
          <w:color w:val="000000"/>
          <w:lang w:val="en-US"/>
        </w:rPr>
        <w:t xml:space="preserve">protects the health and safety of its workers and the general public at all times, taking </w:t>
      </w:r>
      <w:r w:rsidR="00951826" w:rsidRPr="009B22E0">
        <w:rPr>
          <w:color w:val="000000"/>
          <w:lang w:val="en-US"/>
        </w:rPr>
        <w:t xml:space="preserve">all </w:t>
      </w:r>
      <w:r w:rsidR="004A24F5" w:rsidRPr="009B22E0">
        <w:rPr>
          <w:color w:val="000000"/>
          <w:lang w:val="en-US"/>
        </w:rPr>
        <w:t>steps necessary to achieve this outcome.</w:t>
      </w:r>
    </w:p>
    <w:p w14:paraId="53B297D1" w14:textId="330660F8" w:rsidR="004A24F5" w:rsidRPr="009B22E0" w:rsidRDefault="004A24F5" w:rsidP="003B46C1">
      <w:pPr>
        <w:numPr>
          <w:ilvl w:val="0"/>
          <w:numId w:val="2"/>
        </w:numPr>
        <w:ind w:left="1124" w:hanging="562"/>
        <w:contextualSpacing/>
        <w:rPr>
          <w:color w:val="000000"/>
          <w:lang w:val="en-US"/>
        </w:rPr>
      </w:pPr>
      <w:r w:rsidRPr="009B22E0">
        <w:rPr>
          <w:color w:val="000000"/>
          <w:lang w:val="en-US"/>
        </w:rPr>
        <w:t xml:space="preserve">Project Co and the </w:t>
      </w:r>
      <w:r w:rsidR="004409F4">
        <w:rPr>
          <w:color w:val="000000"/>
          <w:lang w:val="en-US"/>
        </w:rPr>
        <w:t xml:space="preserve">Occupational </w:t>
      </w:r>
      <w:r w:rsidR="004409F4" w:rsidRPr="009B22E0">
        <w:rPr>
          <w:color w:val="000000"/>
          <w:lang w:val="en-US"/>
        </w:rPr>
        <w:t>Health and Safety Manager</w:t>
      </w:r>
      <w:r w:rsidR="004409F4" w:rsidRPr="009B22E0" w:rsidDel="004409F4">
        <w:rPr>
          <w:color w:val="000000"/>
          <w:lang w:val="en-US"/>
        </w:rPr>
        <w:t xml:space="preserve"> </w:t>
      </w:r>
      <w:r w:rsidRPr="009B22E0">
        <w:rPr>
          <w:color w:val="000000"/>
          <w:lang w:val="en-US"/>
        </w:rPr>
        <w:t xml:space="preserve">for the </w:t>
      </w:r>
      <w:r w:rsidR="00951826" w:rsidRPr="009B22E0">
        <w:rPr>
          <w:color w:val="000000"/>
          <w:lang w:val="en-US"/>
        </w:rPr>
        <w:t xml:space="preserve">Construction Contractor </w:t>
      </w:r>
      <w:r w:rsidR="00111BE1" w:rsidRPr="009B22E0">
        <w:rPr>
          <w:color w:val="000000"/>
          <w:lang w:val="en-US"/>
        </w:rPr>
        <w:t xml:space="preserve">and OM&amp;R </w:t>
      </w:r>
      <w:r w:rsidR="00B00F15" w:rsidRPr="009B22E0">
        <w:rPr>
          <w:color w:val="000000"/>
          <w:lang w:val="en-US"/>
        </w:rPr>
        <w:t>Provider</w:t>
      </w:r>
      <w:r w:rsidR="00111BE1" w:rsidRPr="009B22E0">
        <w:rPr>
          <w:color w:val="000000"/>
          <w:lang w:val="en-US"/>
        </w:rPr>
        <w:t xml:space="preserve"> </w:t>
      </w:r>
      <w:r w:rsidRPr="009B22E0">
        <w:rPr>
          <w:color w:val="000000"/>
          <w:lang w:val="en-US"/>
        </w:rPr>
        <w:t>continually improves</w:t>
      </w:r>
      <w:r w:rsidR="002937E8" w:rsidRPr="009B22E0">
        <w:rPr>
          <w:color w:val="000000"/>
          <w:lang w:val="en-US"/>
        </w:rPr>
        <w:t xml:space="preserve"> </w:t>
      </w:r>
      <w:r w:rsidRPr="009B22E0">
        <w:rPr>
          <w:color w:val="000000"/>
          <w:lang w:val="en-US"/>
        </w:rPr>
        <w:t>its health and safety performance, including acting promptly on health and safety issues and opportunities as they arise.</w:t>
      </w:r>
    </w:p>
    <w:p w14:paraId="05771E85" w14:textId="048538EE" w:rsidR="004A24F5" w:rsidRPr="00B4680D" w:rsidRDefault="00A64066" w:rsidP="003B46C1">
      <w:pPr>
        <w:numPr>
          <w:ilvl w:val="0"/>
          <w:numId w:val="2"/>
        </w:numPr>
        <w:ind w:left="1124" w:hanging="562"/>
        <w:contextualSpacing/>
      </w:pPr>
      <w:r>
        <w:rPr>
          <w:color w:val="000000"/>
          <w:lang w:val="en-US"/>
        </w:rPr>
        <w:t xml:space="preserve">Project Co </w:t>
      </w:r>
      <w:r w:rsidR="004A24F5" w:rsidRPr="009B22E0">
        <w:rPr>
          <w:color w:val="000000"/>
          <w:lang w:val="en-US"/>
        </w:rPr>
        <w:t>can demonstrate its health and safety performance and that all health</w:t>
      </w:r>
      <w:r w:rsidR="004A24F5" w:rsidRPr="00B4680D">
        <w:t xml:space="preserve"> and safety performance information is made available to the Ministry.</w:t>
      </w:r>
    </w:p>
    <w:p w14:paraId="45DA95E1" w14:textId="77777777" w:rsidR="004A24F5" w:rsidRPr="008D70C6" w:rsidRDefault="004A24F5" w:rsidP="00DE3576">
      <w:pPr>
        <w:pStyle w:val="CommentText"/>
        <w:jc w:val="both"/>
        <w:rPr>
          <w:sz w:val="24"/>
          <w:szCs w:val="24"/>
        </w:rPr>
      </w:pPr>
    </w:p>
    <w:p w14:paraId="6DB4B01A" w14:textId="2218FD80" w:rsidR="004A24F5" w:rsidRDefault="004A24F5" w:rsidP="00DE3576">
      <w:pPr>
        <w:jc w:val="both"/>
      </w:pPr>
      <w:r w:rsidRPr="008D70C6">
        <w:t xml:space="preserve">Project Co shall make all IMS-OHS records available to the Ministry for inspection and review, as requested. Project Co </w:t>
      </w:r>
      <w:r w:rsidRPr="008D70C6">
        <w:lastRenderedPageBreak/>
        <w:t xml:space="preserve">shall provide the Ministry with a copy of any or all occupational health and safety records when requested within 48 hours of the request. The IMS-OHS shall address all stages of the Project and the </w:t>
      </w:r>
      <w:r w:rsidR="00931EAB" w:rsidRPr="008D70C6">
        <w:t>OM&amp;R Work</w:t>
      </w:r>
      <w:r w:rsidRPr="008D70C6">
        <w:t>, specifically:</w:t>
      </w:r>
    </w:p>
    <w:p w14:paraId="370ADFB9" w14:textId="77777777" w:rsidR="003B46C1" w:rsidRPr="008D70C6" w:rsidRDefault="003B46C1" w:rsidP="00DE3576">
      <w:pPr>
        <w:jc w:val="both"/>
      </w:pPr>
    </w:p>
    <w:p w14:paraId="49E460C2" w14:textId="33C1D099" w:rsidR="004A24F5" w:rsidRPr="009B22E0" w:rsidRDefault="004409F4" w:rsidP="003B46C1">
      <w:pPr>
        <w:numPr>
          <w:ilvl w:val="0"/>
          <w:numId w:val="2"/>
        </w:numPr>
        <w:ind w:left="1124" w:hanging="562"/>
        <w:contextualSpacing/>
        <w:rPr>
          <w:color w:val="000000"/>
          <w:lang w:val="en-US"/>
        </w:rPr>
      </w:pPr>
      <w:r>
        <w:rPr>
          <w:color w:val="000000"/>
          <w:lang w:val="en-US"/>
        </w:rPr>
        <w:t>c</w:t>
      </w:r>
      <w:r w:rsidRPr="009B22E0">
        <w:rPr>
          <w:color w:val="000000"/>
          <w:lang w:val="en-US"/>
        </w:rPr>
        <w:t>onstruction</w:t>
      </w:r>
      <w:r w:rsidR="004A24F5" w:rsidRPr="009B22E0">
        <w:rPr>
          <w:color w:val="000000"/>
          <w:lang w:val="en-US"/>
        </w:rPr>
        <w:t>; and</w:t>
      </w:r>
    </w:p>
    <w:p w14:paraId="5960E1AB" w14:textId="2D6C40CB" w:rsidR="004A24F5" w:rsidRPr="00B4680D" w:rsidRDefault="004409F4" w:rsidP="003B46C1">
      <w:pPr>
        <w:numPr>
          <w:ilvl w:val="0"/>
          <w:numId w:val="2"/>
        </w:numPr>
        <w:ind w:left="1124" w:hanging="562"/>
        <w:contextualSpacing/>
      </w:pPr>
      <w:r>
        <w:rPr>
          <w:color w:val="000000"/>
          <w:lang w:val="en-US"/>
        </w:rPr>
        <w:t>o</w:t>
      </w:r>
      <w:r w:rsidRPr="009B22E0">
        <w:rPr>
          <w:color w:val="000000"/>
          <w:lang w:val="en-US"/>
        </w:rPr>
        <w:t>perations</w:t>
      </w:r>
      <w:r w:rsidR="004A24F5" w:rsidRPr="00B4680D">
        <w:t>, including maintenance and rehabilitation.</w:t>
      </w:r>
    </w:p>
    <w:p w14:paraId="2516B0F9" w14:textId="77777777" w:rsidR="004A6D8E" w:rsidRPr="008D70C6" w:rsidRDefault="004A6D8E" w:rsidP="00B16347">
      <w:pPr>
        <w:ind w:left="720"/>
        <w:jc w:val="both"/>
      </w:pPr>
    </w:p>
    <w:p w14:paraId="2ECFE7BA" w14:textId="0ED51EED" w:rsidR="0046796C" w:rsidRPr="008D70C6" w:rsidRDefault="0046796C" w:rsidP="00B47088">
      <w:pPr>
        <w:jc w:val="both"/>
      </w:pPr>
      <w:r w:rsidRPr="008D70C6">
        <w:t>The IMS-OHS must contain an organizational chart identifying Key Individuals and other key personnel responsible for health and safety management and their relationship with the IMS Director as documented in Project Co’s IMS. It shall also contain a description of the responsibilities, qualifications, and authority of the above personnel and the organizational interfaces between those responsible for health and safety management and other discipline such as management of Project design, construction and operations, maintenance and rehabilitation disciplines.</w:t>
      </w:r>
    </w:p>
    <w:p w14:paraId="65D95ADB" w14:textId="77690EB0" w:rsidR="0046796C" w:rsidRPr="008D70C6" w:rsidRDefault="0046796C" w:rsidP="00B4680D">
      <w:pPr>
        <w:jc w:val="both"/>
      </w:pPr>
    </w:p>
    <w:p w14:paraId="437FA850" w14:textId="77777777" w:rsidR="004A24F5" w:rsidRDefault="004A24F5" w:rsidP="00B4680D">
      <w:pPr>
        <w:jc w:val="both"/>
      </w:pPr>
      <w:r w:rsidRPr="008D70C6">
        <w:t>The IMS-OHS shall include, but not be limited to:</w:t>
      </w:r>
    </w:p>
    <w:p w14:paraId="62BF6135" w14:textId="77777777" w:rsidR="003B46C1" w:rsidRPr="008D70C6" w:rsidRDefault="003B46C1" w:rsidP="00B4680D">
      <w:pPr>
        <w:jc w:val="both"/>
      </w:pPr>
    </w:p>
    <w:p w14:paraId="364537BC" w14:textId="2CFE82F7" w:rsidR="004A24F5" w:rsidRPr="00B4680D" w:rsidRDefault="004409F4" w:rsidP="003B46C1">
      <w:pPr>
        <w:pStyle w:val="CommentText"/>
        <w:numPr>
          <w:ilvl w:val="0"/>
          <w:numId w:val="2"/>
        </w:numPr>
        <w:ind w:left="1134" w:hanging="562"/>
        <w:rPr>
          <w:sz w:val="24"/>
          <w:szCs w:val="24"/>
        </w:rPr>
      </w:pPr>
      <w:r>
        <w:rPr>
          <w:sz w:val="24"/>
          <w:szCs w:val="24"/>
        </w:rPr>
        <w:lastRenderedPageBreak/>
        <w:t>occupational health and safety</w:t>
      </w:r>
      <w:r w:rsidR="004A24F5" w:rsidRPr="00B4680D">
        <w:rPr>
          <w:sz w:val="24"/>
          <w:szCs w:val="24"/>
        </w:rPr>
        <w:t xml:space="preserve"> </w:t>
      </w:r>
      <w:r w:rsidR="00951826" w:rsidRPr="00B4680D">
        <w:rPr>
          <w:sz w:val="24"/>
          <w:szCs w:val="24"/>
        </w:rPr>
        <w:t>policy</w:t>
      </w:r>
      <w:r>
        <w:rPr>
          <w:sz w:val="24"/>
          <w:szCs w:val="24"/>
        </w:rPr>
        <w:t>;</w:t>
      </w:r>
    </w:p>
    <w:p w14:paraId="1877E81D" w14:textId="3AF301B1" w:rsidR="004A24F5" w:rsidRPr="00B4680D" w:rsidRDefault="004409F4" w:rsidP="003B46C1">
      <w:pPr>
        <w:numPr>
          <w:ilvl w:val="0"/>
          <w:numId w:val="2"/>
        </w:numPr>
        <w:ind w:left="1134" w:hanging="562"/>
        <w:contextualSpacing/>
      </w:pPr>
      <w:r>
        <w:t>p</w:t>
      </w:r>
      <w:r w:rsidRPr="00B4680D">
        <w:t>lanning</w:t>
      </w:r>
    </w:p>
    <w:p w14:paraId="4B105895" w14:textId="1794B37A" w:rsidR="004A24F5" w:rsidRPr="008D70C6" w:rsidRDefault="004409F4" w:rsidP="003B46C1">
      <w:pPr>
        <w:pStyle w:val="ListParagraph"/>
        <w:numPr>
          <w:ilvl w:val="1"/>
          <w:numId w:val="7"/>
        </w:numPr>
        <w:ind w:left="1701" w:hanging="562"/>
        <w:rPr>
          <w:color w:val="000000"/>
          <w:lang w:val="en-US"/>
        </w:rPr>
      </w:pPr>
      <w:r>
        <w:rPr>
          <w:color w:val="000000"/>
          <w:lang w:val="en-US"/>
        </w:rPr>
        <w:t>h</w:t>
      </w:r>
      <w:r w:rsidRPr="008D70C6">
        <w:rPr>
          <w:color w:val="000000"/>
          <w:lang w:val="en-US"/>
        </w:rPr>
        <w:t xml:space="preserve">azard </w:t>
      </w:r>
      <w:r w:rsidR="004A24F5" w:rsidRPr="008D70C6">
        <w:rPr>
          <w:color w:val="000000"/>
          <w:lang w:val="en-US"/>
        </w:rPr>
        <w:t>identification, risk assessment, and determining controls</w:t>
      </w:r>
      <w:r>
        <w:rPr>
          <w:color w:val="000000"/>
          <w:lang w:val="en-US"/>
        </w:rPr>
        <w:t>;</w:t>
      </w:r>
    </w:p>
    <w:p w14:paraId="4D2320DF" w14:textId="3EB6106F" w:rsidR="004A24F5" w:rsidRPr="008D70C6" w:rsidRDefault="004409F4" w:rsidP="003B46C1">
      <w:pPr>
        <w:pStyle w:val="ListParagraph"/>
        <w:numPr>
          <w:ilvl w:val="1"/>
          <w:numId w:val="7"/>
        </w:numPr>
        <w:ind w:left="1701" w:hanging="562"/>
        <w:rPr>
          <w:color w:val="000000"/>
          <w:lang w:val="en-US"/>
        </w:rPr>
      </w:pPr>
      <w:r>
        <w:rPr>
          <w:color w:val="000000"/>
          <w:lang w:val="en-US"/>
        </w:rPr>
        <w:t>l</w:t>
      </w:r>
      <w:r w:rsidRPr="008D70C6">
        <w:rPr>
          <w:color w:val="000000"/>
          <w:lang w:val="en-US"/>
        </w:rPr>
        <w:t xml:space="preserve">egal </w:t>
      </w:r>
      <w:r w:rsidR="004A24F5" w:rsidRPr="008D70C6">
        <w:rPr>
          <w:color w:val="000000"/>
          <w:lang w:val="en-US"/>
        </w:rPr>
        <w:t>and other requirements</w:t>
      </w:r>
      <w:r>
        <w:rPr>
          <w:color w:val="000000"/>
          <w:lang w:val="en-US"/>
        </w:rPr>
        <w:t>; and</w:t>
      </w:r>
    </w:p>
    <w:p w14:paraId="57B0F58F" w14:textId="69A1463E" w:rsidR="004A24F5" w:rsidRPr="008D70C6" w:rsidRDefault="004409F4" w:rsidP="003B46C1">
      <w:pPr>
        <w:pStyle w:val="ListParagraph"/>
        <w:numPr>
          <w:ilvl w:val="1"/>
          <w:numId w:val="7"/>
        </w:numPr>
        <w:ind w:left="1701" w:hanging="562"/>
        <w:rPr>
          <w:color w:val="000000"/>
          <w:lang w:val="en-US"/>
        </w:rPr>
      </w:pPr>
      <w:r>
        <w:rPr>
          <w:color w:val="000000"/>
          <w:lang w:val="en-US"/>
        </w:rPr>
        <w:t>o</w:t>
      </w:r>
      <w:r w:rsidRPr="008D70C6">
        <w:rPr>
          <w:color w:val="000000"/>
          <w:lang w:val="en-US"/>
        </w:rPr>
        <w:t xml:space="preserve">bjectives </w:t>
      </w:r>
      <w:r w:rsidR="004A24F5" w:rsidRPr="008D70C6">
        <w:rPr>
          <w:color w:val="000000"/>
          <w:lang w:val="en-US"/>
        </w:rPr>
        <w:t>and programs</w:t>
      </w:r>
      <w:r>
        <w:rPr>
          <w:color w:val="000000"/>
          <w:lang w:val="en-US"/>
        </w:rPr>
        <w:t>;</w:t>
      </w:r>
    </w:p>
    <w:p w14:paraId="3AC95407" w14:textId="784FAE7C" w:rsidR="004A24F5" w:rsidRPr="00B47088" w:rsidRDefault="004409F4" w:rsidP="003B46C1">
      <w:pPr>
        <w:numPr>
          <w:ilvl w:val="0"/>
          <w:numId w:val="2"/>
        </w:numPr>
        <w:ind w:left="1134" w:hanging="562"/>
        <w:contextualSpacing/>
      </w:pPr>
      <w:r>
        <w:t>i</w:t>
      </w:r>
      <w:r w:rsidRPr="00B47088">
        <w:t xml:space="preserve">mplementation </w:t>
      </w:r>
      <w:r w:rsidR="004A24F5" w:rsidRPr="00B47088">
        <w:t xml:space="preserve">and </w:t>
      </w:r>
      <w:r>
        <w:t>o</w:t>
      </w:r>
      <w:r w:rsidRPr="00B47088">
        <w:t>peration</w:t>
      </w:r>
    </w:p>
    <w:p w14:paraId="58A96BA8" w14:textId="23E5C867" w:rsidR="004A24F5" w:rsidRPr="008D70C6" w:rsidRDefault="004409F4" w:rsidP="003B46C1">
      <w:pPr>
        <w:pStyle w:val="ListParagraph"/>
        <w:numPr>
          <w:ilvl w:val="1"/>
          <w:numId w:val="7"/>
        </w:numPr>
        <w:ind w:left="1701" w:hanging="562"/>
        <w:rPr>
          <w:color w:val="000000"/>
          <w:lang w:val="en-US"/>
        </w:rPr>
      </w:pPr>
      <w:r>
        <w:rPr>
          <w:color w:val="000000"/>
          <w:lang w:val="en-US"/>
        </w:rPr>
        <w:t>r</w:t>
      </w:r>
      <w:r w:rsidRPr="008D70C6">
        <w:rPr>
          <w:color w:val="000000"/>
          <w:lang w:val="en-US"/>
        </w:rPr>
        <w:t>esources</w:t>
      </w:r>
      <w:r w:rsidR="004A24F5" w:rsidRPr="008D70C6">
        <w:rPr>
          <w:color w:val="000000"/>
          <w:lang w:val="en-US"/>
        </w:rPr>
        <w:t>, roles, responsibility, accountability, and authority</w:t>
      </w:r>
      <w:r>
        <w:rPr>
          <w:color w:val="000000"/>
          <w:lang w:val="en-US"/>
        </w:rPr>
        <w:t>;</w:t>
      </w:r>
    </w:p>
    <w:p w14:paraId="7693E112" w14:textId="4145ECE9" w:rsidR="004A24F5" w:rsidRPr="008D70C6" w:rsidRDefault="004409F4" w:rsidP="003B46C1">
      <w:pPr>
        <w:pStyle w:val="ListParagraph"/>
        <w:numPr>
          <w:ilvl w:val="1"/>
          <w:numId w:val="7"/>
        </w:numPr>
        <w:ind w:left="1701" w:hanging="562"/>
        <w:rPr>
          <w:color w:val="000000"/>
          <w:lang w:val="en-US"/>
        </w:rPr>
      </w:pPr>
      <w:r>
        <w:rPr>
          <w:color w:val="000000"/>
          <w:lang w:val="en-US"/>
        </w:rPr>
        <w:t>c</w:t>
      </w:r>
      <w:r w:rsidRPr="008D70C6">
        <w:rPr>
          <w:color w:val="000000"/>
          <w:lang w:val="en-US"/>
        </w:rPr>
        <w:t>ommunication</w:t>
      </w:r>
      <w:r w:rsidR="004A24F5" w:rsidRPr="008D70C6">
        <w:rPr>
          <w:color w:val="000000"/>
          <w:lang w:val="en-US"/>
        </w:rPr>
        <w:t>, participation, and consultation</w:t>
      </w:r>
      <w:r>
        <w:rPr>
          <w:color w:val="000000"/>
          <w:lang w:val="en-US"/>
        </w:rPr>
        <w:t>;</w:t>
      </w:r>
    </w:p>
    <w:p w14:paraId="222E75F6" w14:textId="329E8A27" w:rsidR="004A24F5" w:rsidRPr="008D70C6" w:rsidRDefault="004409F4" w:rsidP="003B46C1">
      <w:pPr>
        <w:pStyle w:val="ListParagraph"/>
        <w:numPr>
          <w:ilvl w:val="1"/>
          <w:numId w:val="7"/>
        </w:numPr>
        <w:ind w:left="1701" w:hanging="562"/>
        <w:rPr>
          <w:color w:val="000000"/>
          <w:lang w:val="en-US"/>
        </w:rPr>
      </w:pPr>
      <w:r>
        <w:rPr>
          <w:color w:val="000000"/>
          <w:lang w:val="en-US"/>
        </w:rPr>
        <w:t>d</w:t>
      </w:r>
      <w:r w:rsidRPr="008D70C6">
        <w:rPr>
          <w:color w:val="000000"/>
          <w:lang w:val="en-US"/>
        </w:rPr>
        <w:t>ocumentation</w:t>
      </w:r>
      <w:r>
        <w:rPr>
          <w:color w:val="000000"/>
          <w:lang w:val="en-US"/>
        </w:rPr>
        <w:t>;</w:t>
      </w:r>
    </w:p>
    <w:p w14:paraId="6B70331C" w14:textId="0726B60A" w:rsidR="004A24F5" w:rsidRPr="008D70C6" w:rsidRDefault="004409F4" w:rsidP="003B46C1">
      <w:pPr>
        <w:pStyle w:val="ListParagraph"/>
        <w:numPr>
          <w:ilvl w:val="1"/>
          <w:numId w:val="7"/>
        </w:numPr>
        <w:ind w:left="1701" w:hanging="562"/>
        <w:rPr>
          <w:color w:val="000000"/>
          <w:lang w:val="en-US"/>
        </w:rPr>
      </w:pPr>
      <w:r>
        <w:rPr>
          <w:color w:val="000000"/>
          <w:lang w:val="en-US"/>
        </w:rPr>
        <w:t>o</w:t>
      </w:r>
      <w:r w:rsidRPr="008D70C6">
        <w:rPr>
          <w:color w:val="000000"/>
          <w:lang w:val="en-US"/>
        </w:rPr>
        <w:t xml:space="preserve">perational </w:t>
      </w:r>
      <w:r w:rsidR="004A24F5" w:rsidRPr="008D70C6">
        <w:rPr>
          <w:color w:val="000000"/>
          <w:lang w:val="en-US"/>
        </w:rPr>
        <w:t>control</w:t>
      </w:r>
      <w:r>
        <w:rPr>
          <w:color w:val="000000"/>
          <w:lang w:val="en-US"/>
        </w:rPr>
        <w:t>; and</w:t>
      </w:r>
    </w:p>
    <w:p w14:paraId="4A65A3B8" w14:textId="73225620" w:rsidR="004A24F5" w:rsidRPr="008D70C6" w:rsidRDefault="004409F4" w:rsidP="003B46C1">
      <w:pPr>
        <w:pStyle w:val="ListParagraph"/>
        <w:numPr>
          <w:ilvl w:val="1"/>
          <w:numId w:val="7"/>
        </w:numPr>
        <w:ind w:left="1701" w:hanging="562"/>
        <w:rPr>
          <w:color w:val="000000"/>
          <w:lang w:val="en-US"/>
        </w:rPr>
      </w:pPr>
      <w:r>
        <w:rPr>
          <w:color w:val="000000"/>
          <w:lang w:val="en-US"/>
        </w:rPr>
        <w:t>e</w:t>
      </w:r>
      <w:r w:rsidRPr="008D70C6">
        <w:rPr>
          <w:color w:val="000000"/>
          <w:lang w:val="en-US"/>
        </w:rPr>
        <w:t xml:space="preserve">mergency </w:t>
      </w:r>
      <w:r w:rsidR="004A24F5" w:rsidRPr="008D70C6">
        <w:rPr>
          <w:color w:val="000000"/>
          <w:lang w:val="en-US"/>
        </w:rPr>
        <w:t>preparedness and response</w:t>
      </w:r>
      <w:r>
        <w:rPr>
          <w:color w:val="000000"/>
          <w:lang w:val="en-US"/>
        </w:rPr>
        <w:t>;</w:t>
      </w:r>
    </w:p>
    <w:p w14:paraId="3846AF13" w14:textId="074F082F" w:rsidR="004A24F5" w:rsidRPr="00B47088" w:rsidRDefault="004409F4" w:rsidP="003B46C1">
      <w:pPr>
        <w:numPr>
          <w:ilvl w:val="0"/>
          <w:numId w:val="2"/>
        </w:numPr>
        <w:ind w:left="1134" w:hanging="562"/>
        <w:contextualSpacing/>
      </w:pPr>
      <w:r>
        <w:t>c</w:t>
      </w:r>
      <w:r w:rsidRPr="00B47088">
        <w:t>hecking</w:t>
      </w:r>
    </w:p>
    <w:p w14:paraId="0AB72E98" w14:textId="7DF99E9B" w:rsidR="004A24F5" w:rsidRPr="008D70C6" w:rsidRDefault="004409F4" w:rsidP="003B46C1">
      <w:pPr>
        <w:pStyle w:val="ListParagraph"/>
        <w:numPr>
          <w:ilvl w:val="1"/>
          <w:numId w:val="7"/>
        </w:numPr>
        <w:ind w:left="1701" w:hanging="562"/>
        <w:rPr>
          <w:color w:val="000000"/>
          <w:lang w:val="en-US"/>
        </w:rPr>
      </w:pPr>
      <w:r>
        <w:rPr>
          <w:color w:val="000000"/>
          <w:lang w:val="en-US"/>
        </w:rPr>
        <w:t>p</w:t>
      </w:r>
      <w:r w:rsidRPr="008D70C6">
        <w:rPr>
          <w:color w:val="000000"/>
          <w:lang w:val="en-US"/>
        </w:rPr>
        <w:t xml:space="preserve">erformance </w:t>
      </w:r>
      <w:r w:rsidR="004A24F5" w:rsidRPr="008D70C6">
        <w:rPr>
          <w:color w:val="000000"/>
          <w:lang w:val="en-US"/>
        </w:rPr>
        <w:t>of measurement and monitoring</w:t>
      </w:r>
      <w:r>
        <w:rPr>
          <w:color w:val="000000"/>
          <w:lang w:val="en-US"/>
        </w:rPr>
        <w:t>;</w:t>
      </w:r>
    </w:p>
    <w:p w14:paraId="308323A9" w14:textId="6C468E9A" w:rsidR="004A24F5" w:rsidRPr="008D70C6" w:rsidRDefault="004409F4" w:rsidP="003B46C1">
      <w:pPr>
        <w:pStyle w:val="ListParagraph"/>
        <w:numPr>
          <w:ilvl w:val="1"/>
          <w:numId w:val="7"/>
        </w:numPr>
        <w:ind w:left="1701" w:hanging="562"/>
        <w:rPr>
          <w:color w:val="000000"/>
          <w:lang w:val="en-US"/>
        </w:rPr>
      </w:pPr>
      <w:r>
        <w:rPr>
          <w:color w:val="000000"/>
          <w:lang w:val="en-US"/>
        </w:rPr>
        <w:t>e</w:t>
      </w:r>
      <w:r w:rsidRPr="008D70C6">
        <w:rPr>
          <w:color w:val="000000"/>
          <w:lang w:val="en-US"/>
        </w:rPr>
        <w:t xml:space="preserve">valuation </w:t>
      </w:r>
      <w:r w:rsidR="004A24F5" w:rsidRPr="008D70C6">
        <w:rPr>
          <w:color w:val="000000"/>
          <w:lang w:val="en-US"/>
        </w:rPr>
        <w:t>of compliance</w:t>
      </w:r>
      <w:r>
        <w:rPr>
          <w:color w:val="000000"/>
          <w:lang w:val="en-US"/>
        </w:rPr>
        <w:t>; and</w:t>
      </w:r>
    </w:p>
    <w:p w14:paraId="31FBC4D7" w14:textId="69D9922B" w:rsidR="004A24F5" w:rsidRPr="008D70C6" w:rsidRDefault="004409F4" w:rsidP="003B46C1">
      <w:pPr>
        <w:pStyle w:val="ListParagraph"/>
        <w:numPr>
          <w:ilvl w:val="1"/>
          <w:numId w:val="7"/>
        </w:numPr>
        <w:ind w:left="1701" w:hanging="562"/>
        <w:rPr>
          <w:color w:val="000000"/>
          <w:lang w:val="en-US"/>
        </w:rPr>
      </w:pPr>
      <w:r>
        <w:rPr>
          <w:color w:val="000000"/>
          <w:lang w:val="en-US"/>
        </w:rPr>
        <w:t>i</w:t>
      </w:r>
      <w:r w:rsidRPr="008D70C6">
        <w:rPr>
          <w:color w:val="000000"/>
          <w:lang w:val="en-US"/>
        </w:rPr>
        <w:t xml:space="preserve">ncident </w:t>
      </w:r>
      <w:r w:rsidR="004A24F5" w:rsidRPr="008D70C6">
        <w:rPr>
          <w:color w:val="000000"/>
          <w:lang w:val="en-US"/>
        </w:rPr>
        <w:t>investigation</w:t>
      </w:r>
      <w:r>
        <w:rPr>
          <w:color w:val="000000"/>
          <w:lang w:val="en-US"/>
        </w:rPr>
        <w:t>;</w:t>
      </w:r>
    </w:p>
    <w:p w14:paraId="22BB39A9" w14:textId="5AC96EEF" w:rsidR="004A24F5" w:rsidRPr="00B47088" w:rsidRDefault="004409F4" w:rsidP="003B46C1">
      <w:pPr>
        <w:numPr>
          <w:ilvl w:val="0"/>
          <w:numId w:val="2"/>
        </w:numPr>
        <w:ind w:left="1134" w:hanging="562"/>
        <w:contextualSpacing/>
      </w:pPr>
      <w:r>
        <w:t>r</w:t>
      </w:r>
      <w:r w:rsidRPr="00B47088">
        <w:t xml:space="preserve">eferences </w:t>
      </w:r>
      <w:r w:rsidR="00C24D5D" w:rsidRPr="00B47088">
        <w:t>to core procedures</w:t>
      </w:r>
      <w:r>
        <w:t>.</w:t>
      </w:r>
    </w:p>
    <w:p w14:paraId="039FBBCD" w14:textId="77777777" w:rsidR="004A24F5" w:rsidRPr="00B4680D" w:rsidRDefault="004A24F5" w:rsidP="00B4680D">
      <w:pPr>
        <w:jc w:val="both"/>
      </w:pPr>
    </w:p>
    <w:p w14:paraId="340D4813" w14:textId="0815C57E" w:rsidR="004A24F5" w:rsidRDefault="004A24F5" w:rsidP="00B4680D">
      <w:pPr>
        <w:jc w:val="both"/>
      </w:pPr>
      <w:r w:rsidRPr="00B4680D">
        <w:t xml:space="preserve">The IMS-OHS must be developed and implemented in accordance with the requirements outlined in </w:t>
      </w:r>
      <w:r w:rsidR="004F4B21" w:rsidRPr="00B4680D">
        <w:t xml:space="preserve">Part </w:t>
      </w:r>
      <w:r w:rsidR="004409F4" w:rsidRPr="00B4680D">
        <w:t>2</w:t>
      </w:r>
      <w:r w:rsidR="004409F4">
        <w:t xml:space="preserve"> and Appendix A </w:t>
      </w:r>
      <w:r w:rsidR="00CE43DF" w:rsidRPr="00B4680D">
        <w:t xml:space="preserve">of this </w:t>
      </w:r>
      <w:r w:rsidR="00CE43DF" w:rsidRPr="004409F4">
        <w:t>Schedule 14</w:t>
      </w:r>
      <w:r w:rsidR="004409F4" w:rsidRPr="00267F23">
        <w:t>.</w:t>
      </w:r>
    </w:p>
    <w:p w14:paraId="6A41BBCC" w14:textId="77777777" w:rsidR="00B47088" w:rsidRPr="00B4680D" w:rsidRDefault="00B47088" w:rsidP="00B4680D">
      <w:pPr>
        <w:jc w:val="both"/>
      </w:pPr>
    </w:p>
    <w:p w14:paraId="7C05031A" w14:textId="732689F5" w:rsidR="00245E65" w:rsidRPr="009B22E0" w:rsidRDefault="00245E65" w:rsidP="009B22E0">
      <w:pPr>
        <w:pStyle w:val="Heading2"/>
        <w:numPr>
          <w:ilvl w:val="2"/>
          <w:numId w:val="53"/>
        </w:numPr>
        <w:ind w:left="567" w:hanging="567"/>
        <w:rPr>
          <w:rFonts w:eastAsiaTheme="minorHAnsi"/>
          <w:u w:val="none"/>
        </w:rPr>
      </w:pPr>
      <w:bookmarkStart w:id="18" w:name="_Toc409718772"/>
      <w:r w:rsidRPr="009B22E0">
        <w:rPr>
          <w:rFonts w:eastAsiaTheme="minorHAnsi"/>
          <w:sz w:val="24"/>
          <w:szCs w:val="24"/>
          <w:u w:val="none"/>
        </w:rPr>
        <w:t>Timing of Implementation</w:t>
      </w:r>
      <w:bookmarkEnd w:id="18"/>
    </w:p>
    <w:p w14:paraId="681E3770" w14:textId="77777777" w:rsidR="00B47088" w:rsidRDefault="00B47088" w:rsidP="009432DA">
      <w:pPr>
        <w:tabs>
          <w:tab w:val="num" w:pos="720"/>
        </w:tabs>
        <w:contextualSpacing/>
        <w:rPr>
          <w:i/>
          <w:color w:val="000000"/>
        </w:rPr>
      </w:pPr>
    </w:p>
    <w:p w14:paraId="50879892" w14:textId="77777777" w:rsidR="004A24F5" w:rsidRPr="008D70C6" w:rsidRDefault="004A24F5" w:rsidP="009432DA">
      <w:pPr>
        <w:tabs>
          <w:tab w:val="num" w:pos="720"/>
        </w:tabs>
        <w:contextualSpacing/>
        <w:rPr>
          <w:i/>
          <w:color w:val="000000"/>
        </w:rPr>
      </w:pPr>
      <w:r w:rsidRPr="008D70C6">
        <w:rPr>
          <w:i/>
          <w:color w:val="000000"/>
        </w:rPr>
        <w:t>Performance Measures</w:t>
      </w:r>
    </w:p>
    <w:p w14:paraId="02C82D30" w14:textId="77777777" w:rsidR="00CE43DF" w:rsidRPr="00B4680D" w:rsidRDefault="00CE43DF" w:rsidP="009432DA">
      <w:pPr>
        <w:jc w:val="both"/>
      </w:pPr>
    </w:p>
    <w:p w14:paraId="7CF4F592" w14:textId="32BD7117" w:rsidR="004A24F5" w:rsidRPr="00B4680D" w:rsidRDefault="004A24F5" w:rsidP="009432DA">
      <w:pPr>
        <w:jc w:val="both"/>
      </w:pPr>
      <w:r w:rsidRPr="00B4680D">
        <w:t xml:space="preserve">The IMS Manual and all Management Plans must be fully implemented within 180 </w:t>
      </w:r>
      <w:r w:rsidR="004666B0" w:rsidRPr="00B4680D">
        <w:t xml:space="preserve">calendar </w:t>
      </w:r>
      <w:r w:rsidRPr="00B4680D">
        <w:t>days from</w:t>
      </w:r>
      <w:bookmarkStart w:id="19" w:name="_Toc159641241"/>
      <w:bookmarkStart w:id="20" w:name="_Ref162672092"/>
      <w:bookmarkStart w:id="21" w:name="_Ref162696097"/>
      <w:r w:rsidRPr="00B4680D">
        <w:t xml:space="preserve"> </w:t>
      </w:r>
      <w:r w:rsidR="004B1AA1" w:rsidRPr="00B4680D">
        <w:t>Commercial Close</w:t>
      </w:r>
      <w:r w:rsidRPr="00B4680D">
        <w:t>.</w:t>
      </w:r>
      <w:bookmarkEnd w:id="19"/>
      <w:bookmarkEnd w:id="20"/>
      <w:bookmarkEnd w:id="21"/>
    </w:p>
    <w:p w14:paraId="0DFA2FB7" w14:textId="77777777" w:rsidR="00CE43DF" w:rsidRPr="008D70C6" w:rsidRDefault="00CE43DF" w:rsidP="009432DA">
      <w:pPr>
        <w:jc w:val="both"/>
        <w:rPr>
          <w:color w:val="000000"/>
        </w:rPr>
      </w:pPr>
    </w:p>
    <w:p w14:paraId="5C7DEEC1" w14:textId="76CE6177" w:rsidR="004A24F5" w:rsidRPr="008D70C6" w:rsidRDefault="004A24F5" w:rsidP="009B22E0">
      <w:pPr>
        <w:rPr>
          <w:i/>
          <w:color w:val="000000"/>
        </w:rPr>
      </w:pPr>
      <w:r w:rsidRPr="008D70C6">
        <w:rPr>
          <w:i/>
          <w:color w:val="000000"/>
        </w:rPr>
        <w:t>Specific Requirements</w:t>
      </w:r>
    </w:p>
    <w:p w14:paraId="547A3D8A" w14:textId="77777777" w:rsidR="00CE43DF" w:rsidRPr="00B4680D" w:rsidRDefault="00CE43DF" w:rsidP="00B4680D">
      <w:pPr>
        <w:jc w:val="both"/>
      </w:pPr>
    </w:p>
    <w:p w14:paraId="663D40BF" w14:textId="618915F6" w:rsidR="004A24F5" w:rsidRPr="00B4680D" w:rsidRDefault="004A24F5" w:rsidP="00B4680D">
      <w:pPr>
        <w:jc w:val="both"/>
      </w:pPr>
      <w:r w:rsidRPr="00B4680D">
        <w:t xml:space="preserve">Project Co shall not commence or permit the commencement of any aspect of the Project </w:t>
      </w:r>
      <w:r w:rsidR="004666B0" w:rsidRPr="00B4680D">
        <w:t xml:space="preserve">Operations </w:t>
      </w:r>
      <w:r w:rsidRPr="00B4680D">
        <w:t xml:space="preserve">before those parts of the </w:t>
      </w:r>
      <w:r w:rsidR="00171643" w:rsidRPr="00B4680D">
        <w:t xml:space="preserve">IMS dealing with </w:t>
      </w:r>
      <w:r w:rsidR="004409F4">
        <w:t>q</w:t>
      </w:r>
      <w:r w:rsidR="004409F4" w:rsidRPr="00B4680D">
        <w:t>uality</w:t>
      </w:r>
      <w:r w:rsidRPr="00B4680D">
        <w:t xml:space="preserve">, </w:t>
      </w:r>
      <w:r w:rsidR="004409F4">
        <w:t>e</w:t>
      </w:r>
      <w:r w:rsidR="004409F4" w:rsidRPr="00B4680D">
        <w:t xml:space="preserve">nvironment </w:t>
      </w:r>
      <w:r w:rsidRPr="00B4680D">
        <w:t xml:space="preserve">and </w:t>
      </w:r>
      <w:r w:rsidR="004409F4">
        <w:t>o</w:t>
      </w:r>
      <w:r w:rsidR="004409F4" w:rsidRPr="00B4680D">
        <w:t xml:space="preserve">ccupational </w:t>
      </w:r>
      <w:r w:rsidR="004409F4">
        <w:t>h</w:t>
      </w:r>
      <w:r w:rsidR="004409F4" w:rsidRPr="00B4680D">
        <w:t xml:space="preserve">ealth </w:t>
      </w:r>
      <w:r w:rsidR="00171643" w:rsidRPr="00B4680D">
        <w:t xml:space="preserve">and </w:t>
      </w:r>
      <w:r w:rsidR="004409F4">
        <w:t>s</w:t>
      </w:r>
      <w:r w:rsidR="004409F4" w:rsidRPr="00B4680D">
        <w:t xml:space="preserve">afety </w:t>
      </w:r>
      <w:r w:rsidR="00171643" w:rsidRPr="00B4680D">
        <w:t>d</w:t>
      </w:r>
      <w:r w:rsidRPr="00B4680D">
        <w:t xml:space="preserve">ocumentation that concern such aspect of the Project </w:t>
      </w:r>
      <w:r w:rsidR="004666B0" w:rsidRPr="00B4680D">
        <w:t xml:space="preserve">Operations </w:t>
      </w:r>
      <w:r w:rsidRPr="00B4680D">
        <w:t xml:space="preserve">have been submitted to the Ministry Representative in accordance with this Schedule </w:t>
      </w:r>
      <w:r w:rsidR="004409F4">
        <w:t>14 and in accordance with Schedule 9 -</w:t>
      </w:r>
      <w:r w:rsidRPr="00B4680D">
        <w:t xml:space="preserve"> Review Procedure</w:t>
      </w:r>
      <w:r w:rsidR="00171643" w:rsidRPr="00B4680D">
        <w:t>.</w:t>
      </w:r>
    </w:p>
    <w:p w14:paraId="56E9C909" w14:textId="77777777" w:rsidR="004A24F5" w:rsidRPr="00B4680D" w:rsidRDefault="004A24F5" w:rsidP="00B4680D">
      <w:pPr>
        <w:jc w:val="both"/>
      </w:pPr>
    </w:p>
    <w:p w14:paraId="2BD93A30" w14:textId="77777777" w:rsidR="00EA5B66" w:rsidRDefault="00EA5B66">
      <w:pPr>
        <w:rPr>
          <w:rFonts w:ascii="Arial" w:eastAsiaTheme="minorHAnsi" w:hAnsi="Arial" w:cs="Arial"/>
          <w:b/>
          <w:noProof/>
        </w:rPr>
      </w:pPr>
      <w:r>
        <w:rPr>
          <w:rFonts w:eastAsiaTheme="minorHAnsi"/>
        </w:rPr>
        <w:br w:type="page"/>
      </w:r>
    </w:p>
    <w:p w14:paraId="71CD3ACD" w14:textId="023AFBC4" w:rsidR="00245E65" w:rsidRPr="009B22E0" w:rsidRDefault="00245E65" w:rsidP="009B22E0">
      <w:pPr>
        <w:pStyle w:val="Heading2"/>
        <w:numPr>
          <w:ilvl w:val="2"/>
          <w:numId w:val="53"/>
        </w:numPr>
        <w:ind w:left="567" w:hanging="567"/>
        <w:rPr>
          <w:rFonts w:eastAsiaTheme="minorHAnsi"/>
          <w:u w:val="none"/>
        </w:rPr>
      </w:pPr>
      <w:bookmarkStart w:id="22" w:name="_Toc409718773"/>
      <w:r w:rsidRPr="009B22E0">
        <w:rPr>
          <w:rFonts w:eastAsiaTheme="minorHAnsi"/>
          <w:sz w:val="24"/>
          <w:szCs w:val="24"/>
          <w:u w:val="none"/>
        </w:rPr>
        <w:lastRenderedPageBreak/>
        <w:t>Compliance with the IMS</w:t>
      </w:r>
      <w:bookmarkEnd w:id="22"/>
    </w:p>
    <w:p w14:paraId="3B2AAA14" w14:textId="1210433F" w:rsidR="00B47088" w:rsidRDefault="00B47088" w:rsidP="00B4680D">
      <w:pPr>
        <w:jc w:val="both"/>
        <w:rPr>
          <w:i/>
          <w:color w:val="000000"/>
        </w:rPr>
      </w:pPr>
    </w:p>
    <w:p w14:paraId="2F403956" w14:textId="6ECB8DEA" w:rsidR="004666B0" w:rsidRPr="008D70C6" w:rsidRDefault="004666B0" w:rsidP="00B4680D">
      <w:pPr>
        <w:jc w:val="both"/>
        <w:rPr>
          <w:rFonts w:eastAsiaTheme="minorHAnsi"/>
        </w:rPr>
      </w:pPr>
      <w:r w:rsidRPr="008D70C6">
        <w:rPr>
          <w:i/>
          <w:color w:val="000000"/>
        </w:rPr>
        <w:t>Performance Measures</w:t>
      </w:r>
    </w:p>
    <w:p w14:paraId="14F07752" w14:textId="77777777" w:rsidR="00B47088" w:rsidRDefault="00B47088" w:rsidP="00B4680D">
      <w:pPr>
        <w:jc w:val="both"/>
      </w:pPr>
    </w:p>
    <w:p w14:paraId="3C274484" w14:textId="606EF830" w:rsidR="004A24F5" w:rsidRPr="00B4680D" w:rsidRDefault="004A24F5" w:rsidP="00B4680D">
      <w:pPr>
        <w:jc w:val="both"/>
      </w:pPr>
      <w:r w:rsidRPr="00B4680D">
        <w:t>Project Co shall:</w:t>
      </w:r>
    </w:p>
    <w:p w14:paraId="497C5FE8" w14:textId="6C39A70D" w:rsidR="004A24F5" w:rsidRPr="00B47088" w:rsidRDefault="004A24F5" w:rsidP="003B46C1">
      <w:pPr>
        <w:numPr>
          <w:ilvl w:val="0"/>
          <w:numId w:val="2"/>
        </w:numPr>
        <w:ind w:left="1124" w:hanging="562"/>
        <w:contextualSpacing/>
      </w:pPr>
      <w:r w:rsidRPr="00B47088">
        <w:t>compl</w:t>
      </w:r>
      <w:r w:rsidR="004409F4">
        <w:t>y</w:t>
      </w:r>
      <w:r w:rsidRPr="00B47088">
        <w:t xml:space="preserve"> with the IMS requirements detailed in the IMS Manual</w:t>
      </w:r>
      <w:r w:rsidR="004409F4">
        <w:t xml:space="preserve"> and shall ensure that:</w:t>
      </w:r>
    </w:p>
    <w:p w14:paraId="43782CF6" w14:textId="7ACA923C" w:rsidR="004A24F5" w:rsidRPr="00B47088" w:rsidRDefault="004A24F5" w:rsidP="003B46C1">
      <w:pPr>
        <w:numPr>
          <w:ilvl w:val="0"/>
          <w:numId w:val="2"/>
        </w:numPr>
        <w:ind w:left="1124" w:hanging="562"/>
        <w:contextualSpacing/>
      </w:pPr>
      <w:r w:rsidRPr="00B47088">
        <w:t xml:space="preserve">the </w:t>
      </w:r>
      <w:r w:rsidR="00932E93" w:rsidRPr="00B47088">
        <w:t xml:space="preserve">Design Team </w:t>
      </w:r>
      <w:r w:rsidRPr="00B47088">
        <w:t xml:space="preserve">complies with the </w:t>
      </w:r>
      <w:r w:rsidR="006368B2" w:rsidRPr="00B47088">
        <w:t>IMS Manual</w:t>
      </w:r>
      <w:r w:rsidR="004409F4">
        <w:t xml:space="preserve"> and the</w:t>
      </w:r>
      <w:r w:rsidR="006368B2" w:rsidRPr="00B47088">
        <w:t xml:space="preserve"> </w:t>
      </w:r>
      <w:r w:rsidRPr="00B47088">
        <w:t>Design Management Plan in connection with its design activities;</w:t>
      </w:r>
    </w:p>
    <w:p w14:paraId="74619F7F" w14:textId="319F7199" w:rsidR="004A24F5" w:rsidRPr="00B47088" w:rsidRDefault="004A24F5" w:rsidP="003B46C1">
      <w:pPr>
        <w:numPr>
          <w:ilvl w:val="0"/>
          <w:numId w:val="2"/>
        </w:numPr>
        <w:ind w:left="1124" w:hanging="562"/>
        <w:contextualSpacing/>
      </w:pPr>
      <w:r w:rsidRPr="00B47088">
        <w:t xml:space="preserve">the </w:t>
      </w:r>
      <w:r w:rsidR="00932E93" w:rsidRPr="00B47088">
        <w:t xml:space="preserve">Construction </w:t>
      </w:r>
      <w:r w:rsidR="00E9558F" w:rsidRPr="00B47088">
        <w:t>Contractor</w:t>
      </w:r>
      <w:r w:rsidRPr="00B47088">
        <w:t xml:space="preserve"> complies with the </w:t>
      </w:r>
      <w:r w:rsidR="006368B2" w:rsidRPr="00B47088">
        <w:t xml:space="preserve">IMS Manual, </w:t>
      </w:r>
      <w:r w:rsidRPr="00B47088">
        <w:t xml:space="preserve">Design Management Plan, the Construction Management Plan, the Traffic Management Plan, the Environmental </w:t>
      </w:r>
      <w:r w:rsidR="00597435">
        <w:t xml:space="preserve">Protection </w:t>
      </w:r>
      <w:r w:rsidRPr="00B47088">
        <w:t xml:space="preserve">Plan and the </w:t>
      </w:r>
      <w:r w:rsidR="00597435">
        <w:t xml:space="preserve">Project </w:t>
      </w:r>
      <w:r w:rsidRPr="00B47088">
        <w:t xml:space="preserve">Safety Plan in connection with </w:t>
      </w:r>
      <w:r w:rsidR="00932E93" w:rsidRPr="00B47088">
        <w:t>the Works</w:t>
      </w:r>
      <w:r w:rsidRPr="00B47088">
        <w:t>;</w:t>
      </w:r>
    </w:p>
    <w:p w14:paraId="6030CBF0" w14:textId="6C08A8EA" w:rsidR="004A24F5" w:rsidRPr="009B22E0" w:rsidRDefault="004A24F5" w:rsidP="003B46C1">
      <w:pPr>
        <w:numPr>
          <w:ilvl w:val="0"/>
          <w:numId w:val="2"/>
        </w:numPr>
        <w:ind w:left="1124" w:hanging="562"/>
        <w:contextualSpacing/>
        <w:rPr>
          <w:color w:val="000000"/>
          <w:lang w:val="en-US"/>
        </w:rPr>
      </w:pPr>
      <w:r w:rsidRPr="009B22E0">
        <w:rPr>
          <w:color w:val="000000"/>
          <w:lang w:val="en-US"/>
        </w:rPr>
        <w:t xml:space="preserve">the </w:t>
      </w:r>
      <w:r w:rsidR="00932E93" w:rsidRPr="009B22E0">
        <w:rPr>
          <w:color w:val="000000"/>
          <w:lang w:val="en-US"/>
        </w:rPr>
        <w:t xml:space="preserve">Construction </w:t>
      </w:r>
      <w:r w:rsidR="00635850" w:rsidRPr="009B22E0">
        <w:rPr>
          <w:color w:val="000000"/>
          <w:lang w:val="en-US"/>
        </w:rPr>
        <w:t xml:space="preserve">Contractor’s </w:t>
      </w:r>
      <w:r w:rsidR="00932E93" w:rsidRPr="009B22E0">
        <w:rPr>
          <w:color w:val="000000"/>
          <w:lang w:val="en-US"/>
        </w:rPr>
        <w:t xml:space="preserve">subcontractors </w:t>
      </w:r>
      <w:r w:rsidRPr="009B22E0">
        <w:rPr>
          <w:color w:val="000000"/>
          <w:lang w:val="en-US"/>
        </w:rPr>
        <w:t xml:space="preserve">and </w:t>
      </w:r>
      <w:r w:rsidR="00932E93" w:rsidRPr="009B22E0">
        <w:rPr>
          <w:color w:val="000000"/>
          <w:lang w:val="en-US"/>
        </w:rPr>
        <w:t xml:space="preserve">suppliers </w:t>
      </w:r>
      <w:r w:rsidRPr="009B22E0">
        <w:rPr>
          <w:color w:val="000000"/>
          <w:lang w:val="en-US"/>
        </w:rPr>
        <w:t xml:space="preserve">are adequately trained in and comply with all relevant IMS </w:t>
      </w:r>
      <w:r w:rsidR="006368B2" w:rsidRPr="009B22E0">
        <w:rPr>
          <w:color w:val="000000"/>
          <w:lang w:val="en-US"/>
        </w:rPr>
        <w:t xml:space="preserve">Manual </w:t>
      </w:r>
      <w:r w:rsidRPr="009B22E0">
        <w:rPr>
          <w:color w:val="000000"/>
          <w:lang w:val="en-US"/>
        </w:rPr>
        <w:t xml:space="preserve">requirements and </w:t>
      </w:r>
      <w:r w:rsidR="00932E93" w:rsidRPr="009B22E0">
        <w:rPr>
          <w:color w:val="000000"/>
          <w:lang w:val="en-US"/>
        </w:rPr>
        <w:t>Management Plans</w:t>
      </w:r>
      <w:r w:rsidRPr="009B22E0">
        <w:rPr>
          <w:color w:val="000000"/>
          <w:lang w:val="en-US"/>
        </w:rPr>
        <w:t>;</w:t>
      </w:r>
    </w:p>
    <w:p w14:paraId="4B0C9951" w14:textId="39945525" w:rsidR="004A24F5" w:rsidRPr="009B22E0" w:rsidRDefault="004A24F5" w:rsidP="003B46C1">
      <w:pPr>
        <w:numPr>
          <w:ilvl w:val="0"/>
          <w:numId w:val="2"/>
        </w:numPr>
        <w:ind w:left="1124" w:hanging="562"/>
        <w:contextualSpacing/>
        <w:rPr>
          <w:color w:val="000000"/>
          <w:lang w:val="en-US"/>
        </w:rPr>
      </w:pPr>
      <w:r w:rsidRPr="009B22E0">
        <w:rPr>
          <w:color w:val="000000"/>
          <w:lang w:val="en-US"/>
        </w:rPr>
        <w:t xml:space="preserve">the </w:t>
      </w:r>
      <w:r w:rsidR="00932E93" w:rsidRPr="009B22E0">
        <w:rPr>
          <w:color w:val="000000"/>
          <w:lang w:val="en-US"/>
        </w:rPr>
        <w:t xml:space="preserve">OM&amp;R Provider </w:t>
      </w:r>
      <w:r w:rsidRPr="009B22E0">
        <w:rPr>
          <w:color w:val="000000"/>
          <w:lang w:val="en-US"/>
        </w:rPr>
        <w:t xml:space="preserve">complies with the </w:t>
      </w:r>
      <w:r w:rsidR="006368B2" w:rsidRPr="009B22E0">
        <w:rPr>
          <w:color w:val="000000"/>
          <w:lang w:val="en-US"/>
        </w:rPr>
        <w:t xml:space="preserve">IMS Manual, </w:t>
      </w:r>
      <w:r w:rsidRPr="009B22E0">
        <w:rPr>
          <w:color w:val="000000"/>
          <w:lang w:val="en-US"/>
        </w:rPr>
        <w:t xml:space="preserve">Operation, Maintenance and Rehabilitation Management Plan, the Traffic Management Plan, </w:t>
      </w:r>
      <w:r w:rsidRPr="009B22E0">
        <w:rPr>
          <w:color w:val="000000"/>
          <w:lang w:val="en-US"/>
        </w:rPr>
        <w:lastRenderedPageBreak/>
        <w:t xml:space="preserve">the Environmental </w:t>
      </w:r>
      <w:r w:rsidR="00597435" w:rsidRPr="009B22E0">
        <w:rPr>
          <w:color w:val="000000"/>
          <w:lang w:val="en-US"/>
        </w:rPr>
        <w:t xml:space="preserve">Protection </w:t>
      </w:r>
      <w:r w:rsidRPr="009B22E0">
        <w:rPr>
          <w:color w:val="000000"/>
          <w:lang w:val="en-US"/>
        </w:rPr>
        <w:t xml:space="preserve">Plan and the </w:t>
      </w:r>
      <w:r w:rsidR="00597435" w:rsidRPr="009B22E0">
        <w:rPr>
          <w:color w:val="000000"/>
          <w:lang w:val="en-US"/>
        </w:rPr>
        <w:t xml:space="preserve">Project </w:t>
      </w:r>
      <w:r w:rsidRPr="009B22E0">
        <w:rPr>
          <w:color w:val="000000"/>
          <w:lang w:val="en-US"/>
        </w:rPr>
        <w:t xml:space="preserve">Safety Plan in connection with </w:t>
      </w:r>
      <w:r w:rsidR="00932E93" w:rsidRPr="009B22E0">
        <w:rPr>
          <w:color w:val="000000"/>
          <w:lang w:val="en-US"/>
        </w:rPr>
        <w:t>the OM&amp;R Works</w:t>
      </w:r>
      <w:r w:rsidRPr="009B22E0">
        <w:rPr>
          <w:color w:val="000000"/>
          <w:lang w:val="en-US"/>
        </w:rPr>
        <w:t>;</w:t>
      </w:r>
    </w:p>
    <w:p w14:paraId="0B5B17D1" w14:textId="38F914B8" w:rsidR="004A24F5" w:rsidRPr="00B47088" w:rsidRDefault="004A24F5" w:rsidP="003B46C1">
      <w:pPr>
        <w:numPr>
          <w:ilvl w:val="0"/>
          <w:numId w:val="2"/>
        </w:numPr>
        <w:ind w:left="1124" w:hanging="562"/>
        <w:contextualSpacing/>
      </w:pPr>
      <w:r w:rsidRPr="009B22E0">
        <w:rPr>
          <w:color w:val="000000"/>
          <w:lang w:val="en-US"/>
        </w:rPr>
        <w:t>any</w:t>
      </w:r>
      <w:r w:rsidRPr="00B47088">
        <w:t xml:space="preserve"> other person contracting with Project Co, any </w:t>
      </w:r>
      <w:r w:rsidR="00932E93" w:rsidRPr="00B47088">
        <w:t xml:space="preserve">Construction </w:t>
      </w:r>
      <w:r w:rsidRPr="00B47088">
        <w:t>Contractor or any Subcontractor complies with the relevant Management Plan prepared and implemented pursuant to this Schedule</w:t>
      </w:r>
      <w:r w:rsidR="00A55D77">
        <w:t xml:space="preserve"> 14</w:t>
      </w:r>
      <w:r w:rsidRPr="00B47088">
        <w:t xml:space="preserve"> in connection with the activities covered by that party’s contract with Project Co, such </w:t>
      </w:r>
      <w:r w:rsidR="00167C6F" w:rsidRPr="00B47088">
        <w:t xml:space="preserve">Construction </w:t>
      </w:r>
      <w:r w:rsidRPr="00B47088">
        <w:t>Contractor or such Subcontractor (as the case may be); and</w:t>
      </w:r>
    </w:p>
    <w:p w14:paraId="40AD5CE1" w14:textId="267C612C" w:rsidR="004A24F5" w:rsidRDefault="004A24F5" w:rsidP="003B46C1">
      <w:pPr>
        <w:numPr>
          <w:ilvl w:val="0"/>
          <w:numId w:val="2"/>
        </w:numPr>
        <w:ind w:left="1124" w:hanging="562"/>
        <w:contextualSpacing/>
      </w:pPr>
      <w:r w:rsidRPr="00B47088">
        <w:t xml:space="preserve">Project Co shall ensure that any person who performs any portion of the Project </w:t>
      </w:r>
      <w:r w:rsidR="00167C6F" w:rsidRPr="00B47088">
        <w:t xml:space="preserve">Operations </w:t>
      </w:r>
      <w:r w:rsidRPr="00B47088">
        <w:t xml:space="preserve">shall comply with the IMS as it relates to that portion of the Project </w:t>
      </w:r>
      <w:r w:rsidR="00167C6F" w:rsidRPr="00B47088">
        <w:t>Operations</w:t>
      </w:r>
      <w:r w:rsidRPr="00B47088">
        <w:t>.</w:t>
      </w:r>
    </w:p>
    <w:p w14:paraId="249E198B" w14:textId="77777777" w:rsidR="003B46C1" w:rsidRPr="00B47088" w:rsidRDefault="003B46C1" w:rsidP="003B46C1">
      <w:pPr>
        <w:ind w:left="1124"/>
        <w:contextualSpacing/>
      </w:pPr>
    </w:p>
    <w:p w14:paraId="02F322DB" w14:textId="6E0DE192" w:rsidR="00245E65" w:rsidRDefault="009432DA" w:rsidP="009B22E0">
      <w:pPr>
        <w:pStyle w:val="Heading2"/>
        <w:numPr>
          <w:ilvl w:val="2"/>
          <w:numId w:val="53"/>
        </w:numPr>
        <w:ind w:left="567" w:hanging="567"/>
        <w:rPr>
          <w:rFonts w:eastAsiaTheme="minorHAnsi"/>
          <w:sz w:val="24"/>
          <w:szCs w:val="24"/>
          <w:u w:val="none"/>
        </w:rPr>
      </w:pPr>
      <w:bookmarkStart w:id="23" w:name="_Toc409718774"/>
      <w:r w:rsidRPr="009B22E0">
        <w:rPr>
          <w:rFonts w:eastAsiaTheme="minorHAnsi"/>
          <w:sz w:val="24"/>
          <w:szCs w:val="24"/>
          <w:u w:val="none"/>
        </w:rPr>
        <w:t>Con</w:t>
      </w:r>
      <w:r w:rsidR="00245E65" w:rsidRPr="009B22E0">
        <w:rPr>
          <w:rFonts w:eastAsiaTheme="minorHAnsi"/>
          <w:sz w:val="24"/>
          <w:szCs w:val="24"/>
          <w:u w:val="none"/>
        </w:rPr>
        <w:t>t</w:t>
      </w:r>
      <w:r w:rsidRPr="009B22E0">
        <w:rPr>
          <w:rFonts w:eastAsiaTheme="minorHAnsi"/>
          <w:sz w:val="24"/>
          <w:szCs w:val="24"/>
          <w:u w:val="none"/>
        </w:rPr>
        <w:t>i</w:t>
      </w:r>
      <w:r w:rsidR="00245E65" w:rsidRPr="009B22E0">
        <w:rPr>
          <w:rFonts w:eastAsiaTheme="minorHAnsi"/>
          <w:sz w:val="24"/>
          <w:szCs w:val="24"/>
          <w:u w:val="none"/>
        </w:rPr>
        <w:t>nuous Improvement in IMS</w:t>
      </w:r>
      <w:bookmarkEnd w:id="23"/>
    </w:p>
    <w:p w14:paraId="331879CA" w14:textId="77777777" w:rsidR="003B46C1" w:rsidRPr="003B46C1" w:rsidRDefault="003B46C1" w:rsidP="003B46C1">
      <w:pPr>
        <w:rPr>
          <w:rFonts w:eastAsiaTheme="minorHAnsi"/>
        </w:rPr>
      </w:pPr>
    </w:p>
    <w:p w14:paraId="3AC2DC15" w14:textId="3B0EAB71" w:rsidR="004A24F5" w:rsidRPr="009B22E0" w:rsidRDefault="004A24F5" w:rsidP="003B46C1">
      <w:pPr>
        <w:numPr>
          <w:ilvl w:val="0"/>
          <w:numId w:val="2"/>
        </w:numPr>
        <w:ind w:left="1124" w:hanging="562"/>
        <w:contextualSpacing/>
        <w:rPr>
          <w:color w:val="000000"/>
          <w:lang w:val="en-US"/>
        </w:rPr>
      </w:pPr>
      <w:r w:rsidRPr="009B22E0">
        <w:rPr>
          <w:color w:val="000000"/>
          <w:lang w:val="en-US"/>
        </w:rPr>
        <w:t xml:space="preserve">Project Co shall implement a program and shall have mechanisms in place, such as </w:t>
      </w:r>
      <w:r w:rsidR="004666B0" w:rsidRPr="009B22E0">
        <w:rPr>
          <w:color w:val="000000"/>
          <w:lang w:val="en-US"/>
        </w:rPr>
        <w:t xml:space="preserve">management reviews </w:t>
      </w:r>
      <w:r w:rsidRPr="009B22E0">
        <w:rPr>
          <w:color w:val="000000"/>
          <w:lang w:val="en-US"/>
        </w:rPr>
        <w:t>and IMS Audit programs, to allow all identified opportunities for improvem</w:t>
      </w:r>
      <w:r w:rsidR="00E9558F" w:rsidRPr="009B22E0">
        <w:rPr>
          <w:color w:val="000000"/>
          <w:lang w:val="en-US"/>
        </w:rPr>
        <w:t>ent to be recorded, tracked, implemented and</w:t>
      </w:r>
      <w:r w:rsidRPr="009B22E0">
        <w:rPr>
          <w:color w:val="000000"/>
          <w:lang w:val="en-US"/>
        </w:rPr>
        <w:t xml:space="preserve"> closed out.</w:t>
      </w:r>
    </w:p>
    <w:p w14:paraId="6081E971" w14:textId="469C9795" w:rsidR="004A24F5" w:rsidRPr="009B22E0" w:rsidRDefault="004A24F5" w:rsidP="003B46C1">
      <w:pPr>
        <w:numPr>
          <w:ilvl w:val="0"/>
          <w:numId w:val="2"/>
        </w:numPr>
        <w:ind w:left="1124" w:hanging="562"/>
        <w:contextualSpacing/>
        <w:rPr>
          <w:color w:val="000000"/>
          <w:lang w:val="en-US"/>
        </w:rPr>
      </w:pPr>
      <w:r w:rsidRPr="009B22E0">
        <w:rPr>
          <w:color w:val="000000"/>
          <w:lang w:val="en-US"/>
        </w:rPr>
        <w:lastRenderedPageBreak/>
        <w:t>The program shall be used to continually improve the effectiveness and efficiency of Project Co’s IMS in order to improve quality, environmental, and health and safety performance.</w:t>
      </w:r>
    </w:p>
    <w:p w14:paraId="72E58FC1" w14:textId="24A57318" w:rsidR="004A24F5" w:rsidRDefault="004A24F5" w:rsidP="003B46C1">
      <w:pPr>
        <w:numPr>
          <w:ilvl w:val="0"/>
          <w:numId w:val="2"/>
        </w:numPr>
        <w:ind w:left="1124" w:hanging="562"/>
        <w:contextualSpacing/>
      </w:pPr>
      <w:r w:rsidRPr="009B22E0">
        <w:rPr>
          <w:color w:val="000000"/>
          <w:lang w:val="en-US"/>
        </w:rPr>
        <w:t>Project Co shall ensure that all of Project Co’s employees</w:t>
      </w:r>
      <w:r w:rsidR="00A55D77">
        <w:rPr>
          <w:color w:val="000000"/>
          <w:lang w:val="en-US"/>
        </w:rPr>
        <w:t xml:space="preserve"> and</w:t>
      </w:r>
      <w:r w:rsidRPr="009B22E0">
        <w:rPr>
          <w:color w:val="000000"/>
          <w:lang w:val="en-US"/>
        </w:rPr>
        <w:t xml:space="preserve"> </w:t>
      </w:r>
      <w:r w:rsidR="00167C6F" w:rsidRPr="009B22E0">
        <w:rPr>
          <w:color w:val="000000"/>
          <w:lang w:val="en-US"/>
        </w:rPr>
        <w:t>Subcontractors</w:t>
      </w:r>
      <w:r w:rsidRPr="009B22E0">
        <w:rPr>
          <w:color w:val="000000"/>
          <w:lang w:val="en-US"/>
        </w:rPr>
        <w:t xml:space="preserve"> are aware of the importance of continuous improvement and are actively engaged in its implementation in connection with the performance</w:t>
      </w:r>
      <w:r w:rsidRPr="00B47088">
        <w:t xml:space="preserve"> of the Project Work.</w:t>
      </w:r>
    </w:p>
    <w:p w14:paraId="4E2B536B" w14:textId="77777777" w:rsidR="009432DA" w:rsidRPr="00B47088" w:rsidRDefault="009432DA" w:rsidP="009432DA">
      <w:pPr>
        <w:pStyle w:val="CommentText"/>
        <w:ind w:left="720"/>
        <w:jc w:val="both"/>
        <w:rPr>
          <w:sz w:val="24"/>
          <w:szCs w:val="24"/>
        </w:rPr>
      </w:pPr>
    </w:p>
    <w:p w14:paraId="7D8934A8" w14:textId="48B7B407" w:rsidR="00245E65" w:rsidRPr="009B22E0" w:rsidRDefault="00245E65" w:rsidP="009B22E0">
      <w:pPr>
        <w:pStyle w:val="Heading2"/>
        <w:numPr>
          <w:ilvl w:val="2"/>
          <w:numId w:val="53"/>
        </w:numPr>
        <w:ind w:left="567" w:hanging="567"/>
        <w:rPr>
          <w:rFonts w:eastAsiaTheme="minorHAnsi"/>
          <w:u w:val="none"/>
        </w:rPr>
      </w:pPr>
      <w:bookmarkStart w:id="24" w:name="_Toc409718775"/>
      <w:r w:rsidRPr="009B22E0">
        <w:rPr>
          <w:rFonts w:eastAsiaTheme="minorHAnsi"/>
          <w:sz w:val="24"/>
          <w:szCs w:val="24"/>
          <w:u w:val="none"/>
        </w:rPr>
        <w:t>Monthly Information to be Reported</w:t>
      </w:r>
      <w:bookmarkEnd w:id="24"/>
    </w:p>
    <w:p w14:paraId="4F2A1AF3" w14:textId="77777777" w:rsidR="00B47088" w:rsidRDefault="00B47088" w:rsidP="00B4680D">
      <w:pPr>
        <w:jc w:val="both"/>
      </w:pPr>
    </w:p>
    <w:p w14:paraId="5BE5B846" w14:textId="05E5B724" w:rsidR="004A24F5" w:rsidRPr="00B4680D" w:rsidRDefault="004A24F5" w:rsidP="00B4680D">
      <w:pPr>
        <w:jc w:val="both"/>
      </w:pPr>
      <w:r w:rsidRPr="00B4680D">
        <w:t>For each month of the Project, Project Co shall prepare, and submit t</w:t>
      </w:r>
      <w:r w:rsidR="00C52295" w:rsidRPr="00B4680D">
        <w:t>o the Ministry Representative,</w:t>
      </w:r>
      <w:r w:rsidRPr="00B4680D">
        <w:t xml:space="preserve"> comprehensive IMS </w:t>
      </w:r>
      <w:r w:rsidR="00C52295" w:rsidRPr="00B4680D">
        <w:t>information</w:t>
      </w:r>
      <w:r w:rsidR="00187BC7" w:rsidRPr="00B4680D">
        <w:t xml:space="preserve"> within the </w:t>
      </w:r>
      <w:r w:rsidR="00167C6F" w:rsidRPr="00B4680D">
        <w:t>m</w:t>
      </w:r>
      <w:r w:rsidR="00187BC7" w:rsidRPr="00B4680D">
        <w:t>onthly Works R</w:t>
      </w:r>
      <w:r w:rsidRPr="00B4680D">
        <w:t>eport</w:t>
      </w:r>
      <w:r w:rsidR="00A64066">
        <w:t xml:space="preserve"> or OM&amp;R Monthly Report as applicable</w:t>
      </w:r>
      <w:r w:rsidRPr="00B4680D">
        <w:t>.</w:t>
      </w:r>
    </w:p>
    <w:p w14:paraId="16DB4D18" w14:textId="77777777" w:rsidR="004A24F5" w:rsidRPr="00B4680D" w:rsidRDefault="004A24F5" w:rsidP="00A30239">
      <w:pPr>
        <w:jc w:val="both"/>
      </w:pPr>
    </w:p>
    <w:p w14:paraId="76294843" w14:textId="77777777" w:rsidR="004A24F5" w:rsidRDefault="004A24F5" w:rsidP="00A30239">
      <w:pPr>
        <w:jc w:val="both"/>
        <w:rPr>
          <w:i/>
        </w:rPr>
      </w:pPr>
      <w:r w:rsidRPr="009B22E0">
        <w:rPr>
          <w:i/>
        </w:rPr>
        <w:t>Specific Requirements</w:t>
      </w:r>
    </w:p>
    <w:p w14:paraId="12E8E6BF" w14:textId="77777777" w:rsidR="003B46C1" w:rsidRPr="009B22E0" w:rsidRDefault="003B46C1" w:rsidP="00A30239">
      <w:pPr>
        <w:jc w:val="both"/>
        <w:rPr>
          <w:i/>
        </w:rPr>
      </w:pPr>
    </w:p>
    <w:p w14:paraId="28C63B89" w14:textId="619A2790" w:rsidR="004A24F5" w:rsidRPr="008D70C6" w:rsidRDefault="004A24F5" w:rsidP="003B46C1">
      <w:pPr>
        <w:pStyle w:val="ListParagraph"/>
        <w:numPr>
          <w:ilvl w:val="0"/>
          <w:numId w:val="11"/>
        </w:numPr>
        <w:ind w:left="1134" w:hanging="562"/>
        <w:rPr>
          <w:color w:val="000000"/>
          <w:lang w:val="en-US"/>
        </w:rPr>
      </w:pPr>
      <w:r w:rsidRPr="008D70C6">
        <w:rPr>
          <w:color w:val="000000"/>
          <w:lang w:val="en-US"/>
        </w:rPr>
        <w:lastRenderedPageBreak/>
        <w:t xml:space="preserve">The monthly IMS </w:t>
      </w:r>
      <w:r w:rsidR="00187BC7" w:rsidRPr="008D70C6">
        <w:rPr>
          <w:color w:val="000000"/>
          <w:lang w:val="en-US"/>
        </w:rPr>
        <w:t>information</w:t>
      </w:r>
      <w:r w:rsidRPr="008D70C6">
        <w:rPr>
          <w:color w:val="000000"/>
          <w:lang w:val="en-US"/>
        </w:rPr>
        <w:t xml:space="preserve"> shall address all IMS management activities under each of the disciplines for that month and any outstanding IMS issues from prior months.</w:t>
      </w:r>
    </w:p>
    <w:p w14:paraId="4182CA8A" w14:textId="059A8095" w:rsidR="00311FC4" w:rsidRPr="008D70C6" w:rsidRDefault="004A24F5" w:rsidP="003B46C1">
      <w:pPr>
        <w:pStyle w:val="ListParagraph"/>
        <w:numPr>
          <w:ilvl w:val="0"/>
          <w:numId w:val="11"/>
        </w:numPr>
        <w:ind w:left="1134" w:hanging="562"/>
        <w:rPr>
          <w:color w:val="000000"/>
          <w:lang w:val="en-US"/>
        </w:rPr>
      </w:pPr>
      <w:r w:rsidRPr="008D70C6">
        <w:rPr>
          <w:color w:val="000000"/>
          <w:lang w:val="en-US"/>
        </w:rPr>
        <w:t xml:space="preserve">The monthly IMS </w:t>
      </w:r>
      <w:r w:rsidR="00187BC7" w:rsidRPr="008D70C6">
        <w:rPr>
          <w:color w:val="000000"/>
          <w:lang w:val="en-US"/>
        </w:rPr>
        <w:t>information</w:t>
      </w:r>
      <w:r w:rsidRPr="008D70C6">
        <w:rPr>
          <w:color w:val="000000"/>
          <w:lang w:val="en-US"/>
        </w:rPr>
        <w:t xml:space="preserve"> shall, as a minimum, include the following information separately identified for the IMS Manual and for each discipline:</w:t>
      </w:r>
    </w:p>
    <w:p w14:paraId="4A7C5DC3" w14:textId="52144294" w:rsidR="004A24F5" w:rsidRPr="009B22E0" w:rsidRDefault="00167C6F" w:rsidP="003B46C1">
      <w:pPr>
        <w:pStyle w:val="ListParagraph"/>
        <w:numPr>
          <w:ilvl w:val="1"/>
          <w:numId w:val="11"/>
        </w:numPr>
        <w:ind w:left="1701" w:hanging="562"/>
        <w:rPr>
          <w:color w:val="000000"/>
          <w:lang w:val="en-US"/>
        </w:rPr>
      </w:pPr>
      <w:r w:rsidRPr="009B22E0">
        <w:rPr>
          <w:color w:val="000000"/>
          <w:lang w:val="en-US"/>
        </w:rPr>
        <w:t>Non</w:t>
      </w:r>
      <w:r w:rsidR="00A55D77">
        <w:rPr>
          <w:color w:val="000000"/>
          <w:lang w:val="en-US"/>
        </w:rPr>
        <w:t>-C</w:t>
      </w:r>
      <w:r w:rsidRPr="009B22E0">
        <w:rPr>
          <w:color w:val="000000"/>
          <w:lang w:val="en-US"/>
        </w:rPr>
        <w:t xml:space="preserve">onformance </w:t>
      </w:r>
      <w:r w:rsidR="004A24F5" w:rsidRPr="009B22E0">
        <w:rPr>
          <w:color w:val="000000"/>
          <w:lang w:val="en-US"/>
        </w:rPr>
        <w:t xml:space="preserve">Report log summarizing the </w:t>
      </w:r>
      <w:r w:rsidRPr="009B22E0">
        <w:rPr>
          <w:color w:val="000000"/>
          <w:lang w:val="en-US"/>
        </w:rPr>
        <w:t xml:space="preserve">Nonconformance </w:t>
      </w:r>
      <w:r w:rsidR="004A24F5" w:rsidRPr="009B22E0">
        <w:rPr>
          <w:color w:val="000000"/>
          <w:lang w:val="en-US"/>
        </w:rPr>
        <w:t>Tracking System and providing the following: “date open”, “date closed”, “status” (open, pending, closed), “disposition” (repair, rework, reject</w:t>
      </w:r>
      <w:r w:rsidR="00AB12DD">
        <w:rPr>
          <w:color w:val="000000"/>
          <w:lang w:val="en-US"/>
        </w:rPr>
        <w:t xml:space="preserve"> or other disposition as agreeable to the Ministry</w:t>
      </w:r>
      <w:r w:rsidR="004A24F5" w:rsidRPr="009B22E0">
        <w:rPr>
          <w:color w:val="000000"/>
          <w:lang w:val="en-US"/>
        </w:rPr>
        <w:t xml:space="preserve">) and “description of status” which describes the current status of the </w:t>
      </w:r>
      <w:r w:rsidRPr="009B22E0">
        <w:rPr>
          <w:color w:val="000000"/>
          <w:lang w:val="en-US"/>
        </w:rPr>
        <w:t>Non</w:t>
      </w:r>
      <w:r w:rsidR="00A55D77">
        <w:rPr>
          <w:color w:val="000000"/>
          <w:lang w:val="en-US"/>
        </w:rPr>
        <w:t>-C</w:t>
      </w:r>
      <w:r w:rsidRPr="009B22E0">
        <w:rPr>
          <w:color w:val="000000"/>
          <w:lang w:val="en-US"/>
        </w:rPr>
        <w:t>onformance</w:t>
      </w:r>
      <w:r w:rsidR="004A24F5" w:rsidRPr="009B22E0">
        <w:rPr>
          <w:color w:val="000000"/>
          <w:lang w:val="en-US"/>
        </w:rPr>
        <w:t xml:space="preserve">, when closed and how it was closed;  </w:t>
      </w:r>
    </w:p>
    <w:p w14:paraId="2025D28A" w14:textId="0C375262" w:rsidR="004A24F5" w:rsidRPr="008D70C6" w:rsidRDefault="004A24F5" w:rsidP="003B46C1">
      <w:pPr>
        <w:pStyle w:val="ListParagraph"/>
        <w:numPr>
          <w:ilvl w:val="1"/>
          <w:numId w:val="11"/>
        </w:numPr>
        <w:ind w:left="1701" w:hanging="562"/>
        <w:rPr>
          <w:color w:val="000000"/>
          <w:lang w:val="en-US"/>
        </w:rPr>
      </w:pPr>
      <w:r w:rsidRPr="008D70C6">
        <w:rPr>
          <w:color w:val="000000"/>
          <w:lang w:val="en-US"/>
        </w:rPr>
        <w:t>Corrective Action and Preventative Action logs providing details of the Corrective Actions and Preventative Actions performed to date and their close-out status;</w:t>
      </w:r>
    </w:p>
    <w:p w14:paraId="660AC3A9" w14:textId="52D89FC9" w:rsidR="004A24F5" w:rsidRPr="008D70C6" w:rsidRDefault="004A24F5" w:rsidP="003B46C1">
      <w:pPr>
        <w:pStyle w:val="ListParagraph"/>
        <w:numPr>
          <w:ilvl w:val="1"/>
          <w:numId w:val="11"/>
        </w:numPr>
        <w:ind w:left="1701" w:hanging="562"/>
        <w:rPr>
          <w:color w:val="000000"/>
          <w:lang w:val="en-US"/>
        </w:rPr>
      </w:pPr>
      <w:r w:rsidRPr="008D70C6">
        <w:rPr>
          <w:color w:val="000000"/>
          <w:lang w:val="en-US"/>
        </w:rPr>
        <w:t>a summary of any inspection and testing activities conducted during the month;</w:t>
      </w:r>
    </w:p>
    <w:p w14:paraId="460107D4" w14:textId="0470FFB7" w:rsidR="004A24F5" w:rsidRPr="008D70C6" w:rsidRDefault="004A24F5" w:rsidP="003B46C1">
      <w:pPr>
        <w:pStyle w:val="ListParagraph"/>
        <w:numPr>
          <w:ilvl w:val="1"/>
          <w:numId w:val="11"/>
        </w:numPr>
        <w:ind w:left="1701" w:hanging="562"/>
        <w:rPr>
          <w:color w:val="000000"/>
          <w:lang w:val="en-US"/>
        </w:rPr>
      </w:pPr>
      <w:r w:rsidRPr="008D70C6">
        <w:rPr>
          <w:color w:val="000000"/>
          <w:lang w:val="en-US"/>
        </w:rPr>
        <w:lastRenderedPageBreak/>
        <w:t xml:space="preserve">Internal IMS Audits and External IMS Audits, including any third party IMS Audits performed during the month and a four month look-ahead schedule for planned future </w:t>
      </w:r>
      <w:r w:rsidR="00187BC7" w:rsidRPr="008D70C6">
        <w:rPr>
          <w:color w:val="000000"/>
          <w:lang w:val="en-US"/>
        </w:rPr>
        <w:t>IMS</w:t>
      </w:r>
      <w:r w:rsidRPr="008D70C6">
        <w:rPr>
          <w:color w:val="000000"/>
          <w:lang w:val="en-US"/>
        </w:rPr>
        <w:t xml:space="preserve"> Audits;</w:t>
      </w:r>
    </w:p>
    <w:p w14:paraId="30963D43" w14:textId="39C150C3" w:rsidR="004A24F5" w:rsidRPr="008D70C6" w:rsidRDefault="004A24F5" w:rsidP="003B46C1">
      <w:pPr>
        <w:pStyle w:val="ListParagraph"/>
        <w:numPr>
          <w:ilvl w:val="1"/>
          <w:numId w:val="11"/>
        </w:numPr>
        <w:ind w:left="1701" w:hanging="562"/>
        <w:rPr>
          <w:color w:val="000000"/>
          <w:lang w:val="en-US"/>
        </w:rPr>
      </w:pPr>
      <w:r w:rsidRPr="008D70C6">
        <w:rPr>
          <w:color w:val="000000"/>
          <w:lang w:val="en-US"/>
        </w:rPr>
        <w:t>any continual improvement initiatives taken during the month;</w:t>
      </w:r>
    </w:p>
    <w:p w14:paraId="0EB906BD" w14:textId="744D9997" w:rsidR="004A24F5" w:rsidRPr="008D70C6" w:rsidRDefault="004A24F5" w:rsidP="003B46C1">
      <w:pPr>
        <w:pStyle w:val="ListParagraph"/>
        <w:numPr>
          <w:ilvl w:val="1"/>
          <w:numId w:val="11"/>
        </w:numPr>
        <w:ind w:left="1701" w:hanging="562"/>
        <w:rPr>
          <w:color w:val="000000"/>
          <w:lang w:val="en-US"/>
        </w:rPr>
      </w:pPr>
      <w:r w:rsidRPr="008D70C6">
        <w:rPr>
          <w:color w:val="000000"/>
          <w:lang w:val="en-US"/>
        </w:rPr>
        <w:t>any other information required to be included in the monthly IMS reports pursuant to any of the Appendices to this Schedule</w:t>
      </w:r>
      <w:r w:rsidR="00167C6F" w:rsidRPr="008D70C6">
        <w:rPr>
          <w:color w:val="000000"/>
          <w:lang w:val="en-US"/>
        </w:rPr>
        <w:t xml:space="preserve"> 14 </w:t>
      </w:r>
      <w:r w:rsidRPr="008D70C6">
        <w:rPr>
          <w:color w:val="000000"/>
          <w:lang w:val="en-US"/>
        </w:rPr>
        <w:t xml:space="preserve">or the terms of the relevant </w:t>
      </w:r>
      <w:r w:rsidR="00167C6F" w:rsidRPr="008D70C6">
        <w:rPr>
          <w:color w:val="000000"/>
          <w:lang w:val="en-US"/>
        </w:rPr>
        <w:t>discipline</w:t>
      </w:r>
      <w:r w:rsidRPr="008D70C6">
        <w:rPr>
          <w:color w:val="000000"/>
          <w:lang w:val="en-US"/>
        </w:rPr>
        <w:t>; and</w:t>
      </w:r>
    </w:p>
    <w:p w14:paraId="6B443A81" w14:textId="1BCA289D" w:rsidR="004A24F5" w:rsidRPr="008D70C6" w:rsidRDefault="004A24F5" w:rsidP="003B46C1">
      <w:pPr>
        <w:pStyle w:val="ListParagraph"/>
        <w:numPr>
          <w:ilvl w:val="1"/>
          <w:numId w:val="11"/>
        </w:numPr>
        <w:ind w:left="1701" w:hanging="562"/>
        <w:rPr>
          <w:color w:val="000000"/>
          <w:lang w:val="en-US"/>
        </w:rPr>
      </w:pPr>
      <w:r w:rsidRPr="008D70C6">
        <w:rPr>
          <w:color w:val="000000"/>
          <w:lang w:val="en-US"/>
        </w:rPr>
        <w:t xml:space="preserve">any changes made to the </w:t>
      </w:r>
      <w:r w:rsidR="00187BC7" w:rsidRPr="008D70C6">
        <w:rPr>
          <w:color w:val="000000"/>
          <w:lang w:val="en-US"/>
        </w:rPr>
        <w:t>IMS Documentation</w:t>
      </w:r>
      <w:r w:rsidRPr="008D70C6">
        <w:rPr>
          <w:color w:val="000000"/>
          <w:lang w:val="en-US"/>
        </w:rPr>
        <w:t xml:space="preserve"> in compliance with the provisions of this </w:t>
      </w:r>
      <w:r w:rsidR="00167C6F" w:rsidRPr="008D70C6">
        <w:rPr>
          <w:color w:val="000000"/>
          <w:lang w:val="en-US"/>
        </w:rPr>
        <w:t xml:space="preserve">Project </w:t>
      </w:r>
      <w:r w:rsidRPr="008D70C6">
        <w:rPr>
          <w:color w:val="000000"/>
          <w:lang w:val="en-US"/>
        </w:rPr>
        <w:t>Agreement.</w:t>
      </w:r>
    </w:p>
    <w:p w14:paraId="7ABB96A7" w14:textId="77777777" w:rsidR="00F96103" w:rsidRPr="008D70C6" w:rsidRDefault="00F96103" w:rsidP="009432DA">
      <w:pPr>
        <w:pStyle w:val="ListParagraph"/>
        <w:ind w:left="1440"/>
        <w:jc w:val="both"/>
        <w:rPr>
          <w:color w:val="000000"/>
          <w:lang w:val="en-US"/>
        </w:rPr>
      </w:pPr>
    </w:p>
    <w:p w14:paraId="4A824284" w14:textId="3547DF4D" w:rsidR="00245E65" w:rsidRPr="009B22E0" w:rsidRDefault="00245E65" w:rsidP="009B22E0">
      <w:pPr>
        <w:pStyle w:val="Heading2"/>
        <w:numPr>
          <w:ilvl w:val="2"/>
          <w:numId w:val="53"/>
        </w:numPr>
        <w:ind w:left="567" w:hanging="567"/>
        <w:rPr>
          <w:rFonts w:eastAsiaTheme="minorHAnsi"/>
          <w:u w:val="none"/>
        </w:rPr>
      </w:pPr>
      <w:bookmarkStart w:id="25" w:name="_Toc409718776"/>
      <w:r w:rsidRPr="009B22E0">
        <w:rPr>
          <w:rFonts w:eastAsiaTheme="minorHAnsi"/>
          <w:sz w:val="24"/>
          <w:szCs w:val="24"/>
          <w:u w:val="none"/>
        </w:rPr>
        <w:t>Additional Information</w:t>
      </w:r>
      <w:bookmarkEnd w:id="25"/>
    </w:p>
    <w:p w14:paraId="01D3A67E" w14:textId="77777777" w:rsidR="00A30239" w:rsidRPr="00B4680D" w:rsidRDefault="00A30239" w:rsidP="00B4680D">
      <w:pPr>
        <w:jc w:val="both"/>
      </w:pPr>
    </w:p>
    <w:p w14:paraId="655010F2" w14:textId="34DD8A47" w:rsidR="00EB2E2B" w:rsidRDefault="004A24F5" w:rsidP="00B4680D">
      <w:pPr>
        <w:jc w:val="both"/>
      </w:pPr>
      <w:r w:rsidRPr="00B4680D">
        <w:t>Notwithstanding any other provision of this Schedule</w:t>
      </w:r>
      <w:r w:rsidR="00167C6F" w:rsidRPr="00B4680D">
        <w:t xml:space="preserve"> 14</w:t>
      </w:r>
      <w:r w:rsidR="003B46C1">
        <w:t xml:space="preserve">, </w:t>
      </w:r>
      <w:r w:rsidRPr="00B4680D">
        <w:t>Project Co shall provide the Ministry Representative with such information as the Ministry Representative may request from time to time to demonstrate compliance with this Schedule</w:t>
      </w:r>
      <w:r w:rsidR="00EB2E2B" w:rsidRPr="00B4680D">
        <w:t>14 including without limitation</w:t>
      </w:r>
      <w:r w:rsidR="00187BC7" w:rsidRPr="00B4680D">
        <w:t>:</w:t>
      </w:r>
    </w:p>
    <w:p w14:paraId="0223DCE2" w14:textId="77777777" w:rsidR="003B46C1" w:rsidRPr="00B4680D" w:rsidRDefault="003B46C1" w:rsidP="00B4680D">
      <w:pPr>
        <w:jc w:val="both"/>
      </w:pPr>
    </w:p>
    <w:p w14:paraId="332A16E1" w14:textId="3B09DF04" w:rsidR="00EB2E2B" w:rsidRPr="009B22E0" w:rsidRDefault="00187BC7" w:rsidP="003B46C1">
      <w:pPr>
        <w:numPr>
          <w:ilvl w:val="0"/>
          <w:numId w:val="2"/>
        </w:numPr>
        <w:ind w:left="1124" w:hanging="562"/>
        <w:contextualSpacing/>
        <w:rPr>
          <w:color w:val="000000"/>
          <w:lang w:val="en-US"/>
        </w:rPr>
      </w:pPr>
      <w:r w:rsidRPr="009B22E0">
        <w:rPr>
          <w:color w:val="000000"/>
          <w:lang w:val="en-US"/>
        </w:rPr>
        <w:lastRenderedPageBreak/>
        <w:t>d</w:t>
      </w:r>
      <w:r w:rsidR="004A24F5" w:rsidRPr="009B22E0">
        <w:rPr>
          <w:color w:val="000000"/>
          <w:lang w:val="en-US"/>
        </w:rPr>
        <w:t>ocument</w:t>
      </w:r>
      <w:r w:rsidR="004A24F5" w:rsidRPr="009432DA">
        <w:rPr>
          <w:color w:val="000000"/>
          <w:lang w:val="en-US"/>
        </w:rPr>
        <w:t xml:space="preserve"> </w:t>
      </w:r>
      <w:r w:rsidRPr="009432DA">
        <w:rPr>
          <w:color w:val="000000"/>
          <w:lang w:val="en-US"/>
        </w:rPr>
        <w:t>revisions, submissions and r</w:t>
      </w:r>
      <w:r w:rsidR="004A24F5" w:rsidRPr="009432DA">
        <w:rPr>
          <w:color w:val="000000"/>
          <w:lang w:val="en-US"/>
        </w:rPr>
        <w:t>etentions</w:t>
      </w:r>
      <w:r w:rsidR="00A55D77">
        <w:rPr>
          <w:color w:val="000000"/>
          <w:lang w:val="en-US"/>
        </w:rPr>
        <w:t>;</w:t>
      </w:r>
    </w:p>
    <w:p w14:paraId="41ACEB66" w14:textId="2CC1018F" w:rsidR="00EB2E2B" w:rsidRPr="009B22E0" w:rsidRDefault="008F096F" w:rsidP="003B46C1">
      <w:pPr>
        <w:numPr>
          <w:ilvl w:val="0"/>
          <w:numId w:val="2"/>
        </w:numPr>
        <w:ind w:left="1124" w:hanging="562"/>
        <w:contextualSpacing/>
        <w:rPr>
          <w:color w:val="000000"/>
          <w:lang w:val="en-US"/>
        </w:rPr>
      </w:pPr>
      <w:r>
        <w:rPr>
          <w:color w:val="000000"/>
          <w:lang w:val="en-US"/>
        </w:rPr>
        <w:t>c</w:t>
      </w:r>
      <w:r w:rsidRPr="009B22E0">
        <w:rPr>
          <w:color w:val="000000"/>
          <w:lang w:val="en-US"/>
        </w:rPr>
        <w:t xml:space="preserve">onstruction </w:t>
      </w:r>
      <w:r w:rsidR="00EB2E2B" w:rsidRPr="009B22E0">
        <w:rPr>
          <w:color w:val="000000"/>
          <w:lang w:val="en-US"/>
        </w:rPr>
        <w:t>d</w:t>
      </w:r>
      <w:r w:rsidR="004A24F5" w:rsidRPr="009B22E0">
        <w:rPr>
          <w:color w:val="000000"/>
          <w:lang w:val="en-US"/>
        </w:rPr>
        <w:t xml:space="preserve">ocuments and </w:t>
      </w:r>
      <w:r w:rsidR="00EB2E2B" w:rsidRPr="009B22E0">
        <w:rPr>
          <w:color w:val="000000"/>
          <w:lang w:val="en-US"/>
        </w:rPr>
        <w:t xml:space="preserve">drawings development </w:t>
      </w:r>
      <w:r w:rsidR="004A24F5" w:rsidRPr="009B22E0">
        <w:rPr>
          <w:color w:val="000000"/>
          <w:lang w:val="en-US"/>
        </w:rPr>
        <w:t xml:space="preserve">and </w:t>
      </w:r>
      <w:r w:rsidR="00EB2E2B" w:rsidRPr="009B22E0">
        <w:rPr>
          <w:color w:val="000000"/>
          <w:lang w:val="en-US"/>
        </w:rPr>
        <w:t>progressive submissions</w:t>
      </w:r>
      <w:r w:rsidR="00A55D77">
        <w:rPr>
          <w:color w:val="000000"/>
          <w:lang w:val="en-US"/>
        </w:rPr>
        <w:t>;</w:t>
      </w:r>
    </w:p>
    <w:p w14:paraId="67EB90C8" w14:textId="036588FE" w:rsidR="00EB2E2B" w:rsidRPr="009B22E0" w:rsidRDefault="008F096F" w:rsidP="003B46C1">
      <w:pPr>
        <w:numPr>
          <w:ilvl w:val="0"/>
          <w:numId w:val="2"/>
        </w:numPr>
        <w:ind w:left="1124" w:hanging="562"/>
        <w:contextualSpacing/>
        <w:rPr>
          <w:color w:val="000000"/>
          <w:lang w:val="en-US"/>
        </w:rPr>
      </w:pPr>
      <w:r>
        <w:rPr>
          <w:color w:val="000000"/>
          <w:lang w:val="en-US"/>
        </w:rPr>
        <w:t>c</w:t>
      </w:r>
      <w:r w:rsidRPr="009B22E0">
        <w:rPr>
          <w:color w:val="000000"/>
          <w:lang w:val="en-US"/>
        </w:rPr>
        <w:t>ontrol</w:t>
      </w:r>
      <w:r w:rsidR="00A55D77">
        <w:rPr>
          <w:color w:val="000000"/>
          <w:lang w:val="en-US"/>
        </w:rPr>
        <w:t>;</w:t>
      </w:r>
    </w:p>
    <w:p w14:paraId="111F25F1" w14:textId="69453B08" w:rsidR="00EB2E2B" w:rsidRPr="009B22E0" w:rsidRDefault="008F096F" w:rsidP="003B46C1">
      <w:pPr>
        <w:pStyle w:val="CommentText"/>
        <w:numPr>
          <w:ilvl w:val="0"/>
          <w:numId w:val="2"/>
        </w:numPr>
        <w:ind w:left="1124" w:hanging="562"/>
        <w:rPr>
          <w:color w:val="000000"/>
          <w:sz w:val="24"/>
          <w:szCs w:val="24"/>
          <w:lang w:val="en-US"/>
        </w:rPr>
      </w:pPr>
      <w:r>
        <w:rPr>
          <w:color w:val="000000"/>
          <w:sz w:val="24"/>
          <w:szCs w:val="24"/>
          <w:lang w:val="en-US"/>
        </w:rPr>
        <w:t>d</w:t>
      </w:r>
      <w:r w:rsidRPr="009B22E0">
        <w:rPr>
          <w:color w:val="000000"/>
          <w:sz w:val="24"/>
          <w:szCs w:val="24"/>
          <w:lang w:val="en-US"/>
        </w:rPr>
        <w:t>istribution</w:t>
      </w:r>
      <w:r w:rsidR="00A55D77">
        <w:rPr>
          <w:color w:val="000000"/>
          <w:sz w:val="24"/>
          <w:szCs w:val="24"/>
          <w:lang w:val="en-US"/>
        </w:rPr>
        <w:t>;</w:t>
      </w:r>
    </w:p>
    <w:p w14:paraId="6EE75C3F" w14:textId="1FF69C0B" w:rsidR="00EB2E2B" w:rsidRPr="009B22E0" w:rsidRDefault="008F096F" w:rsidP="003B46C1">
      <w:pPr>
        <w:numPr>
          <w:ilvl w:val="0"/>
          <w:numId w:val="2"/>
        </w:numPr>
        <w:ind w:left="1124" w:hanging="562"/>
        <w:contextualSpacing/>
        <w:rPr>
          <w:color w:val="000000"/>
          <w:lang w:val="en-US"/>
        </w:rPr>
      </w:pPr>
      <w:r>
        <w:rPr>
          <w:color w:val="000000"/>
          <w:lang w:val="en-US"/>
        </w:rPr>
        <w:t>r</w:t>
      </w:r>
      <w:r w:rsidRPr="009B22E0">
        <w:rPr>
          <w:color w:val="000000"/>
          <w:lang w:val="en-US"/>
        </w:rPr>
        <w:t>evisions</w:t>
      </w:r>
      <w:r w:rsidR="00A55D77">
        <w:rPr>
          <w:color w:val="000000"/>
          <w:lang w:val="en-US"/>
        </w:rPr>
        <w:t>;</w:t>
      </w:r>
    </w:p>
    <w:p w14:paraId="08ABF0DD" w14:textId="1EC4FFB8" w:rsidR="00EB2E2B" w:rsidRPr="009B22E0" w:rsidRDefault="008F096F" w:rsidP="003B46C1">
      <w:pPr>
        <w:numPr>
          <w:ilvl w:val="0"/>
          <w:numId w:val="2"/>
        </w:numPr>
        <w:ind w:left="1124" w:hanging="562"/>
        <w:contextualSpacing/>
        <w:rPr>
          <w:color w:val="000000"/>
          <w:lang w:val="en-US"/>
        </w:rPr>
      </w:pPr>
      <w:r>
        <w:rPr>
          <w:color w:val="000000"/>
          <w:lang w:val="en-US"/>
        </w:rPr>
        <w:t>f</w:t>
      </w:r>
      <w:r w:rsidRPr="009B22E0">
        <w:rPr>
          <w:color w:val="000000"/>
          <w:lang w:val="en-US"/>
        </w:rPr>
        <w:t xml:space="preserve">lowchart </w:t>
      </w:r>
      <w:r w:rsidR="004A24F5" w:rsidRPr="009B22E0">
        <w:rPr>
          <w:color w:val="000000"/>
          <w:lang w:val="en-US"/>
        </w:rPr>
        <w:t xml:space="preserve">– </w:t>
      </w:r>
      <w:r>
        <w:rPr>
          <w:color w:val="000000"/>
          <w:lang w:val="en-US"/>
        </w:rPr>
        <w:t>d</w:t>
      </w:r>
      <w:r w:rsidRPr="009B22E0">
        <w:rPr>
          <w:color w:val="000000"/>
          <w:lang w:val="en-US"/>
        </w:rPr>
        <w:t xml:space="preserve">ocument </w:t>
      </w:r>
      <w:r w:rsidR="00EB2E2B" w:rsidRPr="009B22E0">
        <w:rPr>
          <w:color w:val="000000"/>
          <w:lang w:val="en-US"/>
        </w:rPr>
        <w:t xml:space="preserve">submission process </w:t>
      </w:r>
      <w:r w:rsidR="004A24F5" w:rsidRPr="009B22E0">
        <w:rPr>
          <w:color w:val="000000"/>
          <w:lang w:val="en-US"/>
        </w:rPr>
        <w:t xml:space="preserve">and </w:t>
      </w:r>
      <w:r w:rsidR="00EB2E2B" w:rsidRPr="009B22E0">
        <w:rPr>
          <w:color w:val="000000"/>
          <w:lang w:val="en-US"/>
        </w:rPr>
        <w:t>Ministry’s r</w:t>
      </w:r>
      <w:r w:rsidR="004A24F5" w:rsidRPr="009B22E0">
        <w:rPr>
          <w:color w:val="000000"/>
          <w:lang w:val="en-US"/>
        </w:rPr>
        <w:t>eview</w:t>
      </w:r>
      <w:r w:rsidR="00A55D77">
        <w:rPr>
          <w:color w:val="000000"/>
          <w:lang w:val="en-US"/>
        </w:rPr>
        <w:t>;</w:t>
      </w:r>
    </w:p>
    <w:p w14:paraId="45831BDF" w14:textId="7649811A" w:rsidR="00EB2E2B" w:rsidRPr="009B22E0" w:rsidRDefault="008F096F" w:rsidP="003B46C1">
      <w:pPr>
        <w:numPr>
          <w:ilvl w:val="0"/>
          <w:numId w:val="2"/>
        </w:numPr>
        <w:ind w:left="1124" w:hanging="562"/>
        <w:contextualSpacing/>
        <w:rPr>
          <w:color w:val="000000"/>
          <w:lang w:val="en-US"/>
        </w:rPr>
      </w:pPr>
      <w:r>
        <w:rPr>
          <w:color w:val="000000"/>
          <w:lang w:val="en-US"/>
        </w:rPr>
        <w:t>r</w:t>
      </w:r>
      <w:r w:rsidRPr="009B22E0">
        <w:rPr>
          <w:color w:val="000000"/>
          <w:lang w:val="en-US"/>
        </w:rPr>
        <w:t xml:space="preserve">eview </w:t>
      </w:r>
      <w:r w:rsidR="004A24F5" w:rsidRPr="009B22E0">
        <w:rPr>
          <w:color w:val="000000"/>
          <w:lang w:val="en-US"/>
        </w:rPr>
        <w:t>of Works Submittals</w:t>
      </w:r>
      <w:r w:rsidR="00343094">
        <w:rPr>
          <w:color w:val="000000"/>
          <w:lang w:val="en-US"/>
        </w:rPr>
        <w:t xml:space="preserve"> and OM&amp;R Submittals</w:t>
      </w:r>
      <w:r w:rsidR="00A55D77">
        <w:rPr>
          <w:color w:val="000000"/>
          <w:lang w:val="en-US"/>
        </w:rPr>
        <w:t>;</w:t>
      </w:r>
    </w:p>
    <w:p w14:paraId="0AF9EA60" w14:textId="4C83C6AB" w:rsidR="00EB2E2B" w:rsidRPr="009B22E0" w:rsidRDefault="008F096F" w:rsidP="003B46C1">
      <w:pPr>
        <w:numPr>
          <w:ilvl w:val="0"/>
          <w:numId w:val="2"/>
        </w:numPr>
        <w:ind w:left="1124" w:hanging="562"/>
        <w:contextualSpacing/>
        <w:rPr>
          <w:color w:val="000000"/>
          <w:lang w:val="en-US"/>
        </w:rPr>
      </w:pPr>
      <w:r>
        <w:rPr>
          <w:color w:val="000000"/>
          <w:lang w:val="en-US"/>
        </w:rPr>
        <w:t>r</w:t>
      </w:r>
      <w:r w:rsidRPr="009B22E0">
        <w:rPr>
          <w:color w:val="000000"/>
          <w:lang w:val="en-US"/>
        </w:rPr>
        <w:t xml:space="preserve">ecord </w:t>
      </w:r>
      <w:r w:rsidR="00EB2E2B" w:rsidRPr="009B22E0">
        <w:rPr>
          <w:color w:val="000000"/>
          <w:lang w:val="en-US"/>
        </w:rPr>
        <w:t>drawings</w:t>
      </w:r>
      <w:r w:rsidR="00A55D77">
        <w:rPr>
          <w:color w:val="000000"/>
          <w:lang w:val="en-US"/>
        </w:rPr>
        <w:t>;</w:t>
      </w:r>
    </w:p>
    <w:p w14:paraId="0187E017" w14:textId="76696D80" w:rsidR="00EB2E2B" w:rsidRPr="009B22E0" w:rsidRDefault="008F096F" w:rsidP="003B46C1">
      <w:pPr>
        <w:numPr>
          <w:ilvl w:val="0"/>
          <w:numId w:val="2"/>
        </w:numPr>
        <w:ind w:left="1124" w:hanging="562"/>
        <w:contextualSpacing/>
        <w:rPr>
          <w:color w:val="000000"/>
          <w:lang w:val="en-US"/>
        </w:rPr>
      </w:pPr>
      <w:r>
        <w:rPr>
          <w:color w:val="000000"/>
          <w:lang w:val="en-US"/>
        </w:rPr>
        <w:t>e</w:t>
      </w:r>
      <w:r w:rsidRPr="009B22E0">
        <w:rPr>
          <w:color w:val="000000"/>
          <w:lang w:val="en-US"/>
        </w:rPr>
        <w:t xml:space="preserve">lectronic </w:t>
      </w:r>
      <w:r w:rsidR="00EB2E2B" w:rsidRPr="009B22E0">
        <w:rPr>
          <w:color w:val="000000"/>
          <w:lang w:val="en-US"/>
        </w:rPr>
        <w:t xml:space="preserve">data </w:t>
      </w:r>
      <w:r w:rsidR="004A24F5" w:rsidRPr="009B22E0">
        <w:rPr>
          <w:color w:val="000000"/>
          <w:lang w:val="en-US"/>
        </w:rPr>
        <w:t xml:space="preserve">– </w:t>
      </w:r>
      <w:r w:rsidR="00EB2E2B" w:rsidRPr="009B22E0">
        <w:rPr>
          <w:color w:val="000000"/>
          <w:lang w:val="en-US"/>
        </w:rPr>
        <w:t xml:space="preserve">security </w:t>
      </w:r>
      <w:r w:rsidR="004A24F5" w:rsidRPr="009B22E0">
        <w:rPr>
          <w:color w:val="000000"/>
          <w:lang w:val="en-US"/>
        </w:rPr>
        <w:t xml:space="preserve">and </w:t>
      </w:r>
      <w:r w:rsidR="00EB2E2B" w:rsidRPr="009B22E0">
        <w:rPr>
          <w:color w:val="000000"/>
          <w:lang w:val="en-US"/>
        </w:rPr>
        <w:t>storage</w:t>
      </w:r>
      <w:r w:rsidR="00A55D77">
        <w:rPr>
          <w:color w:val="000000"/>
          <w:lang w:val="en-US"/>
        </w:rPr>
        <w:t>; and</w:t>
      </w:r>
    </w:p>
    <w:p w14:paraId="04099C45" w14:textId="459AD078" w:rsidR="004A24F5" w:rsidRPr="009B22E0" w:rsidRDefault="008F096F" w:rsidP="003B46C1">
      <w:pPr>
        <w:numPr>
          <w:ilvl w:val="0"/>
          <w:numId w:val="2"/>
        </w:numPr>
        <w:ind w:left="1124" w:hanging="562"/>
        <w:contextualSpacing/>
        <w:rPr>
          <w:color w:val="000000"/>
          <w:lang w:val="en-US"/>
        </w:rPr>
      </w:pPr>
      <w:r>
        <w:rPr>
          <w:color w:val="000000"/>
          <w:lang w:val="en-US"/>
        </w:rPr>
        <w:t>r</w:t>
      </w:r>
      <w:r w:rsidRPr="009B22E0">
        <w:rPr>
          <w:color w:val="000000"/>
          <w:lang w:val="en-US"/>
        </w:rPr>
        <w:t xml:space="preserve">etention </w:t>
      </w:r>
      <w:r w:rsidR="004A24F5" w:rsidRPr="009B22E0">
        <w:rPr>
          <w:color w:val="000000"/>
          <w:lang w:val="en-US"/>
        </w:rPr>
        <w:t xml:space="preserve">of </w:t>
      </w:r>
      <w:r w:rsidR="00EB2E2B" w:rsidRPr="009B22E0">
        <w:rPr>
          <w:color w:val="000000"/>
          <w:lang w:val="en-US"/>
        </w:rPr>
        <w:t>documents</w:t>
      </w:r>
    </w:p>
    <w:p w14:paraId="2116A345" w14:textId="77777777" w:rsidR="009432DA" w:rsidRPr="009432DA" w:rsidRDefault="009432DA" w:rsidP="009432DA">
      <w:pPr>
        <w:pStyle w:val="CommentText"/>
        <w:jc w:val="both"/>
        <w:rPr>
          <w:color w:val="000000"/>
          <w:sz w:val="24"/>
          <w:szCs w:val="24"/>
          <w:lang w:val="en-US"/>
        </w:rPr>
      </w:pPr>
    </w:p>
    <w:p w14:paraId="214E5A3A" w14:textId="48B7D0DA" w:rsidR="00245E65" w:rsidRPr="009B22E0" w:rsidRDefault="00245E65" w:rsidP="009B22E0">
      <w:pPr>
        <w:pStyle w:val="Heading2"/>
        <w:numPr>
          <w:ilvl w:val="2"/>
          <w:numId w:val="53"/>
        </w:numPr>
        <w:ind w:left="567" w:hanging="567"/>
        <w:rPr>
          <w:rFonts w:eastAsiaTheme="minorHAnsi"/>
          <w:u w:val="none"/>
        </w:rPr>
      </w:pPr>
      <w:bookmarkStart w:id="26" w:name="_Toc409718777"/>
      <w:r w:rsidRPr="009B22E0">
        <w:rPr>
          <w:rFonts w:eastAsiaTheme="minorHAnsi"/>
          <w:sz w:val="24"/>
          <w:szCs w:val="24"/>
          <w:u w:val="none"/>
        </w:rPr>
        <w:t>Core Procedures</w:t>
      </w:r>
      <w:bookmarkEnd w:id="26"/>
    </w:p>
    <w:p w14:paraId="2D951EF3" w14:textId="77777777" w:rsidR="00B47088" w:rsidRPr="00B47088" w:rsidRDefault="00B47088" w:rsidP="00B47088">
      <w:pPr>
        <w:rPr>
          <w:lang w:val="en-US"/>
        </w:rPr>
      </w:pPr>
    </w:p>
    <w:p w14:paraId="22DD909D" w14:textId="2B4F9396" w:rsidR="004A24F5" w:rsidRDefault="004A24F5" w:rsidP="00B4680D">
      <w:pPr>
        <w:jc w:val="both"/>
      </w:pPr>
      <w:r w:rsidRPr="00B4680D">
        <w:t xml:space="preserve">To comply and be consistent with the requirements of the combined standards of ISO 9001, ISO 14001 and </w:t>
      </w:r>
      <w:r w:rsidR="00C56368" w:rsidRPr="00B4680D">
        <w:t>the Certificate of Recognition (COR) program, as enhanced by OHSAS 18001 [Occupational Health and Safety Management System]</w:t>
      </w:r>
      <w:r w:rsidRPr="00B4680D">
        <w:t xml:space="preserve">, the IMS shall be supported by a set of core procedures and </w:t>
      </w:r>
      <w:r w:rsidRPr="008D70C6">
        <w:t>shall include, but not be limited to:</w:t>
      </w:r>
    </w:p>
    <w:p w14:paraId="651DF5F7" w14:textId="77777777" w:rsidR="003B46C1" w:rsidRPr="008D70C6" w:rsidRDefault="003B46C1" w:rsidP="00B4680D">
      <w:pPr>
        <w:jc w:val="both"/>
      </w:pPr>
    </w:p>
    <w:p w14:paraId="3BC6CE47" w14:textId="5F3C66EE" w:rsidR="004A24F5" w:rsidRPr="00B47088" w:rsidRDefault="00A55D77" w:rsidP="003B46C1">
      <w:pPr>
        <w:pStyle w:val="CommentText"/>
        <w:numPr>
          <w:ilvl w:val="0"/>
          <w:numId w:val="2"/>
        </w:numPr>
        <w:ind w:left="1134" w:hanging="562"/>
        <w:rPr>
          <w:sz w:val="24"/>
          <w:szCs w:val="24"/>
        </w:rPr>
      </w:pPr>
      <w:r>
        <w:rPr>
          <w:sz w:val="24"/>
          <w:szCs w:val="24"/>
        </w:rPr>
        <w:t>c</w:t>
      </w:r>
      <w:r w:rsidRPr="00B47088">
        <w:rPr>
          <w:sz w:val="24"/>
          <w:szCs w:val="24"/>
        </w:rPr>
        <w:t xml:space="preserve">ontrol </w:t>
      </w:r>
      <w:r w:rsidR="004A24F5" w:rsidRPr="00B47088">
        <w:rPr>
          <w:sz w:val="24"/>
          <w:szCs w:val="24"/>
        </w:rPr>
        <w:t>of documents and records</w:t>
      </w:r>
    </w:p>
    <w:p w14:paraId="54E45AD3" w14:textId="297469D7" w:rsidR="004A24F5" w:rsidRPr="008D70C6" w:rsidRDefault="00A55D77" w:rsidP="003B46C1">
      <w:pPr>
        <w:numPr>
          <w:ilvl w:val="1"/>
          <w:numId w:val="2"/>
        </w:numPr>
        <w:ind w:left="1701" w:hanging="562"/>
        <w:contextualSpacing/>
        <w:rPr>
          <w:color w:val="000000"/>
          <w:lang w:val="en-US"/>
        </w:rPr>
      </w:pPr>
      <w:r>
        <w:rPr>
          <w:color w:val="000000"/>
          <w:lang w:val="en-US"/>
        </w:rPr>
        <w:t>d</w:t>
      </w:r>
      <w:r w:rsidRPr="008D70C6">
        <w:rPr>
          <w:color w:val="000000"/>
          <w:lang w:val="en-US"/>
        </w:rPr>
        <w:t>ocuments</w:t>
      </w:r>
      <w:r w:rsidR="004A24F5" w:rsidRPr="008D70C6">
        <w:rPr>
          <w:color w:val="000000"/>
          <w:lang w:val="en-US"/>
        </w:rPr>
        <w:t xml:space="preserve">: </w:t>
      </w:r>
      <w:r>
        <w:rPr>
          <w:color w:val="000000"/>
          <w:lang w:val="en-US"/>
        </w:rPr>
        <w:t>r</w:t>
      </w:r>
      <w:r w:rsidRPr="008D70C6">
        <w:rPr>
          <w:color w:val="000000"/>
          <w:lang w:val="en-US"/>
        </w:rPr>
        <w:t>evisions</w:t>
      </w:r>
      <w:r w:rsidR="004A24F5" w:rsidRPr="008D70C6">
        <w:rPr>
          <w:color w:val="000000"/>
          <w:lang w:val="en-US"/>
        </w:rPr>
        <w:t xml:space="preserve">, </w:t>
      </w:r>
      <w:r w:rsidR="004666B0" w:rsidRPr="008D70C6">
        <w:rPr>
          <w:color w:val="000000"/>
          <w:lang w:val="en-US"/>
        </w:rPr>
        <w:t xml:space="preserve">submissions </w:t>
      </w:r>
      <w:r w:rsidR="004A24F5" w:rsidRPr="008D70C6">
        <w:rPr>
          <w:color w:val="000000"/>
          <w:lang w:val="en-US"/>
        </w:rPr>
        <w:t xml:space="preserve">and </w:t>
      </w:r>
      <w:r w:rsidR="004666B0" w:rsidRPr="008D70C6">
        <w:rPr>
          <w:color w:val="000000"/>
          <w:lang w:val="en-US"/>
        </w:rPr>
        <w:t>retentions</w:t>
      </w:r>
      <w:r>
        <w:rPr>
          <w:color w:val="000000"/>
          <w:lang w:val="en-US"/>
        </w:rPr>
        <w:t>;</w:t>
      </w:r>
    </w:p>
    <w:p w14:paraId="577D331B" w14:textId="720D32D2" w:rsidR="004A24F5" w:rsidRPr="008D70C6" w:rsidRDefault="00A55D77" w:rsidP="003B46C1">
      <w:pPr>
        <w:numPr>
          <w:ilvl w:val="1"/>
          <w:numId w:val="2"/>
        </w:numPr>
        <w:ind w:left="1701" w:hanging="562"/>
        <w:contextualSpacing/>
        <w:rPr>
          <w:color w:val="000000"/>
          <w:lang w:val="en-US"/>
        </w:rPr>
      </w:pPr>
      <w:r>
        <w:rPr>
          <w:color w:val="000000"/>
          <w:lang w:val="en-US"/>
        </w:rPr>
        <w:t>c</w:t>
      </w:r>
      <w:r w:rsidRPr="008D70C6">
        <w:rPr>
          <w:color w:val="000000"/>
          <w:lang w:val="en-US"/>
        </w:rPr>
        <w:t xml:space="preserve">onstruction </w:t>
      </w:r>
      <w:r w:rsidR="004666B0" w:rsidRPr="008D70C6">
        <w:rPr>
          <w:color w:val="000000"/>
          <w:lang w:val="en-US"/>
        </w:rPr>
        <w:t xml:space="preserve">documents </w:t>
      </w:r>
      <w:r w:rsidR="004A24F5" w:rsidRPr="008D70C6">
        <w:rPr>
          <w:color w:val="000000"/>
          <w:lang w:val="en-US"/>
        </w:rPr>
        <w:t xml:space="preserve">and </w:t>
      </w:r>
      <w:r w:rsidR="004666B0" w:rsidRPr="008D70C6">
        <w:rPr>
          <w:color w:val="000000"/>
          <w:lang w:val="en-US"/>
        </w:rPr>
        <w:t xml:space="preserve">drawings development </w:t>
      </w:r>
      <w:r w:rsidR="004A24F5" w:rsidRPr="008D70C6">
        <w:rPr>
          <w:color w:val="000000"/>
          <w:lang w:val="en-US"/>
        </w:rPr>
        <w:t xml:space="preserve">and </w:t>
      </w:r>
      <w:r w:rsidR="004666B0" w:rsidRPr="008D70C6">
        <w:rPr>
          <w:color w:val="000000"/>
          <w:lang w:val="en-US"/>
        </w:rPr>
        <w:t>progressive submissions</w:t>
      </w:r>
      <w:r>
        <w:rPr>
          <w:color w:val="000000"/>
          <w:lang w:val="en-US"/>
        </w:rPr>
        <w:t>;</w:t>
      </w:r>
    </w:p>
    <w:p w14:paraId="791E8692" w14:textId="7F639AB2" w:rsidR="004A24F5" w:rsidRPr="008D70C6" w:rsidRDefault="00A55D77" w:rsidP="003B46C1">
      <w:pPr>
        <w:numPr>
          <w:ilvl w:val="1"/>
          <w:numId w:val="2"/>
        </w:numPr>
        <w:ind w:left="1701" w:hanging="562"/>
        <w:contextualSpacing/>
        <w:rPr>
          <w:color w:val="000000"/>
          <w:lang w:val="en-US"/>
        </w:rPr>
      </w:pPr>
      <w:r>
        <w:rPr>
          <w:color w:val="000000"/>
          <w:lang w:val="en-US"/>
        </w:rPr>
        <w:t>c</w:t>
      </w:r>
      <w:r w:rsidRPr="008D70C6">
        <w:rPr>
          <w:color w:val="000000"/>
          <w:lang w:val="en-US"/>
        </w:rPr>
        <w:t>ontrol</w:t>
      </w:r>
      <w:r>
        <w:rPr>
          <w:color w:val="000000"/>
          <w:lang w:val="en-US"/>
        </w:rPr>
        <w:t>;</w:t>
      </w:r>
    </w:p>
    <w:p w14:paraId="231D813B" w14:textId="2B329AF9" w:rsidR="004A24F5" w:rsidRPr="008D70C6" w:rsidRDefault="00A55D77" w:rsidP="003B46C1">
      <w:pPr>
        <w:numPr>
          <w:ilvl w:val="1"/>
          <w:numId w:val="2"/>
        </w:numPr>
        <w:ind w:left="1701" w:hanging="562"/>
        <w:contextualSpacing/>
        <w:rPr>
          <w:color w:val="000000"/>
          <w:lang w:val="en-US"/>
        </w:rPr>
      </w:pPr>
      <w:r>
        <w:rPr>
          <w:color w:val="000000"/>
          <w:lang w:val="en-US"/>
        </w:rPr>
        <w:t>d</w:t>
      </w:r>
      <w:r w:rsidRPr="008D70C6">
        <w:rPr>
          <w:color w:val="000000"/>
          <w:lang w:val="en-US"/>
        </w:rPr>
        <w:t>istribution</w:t>
      </w:r>
      <w:r>
        <w:rPr>
          <w:color w:val="000000"/>
          <w:lang w:val="en-US"/>
        </w:rPr>
        <w:t>;</w:t>
      </w:r>
    </w:p>
    <w:p w14:paraId="3DF38761" w14:textId="4F70031F" w:rsidR="004A24F5" w:rsidRPr="008D70C6" w:rsidRDefault="00A55D77" w:rsidP="003B46C1">
      <w:pPr>
        <w:numPr>
          <w:ilvl w:val="1"/>
          <w:numId w:val="2"/>
        </w:numPr>
        <w:ind w:left="1701" w:hanging="562"/>
        <w:contextualSpacing/>
        <w:rPr>
          <w:color w:val="000000"/>
          <w:lang w:val="en-US"/>
        </w:rPr>
      </w:pPr>
      <w:r>
        <w:rPr>
          <w:color w:val="000000"/>
          <w:lang w:val="en-US"/>
        </w:rPr>
        <w:t>r</w:t>
      </w:r>
      <w:r w:rsidRPr="008D70C6">
        <w:rPr>
          <w:color w:val="000000"/>
          <w:lang w:val="en-US"/>
        </w:rPr>
        <w:t>evisions</w:t>
      </w:r>
      <w:r>
        <w:rPr>
          <w:color w:val="000000"/>
          <w:lang w:val="en-US"/>
        </w:rPr>
        <w:t>;</w:t>
      </w:r>
    </w:p>
    <w:p w14:paraId="429D7100" w14:textId="17348CBD" w:rsidR="004A24F5" w:rsidRPr="008D70C6" w:rsidRDefault="00A55D77" w:rsidP="003B46C1">
      <w:pPr>
        <w:numPr>
          <w:ilvl w:val="1"/>
          <w:numId w:val="2"/>
        </w:numPr>
        <w:ind w:left="1701" w:hanging="562"/>
        <w:contextualSpacing/>
        <w:rPr>
          <w:color w:val="000000"/>
          <w:lang w:val="en-US"/>
        </w:rPr>
      </w:pPr>
      <w:r>
        <w:rPr>
          <w:color w:val="000000"/>
          <w:lang w:val="en-US"/>
        </w:rPr>
        <w:t>f</w:t>
      </w:r>
      <w:r w:rsidRPr="008D70C6">
        <w:rPr>
          <w:color w:val="000000"/>
          <w:lang w:val="en-US"/>
        </w:rPr>
        <w:t xml:space="preserve">lowchart </w:t>
      </w:r>
      <w:r w:rsidR="004A24F5" w:rsidRPr="008D70C6">
        <w:rPr>
          <w:color w:val="000000"/>
          <w:lang w:val="en-US"/>
        </w:rPr>
        <w:t xml:space="preserve">– </w:t>
      </w:r>
      <w:r w:rsidR="004666B0" w:rsidRPr="008D70C6">
        <w:rPr>
          <w:color w:val="000000"/>
          <w:lang w:val="en-US"/>
        </w:rPr>
        <w:t xml:space="preserve">document submission process </w:t>
      </w:r>
      <w:r w:rsidR="004A24F5" w:rsidRPr="008D70C6">
        <w:rPr>
          <w:color w:val="000000"/>
          <w:lang w:val="en-US"/>
        </w:rPr>
        <w:t xml:space="preserve">and </w:t>
      </w:r>
      <w:r w:rsidR="004666B0" w:rsidRPr="008D70C6">
        <w:rPr>
          <w:color w:val="000000"/>
          <w:lang w:val="en-US"/>
        </w:rPr>
        <w:t>Ministry’s review</w:t>
      </w:r>
      <w:r>
        <w:rPr>
          <w:color w:val="000000"/>
          <w:lang w:val="en-US"/>
        </w:rPr>
        <w:t>;</w:t>
      </w:r>
    </w:p>
    <w:p w14:paraId="2D04E1E5" w14:textId="5607E548" w:rsidR="004A24F5" w:rsidRPr="008D70C6" w:rsidRDefault="00A55D77" w:rsidP="003B46C1">
      <w:pPr>
        <w:numPr>
          <w:ilvl w:val="1"/>
          <w:numId w:val="2"/>
        </w:numPr>
        <w:ind w:left="1701" w:hanging="562"/>
        <w:contextualSpacing/>
        <w:rPr>
          <w:color w:val="000000"/>
          <w:lang w:val="en-US"/>
        </w:rPr>
      </w:pPr>
      <w:r>
        <w:rPr>
          <w:color w:val="000000"/>
          <w:lang w:val="en-US"/>
        </w:rPr>
        <w:t>r</w:t>
      </w:r>
      <w:r w:rsidRPr="008D70C6">
        <w:rPr>
          <w:color w:val="000000"/>
          <w:lang w:val="en-US"/>
        </w:rPr>
        <w:t xml:space="preserve">eview </w:t>
      </w:r>
      <w:r w:rsidR="004A24F5" w:rsidRPr="008D70C6">
        <w:rPr>
          <w:color w:val="000000"/>
          <w:lang w:val="en-US"/>
        </w:rPr>
        <w:t>of Works Submittals</w:t>
      </w:r>
      <w:r>
        <w:rPr>
          <w:color w:val="000000"/>
          <w:lang w:val="en-US"/>
        </w:rPr>
        <w:t>;</w:t>
      </w:r>
    </w:p>
    <w:p w14:paraId="2F5AE050" w14:textId="07F3E4F5" w:rsidR="004A24F5" w:rsidRPr="008D70C6" w:rsidRDefault="00A55D77" w:rsidP="003B46C1">
      <w:pPr>
        <w:numPr>
          <w:ilvl w:val="1"/>
          <w:numId w:val="2"/>
        </w:numPr>
        <w:ind w:left="1701" w:hanging="562"/>
        <w:contextualSpacing/>
        <w:rPr>
          <w:color w:val="000000"/>
          <w:lang w:val="en-US"/>
        </w:rPr>
      </w:pPr>
      <w:r>
        <w:rPr>
          <w:color w:val="000000"/>
          <w:lang w:val="en-US"/>
        </w:rPr>
        <w:t>r</w:t>
      </w:r>
      <w:r w:rsidRPr="008D70C6">
        <w:rPr>
          <w:color w:val="000000"/>
          <w:lang w:val="en-US"/>
        </w:rPr>
        <w:t xml:space="preserve">ecord </w:t>
      </w:r>
      <w:r w:rsidR="004666B0" w:rsidRPr="008D70C6">
        <w:rPr>
          <w:color w:val="000000"/>
          <w:lang w:val="en-US"/>
        </w:rPr>
        <w:t>drawings</w:t>
      </w:r>
      <w:r>
        <w:rPr>
          <w:color w:val="000000"/>
          <w:lang w:val="en-US"/>
        </w:rPr>
        <w:t>;</w:t>
      </w:r>
    </w:p>
    <w:p w14:paraId="4C5C39E6" w14:textId="32A350C3" w:rsidR="004A24F5" w:rsidRPr="008D70C6" w:rsidRDefault="00A55D77" w:rsidP="003B46C1">
      <w:pPr>
        <w:numPr>
          <w:ilvl w:val="1"/>
          <w:numId w:val="2"/>
        </w:numPr>
        <w:ind w:left="1701" w:hanging="562"/>
        <w:contextualSpacing/>
        <w:rPr>
          <w:color w:val="000000"/>
          <w:lang w:val="en-US"/>
        </w:rPr>
      </w:pPr>
      <w:r>
        <w:rPr>
          <w:color w:val="000000"/>
          <w:lang w:val="en-US"/>
        </w:rPr>
        <w:t>e</w:t>
      </w:r>
      <w:r w:rsidRPr="008D70C6">
        <w:rPr>
          <w:color w:val="000000"/>
          <w:lang w:val="en-US"/>
        </w:rPr>
        <w:t xml:space="preserve">lectronic </w:t>
      </w:r>
      <w:r w:rsidR="004666B0" w:rsidRPr="008D70C6">
        <w:rPr>
          <w:color w:val="000000"/>
          <w:lang w:val="en-US"/>
        </w:rPr>
        <w:t xml:space="preserve">data </w:t>
      </w:r>
      <w:r w:rsidR="004A24F5" w:rsidRPr="008D70C6">
        <w:rPr>
          <w:color w:val="000000"/>
          <w:lang w:val="en-US"/>
        </w:rPr>
        <w:t xml:space="preserve">– </w:t>
      </w:r>
      <w:r w:rsidR="004666B0" w:rsidRPr="008D70C6">
        <w:rPr>
          <w:color w:val="000000"/>
          <w:lang w:val="en-US"/>
        </w:rPr>
        <w:t xml:space="preserve">security </w:t>
      </w:r>
      <w:r w:rsidR="004A24F5" w:rsidRPr="008D70C6">
        <w:rPr>
          <w:color w:val="000000"/>
          <w:lang w:val="en-US"/>
        </w:rPr>
        <w:t xml:space="preserve">and </w:t>
      </w:r>
      <w:r w:rsidR="004666B0" w:rsidRPr="008D70C6">
        <w:rPr>
          <w:color w:val="000000"/>
          <w:lang w:val="en-US"/>
        </w:rPr>
        <w:t>storage</w:t>
      </w:r>
      <w:r>
        <w:rPr>
          <w:color w:val="000000"/>
          <w:lang w:val="en-US"/>
        </w:rPr>
        <w:t>; and</w:t>
      </w:r>
    </w:p>
    <w:p w14:paraId="0926086C" w14:textId="3E5E26CD" w:rsidR="004A24F5" w:rsidRPr="008D70C6" w:rsidRDefault="00A55D77" w:rsidP="003B46C1">
      <w:pPr>
        <w:numPr>
          <w:ilvl w:val="1"/>
          <w:numId w:val="2"/>
        </w:numPr>
        <w:ind w:left="1701" w:hanging="562"/>
        <w:contextualSpacing/>
        <w:rPr>
          <w:color w:val="000000"/>
          <w:lang w:val="en-US"/>
        </w:rPr>
      </w:pPr>
      <w:r>
        <w:rPr>
          <w:color w:val="000000"/>
          <w:lang w:val="en-US"/>
        </w:rPr>
        <w:t>r</w:t>
      </w:r>
      <w:r w:rsidRPr="008D70C6">
        <w:rPr>
          <w:color w:val="000000"/>
          <w:lang w:val="en-US"/>
        </w:rPr>
        <w:t xml:space="preserve">etention </w:t>
      </w:r>
      <w:r w:rsidR="004A24F5" w:rsidRPr="008D70C6">
        <w:rPr>
          <w:color w:val="000000"/>
          <w:lang w:val="en-US"/>
        </w:rPr>
        <w:t xml:space="preserve">of </w:t>
      </w:r>
      <w:r w:rsidR="004666B0" w:rsidRPr="008D70C6">
        <w:rPr>
          <w:color w:val="000000"/>
          <w:lang w:val="en-US"/>
        </w:rPr>
        <w:t>documents</w:t>
      </w:r>
    </w:p>
    <w:p w14:paraId="131DBEE0" w14:textId="444AFD7A" w:rsidR="004A24F5" w:rsidRPr="00B47088" w:rsidRDefault="00A55D77" w:rsidP="003B46C1">
      <w:pPr>
        <w:numPr>
          <w:ilvl w:val="0"/>
          <w:numId w:val="2"/>
        </w:numPr>
        <w:ind w:left="1134" w:hanging="562"/>
        <w:contextualSpacing/>
      </w:pPr>
      <w:r>
        <w:t>c</w:t>
      </w:r>
      <w:r w:rsidRPr="00B47088">
        <w:t xml:space="preserve">ontinual </w:t>
      </w:r>
      <w:r>
        <w:t>i</w:t>
      </w:r>
      <w:r w:rsidRPr="00B47088">
        <w:t>mprovement</w:t>
      </w:r>
    </w:p>
    <w:p w14:paraId="77304E38" w14:textId="0BEB1427" w:rsidR="004A24F5" w:rsidRPr="008D70C6" w:rsidRDefault="00A55D77" w:rsidP="003B46C1">
      <w:pPr>
        <w:numPr>
          <w:ilvl w:val="1"/>
          <w:numId w:val="2"/>
        </w:numPr>
        <w:ind w:left="1701" w:hanging="562"/>
        <w:contextualSpacing/>
        <w:rPr>
          <w:color w:val="000000"/>
          <w:lang w:val="en-US"/>
        </w:rPr>
      </w:pPr>
      <w:r>
        <w:rPr>
          <w:color w:val="000000"/>
          <w:lang w:val="en-US"/>
        </w:rPr>
        <w:t>c</w:t>
      </w:r>
      <w:r w:rsidRPr="008D70C6">
        <w:rPr>
          <w:color w:val="000000"/>
          <w:lang w:val="en-US"/>
        </w:rPr>
        <w:t xml:space="preserve">ontinual </w:t>
      </w:r>
      <w:r w:rsidR="004666B0" w:rsidRPr="008D70C6">
        <w:rPr>
          <w:color w:val="000000"/>
          <w:lang w:val="en-US"/>
        </w:rPr>
        <w:t>improvement process</w:t>
      </w:r>
      <w:r>
        <w:rPr>
          <w:color w:val="000000"/>
          <w:lang w:val="en-US"/>
        </w:rPr>
        <w:t>;</w:t>
      </w:r>
    </w:p>
    <w:p w14:paraId="1335B90D" w14:textId="5470E60C" w:rsidR="004A24F5" w:rsidRPr="008D70C6" w:rsidRDefault="00A55D77" w:rsidP="003B46C1">
      <w:pPr>
        <w:numPr>
          <w:ilvl w:val="1"/>
          <w:numId w:val="2"/>
        </w:numPr>
        <w:ind w:left="1701" w:hanging="562"/>
        <w:contextualSpacing/>
        <w:rPr>
          <w:color w:val="000000"/>
          <w:lang w:val="en-US"/>
        </w:rPr>
      </w:pPr>
      <w:r>
        <w:rPr>
          <w:color w:val="000000"/>
          <w:lang w:val="en-US"/>
        </w:rPr>
        <w:t>i</w:t>
      </w:r>
      <w:r w:rsidRPr="008D70C6">
        <w:rPr>
          <w:color w:val="000000"/>
          <w:lang w:val="en-US"/>
        </w:rPr>
        <w:t xml:space="preserve">nternal </w:t>
      </w:r>
      <w:r w:rsidR="004666B0" w:rsidRPr="008D70C6">
        <w:rPr>
          <w:color w:val="000000"/>
          <w:lang w:val="en-US"/>
        </w:rPr>
        <w:t>management review</w:t>
      </w:r>
      <w:r>
        <w:rPr>
          <w:color w:val="000000"/>
          <w:lang w:val="en-US"/>
        </w:rPr>
        <w:t>;</w:t>
      </w:r>
    </w:p>
    <w:p w14:paraId="0F08E132" w14:textId="0A3637F3" w:rsidR="004A24F5" w:rsidRPr="008D70C6" w:rsidRDefault="00A55D77" w:rsidP="003B46C1">
      <w:pPr>
        <w:numPr>
          <w:ilvl w:val="1"/>
          <w:numId w:val="2"/>
        </w:numPr>
        <w:ind w:left="1701" w:hanging="562"/>
        <w:contextualSpacing/>
        <w:rPr>
          <w:color w:val="000000"/>
          <w:lang w:val="en-US"/>
        </w:rPr>
      </w:pPr>
      <w:r>
        <w:rPr>
          <w:color w:val="000000"/>
          <w:lang w:val="en-US"/>
        </w:rPr>
        <w:t>c</w:t>
      </w:r>
      <w:r w:rsidRPr="008D70C6">
        <w:rPr>
          <w:color w:val="000000"/>
          <w:lang w:val="en-US"/>
        </w:rPr>
        <w:t xml:space="preserve">ontrol </w:t>
      </w:r>
      <w:r w:rsidR="004A24F5" w:rsidRPr="008D70C6">
        <w:rPr>
          <w:color w:val="000000"/>
          <w:lang w:val="en-US"/>
        </w:rPr>
        <w:t xml:space="preserve">of </w:t>
      </w:r>
      <w:r w:rsidR="004666B0" w:rsidRPr="008D70C6">
        <w:rPr>
          <w:color w:val="000000"/>
          <w:lang w:val="en-US"/>
        </w:rPr>
        <w:t>non</w:t>
      </w:r>
      <w:r w:rsidR="004A24F5" w:rsidRPr="008D70C6">
        <w:rPr>
          <w:color w:val="000000"/>
          <w:lang w:val="en-US"/>
        </w:rPr>
        <w:t>-</w:t>
      </w:r>
      <w:r w:rsidR="004666B0" w:rsidRPr="008D70C6">
        <w:rPr>
          <w:color w:val="000000"/>
          <w:lang w:val="en-US"/>
        </w:rPr>
        <w:t>conforming product</w:t>
      </w:r>
      <w:r w:rsidR="004A24F5" w:rsidRPr="008D70C6">
        <w:rPr>
          <w:color w:val="000000"/>
          <w:lang w:val="en-US"/>
        </w:rPr>
        <w:t xml:space="preserve">, </w:t>
      </w:r>
      <w:r w:rsidR="004666B0" w:rsidRPr="008D70C6">
        <w:rPr>
          <w:color w:val="000000"/>
          <w:lang w:val="en-US"/>
        </w:rPr>
        <w:t xml:space="preserve">activity </w:t>
      </w:r>
      <w:r w:rsidR="004A24F5" w:rsidRPr="008D70C6">
        <w:rPr>
          <w:color w:val="000000"/>
          <w:lang w:val="en-US"/>
        </w:rPr>
        <w:t xml:space="preserve">or </w:t>
      </w:r>
      <w:r w:rsidR="004666B0" w:rsidRPr="008D70C6">
        <w:rPr>
          <w:color w:val="000000"/>
          <w:lang w:val="en-US"/>
        </w:rPr>
        <w:t>service</w:t>
      </w:r>
      <w:r>
        <w:rPr>
          <w:color w:val="000000"/>
          <w:lang w:val="en-US"/>
        </w:rPr>
        <w:t>;</w:t>
      </w:r>
    </w:p>
    <w:p w14:paraId="62B3FADA" w14:textId="15EB7DB8" w:rsidR="004A24F5" w:rsidRPr="009B22E0" w:rsidRDefault="004A24F5" w:rsidP="003B46C1">
      <w:pPr>
        <w:numPr>
          <w:ilvl w:val="0"/>
          <w:numId w:val="2"/>
        </w:numPr>
        <w:ind w:left="1134" w:hanging="562"/>
        <w:contextualSpacing/>
        <w:rPr>
          <w:color w:val="000000"/>
          <w:lang w:val="en-US"/>
        </w:rPr>
      </w:pPr>
      <w:r w:rsidRPr="009B22E0">
        <w:rPr>
          <w:color w:val="000000"/>
          <w:lang w:val="en-US"/>
        </w:rPr>
        <w:t xml:space="preserve">Corrective </w:t>
      </w:r>
      <w:r w:rsidR="00A55D77">
        <w:rPr>
          <w:color w:val="000000"/>
          <w:lang w:val="en-US"/>
        </w:rPr>
        <w:t xml:space="preserve">Action </w:t>
      </w:r>
      <w:r w:rsidRPr="009B22E0">
        <w:rPr>
          <w:color w:val="000000"/>
          <w:lang w:val="en-US"/>
        </w:rPr>
        <w:t xml:space="preserve">and </w:t>
      </w:r>
      <w:r w:rsidR="004666B0" w:rsidRPr="009B22E0">
        <w:rPr>
          <w:color w:val="000000"/>
          <w:lang w:val="en-US"/>
        </w:rPr>
        <w:t>Preventative Action</w:t>
      </w:r>
    </w:p>
    <w:p w14:paraId="2DAB662C" w14:textId="59BADE73" w:rsidR="004A24F5" w:rsidRPr="00B47088" w:rsidRDefault="00A55D77" w:rsidP="003B46C1">
      <w:pPr>
        <w:numPr>
          <w:ilvl w:val="0"/>
          <w:numId w:val="2"/>
        </w:numPr>
        <w:ind w:left="1134" w:hanging="562"/>
        <w:contextualSpacing/>
      </w:pPr>
      <w:r>
        <w:rPr>
          <w:color w:val="000000"/>
          <w:lang w:val="en-US"/>
        </w:rPr>
        <w:lastRenderedPageBreak/>
        <w:t>c</w:t>
      </w:r>
      <w:r w:rsidRPr="009B22E0">
        <w:rPr>
          <w:color w:val="000000"/>
          <w:lang w:val="en-US"/>
        </w:rPr>
        <w:t>ontrol</w:t>
      </w:r>
      <w:r w:rsidRPr="00B47088">
        <w:t xml:space="preserve"> </w:t>
      </w:r>
      <w:r w:rsidR="004A24F5" w:rsidRPr="00B47088">
        <w:t xml:space="preserve">of </w:t>
      </w:r>
      <w:r w:rsidR="004666B0" w:rsidRPr="00B47088">
        <w:t>non</w:t>
      </w:r>
      <w:r w:rsidR="004A24F5" w:rsidRPr="00B47088">
        <w:t xml:space="preserve">-conforming </w:t>
      </w:r>
      <w:r w:rsidR="004666B0" w:rsidRPr="00B47088">
        <w:t>product</w:t>
      </w:r>
      <w:r w:rsidR="004A24F5" w:rsidRPr="00B47088">
        <w:t xml:space="preserve">, </w:t>
      </w:r>
      <w:r w:rsidR="004666B0" w:rsidRPr="00B47088">
        <w:t xml:space="preserve">activity </w:t>
      </w:r>
      <w:r w:rsidR="004A24F5" w:rsidRPr="00B47088">
        <w:t xml:space="preserve">or </w:t>
      </w:r>
      <w:r w:rsidR="004666B0" w:rsidRPr="00B47088">
        <w:t>service</w:t>
      </w:r>
    </w:p>
    <w:p w14:paraId="237B6BD2" w14:textId="72C794E7" w:rsidR="004A24F5" w:rsidRPr="008D70C6" w:rsidRDefault="00ED3A9B" w:rsidP="003B46C1">
      <w:pPr>
        <w:numPr>
          <w:ilvl w:val="1"/>
          <w:numId w:val="2"/>
        </w:numPr>
        <w:ind w:left="1701" w:hanging="562"/>
        <w:contextualSpacing/>
        <w:rPr>
          <w:color w:val="000000"/>
          <w:lang w:val="en-US"/>
        </w:rPr>
      </w:pPr>
      <w:r w:rsidRPr="008D70C6">
        <w:rPr>
          <w:color w:val="000000"/>
          <w:lang w:val="en-US"/>
        </w:rPr>
        <w:t>NCRTS</w:t>
      </w:r>
    </w:p>
    <w:p w14:paraId="50E415DA" w14:textId="70F4C2BB" w:rsidR="004A24F5" w:rsidRPr="008D70C6" w:rsidRDefault="00A55D77" w:rsidP="003B46C1">
      <w:pPr>
        <w:numPr>
          <w:ilvl w:val="1"/>
          <w:numId w:val="2"/>
        </w:numPr>
        <w:ind w:left="1701" w:hanging="562"/>
        <w:contextualSpacing/>
        <w:rPr>
          <w:color w:val="000000"/>
          <w:lang w:val="en-US"/>
        </w:rPr>
      </w:pPr>
      <w:r>
        <w:rPr>
          <w:color w:val="000000"/>
          <w:lang w:val="en-US"/>
        </w:rPr>
        <w:t>r</w:t>
      </w:r>
      <w:r w:rsidRPr="008D70C6">
        <w:rPr>
          <w:color w:val="000000"/>
          <w:lang w:val="en-US"/>
        </w:rPr>
        <w:t xml:space="preserve">eview </w:t>
      </w:r>
      <w:r w:rsidR="004A24F5" w:rsidRPr="008D70C6">
        <w:rPr>
          <w:color w:val="000000"/>
          <w:lang w:val="en-US"/>
        </w:rPr>
        <w:t xml:space="preserve">and </w:t>
      </w:r>
      <w:r w:rsidR="004666B0" w:rsidRPr="008D70C6">
        <w:rPr>
          <w:color w:val="000000"/>
          <w:lang w:val="en-US"/>
        </w:rPr>
        <w:t xml:space="preserve">disposition </w:t>
      </w:r>
      <w:r w:rsidR="004A24F5" w:rsidRPr="008D70C6">
        <w:rPr>
          <w:color w:val="000000"/>
          <w:lang w:val="en-US"/>
        </w:rPr>
        <w:t xml:space="preserve">of </w:t>
      </w:r>
      <w:r w:rsidR="004666B0" w:rsidRPr="008D70C6">
        <w:rPr>
          <w:color w:val="000000"/>
          <w:lang w:val="en-US"/>
        </w:rPr>
        <w:t>non</w:t>
      </w:r>
      <w:r w:rsidR="004A24F5" w:rsidRPr="008D70C6">
        <w:rPr>
          <w:color w:val="000000"/>
          <w:lang w:val="en-US"/>
        </w:rPr>
        <w:t>-</w:t>
      </w:r>
      <w:r w:rsidR="004666B0" w:rsidRPr="008D70C6">
        <w:rPr>
          <w:color w:val="000000"/>
          <w:lang w:val="en-US"/>
        </w:rPr>
        <w:t xml:space="preserve">conforming product </w:t>
      </w:r>
      <w:r w:rsidR="004A24F5" w:rsidRPr="008D70C6">
        <w:rPr>
          <w:color w:val="000000"/>
          <w:lang w:val="en-US"/>
        </w:rPr>
        <w:t xml:space="preserve">or </w:t>
      </w:r>
      <w:r w:rsidR="004666B0" w:rsidRPr="008D70C6">
        <w:rPr>
          <w:color w:val="000000"/>
          <w:lang w:val="en-US"/>
        </w:rPr>
        <w:t>service</w:t>
      </w:r>
    </w:p>
    <w:p w14:paraId="59273FBC" w14:textId="78DF81C8" w:rsidR="004A24F5" w:rsidRPr="008D70C6" w:rsidRDefault="00A55D77" w:rsidP="003B46C1">
      <w:pPr>
        <w:numPr>
          <w:ilvl w:val="1"/>
          <w:numId w:val="2"/>
        </w:numPr>
        <w:ind w:left="1701" w:hanging="562"/>
        <w:contextualSpacing/>
        <w:rPr>
          <w:color w:val="000000"/>
          <w:lang w:val="en-US"/>
        </w:rPr>
      </w:pPr>
      <w:r>
        <w:rPr>
          <w:color w:val="000000"/>
          <w:lang w:val="en-US"/>
        </w:rPr>
        <w:t>r</w:t>
      </w:r>
      <w:r w:rsidRPr="008D70C6">
        <w:rPr>
          <w:color w:val="000000"/>
          <w:lang w:val="en-US"/>
        </w:rPr>
        <w:t xml:space="preserve">eceipt </w:t>
      </w:r>
      <w:r w:rsidR="004A24F5" w:rsidRPr="008D70C6">
        <w:rPr>
          <w:color w:val="000000"/>
          <w:lang w:val="en-US"/>
        </w:rPr>
        <w:t xml:space="preserve">of a </w:t>
      </w:r>
      <w:r w:rsidR="00ED3A9B" w:rsidRPr="008D70C6">
        <w:rPr>
          <w:color w:val="000000"/>
          <w:lang w:val="en-US"/>
        </w:rPr>
        <w:t>NCR</w:t>
      </w:r>
    </w:p>
    <w:p w14:paraId="51C4EC95" w14:textId="3182CD9E" w:rsidR="004A24F5" w:rsidRPr="008D70C6" w:rsidRDefault="004A24F5" w:rsidP="003B46C1">
      <w:pPr>
        <w:numPr>
          <w:ilvl w:val="1"/>
          <w:numId w:val="2"/>
        </w:numPr>
        <w:ind w:left="1701" w:hanging="562"/>
        <w:contextualSpacing/>
        <w:rPr>
          <w:color w:val="000000"/>
          <w:lang w:val="en-US"/>
        </w:rPr>
      </w:pPr>
      <w:r w:rsidRPr="008D70C6">
        <w:rPr>
          <w:color w:val="000000"/>
          <w:lang w:val="en-US"/>
        </w:rPr>
        <w:t>Non-</w:t>
      </w:r>
      <w:r w:rsidR="00A55D77">
        <w:rPr>
          <w:color w:val="000000"/>
          <w:lang w:val="en-US"/>
        </w:rPr>
        <w:t>C</w:t>
      </w:r>
      <w:r w:rsidR="00A55D77" w:rsidRPr="008D70C6">
        <w:rPr>
          <w:color w:val="000000"/>
          <w:lang w:val="en-US"/>
        </w:rPr>
        <w:t xml:space="preserve">onformance </w:t>
      </w:r>
      <w:r w:rsidR="004666B0" w:rsidRPr="008D70C6">
        <w:rPr>
          <w:color w:val="000000"/>
          <w:lang w:val="en-US"/>
        </w:rPr>
        <w:t>root cause analysis</w:t>
      </w:r>
    </w:p>
    <w:p w14:paraId="0AB4EF71" w14:textId="1C9F3C7D" w:rsidR="004A24F5" w:rsidRPr="008D70C6" w:rsidRDefault="00A55D77" w:rsidP="003B46C1">
      <w:pPr>
        <w:numPr>
          <w:ilvl w:val="1"/>
          <w:numId w:val="2"/>
        </w:numPr>
        <w:ind w:left="1701" w:hanging="562"/>
        <w:contextualSpacing/>
        <w:rPr>
          <w:color w:val="000000"/>
          <w:lang w:val="en-US"/>
        </w:rPr>
      </w:pPr>
      <w:r>
        <w:rPr>
          <w:color w:val="000000"/>
          <w:lang w:val="en-US"/>
        </w:rPr>
        <w:t>i</w:t>
      </w:r>
      <w:r w:rsidRPr="008D70C6">
        <w:rPr>
          <w:color w:val="000000"/>
          <w:lang w:val="en-US"/>
        </w:rPr>
        <w:t xml:space="preserve">ncentive </w:t>
      </w:r>
      <w:r>
        <w:rPr>
          <w:color w:val="000000"/>
          <w:lang w:val="en-US"/>
        </w:rPr>
        <w:t>p</w:t>
      </w:r>
      <w:r w:rsidRPr="008D70C6">
        <w:rPr>
          <w:color w:val="000000"/>
          <w:lang w:val="en-US"/>
        </w:rPr>
        <w:t xml:space="preserve">rogram </w:t>
      </w:r>
      <w:r w:rsidR="004A24F5" w:rsidRPr="008D70C6">
        <w:rPr>
          <w:color w:val="000000"/>
          <w:lang w:val="en-US"/>
        </w:rPr>
        <w:t>for Non-</w:t>
      </w:r>
      <w:r>
        <w:rPr>
          <w:color w:val="000000"/>
          <w:lang w:val="en-US"/>
        </w:rPr>
        <w:t>C</w:t>
      </w:r>
      <w:r w:rsidRPr="008D70C6">
        <w:rPr>
          <w:color w:val="000000"/>
          <w:lang w:val="en-US"/>
        </w:rPr>
        <w:t>onformances</w:t>
      </w:r>
    </w:p>
    <w:p w14:paraId="5A527753" w14:textId="6E3411A2" w:rsidR="004A24F5" w:rsidRPr="008D70C6" w:rsidRDefault="00A55D77" w:rsidP="003B46C1">
      <w:pPr>
        <w:numPr>
          <w:ilvl w:val="1"/>
          <w:numId w:val="2"/>
        </w:numPr>
        <w:ind w:left="1701" w:hanging="562"/>
        <w:contextualSpacing/>
        <w:rPr>
          <w:color w:val="000000"/>
          <w:lang w:val="en-US"/>
        </w:rPr>
      </w:pPr>
      <w:r>
        <w:rPr>
          <w:color w:val="000000"/>
          <w:lang w:val="en-US"/>
        </w:rPr>
        <w:t>f</w:t>
      </w:r>
      <w:r w:rsidRPr="008D70C6">
        <w:rPr>
          <w:color w:val="000000"/>
          <w:lang w:val="en-US"/>
        </w:rPr>
        <w:t xml:space="preserve">lowchart </w:t>
      </w:r>
      <w:r w:rsidR="004A24F5" w:rsidRPr="008D70C6">
        <w:rPr>
          <w:color w:val="000000"/>
          <w:lang w:val="en-US"/>
        </w:rPr>
        <w:t>– Non</w:t>
      </w:r>
      <w:r>
        <w:rPr>
          <w:color w:val="000000"/>
          <w:lang w:val="en-US"/>
        </w:rPr>
        <w:t>-</w:t>
      </w:r>
      <w:r w:rsidR="004A24F5" w:rsidRPr="008D70C6">
        <w:rPr>
          <w:color w:val="000000"/>
          <w:lang w:val="en-US"/>
        </w:rPr>
        <w:t xml:space="preserve">Conformance </w:t>
      </w:r>
      <w:r w:rsidR="004666B0" w:rsidRPr="008D70C6">
        <w:rPr>
          <w:color w:val="000000"/>
          <w:lang w:val="en-US"/>
        </w:rPr>
        <w:t xml:space="preserve">reporting </w:t>
      </w:r>
      <w:r w:rsidR="004A24F5" w:rsidRPr="008D70C6">
        <w:rPr>
          <w:color w:val="000000"/>
          <w:lang w:val="en-US"/>
        </w:rPr>
        <w:t xml:space="preserve">and </w:t>
      </w:r>
      <w:r w:rsidR="004666B0" w:rsidRPr="008D70C6">
        <w:rPr>
          <w:color w:val="000000"/>
          <w:lang w:val="en-US"/>
        </w:rPr>
        <w:t>tracking</w:t>
      </w:r>
    </w:p>
    <w:p w14:paraId="4AAA6C3F" w14:textId="5E955914" w:rsidR="004A24F5" w:rsidRPr="009B22E0" w:rsidRDefault="00A55D77" w:rsidP="003B46C1">
      <w:pPr>
        <w:numPr>
          <w:ilvl w:val="0"/>
          <w:numId w:val="2"/>
        </w:numPr>
        <w:ind w:left="1134" w:hanging="562"/>
        <w:contextualSpacing/>
        <w:rPr>
          <w:color w:val="000000"/>
          <w:lang w:val="en-US"/>
        </w:rPr>
      </w:pPr>
      <w:r>
        <w:rPr>
          <w:color w:val="000000"/>
          <w:lang w:val="en-US"/>
        </w:rPr>
        <w:t>a</w:t>
      </w:r>
      <w:r w:rsidRPr="009B22E0">
        <w:rPr>
          <w:color w:val="000000"/>
          <w:lang w:val="en-US"/>
        </w:rPr>
        <w:t xml:space="preserve">nalysis </w:t>
      </w:r>
      <w:r w:rsidR="004A24F5" w:rsidRPr="009B22E0">
        <w:rPr>
          <w:color w:val="000000"/>
          <w:lang w:val="en-US"/>
        </w:rPr>
        <w:t>of data</w:t>
      </w:r>
    </w:p>
    <w:p w14:paraId="0707841B" w14:textId="394AF919" w:rsidR="004A24F5" w:rsidRPr="00B47088" w:rsidRDefault="00A55D77" w:rsidP="003B46C1">
      <w:pPr>
        <w:numPr>
          <w:ilvl w:val="0"/>
          <w:numId w:val="2"/>
        </w:numPr>
        <w:ind w:left="1134" w:hanging="562"/>
        <w:contextualSpacing/>
      </w:pPr>
      <w:r>
        <w:rPr>
          <w:color w:val="000000"/>
          <w:lang w:val="en-US"/>
        </w:rPr>
        <w:t>i</w:t>
      </w:r>
      <w:r w:rsidRPr="00B47088">
        <w:t xml:space="preserve">nternal </w:t>
      </w:r>
      <w:r w:rsidR="004A24F5" w:rsidRPr="00B47088">
        <w:t>and external auditing</w:t>
      </w:r>
    </w:p>
    <w:p w14:paraId="4663C3C5" w14:textId="07444CFA" w:rsidR="004A24F5" w:rsidRPr="008D70C6" w:rsidRDefault="004A24F5" w:rsidP="003B46C1">
      <w:pPr>
        <w:numPr>
          <w:ilvl w:val="1"/>
          <w:numId w:val="2"/>
        </w:numPr>
        <w:ind w:left="1701" w:hanging="562"/>
        <w:contextualSpacing/>
        <w:rPr>
          <w:color w:val="000000"/>
          <w:lang w:val="en-US"/>
        </w:rPr>
      </w:pPr>
      <w:r w:rsidRPr="008D70C6">
        <w:rPr>
          <w:color w:val="000000"/>
          <w:lang w:val="en-US"/>
        </w:rPr>
        <w:t xml:space="preserve">Internal </w:t>
      </w:r>
      <w:r w:rsidR="00ED3A9B" w:rsidRPr="008D70C6">
        <w:rPr>
          <w:color w:val="000000"/>
          <w:lang w:val="en-US"/>
        </w:rPr>
        <w:t xml:space="preserve">IMS </w:t>
      </w:r>
      <w:r w:rsidRPr="008D70C6">
        <w:rPr>
          <w:color w:val="000000"/>
          <w:lang w:val="en-US"/>
        </w:rPr>
        <w:t>Audits</w:t>
      </w:r>
    </w:p>
    <w:p w14:paraId="7C5A2CBC" w14:textId="0C4310C6" w:rsidR="004A24F5" w:rsidRPr="008D70C6" w:rsidRDefault="00A55D77" w:rsidP="003B46C1">
      <w:pPr>
        <w:numPr>
          <w:ilvl w:val="2"/>
          <w:numId w:val="2"/>
        </w:numPr>
        <w:ind w:left="2268" w:hanging="562"/>
        <w:contextualSpacing/>
        <w:rPr>
          <w:color w:val="000000"/>
          <w:lang w:val="en-US"/>
        </w:rPr>
      </w:pPr>
      <w:r>
        <w:rPr>
          <w:color w:val="000000"/>
          <w:lang w:val="en-US"/>
        </w:rPr>
        <w:t>r</w:t>
      </w:r>
      <w:r w:rsidRPr="008D70C6">
        <w:rPr>
          <w:color w:val="000000"/>
          <w:lang w:val="en-US"/>
        </w:rPr>
        <w:t>esponsibility</w:t>
      </w:r>
    </w:p>
    <w:p w14:paraId="2A733623" w14:textId="03E7237F" w:rsidR="004A24F5" w:rsidRPr="008D70C6" w:rsidRDefault="00A55D77" w:rsidP="003B46C1">
      <w:pPr>
        <w:numPr>
          <w:ilvl w:val="2"/>
          <w:numId w:val="2"/>
        </w:numPr>
        <w:ind w:left="2268" w:hanging="562"/>
        <w:contextualSpacing/>
        <w:rPr>
          <w:color w:val="000000"/>
          <w:lang w:val="en-US"/>
        </w:rPr>
      </w:pPr>
      <w:r>
        <w:rPr>
          <w:color w:val="000000"/>
          <w:lang w:val="en-US"/>
        </w:rPr>
        <w:t>p</w:t>
      </w:r>
      <w:r w:rsidRPr="008D70C6">
        <w:rPr>
          <w:color w:val="000000"/>
          <w:lang w:val="en-US"/>
        </w:rPr>
        <w:t>rocedure</w:t>
      </w:r>
    </w:p>
    <w:p w14:paraId="20F0B0B6" w14:textId="55496F04" w:rsidR="004A24F5" w:rsidRPr="008D70C6" w:rsidRDefault="00A55D77" w:rsidP="003B46C1">
      <w:pPr>
        <w:numPr>
          <w:ilvl w:val="2"/>
          <w:numId w:val="2"/>
        </w:numPr>
        <w:ind w:left="2268" w:hanging="562"/>
        <w:contextualSpacing/>
        <w:rPr>
          <w:color w:val="000000"/>
          <w:lang w:val="en-US"/>
        </w:rPr>
      </w:pPr>
      <w:r>
        <w:rPr>
          <w:color w:val="000000"/>
          <w:lang w:val="en-US"/>
        </w:rPr>
        <w:t>f</w:t>
      </w:r>
      <w:r w:rsidRPr="008D70C6">
        <w:rPr>
          <w:color w:val="000000"/>
          <w:lang w:val="en-US"/>
        </w:rPr>
        <w:t xml:space="preserve">lowchart </w:t>
      </w:r>
      <w:r w:rsidR="004A24F5" w:rsidRPr="008D70C6">
        <w:rPr>
          <w:color w:val="000000"/>
          <w:lang w:val="en-US"/>
        </w:rPr>
        <w:t xml:space="preserve">- Internal </w:t>
      </w:r>
      <w:r w:rsidR="004666B0" w:rsidRPr="008D70C6">
        <w:rPr>
          <w:color w:val="000000"/>
          <w:lang w:val="en-US"/>
        </w:rPr>
        <w:t xml:space="preserve">IMS </w:t>
      </w:r>
      <w:r w:rsidR="004A24F5" w:rsidRPr="008D70C6">
        <w:rPr>
          <w:color w:val="000000"/>
          <w:lang w:val="en-US"/>
        </w:rPr>
        <w:t>Audit</w:t>
      </w:r>
      <w:r w:rsidR="004666B0" w:rsidRPr="008D70C6">
        <w:rPr>
          <w:color w:val="000000"/>
          <w:lang w:val="en-US"/>
        </w:rPr>
        <w:t>s</w:t>
      </w:r>
    </w:p>
    <w:p w14:paraId="4CB80158" w14:textId="7D34C8E9" w:rsidR="004A24F5" w:rsidRPr="008D70C6" w:rsidRDefault="00A55D77" w:rsidP="003B46C1">
      <w:pPr>
        <w:numPr>
          <w:ilvl w:val="2"/>
          <w:numId w:val="2"/>
        </w:numPr>
        <w:ind w:left="2268" w:hanging="562"/>
        <w:contextualSpacing/>
        <w:rPr>
          <w:color w:val="000000"/>
          <w:lang w:val="en-US"/>
        </w:rPr>
      </w:pPr>
      <w:r>
        <w:rPr>
          <w:color w:val="000000"/>
          <w:lang w:val="en-US"/>
        </w:rPr>
        <w:t>a</w:t>
      </w:r>
      <w:r w:rsidRPr="008D70C6">
        <w:rPr>
          <w:color w:val="000000"/>
          <w:lang w:val="en-US"/>
        </w:rPr>
        <w:t xml:space="preserve">udit </w:t>
      </w:r>
      <w:r w:rsidR="004666B0" w:rsidRPr="008D70C6">
        <w:rPr>
          <w:color w:val="000000"/>
          <w:lang w:val="en-US"/>
        </w:rPr>
        <w:t>reporting</w:t>
      </w:r>
    </w:p>
    <w:p w14:paraId="4A1874E5" w14:textId="1F1F7642" w:rsidR="004A24F5" w:rsidRPr="008D70C6" w:rsidRDefault="004A24F5" w:rsidP="003B46C1">
      <w:pPr>
        <w:numPr>
          <w:ilvl w:val="1"/>
          <w:numId w:val="2"/>
        </w:numPr>
        <w:ind w:left="1701" w:hanging="562"/>
        <w:contextualSpacing/>
        <w:rPr>
          <w:color w:val="000000"/>
          <w:lang w:val="en-US"/>
        </w:rPr>
      </w:pPr>
      <w:r w:rsidRPr="008D70C6">
        <w:rPr>
          <w:color w:val="000000"/>
          <w:lang w:val="en-US"/>
        </w:rPr>
        <w:t xml:space="preserve">External </w:t>
      </w:r>
      <w:r w:rsidR="00ED3A9B" w:rsidRPr="008D70C6">
        <w:rPr>
          <w:color w:val="000000"/>
          <w:lang w:val="en-US"/>
        </w:rPr>
        <w:t xml:space="preserve">IMS </w:t>
      </w:r>
      <w:r w:rsidRPr="008D70C6">
        <w:rPr>
          <w:color w:val="000000"/>
          <w:lang w:val="en-US"/>
        </w:rPr>
        <w:t>Audits</w:t>
      </w:r>
    </w:p>
    <w:p w14:paraId="27494C8F" w14:textId="6D0C9864" w:rsidR="004A24F5" w:rsidRPr="008D70C6" w:rsidRDefault="00A55D77" w:rsidP="003B46C1">
      <w:pPr>
        <w:numPr>
          <w:ilvl w:val="2"/>
          <w:numId w:val="2"/>
        </w:numPr>
        <w:ind w:left="2268" w:hanging="562"/>
        <w:contextualSpacing/>
        <w:rPr>
          <w:color w:val="000000"/>
          <w:lang w:val="en-US"/>
        </w:rPr>
      </w:pPr>
      <w:r>
        <w:rPr>
          <w:color w:val="000000"/>
          <w:lang w:val="en-US"/>
        </w:rPr>
        <w:t>s</w:t>
      </w:r>
      <w:r w:rsidRPr="008D70C6">
        <w:rPr>
          <w:color w:val="000000"/>
          <w:lang w:val="en-US"/>
        </w:rPr>
        <w:t xml:space="preserve">ystem </w:t>
      </w:r>
      <w:r w:rsidR="004666B0" w:rsidRPr="008D70C6">
        <w:rPr>
          <w:color w:val="000000"/>
          <w:lang w:val="en-US"/>
        </w:rPr>
        <w:t>audits</w:t>
      </w:r>
    </w:p>
    <w:p w14:paraId="420ADBD9" w14:textId="173F1703" w:rsidR="004A24F5" w:rsidRPr="008D70C6" w:rsidRDefault="004A24F5" w:rsidP="003B46C1">
      <w:pPr>
        <w:numPr>
          <w:ilvl w:val="2"/>
          <w:numId w:val="2"/>
        </w:numPr>
        <w:ind w:left="2268" w:hanging="562"/>
        <w:contextualSpacing/>
        <w:rPr>
          <w:color w:val="000000"/>
          <w:lang w:val="en-US"/>
        </w:rPr>
      </w:pPr>
      <w:r w:rsidRPr="008D70C6">
        <w:rPr>
          <w:color w:val="000000"/>
          <w:lang w:val="en-US"/>
        </w:rPr>
        <w:t xml:space="preserve">Surveillance </w:t>
      </w:r>
      <w:r w:rsidR="00A55D77">
        <w:rPr>
          <w:color w:val="000000"/>
          <w:lang w:val="en-US"/>
        </w:rPr>
        <w:t>A</w:t>
      </w:r>
      <w:r w:rsidR="00A55D77" w:rsidRPr="008D70C6">
        <w:rPr>
          <w:color w:val="000000"/>
          <w:lang w:val="en-US"/>
        </w:rPr>
        <w:t>udits</w:t>
      </w:r>
    </w:p>
    <w:p w14:paraId="35A0DBC4" w14:textId="6A628A1B" w:rsidR="004A24F5" w:rsidRPr="008D70C6" w:rsidRDefault="00A55D77" w:rsidP="003B46C1">
      <w:pPr>
        <w:numPr>
          <w:ilvl w:val="2"/>
          <w:numId w:val="2"/>
        </w:numPr>
        <w:ind w:left="2268" w:hanging="562"/>
        <w:contextualSpacing/>
        <w:rPr>
          <w:color w:val="000000"/>
          <w:lang w:val="en-US"/>
        </w:rPr>
      </w:pPr>
      <w:r>
        <w:rPr>
          <w:color w:val="000000"/>
          <w:lang w:val="en-US"/>
        </w:rPr>
        <w:t>r</w:t>
      </w:r>
      <w:r w:rsidRPr="008D70C6">
        <w:rPr>
          <w:color w:val="000000"/>
          <w:lang w:val="en-US"/>
        </w:rPr>
        <w:t>esponsibility</w:t>
      </w:r>
    </w:p>
    <w:p w14:paraId="771BB010" w14:textId="61591A9A" w:rsidR="004A24F5" w:rsidRPr="008D70C6" w:rsidRDefault="00A55D77" w:rsidP="003B46C1">
      <w:pPr>
        <w:numPr>
          <w:ilvl w:val="2"/>
          <w:numId w:val="2"/>
        </w:numPr>
        <w:ind w:left="2268" w:hanging="562"/>
        <w:contextualSpacing/>
        <w:rPr>
          <w:color w:val="000000"/>
          <w:lang w:val="en-US"/>
        </w:rPr>
      </w:pPr>
      <w:r>
        <w:rPr>
          <w:color w:val="000000"/>
          <w:lang w:val="en-US"/>
        </w:rPr>
        <w:t>p</w:t>
      </w:r>
      <w:r w:rsidRPr="008D70C6">
        <w:rPr>
          <w:color w:val="000000"/>
          <w:lang w:val="en-US"/>
        </w:rPr>
        <w:t>rocedure</w:t>
      </w:r>
    </w:p>
    <w:p w14:paraId="7C3E490D" w14:textId="325E7C42" w:rsidR="004A24F5" w:rsidRPr="008D70C6" w:rsidRDefault="00A55D77" w:rsidP="003B46C1">
      <w:pPr>
        <w:numPr>
          <w:ilvl w:val="2"/>
          <w:numId w:val="2"/>
        </w:numPr>
        <w:ind w:left="2268" w:hanging="562"/>
        <w:contextualSpacing/>
        <w:rPr>
          <w:color w:val="000000"/>
          <w:lang w:val="en-US"/>
        </w:rPr>
      </w:pPr>
      <w:r>
        <w:rPr>
          <w:color w:val="000000"/>
          <w:lang w:val="en-US"/>
        </w:rPr>
        <w:lastRenderedPageBreak/>
        <w:t>f</w:t>
      </w:r>
      <w:r w:rsidRPr="008D70C6">
        <w:rPr>
          <w:color w:val="000000"/>
          <w:lang w:val="en-US"/>
        </w:rPr>
        <w:t xml:space="preserve">lowchart </w:t>
      </w:r>
      <w:r w:rsidR="004A24F5" w:rsidRPr="008D70C6">
        <w:rPr>
          <w:color w:val="000000"/>
          <w:lang w:val="en-US"/>
        </w:rPr>
        <w:t xml:space="preserve">– External </w:t>
      </w:r>
      <w:r w:rsidR="004666B0" w:rsidRPr="008D70C6">
        <w:rPr>
          <w:color w:val="000000"/>
          <w:lang w:val="en-US"/>
        </w:rPr>
        <w:t xml:space="preserve">IMS </w:t>
      </w:r>
      <w:r w:rsidR="004A24F5" w:rsidRPr="008D70C6">
        <w:rPr>
          <w:color w:val="000000"/>
          <w:lang w:val="en-US"/>
        </w:rPr>
        <w:t>Audits</w:t>
      </w:r>
    </w:p>
    <w:p w14:paraId="7C855FA5" w14:textId="6DD1C28C" w:rsidR="004A24F5" w:rsidRPr="008D70C6" w:rsidRDefault="00A55D77" w:rsidP="003B46C1">
      <w:pPr>
        <w:numPr>
          <w:ilvl w:val="2"/>
          <w:numId w:val="2"/>
        </w:numPr>
        <w:ind w:left="2268" w:hanging="562"/>
        <w:contextualSpacing/>
        <w:rPr>
          <w:color w:val="000000"/>
          <w:lang w:val="en-US"/>
        </w:rPr>
      </w:pPr>
      <w:r>
        <w:rPr>
          <w:color w:val="000000"/>
          <w:lang w:val="en-US"/>
        </w:rPr>
        <w:t>a</w:t>
      </w:r>
      <w:r w:rsidRPr="008D70C6">
        <w:rPr>
          <w:color w:val="000000"/>
          <w:lang w:val="en-US"/>
        </w:rPr>
        <w:t xml:space="preserve">udit </w:t>
      </w:r>
      <w:r w:rsidR="004666B0" w:rsidRPr="008D70C6">
        <w:rPr>
          <w:color w:val="000000"/>
          <w:lang w:val="en-US"/>
        </w:rPr>
        <w:t>reporting</w:t>
      </w:r>
    </w:p>
    <w:p w14:paraId="23B33AC0" w14:textId="23215525" w:rsidR="004A24F5" w:rsidRPr="009B22E0" w:rsidRDefault="00A55D77" w:rsidP="003B46C1">
      <w:pPr>
        <w:numPr>
          <w:ilvl w:val="0"/>
          <w:numId w:val="2"/>
        </w:numPr>
        <w:ind w:left="1134" w:hanging="562"/>
        <w:contextualSpacing/>
        <w:rPr>
          <w:color w:val="000000"/>
          <w:lang w:val="en-US"/>
        </w:rPr>
      </w:pPr>
      <w:r>
        <w:rPr>
          <w:color w:val="000000"/>
          <w:lang w:val="en-US"/>
        </w:rPr>
        <w:t>o</w:t>
      </w:r>
      <w:r w:rsidRPr="009B22E0">
        <w:rPr>
          <w:color w:val="000000"/>
          <w:lang w:val="en-US"/>
        </w:rPr>
        <w:t xml:space="preserve">bjectives </w:t>
      </w:r>
      <w:r w:rsidR="004A24F5" w:rsidRPr="009B22E0">
        <w:rPr>
          <w:color w:val="000000"/>
          <w:lang w:val="en-US"/>
        </w:rPr>
        <w:t>and targets</w:t>
      </w:r>
    </w:p>
    <w:p w14:paraId="2DE18A54" w14:textId="50CC2FA7" w:rsidR="004A24F5" w:rsidRPr="009B22E0" w:rsidRDefault="00A55D77" w:rsidP="003B46C1">
      <w:pPr>
        <w:numPr>
          <w:ilvl w:val="0"/>
          <w:numId w:val="2"/>
        </w:numPr>
        <w:ind w:left="1134" w:hanging="562"/>
        <w:contextualSpacing/>
        <w:rPr>
          <w:color w:val="000000"/>
          <w:lang w:val="en-US"/>
        </w:rPr>
      </w:pPr>
      <w:r>
        <w:rPr>
          <w:color w:val="000000"/>
          <w:lang w:val="en-US"/>
        </w:rPr>
        <w:t>m</w:t>
      </w:r>
      <w:r w:rsidRPr="009B22E0">
        <w:rPr>
          <w:color w:val="000000"/>
          <w:lang w:val="en-US"/>
        </w:rPr>
        <w:t xml:space="preserve">anagement </w:t>
      </w:r>
      <w:r w:rsidR="004A24F5" w:rsidRPr="009B22E0">
        <w:rPr>
          <w:color w:val="000000"/>
          <w:lang w:val="en-US"/>
        </w:rPr>
        <w:t>review</w:t>
      </w:r>
    </w:p>
    <w:p w14:paraId="4084834B" w14:textId="444CF0E2" w:rsidR="004A24F5" w:rsidRPr="009B22E0" w:rsidRDefault="00A55D77" w:rsidP="003B46C1">
      <w:pPr>
        <w:numPr>
          <w:ilvl w:val="0"/>
          <w:numId w:val="2"/>
        </w:numPr>
        <w:ind w:left="1134" w:hanging="562"/>
        <w:contextualSpacing/>
        <w:rPr>
          <w:color w:val="000000"/>
          <w:lang w:val="en-US"/>
        </w:rPr>
      </w:pPr>
      <w:r>
        <w:rPr>
          <w:color w:val="000000"/>
          <w:lang w:val="en-US"/>
        </w:rPr>
        <w:t>p</w:t>
      </w:r>
      <w:r w:rsidRPr="009B22E0">
        <w:rPr>
          <w:color w:val="000000"/>
          <w:lang w:val="en-US"/>
        </w:rPr>
        <w:t xml:space="preserve">ersonnel </w:t>
      </w:r>
      <w:r w:rsidR="004A24F5" w:rsidRPr="009B22E0">
        <w:rPr>
          <w:color w:val="000000"/>
          <w:lang w:val="en-US"/>
        </w:rPr>
        <w:t>training and competency</w:t>
      </w:r>
    </w:p>
    <w:p w14:paraId="36ADB8BA" w14:textId="56C1F86C" w:rsidR="004A24F5" w:rsidRPr="009B22E0" w:rsidRDefault="00A55D77" w:rsidP="003B46C1">
      <w:pPr>
        <w:numPr>
          <w:ilvl w:val="0"/>
          <w:numId w:val="2"/>
        </w:numPr>
        <w:ind w:left="1134" w:hanging="562"/>
        <w:contextualSpacing/>
        <w:rPr>
          <w:color w:val="000000"/>
          <w:lang w:val="en-US"/>
        </w:rPr>
      </w:pPr>
      <w:r>
        <w:rPr>
          <w:color w:val="000000"/>
          <w:lang w:val="en-US"/>
        </w:rPr>
        <w:t>c</w:t>
      </w:r>
      <w:r w:rsidRPr="009B22E0">
        <w:rPr>
          <w:color w:val="000000"/>
          <w:lang w:val="en-US"/>
        </w:rPr>
        <w:t>alibration</w:t>
      </w:r>
    </w:p>
    <w:p w14:paraId="78D62A7C" w14:textId="6A643DC5" w:rsidR="002662D0" w:rsidRPr="00267F23" w:rsidRDefault="00A55D77" w:rsidP="003B46C1">
      <w:pPr>
        <w:pStyle w:val="CommentText"/>
        <w:numPr>
          <w:ilvl w:val="0"/>
          <w:numId w:val="2"/>
        </w:numPr>
        <w:ind w:left="1134" w:hanging="562"/>
        <w:rPr>
          <w:color w:val="000000"/>
          <w:sz w:val="24"/>
          <w:szCs w:val="24"/>
          <w:lang w:val="en-US"/>
        </w:rPr>
      </w:pPr>
      <w:r w:rsidRPr="00267F23">
        <w:rPr>
          <w:color w:val="000000"/>
          <w:sz w:val="24"/>
          <w:szCs w:val="24"/>
          <w:lang w:val="en-US"/>
        </w:rPr>
        <w:t>communication</w:t>
      </w:r>
    </w:p>
    <w:p w14:paraId="7A4C332E" w14:textId="686EDC9D" w:rsidR="002662D0" w:rsidRDefault="002662D0">
      <w:pPr>
        <w:rPr>
          <w:rFonts w:ascii="Arial" w:hAnsi="Arial" w:cs="Arial"/>
          <w:u w:val="single"/>
          <w:lang w:val="en-US"/>
        </w:rPr>
      </w:pPr>
    </w:p>
    <w:p w14:paraId="6AA277D2" w14:textId="77777777" w:rsidR="004471E3" w:rsidRDefault="004471E3">
      <w:pPr>
        <w:rPr>
          <w:rStyle w:val="Strong"/>
          <w:rFonts w:ascii="Arial" w:eastAsiaTheme="minorHAnsi" w:hAnsi="Arial" w:cs="Arial"/>
          <w:sz w:val="28"/>
          <w:szCs w:val="28"/>
        </w:rPr>
      </w:pPr>
      <w:r>
        <w:rPr>
          <w:rStyle w:val="Strong"/>
          <w:rFonts w:eastAsiaTheme="minorHAnsi"/>
          <w:b w:val="0"/>
          <w:sz w:val="28"/>
          <w:szCs w:val="28"/>
        </w:rPr>
        <w:br w:type="page"/>
      </w:r>
    </w:p>
    <w:p w14:paraId="2C4BAA2F" w14:textId="510FEA75" w:rsidR="005F56E5" w:rsidRPr="00DC607A" w:rsidRDefault="0052672B" w:rsidP="009B22E0">
      <w:pPr>
        <w:pStyle w:val="Heading1"/>
        <w:numPr>
          <w:ilvl w:val="0"/>
          <w:numId w:val="10"/>
        </w:numPr>
        <w:ind w:left="1440" w:hanging="1440"/>
        <w:jc w:val="left"/>
        <w:rPr>
          <w:rStyle w:val="Strong"/>
          <w:rFonts w:ascii="Times New Roman" w:eastAsiaTheme="minorHAnsi" w:hAnsi="Times New Roman" w:cs="Times New Roman"/>
          <w:b/>
          <w:sz w:val="28"/>
          <w:szCs w:val="28"/>
          <w:u w:val="none"/>
        </w:rPr>
      </w:pPr>
      <w:bookmarkStart w:id="27" w:name="_Toc409718778"/>
      <w:r w:rsidRPr="00DC607A">
        <w:rPr>
          <w:rStyle w:val="Strong"/>
          <w:rFonts w:eastAsiaTheme="minorHAnsi"/>
          <w:b/>
          <w:sz w:val="28"/>
          <w:szCs w:val="28"/>
          <w:u w:val="none"/>
        </w:rPr>
        <w:lastRenderedPageBreak/>
        <w:t>IMS PERSONNEL</w:t>
      </w:r>
      <w:bookmarkEnd w:id="27"/>
    </w:p>
    <w:p w14:paraId="18EFE080" w14:textId="77777777" w:rsidR="00086EAA" w:rsidRPr="0029292C" w:rsidRDefault="00086EAA" w:rsidP="00D61B45">
      <w:pPr>
        <w:ind w:left="720"/>
        <w:contextualSpacing/>
        <w:rPr>
          <w:rFonts w:ascii="Arial" w:hAnsi="Arial" w:cs="Arial"/>
          <w:color w:val="000000"/>
          <w:sz w:val="20"/>
          <w:szCs w:val="20"/>
        </w:rPr>
      </w:pPr>
    </w:p>
    <w:p w14:paraId="66D0AC98" w14:textId="795536F2" w:rsidR="00245E65" w:rsidRPr="009432DA" w:rsidRDefault="008966A5" w:rsidP="009B22E0">
      <w:pPr>
        <w:pStyle w:val="Heading1"/>
        <w:numPr>
          <w:ilvl w:val="1"/>
          <w:numId w:val="13"/>
        </w:numPr>
        <w:ind w:left="567" w:hanging="567"/>
        <w:jc w:val="left"/>
        <w:rPr>
          <w:u w:val="none"/>
          <w:lang w:val="en-US"/>
        </w:rPr>
      </w:pPr>
      <w:bookmarkStart w:id="28" w:name="_Toc409718779"/>
      <w:r w:rsidRPr="009432DA">
        <w:rPr>
          <w:u w:val="none"/>
          <w:lang w:val="en-US"/>
        </w:rPr>
        <w:t xml:space="preserve">IMS Director </w:t>
      </w:r>
      <w:r w:rsidR="00641159" w:rsidRPr="009432DA">
        <w:rPr>
          <w:u w:val="none"/>
          <w:lang w:val="en-US"/>
        </w:rPr>
        <w:t xml:space="preserve">(Key Individual) </w:t>
      </w:r>
      <w:r w:rsidR="00245E65" w:rsidRPr="009432DA">
        <w:rPr>
          <w:u w:val="none"/>
          <w:lang w:val="en-US"/>
        </w:rPr>
        <w:t>Appointment and General Responsibilities</w:t>
      </w:r>
      <w:bookmarkEnd w:id="28"/>
    </w:p>
    <w:p w14:paraId="6E7A3987" w14:textId="77777777" w:rsidR="00245E65" w:rsidRPr="008D70C6" w:rsidRDefault="00245E65" w:rsidP="00B47088">
      <w:pPr>
        <w:tabs>
          <w:tab w:val="num" w:pos="1440"/>
        </w:tabs>
        <w:contextualSpacing/>
        <w:jc w:val="both"/>
        <w:rPr>
          <w:color w:val="000000"/>
        </w:rPr>
      </w:pPr>
    </w:p>
    <w:p w14:paraId="00004D2F" w14:textId="6ACA0898" w:rsidR="00086EAA" w:rsidRDefault="00086EAA" w:rsidP="00B47088">
      <w:pPr>
        <w:tabs>
          <w:tab w:val="num" w:pos="1440"/>
        </w:tabs>
        <w:contextualSpacing/>
        <w:jc w:val="both"/>
        <w:rPr>
          <w:color w:val="000000"/>
        </w:rPr>
      </w:pPr>
      <w:r w:rsidRPr="008D70C6">
        <w:rPr>
          <w:color w:val="000000"/>
        </w:rPr>
        <w:t xml:space="preserve">At all times during the </w:t>
      </w:r>
      <w:r w:rsidR="00ED3A9B" w:rsidRPr="008D70C6">
        <w:rPr>
          <w:color w:val="000000"/>
        </w:rPr>
        <w:t xml:space="preserve">Project </w:t>
      </w:r>
      <w:r w:rsidR="006368B2" w:rsidRPr="008D70C6">
        <w:rPr>
          <w:color w:val="000000"/>
        </w:rPr>
        <w:t>Operations</w:t>
      </w:r>
      <w:r w:rsidRPr="008D70C6">
        <w:rPr>
          <w:color w:val="000000"/>
        </w:rPr>
        <w:t xml:space="preserve">, </w:t>
      </w:r>
      <w:r w:rsidR="00DB6F0B" w:rsidRPr="008D70C6">
        <w:rPr>
          <w:color w:val="000000"/>
        </w:rPr>
        <w:t xml:space="preserve">Project Co </w:t>
      </w:r>
      <w:r w:rsidRPr="008D70C6">
        <w:rPr>
          <w:color w:val="000000"/>
        </w:rPr>
        <w:t>shall</w:t>
      </w:r>
      <w:r w:rsidR="004603B8" w:rsidRPr="008D70C6">
        <w:rPr>
          <w:color w:val="000000"/>
        </w:rPr>
        <w:t xml:space="preserve"> directly</w:t>
      </w:r>
      <w:r w:rsidRPr="008D70C6">
        <w:rPr>
          <w:color w:val="000000"/>
        </w:rPr>
        <w:t xml:space="preserve"> employ a  </w:t>
      </w:r>
      <w:r w:rsidR="00D44648" w:rsidRPr="008D70C6">
        <w:rPr>
          <w:color w:val="000000"/>
        </w:rPr>
        <w:t>IMS</w:t>
      </w:r>
      <w:r w:rsidRPr="008D70C6">
        <w:rPr>
          <w:color w:val="000000"/>
        </w:rPr>
        <w:t xml:space="preserve"> Director who shall, irrespective of such person’s other responsibilities, have defined authority for ensuring the establishment and maintenance of the IMS and auditing and reporting on the performance of the IMS.</w:t>
      </w:r>
      <w:r w:rsidR="004603B8" w:rsidRPr="008D70C6">
        <w:rPr>
          <w:color w:val="000000"/>
        </w:rPr>
        <w:t xml:space="preserve"> </w:t>
      </w:r>
    </w:p>
    <w:p w14:paraId="17B646B6" w14:textId="77777777" w:rsidR="00B47088" w:rsidRPr="008D70C6" w:rsidRDefault="00B47088" w:rsidP="00B47088">
      <w:pPr>
        <w:tabs>
          <w:tab w:val="num" w:pos="1440"/>
        </w:tabs>
        <w:contextualSpacing/>
        <w:jc w:val="both"/>
        <w:rPr>
          <w:color w:val="000000"/>
        </w:rPr>
      </w:pPr>
    </w:p>
    <w:p w14:paraId="269DAF9C" w14:textId="3A6F4FBD" w:rsidR="00086EAA" w:rsidRDefault="00086EAA" w:rsidP="00B47088">
      <w:pPr>
        <w:tabs>
          <w:tab w:val="num" w:pos="1440"/>
        </w:tabs>
        <w:contextualSpacing/>
        <w:jc w:val="both"/>
        <w:rPr>
          <w:color w:val="000000"/>
        </w:rPr>
      </w:pPr>
      <w:r w:rsidRPr="008D70C6">
        <w:rPr>
          <w:color w:val="000000"/>
        </w:rPr>
        <w:t xml:space="preserve">The </w:t>
      </w:r>
      <w:r w:rsidR="00D44648" w:rsidRPr="008D70C6">
        <w:rPr>
          <w:color w:val="000000"/>
        </w:rPr>
        <w:t>IMS</w:t>
      </w:r>
      <w:r w:rsidRPr="008D70C6">
        <w:rPr>
          <w:color w:val="000000"/>
        </w:rPr>
        <w:t xml:space="preserve"> Director shall be a certified QMS 2000 Auditor </w:t>
      </w:r>
      <w:r w:rsidR="00725E42">
        <w:rPr>
          <w:color w:val="000000"/>
        </w:rPr>
        <w:t xml:space="preserve">or at a minimum will have successfully </w:t>
      </w:r>
      <w:r w:rsidRPr="008D70C6">
        <w:rPr>
          <w:color w:val="000000"/>
        </w:rPr>
        <w:t>completed a</w:t>
      </w:r>
      <w:r w:rsidR="00EF4833" w:rsidRPr="008D70C6">
        <w:rPr>
          <w:color w:val="000000"/>
        </w:rPr>
        <w:t xml:space="preserve"> recognized</w:t>
      </w:r>
      <w:r w:rsidRPr="008D70C6">
        <w:rPr>
          <w:color w:val="000000"/>
        </w:rPr>
        <w:t xml:space="preserve"> ISO 9001 Lead Auditor Course</w:t>
      </w:r>
      <w:r w:rsidR="00725E42">
        <w:rPr>
          <w:color w:val="000000"/>
        </w:rPr>
        <w:t xml:space="preserve"> and shall have experience in a similar IMS role for a similar project</w:t>
      </w:r>
      <w:r w:rsidRPr="008D70C6">
        <w:rPr>
          <w:color w:val="000000"/>
        </w:rPr>
        <w:t>.</w:t>
      </w:r>
    </w:p>
    <w:p w14:paraId="57F94756" w14:textId="77777777" w:rsidR="00B47088" w:rsidRPr="008D70C6" w:rsidRDefault="00B47088" w:rsidP="00B47088">
      <w:pPr>
        <w:tabs>
          <w:tab w:val="num" w:pos="1440"/>
        </w:tabs>
        <w:contextualSpacing/>
        <w:jc w:val="both"/>
        <w:rPr>
          <w:color w:val="000000"/>
        </w:rPr>
      </w:pPr>
    </w:p>
    <w:p w14:paraId="0DA1F3F4" w14:textId="12C63348" w:rsidR="0065265F" w:rsidRDefault="00086EAA" w:rsidP="00B47088">
      <w:pPr>
        <w:tabs>
          <w:tab w:val="num" w:pos="1440"/>
        </w:tabs>
        <w:contextualSpacing/>
        <w:jc w:val="both"/>
        <w:rPr>
          <w:color w:val="000000"/>
        </w:rPr>
      </w:pPr>
      <w:r w:rsidRPr="008D70C6">
        <w:rPr>
          <w:color w:val="000000"/>
        </w:rPr>
        <w:t xml:space="preserve">The </w:t>
      </w:r>
      <w:r w:rsidR="00D44648" w:rsidRPr="008D70C6">
        <w:rPr>
          <w:color w:val="000000"/>
        </w:rPr>
        <w:t>IMS</w:t>
      </w:r>
      <w:r w:rsidRPr="008D70C6">
        <w:rPr>
          <w:color w:val="000000"/>
        </w:rPr>
        <w:t xml:space="preserve"> Director </w:t>
      </w:r>
      <w:r w:rsidR="00ED3A9B" w:rsidRPr="008D70C6">
        <w:rPr>
          <w:color w:val="000000"/>
        </w:rPr>
        <w:t>is a Key Individual as identified in Schedule 8</w:t>
      </w:r>
      <w:r w:rsidR="00A91B62">
        <w:rPr>
          <w:color w:val="000000"/>
        </w:rPr>
        <w:t xml:space="preserve"> – Key Individuals. </w:t>
      </w:r>
      <w:r w:rsidR="00683305">
        <w:rPr>
          <w:color w:val="000000"/>
        </w:rPr>
        <w:t>The IMS Director shall have the qualifications as identified in this Section 3.1 of Schedule 14 – Integrated Management System and shall be capable of performing the specific responsibilities  identified in Section 3.2 of</w:t>
      </w:r>
      <w:r w:rsidR="00683305" w:rsidRPr="00683305">
        <w:rPr>
          <w:color w:val="000000"/>
        </w:rPr>
        <w:t xml:space="preserve"> </w:t>
      </w:r>
      <w:r w:rsidR="00683305">
        <w:rPr>
          <w:color w:val="000000"/>
        </w:rPr>
        <w:t xml:space="preserve">Schedule 14 – Integrated Management System. </w:t>
      </w:r>
    </w:p>
    <w:p w14:paraId="113283F7" w14:textId="77777777" w:rsidR="00B47088" w:rsidRPr="008D70C6" w:rsidRDefault="00B47088" w:rsidP="00B47088">
      <w:pPr>
        <w:tabs>
          <w:tab w:val="num" w:pos="1440"/>
        </w:tabs>
        <w:contextualSpacing/>
        <w:jc w:val="both"/>
        <w:rPr>
          <w:lang w:val="en-US"/>
        </w:rPr>
      </w:pPr>
    </w:p>
    <w:p w14:paraId="50407B6B" w14:textId="2E49654E" w:rsidR="0065265F" w:rsidRPr="009F6A2C" w:rsidRDefault="0065265F" w:rsidP="009B22E0">
      <w:pPr>
        <w:pStyle w:val="Heading1"/>
        <w:numPr>
          <w:ilvl w:val="1"/>
          <w:numId w:val="13"/>
        </w:numPr>
        <w:ind w:left="567" w:hanging="567"/>
        <w:jc w:val="left"/>
        <w:rPr>
          <w:u w:val="none"/>
          <w:lang w:val="en-US"/>
        </w:rPr>
      </w:pPr>
      <w:bookmarkStart w:id="29" w:name="_Toc409718780"/>
      <w:r w:rsidRPr="009F6A2C">
        <w:rPr>
          <w:u w:val="none"/>
          <w:lang w:val="en-US"/>
        </w:rPr>
        <w:t>Specific Responsibilities</w:t>
      </w:r>
      <w:bookmarkEnd w:id="29"/>
    </w:p>
    <w:p w14:paraId="386394F2" w14:textId="77777777" w:rsidR="00245E65" w:rsidRPr="008D70C6" w:rsidRDefault="00245E65" w:rsidP="00B47088">
      <w:pPr>
        <w:contextualSpacing/>
        <w:jc w:val="both"/>
        <w:rPr>
          <w:color w:val="000000"/>
        </w:rPr>
      </w:pPr>
    </w:p>
    <w:p w14:paraId="63825FC4" w14:textId="36CF9009" w:rsidR="00086EAA" w:rsidRDefault="00086EAA" w:rsidP="00B47088">
      <w:pPr>
        <w:contextualSpacing/>
        <w:jc w:val="both"/>
        <w:rPr>
          <w:color w:val="000000"/>
        </w:rPr>
      </w:pPr>
      <w:r w:rsidRPr="008D70C6">
        <w:rPr>
          <w:color w:val="000000"/>
        </w:rPr>
        <w:t xml:space="preserve">Without limiting the generality of the foregoing, the job specification and responsibilities of the </w:t>
      </w:r>
      <w:r w:rsidR="00D44648" w:rsidRPr="008D70C6">
        <w:rPr>
          <w:color w:val="000000"/>
        </w:rPr>
        <w:t>IMS</w:t>
      </w:r>
      <w:r w:rsidRPr="008D70C6">
        <w:rPr>
          <w:color w:val="000000"/>
        </w:rPr>
        <w:t xml:space="preserve"> Director shall include the following:</w:t>
      </w:r>
    </w:p>
    <w:p w14:paraId="403F374F" w14:textId="77777777" w:rsidR="003B46C1" w:rsidRPr="008D70C6" w:rsidRDefault="003B46C1" w:rsidP="00B47088">
      <w:pPr>
        <w:contextualSpacing/>
        <w:jc w:val="both"/>
        <w:rPr>
          <w:color w:val="000000"/>
        </w:rPr>
      </w:pPr>
    </w:p>
    <w:p w14:paraId="1BA0C08A" w14:textId="77777777" w:rsidR="00086EAA" w:rsidRPr="00B47088" w:rsidRDefault="00086EAA" w:rsidP="003B46C1">
      <w:pPr>
        <w:numPr>
          <w:ilvl w:val="0"/>
          <w:numId w:val="2"/>
        </w:numPr>
        <w:ind w:left="1124" w:hanging="562"/>
        <w:contextualSpacing/>
      </w:pPr>
      <w:r w:rsidRPr="00B47088">
        <w:t>developing, implementing and maintaining, and ensuring the effective operation of, the IMS;</w:t>
      </w:r>
    </w:p>
    <w:p w14:paraId="01073BEA" w14:textId="3D4526B0" w:rsidR="00086EAA" w:rsidRPr="00B47088" w:rsidRDefault="00086EAA" w:rsidP="003B46C1">
      <w:pPr>
        <w:numPr>
          <w:ilvl w:val="0"/>
          <w:numId w:val="2"/>
        </w:numPr>
        <w:ind w:left="1124" w:hanging="562"/>
        <w:contextualSpacing/>
      </w:pPr>
      <w:r w:rsidRPr="009B22E0">
        <w:rPr>
          <w:color w:val="000000"/>
          <w:lang w:val="en-US"/>
        </w:rPr>
        <w:t>initiating</w:t>
      </w:r>
      <w:r w:rsidRPr="00B47088">
        <w:t xml:space="preserve"> management reviews, not less frequently than </w:t>
      </w:r>
      <w:r w:rsidR="00251EFA" w:rsidRPr="00B47088">
        <w:t>annually,</w:t>
      </w:r>
      <w:r w:rsidRPr="00B47088">
        <w:t xml:space="preserve"> and taking other actions necessary to ensure the effective operation and continuous improvement of the </w:t>
      </w:r>
      <w:r w:rsidR="00A560E2" w:rsidRPr="00B47088">
        <w:t>IMS</w:t>
      </w:r>
      <w:r w:rsidRPr="00B47088">
        <w:t>;</w:t>
      </w:r>
    </w:p>
    <w:p w14:paraId="0D9221F4" w14:textId="1373004E" w:rsidR="00086EAA" w:rsidRPr="00B47088" w:rsidRDefault="00086EAA" w:rsidP="003B46C1">
      <w:pPr>
        <w:numPr>
          <w:ilvl w:val="0"/>
          <w:numId w:val="2"/>
        </w:numPr>
        <w:ind w:left="1124" w:hanging="562"/>
        <w:contextualSpacing/>
      </w:pPr>
      <w:r w:rsidRPr="00B47088">
        <w:t xml:space="preserve">preparing IMS Audit Plans and scheduling and coordinating Internal IMS Audits and External </w:t>
      </w:r>
      <w:r w:rsidR="002F630D" w:rsidRPr="00B47088">
        <w:t>IMS</w:t>
      </w:r>
      <w:r w:rsidRPr="00B47088">
        <w:t xml:space="preserve"> Audits of key processes with </w:t>
      </w:r>
      <w:r w:rsidR="00DB6F0B" w:rsidRPr="00B47088">
        <w:t>Project Co</w:t>
      </w:r>
      <w:r w:rsidR="003B46C1">
        <w:t xml:space="preserve">’s personnel and with </w:t>
      </w:r>
      <w:r w:rsidRPr="00B47088">
        <w:t>P</w:t>
      </w:r>
      <w:r w:rsidR="0065265F" w:rsidRPr="00B47088">
        <w:t>roject Co Parties</w:t>
      </w:r>
      <w:r w:rsidRPr="00B47088">
        <w:t>;</w:t>
      </w:r>
    </w:p>
    <w:p w14:paraId="3A2D4BFC" w14:textId="5B4F7684" w:rsidR="00086EAA" w:rsidRPr="00B47088" w:rsidRDefault="00086EAA" w:rsidP="003B46C1">
      <w:pPr>
        <w:numPr>
          <w:ilvl w:val="0"/>
          <w:numId w:val="2"/>
        </w:numPr>
        <w:ind w:left="1124" w:hanging="562"/>
        <w:contextualSpacing/>
      </w:pPr>
      <w:r w:rsidRPr="00B47088">
        <w:t xml:space="preserve">ensuring that all IMS Audits required under </w:t>
      </w:r>
      <w:r w:rsidR="00F96103" w:rsidRPr="00B47088">
        <w:t>Part 5</w:t>
      </w:r>
      <w:r w:rsidRPr="00B47088">
        <w:t xml:space="preserve"> of this Schedule</w:t>
      </w:r>
      <w:r w:rsidR="00A91B62">
        <w:t xml:space="preserve"> 14</w:t>
      </w:r>
      <w:r w:rsidRPr="00B47088">
        <w:t xml:space="preserve"> and under the </w:t>
      </w:r>
      <w:r w:rsidR="00040450" w:rsidRPr="00B47088">
        <w:t>IMS</w:t>
      </w:r>
      <w:r w:rsidRPr="00B47088">
        <w:t xml:space="preserve"> Documentation are conducted, and reporting the findings of such audits to the </w:t>
      </w:r>
      <w:r w:rsidR="001C6BE3" w:rsidRPr="00B47088">
        <w:t>Ministry</w:t>
      </w:r>
      <w:r w:rsidRPr="00B47088">
        <w:t xml:space="preserve"> Representative;</w:t>
      </w:r>
    </w:p>
    <w:p w14:paraId="76C8C651" w14:textId="608FA4D7" w:rsidR="00086EAA" w:rsidRPr="00B47088" w:rsidRDefault="00086EAA" w:rsidP="003B46C1">
      <w:pPr>
        <w:numPr>
          <w:ilvl w:val="0"/>
          <w:numId w:val="2"/>
        </w:numPr>
        <w:ind w:left="1124" w:hanging="562"/>
        <w:contextualSpacing/>
      </w:pPr>
      <w:r w:rsidRPr="00B47088">
        <w:lastRenderedPageBreak/>
        <w:t xml:space="preserve">having the authority to immediately stop any work or activity which is not being performed or carried out in accordance with the </w:t>
      </w:r>
      <w:r w:rsidR="00187BC7" w:rsidRPr="00B47088">
        <w:t>IMS Documentation</w:t>
      </w:r>
      <w:r w:rsidRPr="00B47088">
        <w:t xml:space="preserve"> applicable thereto;</w:t>
      </w:r>
    </w:p>
    <w:p w14:paraId="0F6D09C4" w14:textId="12827CF3" w:rsidR="00086EAA" w:rsidRPr="00B47088" w:rsidRDefault="00086EAA" w:rsidP="003B46C1">
      <w:pPr>
        <w:numPr>
          <w:ilvl w:val="0"/>
          <w:numId w:val="2"/>
        </w:numPr>
        <w:ind w:left="1124" w:hanging="562"/>
        <w:contextualSpacing/>
      </w:pPr>
      <w:r w:rsidRPr="00B47088">
        <w:t xml:space="preserve">liaising with the </w:t>
      </w:r>
      <w:r w:rsidR="001C6BE3" w:rsidRPr="00B47088">
        <w:t>Ministry</w:t>
      </w:r>
      <w:r w:rsidRPr="00B47088">
        <w:t xml:space="preserve"> Representative and acting as the primary representative for </w:t>
      </w:r>
      <w:r w:rsidR="00DB6F0B" w:rsidRPr="00B47088">
        <w:t xml:space="preserve">Project Co </w:t>
      </w:r>
      <w:r w:rsidRPr="00B47088">
        <w:t xml:space="preserve">on all matters relating to </w:t>
      </w:r>
      <w:r w:rsidR="00040450" w:rsidRPr="00B47088">
        <w:t>IMS</w:t>
      </w:r>
      <w:r w:rsidRPr="00B47088">
        <w:t xml:space="preserve"> management;</w:t>
      </w:r>
    </w:p>
    <w:p w14:paraId="651C4CE3" w14:textId="1FEC4CA5" w:rsidR="00086EAA" w:rsidRPr="009B22E0" w:rsidRDefault="00086EAA" w:rsidP="003B46C1">
      <w:pPr>
        <w:numPr>
          <w:ilvl w:val="0"/>
          <w:numId w:val="2"/>
        </w:numPr>
        <w:ind w:left="1124" w:hanging="562"/>
        <w:contextualSpacing/>
        <w:rPr>
          <w:color w:val="000000"/>
          <w:lang w:val="en-US"/>
        </w:rPr>
      </w:pPr>
      <w:r w:rsidRPr="009B22E0">
        <w:rPr>
          <w:color w:val="000000"/>
          <w:lang w:val="en-US"/>
        </w:rPr>
        <w:t xml:space="preserve">coordinating all matters and issues relating to the certification of the </w:t>
      </w:r>
      <w:r w:rsidR="00044B10" w:rsidRPr="009B22E0">
        <w:rPr>
          <w:color w:val="000000"/>
          <w:lang w:val="en-US"/>
        </w:rPr>
        <w:t xml:space="preserve">quality management </w:t>
      </w:r>
      <w:r w:rsidR="00040450" w:rsidRPr="009B22E0">
        <w:rPr>
          <w:color w:val="000000"/>
          <w:lang w:val="en-US"/>
        </w:rPr>
        <w:t>portion of the IMS</w:t>
      </w:r>
      <w:r w:rsidRPr="009B22E0">
        <w:rPr>
          <w:color w:val="000000"/>
          <w:lang w:val="en-US"/>
        </w:rPr>
        <w:t>;</w:t>
      </w:r>
    </w:p>
    <w:p w14:paraId="09BE9282" w14:textId="33002555" w:rsidR="00086EAA" w:rsidRPr="009B22E0" w:rsidRDefault="00B26E99" w:rsidP="003B46C1">
      <w:pPr>
        <w:numPr>
          <w:ilvl w:val="0"/>
          <w:numId w:val="2"/>
        </w:numPr>
        <w:ind w:left="1134" w:hanging="567"/>
        <w:contextualSpacing/>
        <w:rPr>
          <w:color w:val="000000"/>
          <w:lang w:val="en-US"/>
        </w:rPr>
      </w:pPr>
      <w:r w:rsidRPr="009B22E0">
        <w:rPr>
          <w:color w:val="000000"/>
          <w:lang w:val="en-US"/>
        </w:rPr>
        <w:t>preparing IMS information for the Works Report</w:t>
      </w:r>
      <w:r w:rsidR="003C392A" w:rsidRPr="009B22E0">
        <w:rPr>
          <w:color w:val="000000"/>
          <w:lang w:val="en-US"/>
        </w:rPr>
        <w:t xml:space="preserve"> and OM&amp;R Monthly Report</w:t>
      </w:r>
      <w:r w:rsidRPr="009B22E0">
        <w:rPr>
          <w:color w:val="000000"/>
          <w:lang w:val="en-US"/>
        </w:rPr>
        <w:t xml:space="preserve"> for submission</w:t>
      </w:r>
      <w:r w:rsidR="00086EAA" w:rsidRPr="009B22E0">
        <w:rPr>
          <w:color w:val="000000"/>
          <w:lang w:val="en-US"/>
        </w:rPr>
        <w:t xml:space="preserve"> to the </w:t>
      </w:r>
      <w:r w:rsidR="001C6BE3" w:rsidRPr="009B22E0">
        <w:rPr>
          <w:color w:val="000000"/>
          <w:lang w:val="en-US"/>
        </w:rPr>
        <w:t>Ministry</w:t>
      </w:r>
      <w:r w:rsidR="00086EAA" w:rsidRPr="009B22E0">
        <w:rPr>
          <w:color w:val="000000"/>
          <w:lang w:val="en-US"/>
        </w:rPr>
        <w:t xml:space="preserve"> Representative;</w:t>
      </w:r>
    </w:p>
    <w:p w14:paraId="6F074A3C" w14:textId="27A50A6B" w:rsidR="00086EAA" w:rsidRPr="009B22E0" w:rsidRDefault="00086EAA" w:rsidP="003B46C1">
      <w:pPr>
        <w:numPr>
          <w:ilvl w:val="0"/>
          <w:numId w:val="2"/>
        </w:numPr>
        <w:ind w:left="1134" w:hanging="567"/>
        <w:contextualSpacing/>
        <w:rPr>
          <w:color w:val="000000"/>
          <w:lang w:val="en-US"/>
        </w:rPr>
      </w:pPr>
      <w:r w:rsidRPr="009B22E0">
        <w:rPr>
          <w:color w:val="000000"/>
          <w:lang w:val="en-US"/>
        </w:rPr>
        <w:t xml:space="preserve">ensuring that relevant </w:t>
      </w:r>
      <w:r w:rsidR="00B26E99" w:rsidRPr="009B22E0">
        <w:rPr>
          <w:color w:val="000000"/>
          <w:lang w:val="en-US"/>
        </w:rPr>
        <w:t>IMS</w:t>
      </w:r>
      <w:r w:rsidRPr="009B22E0">
        <w:rPr>
          <w:color w:val="000000"/>
          <w:lang w:val="en-US"/>
        </w:rPr>
        <w:t xml:space="preserve"> records are retained in accordance with the </w:t>
      </w:r>
      <w:r w:rsidR="00040450" w:rsidRPr="009B22E0">
        <w:rPr>
          <w:color w:val="000000"/>
          <w:lang w:val="en-US"/>
        </w:rPr>
        <w:t xml:space="preserve">IMS </w:t>
      </w:r>
      <w:r w:rsidRPr="009B22E0">
        <w:rPr>
          <w:color w:val="000000"/>
          <w:lang w:val="en-US"/>
        </w:rPr>
        <w:t xml:space="preserve">and </w:t>
      </w:r>
      <w:r w:rsidR="0052672B" w:rsidRPr="009B22E0">
        <w:rPr>
          <w:color w:val="000000"/>
          <w:lang w:val="en-US"/>
        </w:rPr>
        <w:t>Schedule 13</w:t>
      </w:r>
      <w:r w:rsidR="00A91B62">
        <w:rPr>
          <w:color w:val="000000"/>
          <w:lang w:val="en-US"/>
        </w:rPr>
        <w:t xml:space="preserve"> -</w:t>
      </w:r>
      <w:r w:rsidR="00A91B62" w:rsidRPr="009B22E0">
        <w:rPr>
          <w:color w:val="000000"/>
          <w:lang w:val="en-US"/>
        </w:rPr>
        <w:t xml:space="preserve"> </w:t>
      </w:r>
      <w:r w:rsidRPr="009B22E0">
        <w:rPr>
          <w:color w:val="000000"/>
          <w:lang w:val="en-US"/>
        </w:rPr>
        <w:t>Record</w:t>
      </w:r>
      <w:r w:rsidR="0052672B" w:rsidRPr="009B22E0">
        <w:rPr>
          <w:color w:val="000000"/>
          <w:lang w:val="en-US"/>
        </w:rPr>
        <w:t xml:space="preserve"> Provisions</w:t>
      </w:r>
      <w:r w:rsidRPr="009B22E0">
        <w:rPr>
          <w:color w:val="000000"/>
          <w:lang w:val="en-US"/>
        </w:rPr>
        <w:t>;</w:t>
      </w:r>
    </w:p>
    <w:p w14:paraId="05B7C4CE" w14:textId="5E4AC83D" w:rsidR="00086EAA" w:rsidRPr="009B22E0" w:rsidRDefault="00086EAA" w:rsidP="003B46C1">
      <w:pPr>
        <w:numPr>
          <w:ilvl w:val="0"/>
          <w:numId w:val="2"/>
        </w:numPr>
        <w:ind w:left="1134" w:hanging="567"/>
        <w:contextualSpacing/>
        <w:rPr>
          <w:color w:val="000000"/>
          <w:lang w:val="en-US"/>
        </w:rPr>
      </w:pPr>
      <w:r w:rsidRPr="009B22E0">
        <w:rPr>
          <w:color w:val="000000"/>
          <w:lang w:val="en-US"/>
        </w:rPr>
        <w:t xml:space="preserve">developing and implementing a program for Corrective Action and Preventative Action for </w:t>
      </w:r>
      <w:r w:rsidR="0065265F" w:rsidRPr="009B22E0">
        <w:rPr>
          <w:color w:val="000000"/>
          <w:lang w:val="en-US"/>
        </w:rPr>
        <w:t>Non-Conformances</w:t>
      </w:r>
      <w:r w:rsidRPr="009B22E0">
        <w:rPr>
          <w:color w:val="000000"/>
          <w:lang w:val="en-US"/>
        </w:rPr>
        <w:t>; and</w:t>
      </w:r>
    </w:p>
    <w:p w14:paraId="7C01AC39" w14:textId="29495868" w:rsidR="00044B10" w:rsidRDefault="00A91B62" w:rsidP="003B46C1">
      <w:pPr>
        <w:numPr>
          <w:ilvl w:val="0"/>
          <w:numId w:val="2"/>
        </w:numPr>
        <w:ind w:left="1134" w:hanging="567"/>
        <w:contextualSpacing/>
      </w:pPr>
      <w:r>
        <w:rPr>
          <w:color w:val="000000"/>
          <w:lang w:val="en-US"/>
        </w:rPr>
        <w:t>c</w:t>
      </w:r>
      <w:r w:rsidRPr="009B22E0">
        <w:rPr>
          <w:color w:val="000000"/>
          <w:lang w:val="en-US"/>
        </w:rPr>
        <w:t>arrying</w:t>
      </w:r>
      <w:r w:rsidRPr="00B47088">
        <w:t xml:space="preserve"> </w:t>
      </w:r>
      <w:r w:rsidR="00086EAA" w:rsidRPr="00B47088">
        <w:t xml:space="preserve">out any other matters which, in accordance with this </w:t>
      </w:r>
      <w:r w:rsidR="0065265F" w:rsidRPr="00B47088">
        <w:t xml:space="preserve">Project </w:t>
      </w:r>
      <w:r w:rsidR="00086EAA" w:rsidRPr="00B47088">
        <w:t xml:space="preserve">Agreement, are the responsibility of the </w:t>
      </w:r>
      <w:r w:rsidR="00D44648" w:rsidRPr="00B47088">
        <w:t>IMS</w:t>
      </w:r>
      <w:r w:rsidR="00086EAA" w:rsidRPr="00B47088">
        <w:t xml:space="preserve"> Director.</w:t>
      </w:r>
    </w:p>
    <w:p w14:paraId="5704FDC3" w14:textId="77777777" w:rsidR="00137D1E" w:rsidRPr="00B47088" w:rsidRDefault="00137D1E" w:rsidP="00137D1E">
      <w:pPr>
        <w:pStyle w:val="CommentText"/>
        <w:ind w:left="720"/>
        <w:rPr>
          <w:sz w:val="24"/>
          <w:szCs w:val="24"/>
        </w:rPr>
      </w:pPr>
    </w:p>
    <w:p w14:paraId="63C3B43B" w14:textId="6628506E" w:rsidR="008966A5" w:rsidRPr="009F6A2C" w:rsidRDefault="008966A5" w:rsidP="009B22E0">
      <w:pPr>
        <w:pStyle w:val="Heading1"/>
        <w:numPr>
          <w:ilvl w:val="1"/>
          <w:numId w:val="13"/>
        </w:numPr>
        <w:ind w:left="567" w:hanging="567"/>
        <w:jc w:val="left"/>
        <w:rPr>
          <w:u w:val="none"/>
          <w:lang w:val="en-US"/>
        </w:rPr>
      </w:pPr>
      <w:bookmarkStart w:id="30" w:name="_Toc409718781"/>
      <w:r w:rsidRPr="009F6A2C">
        <w:rPr>
          <w:u w:val="none"/>
          <w:lang w:val="en-US"/>
        </w:rPr>
        <w:t>Quality Manager</w:t>
      </w:r>
      <w:bookmarkEnd w:id="30"/>
    </w:p>
    <w:p w14:paraId="0500CEC4" w14:textId="77777777" w:rsidR="008966A5" w:rsidRPr="008D70C6" w:rsidRDefault="008966A5">
      <w:pPr>
        <w:rPr>
          <w:color w:val="000000"/>
        </w:rPr>
      </w:pPr>
    </w:p>
    <w:p w14:paraId="7171079F" w14:textId="49812932" w:rsidR="00AB3CFB" w:rsidRDefault="00641159" w:rsidP="009B22E0">
      <w:pPr>
        <w:jc w:val="both"/>
        <w:rPr>
          <w:color w:val="000000"/>
        </w:rPr>
      </w:pPr>
      <w:r w:rsidRPr="008D70C6">
        <w:rPr>
          <w:color w:val="000000"/>
        </w:rPr>
        <w:t xml:space="preserve">Project Co shall appoint a Quality Manager who shall be responsible for the quality management aspects of the design, construction operations and maintenance during the Project Operations and shall: </w:t>
      </w:r>
    </w:p>
    <w:p w14:paraId="731051CB" w14:textId="77777777" w:rsidR="003B46C1" w:rsidRPr="008D70C6" w:rsidRDefault="003B46C1" w:rsidP="009B22E0">
      <w:pPr>
        <w:jc w:val="both"/>
        <w:rPr>
          <w:color w:val="000000"/>
        </w:rPr>
      </w:pPr>
    </w:p>
    <w:p w14:paraId="7B163608" w14:textId="7DD1697E" w:rsidR="00AB3CFB" w:rsidRPr="009B22E0" w:rsidRDefault="00A91B62" w:rsidP="003B46C1">
      <w:pPr>
        <w:numPr>
          <w:ilvl w:val="0"/>
          <w:numId w:val="2"/>
        </w:numPr>
        <w:ind w:left="1124" w:hanging="562"/>
        <w:contextualSpacing/>
        <w:rPr>
          <w:color w:val="000000"/>
          <w:lang w:val="en-US"/>
        </w:rPr>
      </w:pPr>
      <w:r>
        <w:rPr>
          <w:color w:val="000000"/>
          <w:lang w:val="en-US"/>
        </w:rPr>
        <w:t>h</w:t>
      </w:r>
      <w:r w:rsidRPr="009B22E0">
        <w:rPr>
          <w:color w:val="000000"/>
          <w:lang w:val="en-US"/>
        </w:rPr>
        <w:t xml:space="preserve">ave </w:t>
      </w:r>
      <w:r w:rsidR="00AB3CFB" w:rsidRPr="009B22E0">
        <w:rPr>
          <w:color w:val="000000"/>
          <w:lang w:val="en-US"/>
        </w:rPr>
        <w:t xml:space="preserve">at least </w:t>
      </w:r>
      <w:r w:rsidR="00841F0D" w:rsidRPr="009B22E0">
        <w:rPr>
          <w:color w:val="000000"/>
          <w:lang w:val="en-US"/>
        </w:rPr>
        <w:t>10</w:t>
      </w:r>
      <w:r w:rsidR="00B47088" w:rsidRPr="009B22E0">
        <w:rPr>
          <w:color w:val="000000"/>
          <w:lang w:val="en-US"/>
        </w:rPr>
        <w:t xml:space="preserve"> years of </w:t>
      </w:r>
      <w:r w:rsidR="00AB3CFB" w:rsidRPr="009B22E0">
        <w:rPr>
          <w:color w:val="000000"/>
          <w:lang w:val="en-US"/>
        </w:rPr>
        <w:t>experience in a similar role on a project of similar scope and have successfully completed an ISO 9001 Lead Auditor Course</w:t>
      </w:r>
    </w:p>
    <w:p w14:paraId="09DBABE5" w14:textId="6D2ECAE8" w:rsidR="00641159" w:rsidRPr="009B22E0" w:rsidRDefault="00A91B62" w:rsidP="003B46C1">
      <w:pPr>
        <w:numPr>
          <w:ilvl w:val="0"/>
          <w:numId w:val="2"/>
        </w:numPr>
        <w:ind w:left="1124" w:hanging="562"/>
        <w:contextualSpacing/>
        <w:rPr>
          <w:color w:val="000000"/>
          <w:lang w:val="en-US"/>
        </w:rPr>
      </w:pPr>
      <w:r>
        <w:rPr>
          <w:color w:val="000000"/>
          <w:lang w:val="en-US"/>
        </w:rPr>
        <w:t>t</w:t>
      </w:r>
      <w:r w:rsidRPr="009B22E0">
        <w:rPr>
          <w:color w:val="000000"/>
          <w:lang w:val="en-US"/>
        </w:rPr>
        <w:t xml:space="preserve">he </w:t>
      </w:r>
      <w:r w:rsidR="00AB3CFB" w:rsidRPr="009B22E0">
        <w:rPr>
          <w:color w:val="000000"/>
          <w:lang w:val="en-US"/>
        </w:rPr>
        <w:t>identity of the Quality Manager is a Key Indiv</w:t>
      </w:r>
      <w:r w:rsidR="008E5667" w:rsidRPr="009B22E0">
        <w:rPr>
          <w:color w:val="000000"/>
          <w:lang w:val="en-US"/>
        </w:rPr>
        <w:t>idual as identified in Schedule </w:t>
      </w:r>
      <w:r w:rsidR="0052672B" w:rsidRPr="009B22E0">
        <w:rPr>
          <w:color w:val="000000"/>
          <w:lang w:val="en-US"/>
        </w:rPr>
        <w:t>8</w:t>
      </w:r>
      <w:r>
        <w:rPr>
          <w:color w:val="000000"/>
          <w:lang w:val="en-US"/>
        </w:rPr>
        <w:t xml:space="preserve"> -</w:t>
      </w:r>
      <w:r w:rsidR="0052672B" w:rsidRPr="009B22E0">
        <w:rPr>
          <w:color w:val="000000"/>
          <w:lang w:val="en-US"/>
        </w:rPr>
        <w:t xml:space="preserve"> Key Individuals</w:t>
      </w:r>
      <w:r w:rsidR="00AB3CFB" w:rsidRPr="009B22E0">
        <w:rPr>
          <w:color w:val="000000"/>
          <w:lang w:val="en-US"/>
        </w:rPr>
        <w:t>, he and his job specification and responsibilities shall be subject to the approval of the Ministry (such approval not to be unreasonably withheld or delayed)</w:t>
      </w:r>
      <w:r w:rsidR="00641159" w:rsidRPr="009B22E0">
        <w:rPr>
          <w:color w:val="000000"/>
          <w:lang w:val="en-US"/>
        </w:rPr>
        <w:t>; and</w:t>
      </w:r>
    </w:p>
    <w:p w14:paraId="2F4D76DF" w14:textId="0EDDB7C9" w:rsidR="008966A5" w:rsidRPr="00B47088" w:rsidRDefault="00A91B62" w:rsidP="003B46C1">
      <w:pPr>
        <w:numPr>
          <w:ilvl w:val="0"/>
          <w:numId w:val="2"/>
        </w:numPr>
        <w:ind w:left="1124" w:hanging="562"/>
        <w:contextualSpacing/>
      </w:pPr>
      <w:r>
        <w:rPr>
          <w:color w:val="000000"/>
          <w:lang w:val="en-US"/>
        </w:rPr>
        <w:t>f</w:t>
      </w:r>
      <w:r w:rsidRPr="009B22E0">
        <w:rPr>
          <w:color w:val="000000"/>
          <w:lang w:val="en-US"/>
        </w:rPr>
        <w:t>unctionally</w:t>
      </w:r>
      <w:r w:rsidRPr="00B47088">
        <w:t xml:space="preserve"> </w:t>
      </w:r>
      <w:r w:rsidR="00641159" w:rsidRPr="00B47088">
        <w:t>report to the IMS Director.</w:t>
      </w:r>
    </w:p>
    <w:p w14:paraId="17286D96" w14:textId="77777777" w:rsidR="008966A5" w:rsidRPr="008D70C6" w:rsidRDefault="008966A5" w:rsidP="008E5667">
      <w:pPr>
        <w:rPr>
          <w:color w:val="000000"/>
        </w:rPr>
      </w:pPr>
    </w:p>
    <w:p w14:paraId="28160DD9" w14:textId="292A98BF" w:rsidR="008966A5" w:rsidRPr="009F6A2C" w:rsidRDefault="00391C54" w:rsidP="00490077">
      <w:pPr>
        <w:pStyle w:val="Heading1"/>
        <w:numPr>
          <w:ilvl w:val="1"/>
          <w:numId w:val="13"/>
        </w:numPr>
        <w:ind w:left="567" w:hanging="567"/>
        <w:jc w:val="left"/>
        <w:rPr>
          <w:u w:val="none"/>
          <w:lang w:val="en-US"/>
        </w:rPr>
      </w:pPr>
      <w:bookmarkStart w:id="31" w:name="_Toc409718782"/>
      <w:r w:rsidRPr="009F6A2C">
        <w:rPr>
          <w:u w:val="none"/>
          <w:lang w:val="en-US"/>
        </w:rPr>
        <w:t>Environmental Manager</w:t>
      </w:r>
      <w:bookmarkEnd w:id="31"/>
      <w:r w:rsidR="00641159" w:rsidRPr="009F6A2C">
        <w:rPr>
          <w:u w:val="none"/>
          <w:lang w:val="en-US"/>
        </w:rPr>
        <w:t xml:space="preserve"> </w:t>
      </w:r>
    </w:p>
    <w:p w14:paraId="268B20AE" w14:textId="77777777" w:rsidR="008966A5" w:rsidRPr="008E5667" w:rsidRDefault="008966A5" w:rsidP="00B47088">
      <w:pPr>
        <w:ind w:left="720" w:hanging="720"/>
        <w:rPr>
          <w:rFonts w:ascii="Arial" w:hAnsi="Arial" w:cs="Arial"/>
          <w:color w:val="000000"/>
        </w:rPr>
      </w:pPr>
    </w:p>
    <w:p w14:paraId="4FFC9D2F" w14:textId="3B9C40B4" w:rsidR="008966A5" w:rsidRPr="008D70C6" w:rsidRDefault="00391C54" w:rsidP="00B47088">
      <w:pPr>
        <w:jc w:val="both"/>
        <w:rPr>
          <w:color w:val="000000"/>
        </w:rPr>
      </w:pPr>
      <w:r w:rsidRPr="008D70C6">
        <w:rPr>
          <w:color w:val="000000"/>
        </w:rPr>
        <w:lastRenderedPageBreak/>
        <w:t>An Environmental Manager for the Project Operations shall be named in the IMS-ES.  Substitutions for the Environmental Manager named in the IMS-ES shall be subject to the Ministry’s review and approval. For clarity the Ministry will have the right at its absolute discretion to approve or reject the substitute Environmental Manager. The IMS-ES shall require that the Environmental Manager possess certification from appropriate certifying bodies, or have successfully completed training courses in the IMS-ES discipline. As a minimum, t</w:t>
      </w:r>
      <w:r w:rsidR="008E5667">
        <w:rPr>
          <w:color w:val="000000"/>
        </w:rPr>
        <w:t>hese courses shall include a 2</w:t>
      </w:r>
      <w:r w:rsidRPr="008D70C6">
        <w:rPr>
          <w:color w:val="000000"/>
        </w:rPr>
        <w:t xml:space="preserve"> day introductory course to ISO 14001, and a one week External or Lead Auditor course based on ISO 14001. In addition, the IMS-ES shall require that the Environmental Manager be a </w:t>
      </w:r>
      <w:r w:rsidR="00A91B62">
        <w:rPr>
          <w:color w:val="000000"/>
        </w:rPr>
        <w:t>r</w:t>
      </w:r>
      <w:r w:rsidR="00A91B62" w:rsidRPr="008D70C6">
        <w:rPr>
          <w:color w:val="000000"/>
        </w:rPr>
        <w:t xml:space="preserve">egistered </w:t>
      </w:r>
      <w:r w:rsidR="00A91B62">
        <w:rPr>
          <w:color w:val="000000"/>
        </w:rPr>
        <w:t>p</w:t>
      </w:r>
      <w:r w:rsidR="00A91B62" w:rsidRPr="008D70C6">
        <w:rPr>
          <w:color w:val="000000"/>
        </w:rPr>
        <w:t xml:space="preserve">rofessional </w:t>
      </w:r>
      <w:r w:rsidRPr="008D70C6">
        <w:rPr>
          <w:color w:val="000000"/>
        </w:rPr>
        <w:t xml:space="preserve">with at least five years of related experience in the development, implementation and audit of an IMS-ES for projects of similar scale, scope and complexity.  The IMS-ES shall require that the Environmental Manager have a functional reporting line to the IMS Director. </w:t>
      </w:r>
    </w:p>
    <w:p w14:paraId="1B40F034" w14:textId="77777777" w:rsidR="0049140D" w:rsidRPr="008D70C6" w:rsidRDefault="0049140D" w:rsidP="008D70C6">
      <w:pPr>
        <w:jc w:val="both"/>
        <w:rPr>
          <w:color w:val="000000"/>
        </w:rPr>
      </w:pPr>
    </w:p>
    <w:p w14:paraId="1FE02E0A" w14:textId="0316270D" w:rsidR="0049140D" w:rsidRPr="009F6A2C" w:rsidRDefault="0049140D" w:rsidP="009B22E0">
      <w:pPr>
        <w:pStyle w:val="Heading1"/>
        <w:numPr>
          <w:ilvl w:val="1"/>
          <w:numId w:val="13"/>
        </w:numPr>
        <w:ind w:left="567" w:hanging="567"/>
        <w:jc w:val="left"/>
        <w:rPr>
          <w:u w:val="none"/>
          <w:lang w:val="en-US"/>
        </w:rPr>
      </w:pPr>
      <w:bookmarkStart w:id="32" w:name="_Toc409718783"/>
      <w:r w:rsidRPr="009F6A2C">
        <w:rPr>
          <w:u w:val="none"/>
          <w:lang w:val="en-US"/>
        </w:rPr>
        <w:t>Quality Control Manager</w:t>
      </w:r>
      <w:bookmarkEnd w:id="32"/>
    </w:p>
    <w:p w14:paraId="17799C39" w14:textId="77777777" w:rsidR="003B46C1" w:rsidRDefault="003B46C1" w:rsidP="003B46C1">
      <w:pPr>
        <w:pStyle w:val="ListParagraph"/>
        <w:ind w:left="1124"/>
        <w:rPr>
          <w:color w:val="000000"/>
          <w:lang w:val="en-US"/>
        </w:rPr>
      </w:pPr>
    </w:p>
    <w:p w14:paraId="765307D3" w14:textId="482F211D" w:rsidR="0049140D" w:rsidRPr="00137D1E" w:rsidRDefault="0049140D" w:rsidP="003B46C1">
      <w:pPr>
        <w:pStyle w:val="ListParagraph"/>
        <w:numPr>
          <w:ilvl w:val="0"/>
          <w:numId w:val="14"/>
        </w:numPr>
        <w:ind w:left="1124" w:hanging="562"/>
        <w:rPr>
          <w:color w:val="000000"/>
          <w:lang w:val="en-US"/>
        </w:rPr>
      </w:pPr>
      <w:r w:rsidRPr="00137D1E">
        <w:rPr>
          <w:color w:val="000000"/>
          <w:lang w:val="en-US"/>
        </w:rPr>
        <w:lastRenderedPageBreak/>
        <w:t>Project Co shall appoint a Quality Control Manager who shall be responsible for quality control requirements as set out in the IMS and CMP.</w:t>
      </w:r>
    </w:p>
    <w:p w14:paraId="6A6033D1" w14:textId="003392A3" w:rsidR="0049140D" w:rsidRPr="00137D1E" w:rsidRDefault="0049140D" w:rsidP="003B46C1">
      <w:pPr>
        <w:pStyle w:val="ListParagraph"/>
        <w:numPr>
          <w:ilvl w:val="0"/>
          <w:numId w:val="14"/>
        </w:numPr>
        <w:ind w:left="1124" w:hanging="562"/>
        <w:rPr>
          <w:color w:val="000000"/>
          <w:lang w:val="en-US"/>
        </w:rPr>
      </w:pPr>
      <w:r w:rsidRPr="00137D1E">
        <w:rPr>
          <w:color w:val="000000"/>
          <w:lang w:val="en-US"/>
        </w:rPr>
        <w:t>The Quality Control Manager shall be certified as a quality professional from a certifying body, as a minimum successful completion of an ISO 9001 Lead Auditor Course.</w:t>
      </w:r>
    </w:p>
    <w:p w14:paraId="07B0D709" w14:textId="686EBA87" w:rsidR="0049140D" w:rsidRPr="00137D1E" w:rsidRDefault="0049140D" w:rsidP="003B46C1">
      <w:pPr>
        <w:pStyle w:val="ListParagraph"/>
        <w:numPr>
          <w:ilvl w:val="0"/>
          <w:numId w:val="14"/>
        </w:numPr>
        <w:ind w:left="1124" w:hanging="562"/>
        <w:rPr>
          <w:color w:val="000000"/>
          <w:lang w:val="en-US"/>
        </w:rPr>
      </w:pPr>
      <w:r w:rsidRPr="00137D1E">
        <w:rPr>
          <w:color w:val="000000"/>
          <w:lang w:val="en-US"/>
        </w:rPr>
        <w:t>The Quality Control Manager shall be responsible for the preparation, review and implementation of the Inspection and Test Plans.</w:t>
      </w:r>
    </w:p>
    <w:p w14:paraId="26361C48" w14:textId="18C15D31" w:rsidR="0049140D" w:rsidRPr="00137D1E" w:rsidRDefault="0049140D" w:rsidP="003B46C1">
      <w:pPr>
        <w:pStyle w:val="ListParagraph"/>
        <w:numPr>
          <w:ilvl w:val="0"/>
          <w:numId w:val="14"/>
        </w:numPr>
        <w:ind w:left="1124" w:hanging="562"/>
        <w:rPr>
          <w:color w:val="000000"/>
          <w:lang w:val="en-US"/>
        </w:rPr>
      </w:pPr>
      <w:r w:rsidRPr="00137D1E">
        <w:rPr>
          <w:color w:val="000000"/>
          <w:lang w:val="en-US"/>
        </w:rPr>
        <w:t>Responsibilities of the Quality Control Manager include supervision of quality inspection staff and ensuring that individuals have the required qualifications and experience to undertake the quality control requirements as set out in the IMS Manual and CMP.</w:t>
      </w:r>
    </w:p>
    <w:p w14:paraId="04E7CFD9" w14:textId="46ED693F" w:rsidR="0049140D" w:rsidRPr="00137D1E" w:rsidRDefault="0049140D" w:rsidP="003B46C1">
      <w:pPr>
        <w:pStyle w:val="ListParagraph"/>
        <w:numPr>
          <w:ilvl w:val="0"/>
          <w:numId w:val="14"/>
        </w:numPr>
        <w:ind w:left="1124" w:hanging="562"/>
        <w:rPr>
          <w:color w:val="000000"/>
          <w:lang w:val="en-US"/>
        </w:rPr>
      </w:pPr>
      <w:r w:rsidRPr="00137D1E">
        <w:rPr>
          <w:color w:val="000000"/>
          <w:lang w:val="en-US"/>
        </w:rPr>
        <w:t>The Quality Control Manager shall have 10 years of experience as a quality manager or quality control manager for the construction of highways and bridges on similar projects.</w:t>
      </w:r>
    </w:p>
    <w:p w14:paraId="4C1D7B91" w14:textId="746B1147" w:rsidR="0049140D" w:rsidRPr="00137D1E" w:rsidRDefault="0049140D" w:rsidP="003B46C1">
      <w:pPr>
        <w:pStyle w:val="ListParagraph"/>
        <w:numPr>
          <w:ilvl w:val="0"/>
          <w:numId w:val="14"/>
        </w:numPr>
        <w:ind w:left="1124" w:hanging="562"/>
        <w:rPr>
          <w:color w:val="000000"/>
          <w:lang w:val="en-US"/>
        </w:rPr>
      </w:pPr>
      <w:r w:rsidRPr="00137D1E">
        <w:rPr>
          <w:color w:val="000000"/>
          <w:lang w:val="en-US"/>
        </w:rPr>
        <w:t xml:space="preserve">The Quality Control Manager shall be independent of the Construction Contractor’s production and </w:t>
      </w:r>
      <w:r w:rsidRPr="00137D1E">
        <w:rPr>
          <w:color w:val="000000"/>
          <w:lang w:val="en-US"/>
        </w:rPr>
        <w:lastRenderedPageBreak/>
        <w:t xml:space="preserve">supervision staff and shall report directly to the </w:t>
      </w:r>
      <w:r w:rsidR="008F096F">
        <w:rPr>
          <w:color w:val="000000"/>
          <w:lang w:val="en-US"/>
        </w:rPr>
        <w:t>IMS Director</w:t>
      </w:r>
      <w:r w:rsidRPr="00137D1E">
        <w:rPr>
          <w:color w:val="000000"/>
          <w:lang w:val="en-US"/>
        </w:rPr>
        <w:t>.</w:t>
      </w:r>
    </w:p>
    <w:p w14:paraId="6BFEBD92" w14:textId="77777777" w:rsidR="0049140D" w:rsidRPr="00137D1E" w:rsidRDefault="0049140D" w:rsidP="00490077">
      <w:pPr>
        <w:tabs>
          <w:tab w:val="num" w:pos="1440"/>
        </w:tabs>
        <w:ind w:left="1134" w:hanging="567"/>
        <w:contextualSpacing/>
        <w:jc w:val="both"/>
        <w:rPr>
          <w:lang w:val="en-US"/>
        </w:rPr>
      </w:pPr>
    </w:p>
    <w:p w14:paraId="221A4B4F" w14:textId="280F8FCD" w:rsidR="0049140D" w:rsidRPr="009F6A2C" w:rsidRDefault="0049140D" w:rsidP="009B22E0">
      <w:pPr>
        <w:pStyle w:val="Heading1"/>
        <w:numPr>
          <w:ilvl w:val="1"/>
          <w:numId w:val="13"/>
        </w:numPr>
        <w:ind w:left="567" w:hanging="567"/>
        <w:jc w:val="left"/>
        <w:rPr>
          <w:u w:val="none"/>
          <w:lang w:val="en-US"/>
        </w:rPr>
      </w:pPr>
      <w:bookmarkStart w:id="33" w:name="_Toc409718784"/>
      <w:r w:rsidRPr="009F6A2C">
        <w:rPr>
          <w:u w:val="none"/>
          <w:lang w:val="en-US"/>
        </w:rPr>
        <w:t>Quality Control Staff</w:t>
      </w:r>
      <w:bookmarkEnd w:id="33"/>
    </w:p>
    <w:p w14:paraId="1447689A" w14:textId="77777777" w:rsidR="003B46C1" w:rsidRDefault="003B46C1" w:rsidP="003B46C1">
      <w:pPr>
        <w:pStyle w:val="ListParagraph"/>
        <w:ind w:left="1124"/>
        <w:rPr>
          <w:color w:val="000000"/>
          <w:lang w:val="en-US"/>
        </w:rPr>
      </w:pPr>
    </w:p>
    <w:p w14:paraId="65C7E32C" w14:textId="17F7740B" w:rsidR="0049140D" w:rsidRPr="00137D1E" w:rsidRDefault="0049140D" w:rsidP="003B46C1">
      <w:pPr>
        <w:pStyle w:val="ListParagraph"/>
        <w:numPr>
          <w:ilvl w:val="0"/>
          <w:numId w:val="15"/>
        </w:numPr>
        <w:ind w:left="1124" w:hanging="562"/>
        <w:rPr>
          <w:color w:val="000000"/>
          <w:lang w:val="en-US"/>
        </w:rPr>
      </w:pPr>
      <w:r w:rsidRPr="00137D1E">
        <w:rPr>
          <w:color w:val="000000"/>
          <w:lang w:val="en-US"/>
        </w:rPr>
        <w:t xml:space="preserve">Project Co’s </w:t>
      </w:r>
      <w:r w:rsidR="00A91B62">
        <w:rPr>
          <w:color w:val="000000"/>
          <w:lang w:val="en-US"/>
        </w:rPr>
        <w:t>q</w:t>
      </w:r>
      <w:r w:rsidR="00A91B62" w:rsidRPr="00137D1E">
        <w:rPr>
          <w:color w:val="000000"/>
          <w:lang w:val="en-US"/>
        </w:rPr>
        <w:t xml:space="preserve">uality </w:t>
      </w:r>
      <w:r w:rsidR="00A91B62">
        <w:rPr>
          <w:color w:val="000000"/>
          <w:lang w:val="en-US"/>
        </w:rPr>
        <w:t>c</w:t>
      </w:r>
      <w:r w:rsidR="00A91B62" w:rsidRPr="00137D1E">
        <w:rPr>
          <w:color w:val="000000"/>
          <w:lang w:val="en-US"/>
        </w:rPr>
        <w:t xml:space="preserve">ontrol </w:t>
      </w:r>
      <w:r w:rsidRPr="00137D1E">
        <w:rPr>
          <w:color w:val="000000"/>
          <w:lang w:val="en-US"/>
        </w:rPr>
        <w:t>staff shall be responsible for the inspection and testing requirements as set out in the IMS Manual, and CMP, and shall be trained to fully understand the IMS Manual and CMP, have access to quality documents, quality records, and issued for construction drawings. Failure of quality control staff to show knowledge of the requirements and work shall be considered a Non-Conformance.</w:t>
      </w:r>
    </w:p>
    <w:p w14:paraId="40630825" w14:textId="672B7F12" w:rsidR="0049140D" w:rsidRPr="00137D1E" w:rsidRDefault="0049140D" w:rsidP="003B46C1">
      <w:pPr>
        <w:pStyle w:val="ListParagraph"/>
        <w:numPr>
          <w:ilvl w:val="0"/>
          <w:numId w:val="15"/>
        </w:numPr>
        <w:ind w:left="1124" w:hanging="562"/>
        <w:rPr>
          <w:color w:val="000000"/>
          <w:lang w:val="en-US"/>
        </w:rPr>
      </w:pPr>
      <w:r w:rsidRPr="00137D1E">
        <w:rPr>
          <w:color w:val="000000"/>
          <w:lang w:val="en-US"/>
        </w:rPr>
        <w:t>Project Co’s quality control staff responsible for quality control inspection and testing shall have the qualifications demonstrated by certificates of training and 5 years of experience on similar highway and bridge construction projects.</w:t>
      </w:r>
    </w:p>
    <w:p w14:paraId="41FD97FB" w14:textId="2105DF46" w:rsidR="0049140D" w:rsidRPr="00137D1E" w:rsidRDefault="0049140D" w:rsidP="003B46C1">
      <w:pPr>
        <w:pStyle w:val="ListParagraph"/>
        <w:numPr>
          <w:ilvl w:val="0"/>
          <w:numId w:val="15"/>
        </w:numPr>
        <w:ind w:left="1124" w:hanging="562"/>
        <w:rPr>
          <w:rFonts w:ascii="Arial" w:hAnsi="Arial" w:cs="Arial"/>
          <w:color w:val="000000"/>
          <w:sz w:val="20"/>
          <w:szCs w:val="20"/>
        </w:rPr>
      </w:pPr>
      <w:r w:rsidRPr="00137D1E">
        <w:rPr>
          <w:color w:val="000000"/>
          <w:lang w:val="en-US"/>
        </w:rPr>
        <w:t xml:space="preserve">The </w:t>
      </w:r>
      <w:r w:rsidR="00A91B62">
        <w:rPr>
          <w:color w:val="000000"/>
          <w:lang w:val="en-US"/>
        </w:rPr>
        <w:t>q</w:t>
      </w:r>
      <w:r w:rsidR="00A91B62" w:rsidRPr="00137D1E">
        <w:rPr>
          <w:color w:val="000000"/>
          <w:lang w:val="en-US"/>
        </w:rPr>
        <w:t xml:space="preserve">uality </w:t>
      </w:r>
      <w:r w:rsidR="00A91B62">
        <w:rPr>
          <w:color w:val="000000"/>
          <w:lang w:val="en-US"/>
        </w:rPr>
        <w:t>c</w:t>
      </w:r>
      <w:r w:rsidR="00A91B62" w:rsidRPr="00137D1E">
        <w:rPr>
          <w:color w:val="000000"/>
          <w:lang w:val="en-US"/>
        </w:rPr>
        <w:t xml:space="preserve">ontrol </w:t>
      </w:r>
      <w:r w:rsidRPr="00137D1E">
        <w:rPr>
          <w:color w:val="000000"/>
          <w:lang w:val="en-US"/>
        </w:rPr>
        <w:t>staff shall be independent of the Construction Contractor’s production and supervision staff and shall report directly to the Quality Control Manager.</w:t>
      </w:r>
    </w:p>
    <w:p w14:paraId="0561456B" w14:textId="77777777" w:rsidR="0049140D" w:rsidRDefault="0049140D">
      <w:pPr>
        <w:rPr>
          <w:rFonts w:ascii="Arial" w:hAnsi="Arial" w:cs="Arial"/>
          <w:color w:val="000000"/>
          <w:sz w:val="20"/>
          <w:szCs w:val="20"/>
        </w:rPr>
      </w:pPr>
    </w:p>
    <w:p w14:paraId="3753AC99" w14:textId="176EC4F9" w:rsidR="00641159" w:rsidRPr="009F6A2C" w:rsidRDefault="008966A5" w:rsidP="009B22E0">
      <w:pPr>
        <w:pStyle w:val="Heading1"/>
        <w:numPr>
          <w:ilvl w:val="1"/>
          <w:numId w:val="13"/>
        </w:numPr>
        <w:ind w:left="567" w:hanging="567"/>
        <w:jc w:val="left"/>
        <w:rPr>
          <w:u w:val="none"/>
          <w:lang w:val="en-US"/>
        </w:rPr>
      </w:pPr>
      <w:bookmarkStart w:id="34" w:name="_Toc409718785"/>
      <w:r w:rsidRPr="009F6A2C">
        <w:rPr>
          <w:u w:val="none"/>
          <w:lang w:val="en-US"/>
        </w:rPr>
        <w:t>OHS Manager</w:t>
      </w:r>
      <w:bookmarkEnd w:id="34"/>
      <w:r w:rsidR="00641159" w:rsidRPr="009F6A2C">
        <w:rPr>
          <w:u w:val="none"/>
          <w:lang w:val="en-US"/>
        </w:rPr>
        <w:t xml:space="preserve"> </w:t>
      </w:r>
    </w:p>
    <w:p w14:paraId="7214C16E" w14:textId="77777777" w:rsidR="008966A5" w:rsidRPr="005E6199" w:rsidRDefault="008966A5" w:rsidP="005E6199">
      <w:pPr>
        <w:jc w:val="both"/>
        <w:rPr>
          <w:color w:val="000000"/>
        </w:rPr>
      </w:pPr>
    </w:p>
    <w:p w14:paraId="19C5AD2E" w14:textId="468E6604" w:rsidR="00137D1E" w:rsidRDefault="008966A5" w:rsidP="005E6199">
      <w:pPr>
        <w:jc w:val="both"/>
        <w:rPr>
          <w:rFonts w:ascii="Arial" w:hAnsi="Arial" w:cs="Arial"/>
          <w:color w:val="000000"/>
          <w:sz w:val="20"/>
          <w:szCs w:val="20"/>
        </w:rPr>
      </w:pPr>
      <w:r w:rsidRPr="005E6199">
        <w:rPr>
          <w:color w:val="000000"/>
        </w:rPr>
        <w:t xml:space="preserve">An OHS Manager for the </w:t>
      </w:r>
      <w:r w:rsidR="006368B2" w:rsidRPr="005E6199">
        <w:rPr>
          <w:color w:val="000000"/>
        </w:rPr>
        <w:t>Project Operations</w:t>
      </w:r>
      <w:r w:rsidRPr="005E6199">
        <w:rPr>
          <w:color w:val="000000"/>
        </w:rPr>
        <w:t xml:space="preserve"> shall be named in the IMS-OHS.  Substitutions for the </w:t>
      </w:r>
      <w:r w:rsidR="00A91B62">
        <w:rPr>
          <w:color w:val="000000"/>
        </w:rPr>
        <w:t>Occup</w:t>
      </w:r>
      <w:r w:rsidRPr="005E6199">
        <w:rPr>
          <w:color w:val="000000"/>
        </w:rPr>
        <w:t xml:space="preserve">ational </w:t>
      </w:r>
      <w:r w:rsidR="00A91B62">
        <w:rPr>
          <w:color w:val="000000"/>
        </w:rPr>
        <w:t>H</w:t>
      </w:r>
      <w:r w:rsidR="00A91B62" w:rsidRPr="005E6199">
        <w:rPr>
          <w:color w:val="000000"/>
        </w:rPr>
        <w:t xml:space="preserve">ealth </w:t>
      </w:r>
      <w:r w:rsidRPr="005E6199">
        <w:rPr>
          <w:color w:val="000000"/>
        </w:rPr>
        <w:t xml:space="preserve">and </w:t>
      </w:r>
      <w:r w:rsidR="00A91B62">
        <w:rPr>
          <w:color w:val="000000"/>
        </w:rPr>
        <w:t>S</w:t>
      </w:r>
      <w:r w:rsidR="00A91B62" w:rsidRPr="005E6199">
        <w:rPr>
          <w:color w:val="000000"/>
        </w:rPr>
        <w:t xml:space="preserve">afety </w:t>
      </w:r>
      <w:r w:rsidR="00A91B62">
        <w:rPr>
          <w:color w:val="000000"/>
        </w:rPr>
        <w:t>M</w:t>
      </w:r>
      <w:r w:rsidR="00A91B62" w:rsidRPr="005E6199">
        <w:rPr>
          <w:color w:val="000000"/>
        </w:rPr>
        <w:t xml:space="preserve">anager </w:t>
      </w:r>
      <w:r w:rsidRPr="005E6199">
        <w:rPr>
          <w:color w:val="000000"/>
        </w:rPr>
        <w:t xml:space="preserve">named in the IMS-OHS shall be subject to the Ministry’s review and approval. The IMS-OHS shall require that the OHS Manager have successfully completed training courses in the IMS-OHS discipline. </w:t>
      </w:r>
      <w:r w:rsidR="00570F20" w:rsidRPr="005E6199">
        <w:rPr>
          <w:color w:val="000000"/>
        </w:rPr>
        <w:t xml:space="preserve">As a minimum, these courses shall include courses required under the COR </w:t>
      </w:r>
      <w:r w:rsidR="00A91B62">
        <w:rPr>
          <w:color w:val="000000"/>
        </w:rPr>
        <w:t>p</w:t>
      </w:r>
      <w:r w:rsidR="00A91B62" w:rsidRPr="005E6199">
        <w:rPr>
          <w:color w:val="000000"/>
        </w:rPr>
        <w:t>rogram</w:t>
      </w:r>
      <w:r w:rsidR="00570F20" w:rsidRPr="005E6199">
        <w:rPr>
          <w:color w:val="000000"/>
        </w:rPr>
        <w:t xml:space="preserve">, and a one week Lead Auditor course based on </w:t>
      </w:r>
      <w:r w:rsidR="003F0E1F" w:rsidRPr="005E6199">
        <w:rPr>
          <w:color w:val="000000"/>
        </w:rPr>
        <w:t>OHSAS 18001</w:t>
      </w:r>
      <w:r w:rsidRPr="00B47088">
        <w:rPr>
          <w:color w:val="000000"/>
        </w:rPr>
        <w:t xml:space="preserve"> </w:t>
      </w:r>
      <w:r w:rsidRPr="005E6199">
        <w:rPr>
          <w:color w:val="000000"/>
        </w:rPr>
        <w:t xml:space="preserve">In addition, the IMS-OHS shall require that the manager be a </w:t>
      </w:r>
      <w:r w:rsidR="00B00F15" w:rsidRPr="005E6199">
        <w:rPr>
          <w:color w:val="000000"/>
        </w:rPr>
        <w:t xml:space="preserve">Registered </w:t>
      </w:r>
      <w:r w:rsidR="00570F20" w:rsidRPr="005E6199">
        <w:rPr>
          <w:color w:val="000000"/>
        </w:rPr>
        <w:t xml:space="preserve">Safety </w:t>
      </w:r>
      <w:r w:rsidR="00B00F15" w:rsidRPr="005E6199">
        <w:rPr>
          <w:color w:val="000000"/>
        </w:rPr>
        <w:t>Professional</w:t>
      </w:r>
      <w:r w:rsidRPr="005E6199">
        <w:rPr>
          <w:color w:val="000000"/>
        </w:rPr>
        <w:t xml:space="preserve"> with at least five years of related experience in the development, implementation and audit of an IMS-OHS for projects of similar scale, scope and complexity.  The IMS-OHS shall require that the OHS Manager have a functional reporting line to the IMS Director</w:t>
      </w:r>
      <w:r w:rsidRPr="00B47088">
        <w:rPr>
          <w:color w:val="000000"/>
        </w:rPr>
        <w:t>.</w:t>
      </w:r>
      <w:r w:rsidRPr="008966A5">
        <w:rPr>
          <w:rFonts w:ascii="Arial" w:hAnsi="Arial" w:cs="Arial"/>
          <w:color w:val="000000"/>
          <w:sz w:val="20"/>
          <w:szCs w:val="20"/>
        </w:rPr>
        <w:t xml:space="preserve"> </w:t>
      </w:r>
    </w:p>
    <w:p w14:paraId="7279E68B" w14:textId="77777777" w:rsidR="00657A84" w:rsidRDefault="00657A84" w:rsidP="005E6199">
      <w:pPr>
        <w:jc w:val="both"/>
        <w:rPr>
          <w:rFonts w:ascii="Arial" w:hAnsi="Arial" w:cs="Arial"/>
          <w:color w:val="000000"/>
          <w:sz w:val="20"/>
          <w:szCs w:val="20"/>
        </w:rPr>
        <w:sectPr w:rsidR="00657A84" w:rsidSect="00311BA4">
          <w:headerReference w:type="default" r:id="rId12"/>
          <w:footerReference w:type="default" r:id="rId13"/>
          <w:pgSz w:w="12240" w:h="15840"/>
          <w:pgMar w:top="1440" w:right="1800" w:bottom="1440" w:left="1800" w:header="850" w:footer="850" w:gutter="0"/>
          <w:pgNumType w:start="1" w:chapStyle="1"/>
          <w:cols w:space="720"/>
          <w:noEndnote/>
        </w:sectPr>
      </w:pPr>
    </w:p>
    <w:p w14:paraId="28FBD6CE" w14:textId="6928FE9E" w:rsidR="005F56E5" w:rsidRPr="00DC607A" w:rsidRDefault="005F56E5" w:rsidP="009B22E0">
      <w:pPr>
        <w:pStyle w:val="Heading1"/>
        <w:numPr>
          <w:ilvl w:val="0"/>
          <w:numId w:val="10"/>
        </w:numPr>
        <w:ind w:left="1440" w:hanging="1440"/>
        <w:jc w:val="left"/>
        <w:rPr>
          <w:rStyle w:val="Strong"/>
          <w:rFonts w:ascii="Times New Roman" w:eastAsiaTheme="minorHAnsi" w:hAnsi="Times New Roman" w:cs="Times New Roman"/>
          <w:b/>
          <w:sz w:val="28"/>
          <w:szCs w:val="28"/>
          <w:u w:val="none"/>
        </w:rPr>
      </w:pPr>
      <w:bookmarkStart w:id="35" w:name="_Toc409718786"/>
      <w:r w:rsidRPr="00DC607A">
        <w:rPr>
          <w:rStyle w:val="Strong"/>
          <w:rFonts w:eastAsiaTheme="minorHAnsi"/>
          <w:b/>
          <w:sz w:val="28"/>
          <w:szCs w:val="28"/>
          <w:u w:val="none"/>
        </w:rPr>
        <w:lastRenderedPageBreak/>
        <w:t>TESTING REQUIREMENTS</w:t>
      </w:r>
      <w:bookmarkEnd w:id="35"/>
    </w:p>
    <w:p w14:paraId="16F8F4C0" w14:textId="77777777" w:rsidR="00882C03" w:rsidRPr="00311BA4" w:rsidRDefault="00882C03" w:rsidP="005961AD">
      <w:pPr>
        <w:rPr>
          <w:rFonts w:ascii="Arial" w:eastAsiaTheme="minorHAnsi" w:hAnsi="Arial" w:cs="Arial"/>
          <w:sz w:val="20"/>
          <w:szCs w:val="20"/>
        </w:rPr>
      </w:pPr>
    </w:p>
    <w:p w14:paraId="659B616D" w14:textId="124361FA" w:rsidR="00311BA4" w:rsidRPr="009F6A2C" w:rsidRDefault="00311BA4" w:rsidP="009B22E0">
      <w:pPr>
        <w:pStyle w:val="Heading1"/>
        <w:numPr>
          <w:ilvl w:val="1"/>
          <w:numId w:val="10"/>
        </w:numPr>
        <w:ind w:left="567" w:hanging="567"/>
        <w:jc w:val="left"/>
        <w:rPr>
          <w:u w:val="none"/>
          <w:lang w:val="en-US"/>
        </w:rPr>
      </w:pPr>
      <w:bookmarkStart w:id="36" w:name="_Toc409718787"/>
      <w:r>
        <w:rPr>
          <w:u w:val="none"/>
          <w:lang w:val="en-US"/>
        </w:rPr>
        <w:t>Testing</w:t>
      </w:r>
      <w:bookmarkEnd w:id="36"/>
    </w:p>
    <w:p w14:paraId="3C17CC68" w14:textId="77777777" w:rsidR="003B46C1" w:rsidRDefault="003B46C1" w:rsidP="003B46C1">
      <w:pPr>
        <w:pStyle w:val="ListParagraph"/>
        <w:ind w:left="1124"/>
        <w:rPr>
          <w:color w:val="000000"/>
          <w:lang w:val="en-US"/>
        </w:rPr>
      </w:pPr>
    </w:p>
    <w:p w14:paraId="632340A3" w14:textId="59005FD2" w:rsidR="00311BA4" w:rsidRDefault="00882C03" w:rsidP="003B46C1">
      <w:pPr>
        <w:pStyle w:val="ListParagraph"/>
        <w:numPr>
          <w:ilvl w:val="0"/>
          <w:numId w:val="16"/>
        </w:numPr>
        <w:ind w:left="1124" w:hanging="562"/>
        <w:rPr>
          <w:color w:val="000000"/>
          <w:lang w:val="en-US"/>
        </w:rPr>
      </w:pPr>
      <w:r w:rsidRPr="005961AD">
        <w:rPr>
          <w:color w:val="000000"/>
          <w:lang w:val="en-US"/>
        </w:rPr>
        <w:t xml:space="preserve">Where </w:t>
      </w:r>
      <w:r w:rsidR="00DB6F0B" w:rsidRPr="005961AD">
        <w:rPr>
          <w:color w:val="000000"/>
          <w:lang w:val="en-US"/>
        </w:rPr>
        <w:t xml:space="preserve">Project Co </w:t>
      </w:r>
      <w:r w:rsidRPr="005961AD">
        <w:rPr>
          <w:color w:val="000000"/>
          <w:lang w:val="en-US"/>
        </w:rPr>
        <w:t xml:space="preserve">is required by this Project Agreement or any </w:t>
      </w:r>
      <w:r w:rsidR="00187BC7" w:rsidRPr="005961AD">
        <w:rPr>
          <w:color w:val="000000"/>
          <w:lang w:val="en-US"/>
        </w:rPr>
        <w:t>IMS Documentation</w:t>
      </w:r>
      <w:r w:rsidRPr="005961AD">
        <w:rPr>
          <w:color w:val="000000"/>
          <w:lang w:val="en-US"/>
        </w:rPr>
        <w:t xml:space="preserve"> to carry out any calibration, sample, test or trial, such calibration, sample, test or trial shall be carried out in accordance with the provisions of this Part 4 and the provisions of the relevant </w:t>
      </w:r>
      <w:r w:rsidR="00187BC7" w:rsidRPr="005961AD">
        <w:rPr>
          <w:color w:val="000000"/>
          <w:lang w:val="en-US"/>
        </w:rPr>
        <w:t>IMS Documentation</w:t>
      </w:r>
      <w:r w:rsidRPr="005961AD">
        <w:rPr>
          <w:color w:val="000000"/>
          <w:lang w:val="en-US"/>
        </w:rPr>
        <w:t>.</w:t>
      </w:r>
    </w:p>
    <w:p w14:paraId="4F716FB4" w14:textId="77777777" w:rsidR="00084167" w:rsidRPr="005961AD" w:rsidRDefault="00084167" w:rsidP="009B22E0">
      <w:pPr>
        <w:pStyle w:val="ListParagraph"/>
        <w:rPr>
          <w:color w:val="000000"/>
          <w:lang w:val="en-US"/>
        </w:rPr>
      </w:pPr>
    </w:p>
    <w:p w14:paraId="2600F684" w14:textId="3C11D886" w:rsidR="00853D7F" w:rsidRPr="00311BA4" w:rsidRDefault="00853D7F" w:rsidP="009B22E0">
      <w:pPr>
        <w:pStyle w:val="Heading1"/>
        <w:numPr>
          <w:ilvl w:val="1"/>
          <w:numId w:val="10"/>
        </w:numPr>
        <w:ind w:left="567" w:hanging="567"/>
        <w:jc w:val="left"/>
        <w:rPr>
          <w:u w:val="none"/>
          <w:lang w:val="en-US"/>
        </w:rPr>
      </w:pPr>
      <w:bookmarkStart w:id="37" w:name="_Toc409718788"/>
      <w:r w:rsidRPr="00311BA4">
        <w:rPr>
          <w:u w:val="none"/>
          <w:lang w:val="en-US"/>
        </w:rPr>
        <w:t>Accreditation Standard</w:t>
      </w:r>
      <w:bookmarkEnd w:id="37"/>
    </w:p>
    <w:p w14:paraId="4F0DB33C" w14:textId="77777777" w:rsidR="003B46C1" w:rsidRDefault="003B46C1" w:rsidP="003B46C1">
      <w:pPr>
        <w:pStyle w:val="ListParagraph"/>
        <w:ind w:left="1134"/>
        <w:rPr>
          <w:color w:val="000000"/>
          <w:lang w:val="en-US"/>
        </w:rPr>
      </w:pPr>
    </w:p>
    <w:p w14:paraId="1C7071C0" w14:textId="6869F08D" w:rsidR="00882C03" w:rsidRPr="005961AD" w:rsidRDefault="00882C03" w:rsidP="003B46C1">
      <w:pPr>
        <w:pStyle w:val="ListParagraph"/>
        <w:numPr>
          <w:ilvl w:val="0"/>
          <w:numId w:val="17"/>
        </w:numPr>
        <w:ind w:left="1134" w:hanging="562"/>
        <w:rPr>
          <w:color w:val="000000"/>
          <w:lang w:val="en-US"/>
        </w:rPr>
      </w:pPr>
      <w:r w:rsidRPr="005961AD">
        <w:rPr>
          <w:color w:val="000000"/>
          <w:lang w:val="en-US"/>
        </w:rPr>
        <w:t>All on and off Site calibrations, samples, tests and trials shall be carried out by laboratories that are duly accredited for the carrying out of such calibrations, samples, tests and trials.</w:t>
      </w:r>
    </w:p>
    <w:p w14:paraId="587057A7" w14:textId="0D546100" w:rsidR="002662D0" w:rsidRPr="009B22E0" w:rsidRDefault="00882C03" w:rsidP="003B46C1">
      <w:pPr>
        <w:pStyle w:val="ListParagraph"/>
        <w:numPr>
          <w:ilvl w:val="0"/>
          <w:numId w:val="17"/>
        </w:numPr>
        <w:ind w:left="1134" w:hanging="562"/>
        <w:rPr>
          <w:color w:val="000000"/>
          <w:lang w:val="en-US"/>
        </w:rPr>
      </w:pPr>
      <w:r w:rsidRPr="005961AD">
        <w:rPr>
          <w:color w:val="000000"/>
          <w:lang w:val="en-US"/>
        </w:rPr>
        <w:t xml:space="preserve">Laboratory accreditation shall be in accordance with ISO/lEC 17025, as amended, updated or replaced from time to time, provided that, for specific activities, the </w:t>
      </w:r>
      <w:r w:rsidR="0065265F" w:rsidRPr="005961AD">
        <w:rPr>
          <w:color w:val="000000"/>
          <w:lang w:val="en-US"/>
        </w:rPr>
        <w:t xml:space="preserve">Ministry </w:t>
      </w:r>
      <w:r w:rsidRPr="005961AD">
        <w:rPr>
          <w:color w:val="000000"/>
          <w:lang w:val="en-US"/>
        </w:rPr>
        <w:t xml:space="preserve">Representative may </w:t>
      </w:r>
      <w:r w:rsidRPr="005961AD">
        <w:rPr>
          <w:color w:val="000000"/>
          <w:lang w:val="en-US"/>
        </w:rPr>
        <w:lastRenderedPageBreak/>
        <w:t>accept other industry-recognized accreditation in lieu of ISO/lEC 17025, including:</w:t>
      </w:r>
    </w:p>
    <w:p w14:paraId="34ACC3FF" w14:textId="66F8F7DB" w:rsidR="002662D0" w:rsidRDefault="002662D0" w:rsidP="003B46C1">
      <w:pPr>
        <w:pStyle w:val="ListParagraph"/>
        <w:numPr>
          <w:ilvl w:val="0"/>
          <w:numId w:val="52"/>
        </w:numPr>
        <w:ind w:left="1701" w:hanging="562"/>
        <w:rPr>
          <w:color w:val="000000"/>
          <w:lang w:val="en-US"/>
        </w:rPr>
      </w:pPr>
      <w:r w:rsidRPr="002662D0">
        <w:rPr>
          <w:color w:val="000000"/>
          <w:lang w:val="en-US"/>
        </w:rPr>
        <w:t>concrete and concrete materials: CSA A283-00, "Qualification Code for Concrete Testing Laboratories", to the appropriate category for the tests being done;</w:t>
      </w:r>
    </w:p>
    <w:p w14:paraId="0CE5B6C3" w14:textId="63FD0E1A" w:rsidR="00882C03" w:rsidRPr="002662D0" w:rsidRDefault="00882C03" w:rsidP="003B46C1">
      <w:pPr>
        <w:pStyle w:val="ListParagraph"/>
        <w:numPr>
          <w:ilvl w:val="0"/>
          <w:numId w:val="52"/>
        </w:numPr>
        <w:ind w:left="1701" w:hanging="562"/>
        <w:rPr>
          <w:color w:val="000000"/>
          <w:lang w:val="en-US"/>
        </w:rPr>
      </w:pPr>
      <w:r w:rsidRPr="002662D0">
        <w:rPr>
          <w:color w:val="000000"/>
          <w:lang w:val="en-US"/>
        </w:rPr>
        <w:t>structural steel and welding: CSA WI78.1-D2, "Certification of Welding Inspection Organizations", to the level appropriate for the inspection being carried out;</w:t>
      </w:r>
    </w:p>
    <w:p w14:paraId="63A118ED" w14:textId="17842DB2" w:rsidR="00882C03" w:rsidRPr="00BD58AE" w:rsidRDefault="00882C03" w:rsidP="003B46C1">
      <w:pPr>
        <w:pStyle w:val="ListParagraph"/>
        <w:numPr>
          <w:ilvl w:val="0"/>
          <w:numId w:val="52"/>
        </w:numPr>
        <w:ind w:left="1701" w:hanging="562"/>
        <w:rPr>
          <w:color w:val="000000"/>
          <w:lang w:val="en-US"/>
        </w:rPr>
      </w:pPr>
      <w:r w:rsidRPr="00BD58AE">
        <w:rPr>
          <w:color w:val="000000"/>
          <w:lang w:val="en-US"/>
        </w:rPr>
        <w:t>aggregates, bituminous paving mixtures: "Canadian Council of Independent Laboratories", as appropriate to the work being carried out; and</w:t>
      </w:r>
    </w:p>
    <w:p w14:paraId="36461DE1" w14:textId="1A1B4C17" w:rsidR="00882C03" w:rsidRPr="00BD58AE" w:rsidRDefault="00882C03" w:rsidP="003B46C1">
      <w:pPr>
        <w:pStyle w:val="ListParagraph"/>
        <w:numPr>
          <w:ilvl w:val="0"/>
          <w:numId w:val="52"/>
        </w:numPr>
        <w:ind w:left="1701" w:hanging="562"/>
        <w:rPr>
          <w:color w:val="000000"/>
          <w:lang w:val="en-US"/>
        </w:rPr>
      </w:pPr>
      <w:r w:rsidRPr="00BD58AE">
        <w:rPr>
          <w:color w:val="000000"/>
          <w:lang w:val="en-US"/>
        </w:rPr>
        <w:t>protective coatings: "National Association of Corrosion Engineers", as appropriate to the work being carried out.</w:t>
      </w:r>
    </w:p>
    <w:p w14:paraId="3AF51C27" w14:textId="791A0394" w:rsidR="00882C03" w:rsidRDefault="00DB6F0B" w:rsidP="003B46C1">
      <w:pPr>
        <w:pStyle w:val="ListParagraph"/>
        <w:numPr>
          <w:ilvl w:val="0"/>
          <w:numId w:val="17"/>
        </w:numPr>
        <w:ind w:left="1134" w:hanging="562"/>
        <w:rPr>
          <w:color w:val="000000"/>
          <w:lang w:val="en-US"/>
        </w:rPr>
      </w:pPr>
      <w:r w:rsidRPr="005961AD">
        <w:rPr>
          <w:color w:val="000000"/>
          <w:lang w:val="en-US"/>
        </w:rPr>
        <w:t xml:space="preserve">Project Co </w:t>
      </w:r>
      <w:r w:rsidR="00882C03" w:rsidRPr="005961AD">
        <w:rPr>
          <w:color w:val="000000"/>
          <w:lang w:val="en-US"/>
        </w:rPr>
        <w:t xml:space="preserve">may request the approval of the </w:t>
      </w:r>
      <w:r w:rsidR="0065265F" w:rsidRPr="005961AD">
        <w:rPr>
          <w:color w:val="000000"/>
          <w:lang w:val="en-US"/>
        </w:rPr>
        <w:t xml:space="preserve">Ministry </w:t>
      </w:r>
      <w:r w:rsidR="00882C03" w:rsidRPr="005961AD">
        <w:rPr>
          <w:color w:val="000000"/>
          <w:lang w:val="en-US"/>
        </w:rPr>
        <w:t xml:space="preserve">Representative to use other industry-recognized accreditations, which approval shall not be unreasonably withheld or delayed if such other accreditation is applicable to the </w:t>
      </w:r>
      <w:r w:rsidR="007655C1" w:rsidRPr="005961AD">
        <w:rPr>
          <w:color w:val="000000"/>
          <w:lang w:val="en-US"/>
        </w:rPr>
        <w:t>Project Operations</w:t>
      </w:r>
      <w:r w:rsidR="00882C03" w:rsidRPr="005961AD">
        <w:rPr>
          <w:color w:val="000000"/>
          <w:lang w:val="en-US"/>
        </w:rPr>
        <w:t xml:space="preserve"> </w:t>
      </w:r>
      <w:r w:rsidR="00882C03" w:rsidRPr="005961AD">
        <w:rPr>
          <w:color w:val="000000"/>
          <w:lang w:val="en-US"/>
        </w:rPr>
        <w:lastRenderedPageBreak/>
        <w:t>for which it is proposed and meets the intent of lSO/lEC 17025.</w:t>
      </w:r>
    </w:p>
    <w:p w14:paraId="598C0257" w14:textId="77777777" w:rsidR="00BD58AE" w:rsidRPr="005961AD" w:rsidRDefault="00BD58AE" w:rsidP="00BD58AE">
      <w:pPr>
        <w:pStyle w:val="ListParagraph"/>
        <w:spacing w:before="120" w:line="276" w:lineRule="auto"/>
        <w:rPr>
          <w:color w:val="000000"/>
          <w:lang w:val="en-US"/>
        </w:rPr>
      </w:pPr>
    </w:p>
    <w:p w14:paraId="281C8E78" w14:textId="1EE437A2" w:rsidR="001A5BF6" w:rsidRPr="00657A84" w:rsidRDefault="001A5BF6" w:rsidP="009B22E0">
      <w:pPr>
        <w:pStyle w:val="Heading1"/>
        <w:numPr>
          <w:ilvl w:val="1"/>
          <w:numId w:val="10"/>
        </w:numPr>
        <w:ind w:left="567" w:hanging="567"/>
        <w:jc w:val="left"/>
        <w:rPr>
          <w:u w:val="none"/>
          <w:lang w:val="en-US"/>
        </w:rPr>
      </w:pPr>
      <w:bookmarkStart w:id="38" w:name="_Toc409718789"/>
      <w:r w:rsidRPr="00657A84">
        <w:rPr>
          <w:u w:val="none"/>
          <w:lang w:val="en-US"/>
        </w:rPr>
        <w:t>Remedial Work</w:t>
      </w:r>
      <w:bookmarkEnd w:id="38"/>
    </w:p>
    <w:p w14:paraId="062BCD1E" w14:textId="77777777" w:rsidR="003B46C1" w:rsidRDefault="003B46C1" w:rsidP="003B46C1">
      <w:pPr>
        <w:pStyle w:val="ListParagraph"/>
        <w:ind w:left="1124"/>
        <w:rPr>
          <w:color w:val="000000"/>
          <w:lang w:val="en-US"/>
        </w:rPr>
      </w:pPr>
    </w:p>
    <w:p w14:paraId="59185EC8" w14:textId="797B5D76" w:rsidR="00882C03" w:rsidRPr="005961AD" w:rsidRDefault="00DB6F0B" w:rsidP="003B46C1">
      <w:pPr>
        <w:pStyle w:val="ListParagraph"/>
        <w:numPr>
          <w:ilvl w:val="0"/>
          <w:numId w:val="19"/>
        </w:numPr>
        <w:ind w:left="1124" w:hanging="562"/>
        <w:rPr>
          <w:color w:val="000000"/>
          <w:lang w:val="en-US"/>
        </w:rPr>
      </w:pPr>
      <w:r w:rsidRPr="005961AD">
        <w:rPr>
          <w:color w:val="000000"/>
          <w:lang w:val="en-US"/>
        </w:rPr>
        <w:t xml:space="preserve">Project Co </w:t>
      </w:r>
      <w:r w:rsidR="00882C03" w:rsidRPr="005961AD">
        <w:rPr>
          <w:color w:val="000000"/>
          <w:lang w:val="en-US"/>
        </w:rPr>
        <w:t xml:space="preserve">shall be responsible at its own cost for any remedial work required as a result of any failure to pass any calibration, sample, test or trial required in accordance with this Project Agreement or any </w:t>
      </w:r>
      <w:r w:rsidR="00187BC7" w:rsidRPr="005961AD">
        <w:rPr>
          <w:color w:val="000000"/>
          <w:lang w:val="en-US"/>
        </w:rPr>
        <w:t>IMS Documentation</w:t>
      </w:r>
      <w:r w:rsidR="00882C03" w:rsidRPr="005961AD">
        <w:rPr>
          <w:color w:val="000000"/>
          <w:lang w:val="en-US"/>
        </w:rPr>
        <w:t xml:space="preserve"> or as a result of any laboratory not being duly accredited as required by Section </w:t>
      </w:r>
      <w:r w:rsidR="00966D2C" w:rsidRPr="005961AD">
        <w:rPr>
          <w:color w:val="000000"/>
          <w:lang w:val="en-US"/>
        </w:rPr>
        <w:t>4.2</w:t>
      </w:r>
      <w:r w:rsidR="002066CC" w:rsidRPr="005961AD">
        <w:rPr>
          <w:color w:val="000000"/>
          <w:lang w:val="en-US"/>
        </w:rPr>
        <w:t xml:space="preserve"> </w:t>
      </w:r>
      <w:r w:rsidR="00044B10" w:rsidRPr="005961AD">
        <w:rPr>
          <w:color w:val="000000"/>
          <w:lang w:val="en-US"/>
        </w:rPr>
        <w:t>“</w:t>
      </w:r>
      <w:r w:rsidR="00882C03" w:rsidRPr="005961AD">
        <w:rPr>
          <w:color w:val="000000"/>
          <w:lang w:val="en-US"/>
        </w:rPr>
        <w:t>Accreditation Standards</w:t>
      </w:r>
      <w:r w:rsidR="00044B10" w:rsidRPr="005961AD">
        <w:rPr>
          <w:color w:val="000000"/>
          <w:lang w:val="en-US"/>
        </w:rPr>
        <w:t>”</w:t>
      </w:r>
      <w:r w:rsidR="00882C03" w:rsidRPr="005961AD">
        <w:rPr>
          <w:color w:val="000000"/>
          <w:lang w:val="en-US"/>
        </w:rPr>
        <w:t xml:space="preserve"> of this Schedule</w:t>
      </w:r>
      <w:r w:rsidR="00044B10" w:rsidRPr="005961AD">
        <w:rPr>
          <w:color w:val="000000"/>
          <w:lang w:val="en-US"/>
        </w:rPr>
        <w:t xml:space="preserve"> 14</w:t>
      </w:r>
      <w:r w:rsidR="00882C03" w:rsidRPr="005961AD">
        <w:rPr>
          <w:color w:val="000000"/>
          <w:lang w:val="en-US"/>
        </w:rPr>
        <w:t>.</w:t>
      </w:r>
    </w:p>
    <w:p w14:paraId="742539D2" w14:textId="77777777" w:rsidR="002662D0" w:rsidRDefault="002662D0">
      <w:pPr>
        <w:rPr>
          <w:rFonts w:ascii="Arial" w:hAnsi="Arial" w:cs="Arial"/>
          <w:b/>
          <w:lang w:val="en-US"/>
        </w:rPr>
      </w:pPr>
      <w:r>
        <w:rPr>
          <w:lang w:val="en-US"/>
        </w:rPr>
        <w:br w:type="page"/>
      </w:r>
    </w:p>
    <w:p w14:paraId="171258EE" w14:textId="5CB057CD" w:rsidR="0085362D" w:rsidRPr="00657A84" w:rsidRDefault="001A5BF6" w:rsidP="00490077">
      <w:pPr>
        <w:pStyle w:val="Heading1"/>
        <w:numPr>
          <w:ilvl w:val="1"/>
          <w:numId w:val="10"/>
        </w:numPr>
        <w:ind w:left="567" w:hanging="567"/>
        <w:jc w:val="left"/>
        <w:rPr>
          <w:u w:val="none"/>
          <w:lang w:val="en-US"/>
        </w:rPr>
      </w:pPr>
      <w:bookmarkStart w:id="39" w:name="_Toc409718790"/>
      <w:r w:rsidRPr="00657A84">
        <w:rPr>
          <w:u w:val="none"/>
          <w:lang w:val="en-US"/>
        </w:rPr>
        <w:lastRenderedPageBreak/>
        <w:t>Inspection and Test Plans (ITPs)</w:t>
      </w:r>
      <w:bookmarkEnd w:id="39"/>
    </w:p>
    <w:p w14:paraId="7CA43447" w14:textId="77777777" w:rsidR="00DC607A" w:rsidRPr="00DC607A" w:rsidRDefault="00DC607A" w:rsidP="00DC607A">
      <w:pPr>
        <w:rPr>
          <w:lang w:val="en-US"/>
        </w:rPr>
      </w:pPr>
    </w:p>
    <w:p w14:paraId="53B6282F" w14:textId="747117A0" w:rsidR="00477933" w:rsidRDefault="0064747D" w:rsidP="003B46C1">
      <w:pPr>
        <w:jc w:val="both"/>
        <w:rPr>
          <w:rFonts w:eastAsiaTheme="minorHAnsi"/>
        </w:rPr>
      </w:pPr>
      <w:r w:rsidRPr="001651B6">
        <w:rPr>
          <w:rFonts w:eastAsiaTheme="minorHAnsi"/>
        </w:rPr>
        <w:t xml:space="preserve">  Project Co shall prepare and submit each Inspection and Test Plan in respect of the Works and OM&amp;R Work to the Ministry’s Representative pursuant to Schedule 9 - Review Procedure at least 15 Business Days prior to performing the relevant Works or OM&amp;R Work. </w:t>
      </w:r>
      <w:r w:rsidR="00477933" w:rsidRPr="001651B6">
        <w:rPr>
          <w:rFonts w:eastAsiaTheme="minorHAnsi"/>
        </w:rPr>
        <w:t>T</w:t>
      </w:r>
      <w:r w:rsidR="00477933" w:rsidRPr="005E6199">
        <w:rPr>
          <w:rFonts w:eastAsiaTheme="minorHAnsi"/>
        </w:rPr>
        <w:t>he Inspection and Test Plan shall, at a minimum, include:</w:t>
      </w:r>
    </w:p>
    <w:p w14:paraId="278A8740" w14:textId="77777777" w:rsidR="003B46C1" w:rsidRPr="005E6199" w:rsidRDefault="003B46C1" w:rsidP="003B46C1">
      <w:pPr>
        <w:jc w:val="both"/>
        <w:rPr>
          <w:rFonts w:eastAsiaTheme="minorHAnsi"/>
        </w:rPr>
      </w:pPr>
    </w:p>
    <w:p w14:paraId="0E306C18" w14:textId="44EC0DA6" w:rsidR="00477933" w:rsidRPr="005961AD" w:rsidRDefault="00477933" w:rsidP="003B46C1">
      <w:pPr>
        <w:pStyle w:val="ListParagraph"/>
        <w:numPr>
          <w:ilvl w:val="0"/>
          <w:numId w:val="18"/>
        </w:numPr>
        <w:ind w:left="1134" w:hanging="567"/>
        <w:rPr>
          <w:color w:val="000000"/>
          <w:lang w:val="en-US"/>
        </w:rPr>
      </w:pPr>
      <w:r w:rsidRPr="005961AD">
        <w:rPr>
          <w:color w:val="000000"/>
          <w:lang w:val="en-US"/>
        </w:rPr>
        <w:t>a description of the inspection, testing and monitoring activity;</w:t>
      </w:r>
    </w:p>
    <w:p w14:paraId="72AF8019" w14:textId="335C4FEF" w:rsidR="00477933" w:rsidRPr="005961AD" w:rsidRDefault="00477933" w:rsidP="003B46C1">
      <w:pPr>
        <w:pStyle w:val="ListParagraph"/>
        <w:numPr>
          <w:ilvl w:val="0"/>
          <w:numId w:val="18"/>
        </w:numPr>
        <w:ind w:left="1134" w:hanging="567"/>
        <w:rPr>
          <w:color w:val="000000"/>
          <w:lang w:val="en-US"/>
        </w:rPr>
      </w:pPr>
      <w:r w:rsidRPr="005961AD">
        <w:rPr>
          <w:color w:val="000000"/>
          <w:lang w:val="en-US"/>
        </w:rPr>
        <w:t>frequency of inspections, tests and monitoring;</w:t>
      </w:r>
    </w:p>
    <w:p w14:paraId="51D245CD" w14:textId="41DEA586" w:rsidR="00477933" w:rsidRPr="005961AD" w:rsidRDefault="00477933" w:rsidP="003B46C1">
      <w:pPr>
        <w:pStyle w:val="ListParagraph"/>
        <w:numPr>
          <w:ilvl w:val="0"/>
          <w:numId w:val="18"/>
        </w:numPr>
        <w:ind w:left="1134" w:hanging="567"/>
        <w:rPr>
          <w:color w:val="000000"/>
          <w:lang w:val="en-US"/>
        </w:rPr>
      </w:pPr>
      <w:r w:rsidRPr="005961AD">
        <w:rPr>
          <w:color w:val="000000"/>
          <w:lang w:val="en-US"/>
        </w:rPr>
        <w:t>reference to standards, codes, specifications, and acceptance criteria;</w:t>
      </w:r>
    </w:p>
    <w:p w14:paraId="0ACCBA18" w14:textId="5DABC87F" w:rsidR="00477933" w:rsidRPr="005961AD" w:rsidRDefault="00477933" w:rsidP="003B46C1">
      <w:pPr>
        <w:pStyle w:val="ListParagraph"/>
        <w:numPr>
          <w:ilvl w:val="0"/>
          <w:numId w:val="18"/>
        </w:numPr>
        <w:ind w:left="1134" w:hanging="567"/>
        <w:rPr>
          <w:color w:val="000000"/>
          <w:lang w:val="en-US"/>
        </w:rPr>
      </w:pPr>
      <w:r w:rsidRPr="005961AD">
        <w:rPr>
          <w:color w:val="000000"/>
          <w:lang w:val="en-US"/>
        </w:rPr>
        <w:t>reports and checklists required;</w:t>
      </w:r>
    </w:p>
    <w:p w14:paraId="6B0BDE6B" w14:textId="0030DF8D" w:rsidR="00477933" w:rsidRPr="005961AD" w:rsidRDefault="00477933" w:rsidP="003B46C1">
      <w:pPr>
        <w:pStyle w:val="ListParagraph"/>
        <w:numPr>
          <w:ilvl w:val="0"/>
          <w:numId w:val="18"/>
        </w:numPr>
        <w:ind w:left="1134" w:hanging="567"/>
        <w:rPr>
          <w:color w:val="000000"/>
          <w:lang w:val="en-US"/>
        </w:rPr>
      </w:pPr>
      <w:r w:rsidRPr="005961AD">
        <w:rPr>
          <w:color w:val="000000"/>
          <w:lang w:val="en-US"/>
        </w:rPr>
        <w:t>personnel responsible for inspection, testing and monitoring activity;</w:t>
      </w:r>
    </w:p>
    <w:p w14:paraId="41609573" w14:textId="1784072B" w:rsidR="00477933" w:rsidRPr="005961AD" w:rsidRDefault="00477933" w:rsidP="003B46C1">
      <w:pPr>
        <w:pStyle w:val="ListParagraph"/>
        <w:numPr>
          <w:ilvl w:val="0"/>
          <w:numId w:val="18"/>
        </w:numPr>
        <w:ind w:left="1134" w:hanging="567"/>
        <w:rPr>
          <w:color w:val="000000"/>
          <w:lang w:val="en-US"/>
        </w:rPr>
      </w:pPr>
      <w:r w:rsidRPr="005961AD">
        <w:rPr>
          <w:color w:val="000000"/>
          <w:lang w:val="en-US"/>
        </w:rPr>
        <w:t>quality assurance review, witness and hold points; and</w:t>
      </w:r>
    </w:p>
    <w:p w14:paraId="315229E1" w14:textId="61010CF4" w:rsidR="00477933" w:rsidRPr="005961AD" w:rsidRDefault="00477933" w:rsidP="003B46C1">
      <w:pPr>
        <w:pStyle w:val="ListParagraph"/>
        <w:numPr>
          <w:ilvl w:val="0"/>
          <w:numId w:val="18"/>
        </w:numPr>
        <w:ind w:left="1134" w:hanging="567"/>
        <w:rPr>
          <w:color w:val="000000"/>
          <w:lang w:val="en-US"/>
        </w:rPr>
      </w:pPr>
      <w:r w:rsidRPr="005961AD">
        <w:rPr>
          <w:color w:val="000000"/>
          <w:lang w:val="en-US"/>
        </w:rPr>
        <w:t>description and frequency of geotechnical instrumentation monitori</w:t>
      </w:r>
      <w:r w:rsidR="00E869FA">
        <w:rPr>
          <w:color w:val="000000"/>
          <w:lang w:val="en-US"/>
        </w:rPr>
        <w:t xml:space="preserve">ng and adherence to acceptance </w:t>
      </w:r>
      <w:r w:rsidRPr="005961AD">
        <w:rPr>
          <w:color w:val="000000"/>
          <w:lang w:val="en-US"/>
        </w:rPr>
        <w:t>criteria.</w:t>
      </w:r>
    </w:p>
    <w:p w14:paraId="177E16A4" w14:textId="77777777" w:rsidR="005E6199" w:rsidRDefault="005E6199">
      <w:pPr>
        <w:rPr>
          <w:rStyle w:val="Strong"/>
          <w:rFonts w:ascii="Arial" w:eastAsiaTheme="minorHAnsi" w:hAnsi="Arial" w:cs="Arial"/>
          <w:b w:val="0"/>
        </w:rPr>
      </w:pPr>
      <w:r>
        <w:rPr>
          <w:rStyle w:val="Strong"/>
          <w:rFonts w:eastAsiaTheme="minorHAnsi"/>
        </w:rPr>
        <w:br w:type="page"/>
      </w:r>
    </w:p>
    <w:p w14:paraId="64BCDFE5" w14:textId="309677C9" w:rsidR="005F56E5" w:rsidRPr="00132ABD" w:rsidRDefault="005F56E5" w:rsidP="009B22E0">
      <w:pPr>
        <w:pStyle w:val="Heading1"/>
        <w:numPr>
          <w:ilvl w:val="0"/>
          <w:numId w:val="10"/>
        </w:numPr>
        <w:ind w:left="1440" w:hanging="1440"/>
        <w:jc w:val="left"/>
        <w:rPr>
          <w:rStyle w:val="Strong"/>
          <w:rFonts w:ascii="Times New Roman" w:eastAsiaTheme="minorHAnsi" w:hAnsi="Times New Roman" w:cs="Times New Roman"/>
          <w:b/>
          <w:sz w:val="28"/>
          <w:szCs w:val="28"/>
          <w:u w:val="none"/>
        </w:rPr>
      </w:pPr>
      <w:bookmarkStart w:id="40" w:name="_Toc409718791"/>
      <w:r w:rsidRPr="009F6A2C">
        <w:rPr>
          <w:rStyle w:val="Strong"/>
          <w:rFonts w:eastAsiaTheme="minorHAnsi"/>
          <w:b/>
          <w:sz w:val="28"/>
          <w:szCs w:val="28"/>
          <w:u w:val="none"/>
        </w:rPr>
        <w:lastRenderedPageBreak/>
        <w:t>AUDITS</w:t>
      </w:r>
      <w:bookmarkEnd w:id="40"/>
    </w:p>
    <w:p w14:paraId="6F566537" w14:textId="77777777" w:rsidR="00B62982" w:rsidRPr="0029292C" w:rsidRDefault="00B62982" w:rsidP="006263D3">
      <w:pPr>
        <w:rPr>
          <w:rFonts w:ascii="Arial" w:hAnsi="Arial" w:cs="Arial"/>
          <w:sz w:val="20"/>
          <w:szCs w:val="20"/>
        </w:rPr>
      </w:pPr>
    </w:p>
    <w:p w14:paraId="13B3FCD0" w14:textId="5AE26B64" w:rsidR="001A5BF6" w:rsidRPr="009F6A2C" w:rsidRDefault="001A5BF6" w:rsidP="009B22E0">
      <w:pPr>
        <w:pStyle w:val="Heading1"/>
        <w:numPr>
          <w:ilvl w:val="1"/>
          <w:numId w:val="10"/>
        </w:numPr>
        <w:ind w:left="567" w:hanging="567"/>
        <w:jc w:val="left"/>
        <w:rPr>
          <w:u w:val="none"/>
          <w:lang w:val="en-US"/>
        </w:rPr>
      </w:pPr>
      <w:bookmarkStart w:id="41" w:name="_DV_M206"/>
      <w:bookmarkStart w:id="42" w:name="_Toc409718792"/>
      <w:bookmarkStart w:id="43" w:name="_Toc68683668"/>
      <w:bookmarkEnd w:id="41"/>
      <w:r w:rsidRPr="009F6A2C">
        <w:rPr>
          <w:u w:val="none"/>
          <w:lang w:val="en-US"/>
        </w:rPr>
        <w:t>Audit Plan</w:t>
      </w:r>
      <w:bookmarkEnd w:id="42"/>
    </w:p>
    <w:p w14:paraId="117091F3" w14:textId="77777777" w:rsidR="00E654B5" w:rsidRPr="00E654B5" w:rsidRDefault="00E654B5" w:rsidP="00E654B5"/>
    <w:p w14:paraId="3C2D008C" w14:textId="77777777" w:rsidR="00E654B5" w:rsidRPr="009B22E0" w:rsidRDefault="00E654B5" w:rsidP="00E869FA">
      <w:pPr>
        <w:rPr>
          <w:i/>
        </w:rPr>
      </w:pPr>
      <w:bookmarkStart w:id="44" w:name="_Toc391745718"/>
      <w:bookmarkStart w:id="45" w:name="_Toc391747040"/>
      <w:r w:rsidRPr="009B22E0">
        <w:rPr>
          <w:i/>
        </w:rPr>
        <w:t>Specific Requirements</w:t>
      </w:r>
      <w:bookmarkEnd w:id="44"/>
      <w:bookmarkEnd w:id="45"/>
    </w:p>
    <w:p w14:paraId="2A4B1EF3" w14:textId="77777777" w:rsidR="00E654B5" w:rsidRPr="00E869FA" w:rsidRDefault="00E654B5" w:rsidP="00E869FA"/>
    <w:p w14:paraId="257ADB5E" w14:textId="36E5E8DC" w:rsidR="00E654B5" w:rsidRPr="00E869FA" w:rsidRDefault="00E654B5" w:rsidP="009B22E0">
      <w:pPr>
        <w:jc w:val="both"/>
      </w:pPr>
      <w:bookmarkStart w:id="46" w:name="_DV_M207"/>
      <w:bookmarkEnd w:id="46"/>
      <w:r w:rsidRPr="00E869FA">
        <w:t xml:space="preserve">Project Co shall provide </w:t>
      </w:r>
      <w:r w:rsidR="00523ED7" w:rsidRPr="00E869FA">
        <w:t>an</w:t>
      </w:r>
      <w:r w:rsidRPr="00E869FA">
        <w:t xml:space="preserve"> </w:t>
      </w:r>
      <w:r w:rsidR="00B17CFE" w:rsidRPr="00E869FA">
        <w:t>IMS</w:t>
      </w:r>
      <w:r w:rsidRPr="00E869FA">
        <w:t xml:space="preserve"> Audit Plan to the </w:t>
      </w:r>
      <w:r w:rsidR="00A35E8D" w:rsidRPr="00E869FA">
        <w:t xml:space="preserve">Ministry </w:t>
      </w:r>
      <w:r w:rsidRPr="00E869FA">
        <w:t>Representative within 30</w:t>
      </w:r>
      <w:r w:rsidR="002662D0">
        <w:t> </w:t>
      </w:r>
      <w:r w:rsidRPr="00E869FA">
        <w:t xml:space="preserve">days after </w:t>
      </w:r>
      <w:r w:rsidR="00B17CFE" w:rsidRPr="00E869FA">
        <w:t xml:space="preserve">the </w:t>
      </w:r>
      <w:r w:rsidR="004B1AA1" w:rsidRPr="00E869FA">
        <w:t>Commercial Close</w:t>
      </w:r>
      <w:r w:rsidRPr="00E869FA">
        <w:t xml:space="preserve"> and provide an updated </w:t>
      </w:r>
      <w:r w:rsidR="00B17CFE" w:rsidRPr="00E869FA">
        <w:t>IMS</w:t>
      </w:r>
      <w:r w:rsidR="00E869FA">
        <w:t xml:space="preserve"> Audit Plan at 12</w:t>
      </w:r>
      <w:r w:rsidRPr="00E869FA">
        <w:t xml:space="preserve"> month intervals thereafter.</w:t>
      </w:r>
    </w:p>
    <w:p w14:paraId="04B8C04B" w14:textId="77777777" w:rsidR="009432DA" w:rsidRPr="00E869FA" w:rsidRDefault="009432DA" w:rsidP="00E869FA"/>
    <w:p w14:paraId="753E7D30" w14:textId="58FE55E2" w:rsidR="00E654B5" w:rsidRPr="00E869FA" w:rsidRDefault="00E654B5" w:rsidP="009B22E0">
      <w:pPr>
        <w:jc w:val="both"/>
      </w:pPr>
      <w:bookmarkStart w:id="47" w:name="_DV_M208"/>
      <w:bookmarkEnd w:id="47"/>
      <w:r w:rsidRPr="00E869FA">
        <w:t xml:space="preserve">The </w:t>
      </w:r>
      <w:r w:rsidR="00B17CFE" w:rsidRPr="00E869FA">
        <w:t>IMS</w:t>
      </w:r>
      <w:r w:rsidRPr="00E869FA">
        <w:t xml:space="preserve"> Audit Plan shall detail the Internal </w:t>
      </w:r>
      <w:r w:rsidR="00B17CFE" w:rsidRPr="00E869FA">
        <w:t>IMS</w:t>
      </w:r>
      <w:r w:rsidRPr="00E869FA">
        <w:t xml:space="preserve"> Audits and the External </w:t>
      </w:r>
      <w:r w:rsidR="00B17CFE" w:rsidRPr="00E869FA">
        <w:t>IMS</w:t>
      </w:r>
      <w:r w:rsidRPr="00E869FA">
        <w:t xml:space="preserve"> Audits that will be conducted by Project Co on its own processes and those of Project Co Parties, and the planned dates of such </w:t>
      </w:r>
      <w:r w:rsidR="00B17CFE" w:rsidRPr="00E869FA">
        <w:t>IMS</w:t>
      </w:r>
      <w:r w:rsidRPr="00E869FA">
        <w:t xml:space="preserve"> Audits.</w:t>
      </w:r>
    </w:p>
    <w:p w14:paraId="1EEF277F" w14:textId="77777777" w:rsidR="00E654B5" w:rsidRPr="00E869FA" w:rsidRDefault="00E654B5" w:rsidP="00E869FA"/>
    <w:p w14:paraId="795584AF" w14:textId="05239404" w:rsidR="00E654B5" w:rsidRPr="009B22E0" w:rsidRDefault="00E654B5" w:rsidP="00E869FA">
      <w:pPr>
        <w:rPr>
          <w:i/>
        </w:rPr>
      </w:pPr>
      <w:bookmarkStart w:id="48" w:name="_DV_M209"/>
      <w:bookmarkStart w:id="49" w:name="_Toc391745719"/>
      <w:bookmarkStart w:id="50" w:name="_Toc391747041"/>
      <w:bookmarkEnd w:id="48"/>
      <w:r w:rsidRPr="009B22E0">
        <w:rPr>
          <w:i/>
        </w:rPr>
        <w:t xml:space="preserve">Performance Measures </w:t>
      </w:r>
      <w:bookmarkEnd w:id="49"/>
      <w:bookmarkEnd w:id="50"/>
    </w:p>
    <w:p w14:paraId="564A5146" w14:textId="77777777" w:rsidR="00E654B5" w:rsidRPr="00E869FA" w:rsidRDefault="00E654B5" w:rsidP="00E869FA"/>
    <w:p w14:paraId="60D01D4A" w14:textId="341BCECB" w:rsidR="00E654B5" w:rsidRDefault="00E654B5" w:rsidP="00E869FA">
      <w:bookmarkStart w:id="51" w:name="_DV_M210"/>
      <w:bookmarkStart w:id="52" w:name="_Toc391745720"/>
      <w:bookmarkStart w:id="53" w:name="_Toc391747042"/>
      <w:bookmarkEnd w:id="51"/>
      <w:r w:rsidRPr="00E869FA">
        <w:t xml:space="preserve">Project Co shall provide an updated </w:t>
      </w:r>
      <w:r w:rsidR="00A35E8D" w:rsidRPr="00E869FA">
        <w:t xml:space="preserve">IMS </w:t>
      </w:r>
      <w:r w:rsidRPr="00E869FA">
        <w:t xml:space="preserve">Audit Plan at twelve month intervals following submission of </w:t>
      </w:r>
      <w:r w:rsidR="00A35E8D" w:rsidRPr="00E869FA">
        <w:t>its</w:t>
      </w:r>
      <w:r w:rsidRPr="00E869FA">
        <w:t xml:space="preserve"> initial </w:t>
      </w:r>
      <w:r w:rsidR="00A35E8D" w:rsidRPr="00E869FA">
        <w:t xml:space="preserve">IMS </w:t>
      </w:r>
      <w:r w:rsidRPr="00E869FA">
        <w:t>Audit Plan.</w:t>
      </w:r>
      <w:bookmarkEnd w:id="52"/>
      <w:bookmarkEnd w:id="53"/>
    </w:p>
    <w:p w14:paraId="5E53F0DA" w14:textId="77777777" w:rsidR="00E869FA" w:rsidRPr="00E869FA" w:rsidRDefault="00E869FA" w:rsidP="009B22E0">
      <w:pPr>
        <w:jc w:val="both"/>
      </w:pPr>
    </w:p>
    <w:p w14:paraId="2B00997E" w14:textId="07BF49C8" w:rsidR="00E654B5" w:rsidRDefault="00E654B5" w:rsidP="00E869FA">
      <w:bookmarkStart w:id="54" w:name="_DV_M211"/>
      <w:bookmarkStart w:id="55" w:name="_Toc391745721"/>
      <w:bookmarkStart w:id="56" w:name="_Toc391747043"/>
      <w:bookmarkEnd w:id="54"/>
      <w:r w:rsidRPr="00E869FA">
        <w:lastRenderedPageBreak/>
        <w:t xml:space="preserve">At each occurrence of Project Co failing to provide an updated </w:t>
      </w:r>
      <w:r w:rsidR="00B17CFE" w:rsidRPr="00E869FA">
        <w:t>IMS</w:t>
      </w:r>
      <w:r w:rsidRPr="00E869FA">
        <w:t xml:space="preserve"> Audit Plan at the required interval, Project Co shall be assigned one </w:t>
      </w:r>
      <w:r w:rsidR="003C392A" w:rsidRPr="00E869FA">
        <w:t>Quality Failure Point</w:t>
      </w:r>
      <w:r w:rsidRPr="00E869FA">
        <w:t xml:space="preserve"> each day until the failure is rectified.</w:t>
      </w:r>
      <w:bookmarkEnd w:id="55"/>
      <w:bookmarkEnd w:id="56"/>
    </w:p>
    <w:p w14:paraId="299FEA64" w14:textId="77777777" w:rsidR="00597435" w:rsidRPr="00E869FA" w:rsidRDefault="00597435" w:rsidP="00E869FA"/>
    <w:p w14:paraId="3B3EB192" w14:textId="7AB2AFE1" w:rsidR="001A5BF6" w:rsidRPr="009F6A2C" w:rsidRDefault="001A5BF6" w:rsidP="009B22E0">
      <w:pPr>
        <w:pStyle w:val="Heading1"/>
        <w:numPr>
          <w:ilvl w:val="1"/>
          <w:numId w:val="10"/>
        </w:numPr>
        <w:ind w:left="567" w:hanging="567"/>
        <w:jc w:val="left"/>
        <w:rPr>
          <w:u w:val="none"/>
          <w:lang w:val="en-US"/>
        </w:rPr>
      </w:pPr>
      <w:bookmarkStart w:id="57" w:name="_Toc409718793"/>
      <w:bookmarkEnd w:id="43"/>
      <w:r w:rsidRPr="009F6A2C">
        <w:rPr>
          <w:u w:val="none"/>
          <w:lang w:val="en-US"/>
        </w:rPr>
        <w:t>Internal IMS Audit</w:t>
      </w:r>
      <w:bookmarkEnd w:id="57"/>
    </w:p>
    <w:p w14:paraId="1C993A18" w14:textId="77777777" w:rsidR="005B410C" w:rsidRPr="005E6199" w:rsidRDefault="005B410C" w:rsidP="005B410C"/>
    <w:p w14:paraId="3D566DDB" w14:textId="1B000BAC" w:rsidR="005B410C" w:rsidRPr="005E6199" w:rsidRDefault="00DB6F0B" w:rsidP="00F96103">
      <w:pPr>
        <w:jc w:val="both"/>
      </w:pPr>
      <w:r w:rsidRPr="005E6199">
        <w:t xml:space="preserve">Project Co </w:t>
      </w:r>
      <w:r w:rsidR="005B410C" w:rsidRPr="005E6199">
        <w:t xml:space="preserve">shall undertake Internal </w:t>
      </w:r>
      <w:r w:rsidR="00A91B62">
        <w:t xml:space="preserve">IMS </w:t>
      </w:r>
      <w:r w:rsidR="005B410C" w:rsidRPr="005E6199">
        <w:t>Audits</w:t>
      </w:r>
      <w:r w:rsidR="00671DF5" w:rsidRPr="005E6199">
        <w:t xml:space="preserve"> </w:t>
      </w:r>
      <w:r w:rsidR="00357A61" w:rsidRPr="005E6199">
        <w:t>in accordance with</w:t>
      </w:r>
      <w:r w:rsidR="005B410C" w:rsidRPr="005E6199">
        <w:t xml:space="preserve"> </w:t>
      </w:r>
      <w:r w:rsidR="005B410C" w:rsidRPr="005E6199">
        <w:rPr>
          <w:i/>
          <w:iCs/>
        </w:rPr>
        <w:t>ISO 9001 Element 8.2.2</w:t>
      </w:r>
      <w:r w:rsidR="005B410C" w:rsidRPr="005E6199">
        <w:t>,</w:t>
      </w:r>
      <w:r w:rsidR="0053405C" w:rsidRPr="005E6199">
        <w:t xml:space="preserve"> </w:t>
      </w:r>
      <w:r w:rsidR="0053405C" w:rsidRPr="005E6199">
        <w:rPr>
          <w:i/>
        </w:rPr>
        <w:t>ISO 14001 Element 4.5.5</w:t>
      </w:r>
      <w:r w:rsidR="0053405C" w:rsidRPr="005E6199">
        <w:t xml:space="preserve">, </w:t>
      </w:r>
      <w:r w:rsidR="0053405C" w:rsidRPr="005E6199">
        <w:rPr>
          <w:i/>
        </w:rPr>
        <w:t>OHSAS 18001 Element 4.5.5</w:t>
      </w:r>
      <w:r w:rsidR="0053405C" w:rsidRPr="005E6199">
        <w:t xml:space="preserve"> and the COR</w:t>
      </w:r>
      <w:r w:rsidR="001D5AA7" w:rsidRPr="005E6199">
        <w:t xml:space="preserve"> </w:t>
      </w:r>
      <w:r w:rsidR="00044B10" w:rsidRPr="005E6199">
        <w:t xml:space="preserve">program </w:t>
      </w:r>
      <w:r w:rsidR="00A35E8D" w:rsidRPr="005E6199">
        <w:t>throughout the Project Term</w:t>
      </w:r>
      <w:r w:rsidR="005B410C" w:rsidRPr="005E6199">
        <w:t xml:space="preserve">.  The auditor shall follow the guidelines for </w:t>
      </w:r>
      <w:r w:rsidR="005B410C" w:rsidRPr="005E6199">
        <w:rPr>
          <w:i/>
          <w:iCs/>
        </w:rPr>
        <w:t>Auditing Management Systems, ISO 19011</w:t>
      </w:r>
      <w:r w:rsidR="005B410C" w:rsidRPr="005E6199">
        <w:t xml:space="preserve">, as amended or substituted from time to time.  The audit shall, at a minimum, ensure that all input requirements are adhered to and that the </w:t>
      </w:r>
      <w:r w:rsidR="00BD0051" w:rsidRPr="005E6199">
        <w:t>I</w:t>
      </w:r>
      <w:r w:rsidR="005B410C" w:rsidRPr="005E6199">
        <w:t xml:space="preserve">MS is implemented and in compliance with the requirements of </w:t>
      </w:r>
      <w:r w:rsidR="005B410C" w:rsidRPr="005E6199">
        <w:rPr>
          <w:i/>
          <w:iCs/>
        </w:rPr>
        <w:t>ISO 9001</w:t>
      </w:r>
      <w:r w:rsidR="0053405C" w:rsidRPr="005E6199">
        <w:rPr>
          <w:i/>
          <w:iCs/>
        </w:rPr>
        <w:t>, ISO 14001,</w:t>
      </w:r>
      <w:r w:rsidR="00357A61" w:rsidRPr="005E6199">
        <w:rPr>
          <w:i/>
          <w:iCs/>
        </w:rPr>
        <w:t xml:space="preserve">and </w:t>
      </w:r>
      <w:r w:rsidR="0053405C" w:rsidRPr="005E6199">
        <w:rPr>
          <w:i/>
          <w:iCs/>
        </w:rPr>
        <w:t xml:space="preserve"> </w:t>
      </w:r>
      <w:r w:rsidR="00357A61" w:rsidRPr="005E6199">
        <w:rPr>
          <w:color w:val="000000"/>
          <w:lang w:val="en-US"/>
        </w:rPr>
        <w:t>COR program, as enhanced by OHSAS 18001</w:t>
      </w:r>
      <w:r w:rsidR="005B410C" w:rsidRPr="005E6199">
        <w:t xml:space="preserve">, as amended or substituted from time to time, customer requirements and applicable regulatory standards.  </w:t>
      </w:r>
    </w:p>
    <w:p w14:paraId="37C13ACF" w14:textId="77777777" w:rsidR="00F814DE" w:rsidRPr="005E6199" w:rsidRDefault="00F814DE" w:rsidP="00F96103">
      <w:pPr>
        <w:jc w:val="both"/>
      </w:pPr>
    </w:p>
    <w:p w14:paraId="0AF9DF49" w14:textId="5CDBAD70" w:rsidR="00F814DE" w:rsidRPr="005E6199" w:rsidRDefault="00683305" w:rsidP="00F96103">
      <w:pPr>
        <w:jc w:val="both"/>
      </w:pPr>
      <w:r>
        <w:t xml:space="preserve">For Construction Activities prior to Final Completion </w:t>
      </w:r>
      <w:r w:rsidR="00A35E8D" w:rsidRPr="005E6199">
        <w:t>I</w:t>
      </w:r>
      <w:r w:rsidR="00F814DE" w:rsidRPr="005E6199">
        <w:t xml:space="preserve">nternal </w:t>
      </w:r>
      <w:r w:rsidR="00A35E8D" w:rsidRPr="005E6199">
        <w:t>IMS Audits</w:t>
      </w:r>
      <w:r w:rsidR="00143FA6" w:rsidRPr="005E6199">
        <w:t xml:space="preserve"> </w:t>
      </w:r>
      <w:r>
        <w:t xml:space="preserve">will be required </w:t>
      </w:r>
      <w:r w:rsidR="00561309">
        <w:t xml:space="preserve">to be undertaken </w:t>
      </w:r>
      <w:r>
        <w:t xml:space="preserve">for Subcontractors with a scope of work that will be permanently </w:t>
      </w:r>
      <w:r>
        <w:lastRenderedPageBreak/>
        <w:t>incorporated into the Bypass Infrastructure in excess of $2,000,000</w:t>
      </w:r>
      <w:r w:rsidR="00561309">
        <w:t xml:space="preserve"> and will take place at least once per year initially and subsequently as otherwise agreed in writing by the Ministry at an alternative interval. </w:t>
      </w:r>
      <w:r w:rsidR="001B0508">
        <w:t>Internal IMS Audits covering IMS-EMS and or IMS-OHS as relevant for scopes of work in excess of $1,000,000 carried out on the Lands but not permanently incorporated into the Bypass Infrastructure will be subject to Internal IMS Audits covering the relevant aspects of their work and will take place at least once per year or as agreed in writing by the Ministry at an alternative interval.</w:t>
      </w:r>
      <w:r w:rsidR="001B0508" w:rsidRPr="005E6199">
        <w:t xml:space="preserve"> </w:t>
      </w:r>
      <w:r w:rsidR="00561309">
        <w:t xml:space="preserve">During the Operational Term Internal IMS Audits will be </w:t>
      </w:r>
      <w:r w:rsidR="001B0508">
        <w:t>undertaken</w:t>
      </w:r>
      <w:r w:rsidR="00561309">
        <w:t xml:space="preserve"> for Subcontractors with a scope of OM&amp;R Work in excess of $250,000 and shall take place at least once per year or as otherwise agreed in writing by the Ministry by writing at an alternative interval. </w:t>
      </w:r>
      <w:r w:rsidR="00D81D26" w:rsidRPr="005E6199">
        <w:t>The</w:t>
      </w:r>
      <w:r w:rsidR="00144A0E" w:rsidRPr="005E6199">
        <w:t xml:space="preserve"> terms of reference and contracts issued by </w:t>
      </w:r>
      <w:r w:rsidR="00D14B44" w:rsidRPr="005E6199">
        <w:t>Project Co</w:t>
      </w:r>
      <w:r w:rsidR="00144A0E" w:rsidRPr="005E6199">
        <w:t xml:space="preserve"> </w:t>
      </w:r>
      <w:r w:rsidR="00A35E8D" w:rsidRPr="005E6199">
        <w:t>and</w:t>
      </w:r>
      <w:r>
        <w:t>/or</w:t>
      </w:r>
      <w:r w:rsidR="00A35E8D" w:rsidRPr="005E6199">
        <w:t xml:space="preserve"> any Project Co Parties t</w:t>
      </w:r>
      <w:r w:rsidR="00144A0E" w:rsidRPr="005E6199">
        <w:t xml:space="preserve">o any </w:t>
      </w:r>
      <w:r w:rsidR="00A91B62">
        <w:t>S</w:t>
      </w:r>
      <w:r w:rsidR="00A91B62" w:rsidRPr="005E6199">
        <w:t xml:space="preserve">ubcontractors </w:t>
      </w:r>
      <w:r w:rsidR="00D81D26" w:rsidRPr="005E6199">
        <w:t xml:space="preserve">must </w:t>
      </w:r>
      <w:r w:rsidR="00144A0E" w:rsidRPr="005E6199">
        <w:t xml:space="preserve">specifically reference this requirement, and </w:t>
      </w:r>
      <w:r w:rsidR="00A35E8D" w:rsidRPr="005E6199">
        <w:t>Project Co Parties and s</w:t>
      </w:r>
      <w:r w:rsidR="00144A0E" w:rsidRPr="005E6199">
        <w:t xml:space="preserve">ubcontractors </w:t>
      </w:r>
      <w:r w:rsidR="00D81D26" w:rsidRPr="005E6199">
        <w:t>must be</w:t>
      </w:r>
      <w:r w:rsidR="00144A0E" w:rsidRPr="005E6199">
        <w:t xml:space="preserve"> asked to demonstrate the competence and capability to comply with the requirement.  </w:t>
      </w:r>
    </w:p>
    <w:p w14:paraId="2EF79CF5" w14:textId="77777777" w:rsidR="005B410C" w:rsidRPr="005E6199" w:rsidRDefault="005B410C" w:rsidP="00F96103">
      <w:pPr>
        <w:jc w:val="both"/>
      </w:pPr>
    </w:p>
    <w:p w14:paraId="6C4D27A3" w14:textId="12D6C2DA" w:rsidR="005B21AD" w:rsidRPr="005E6199" w:rsidRDefault="005B410C" w:rsidP="00F96103">
      <w:pPr>
        <w:jc w:val="both"/>
      </w:pPr>
      <w:r w:rsidRPr="005E6199">
        <w:lastRenderedPageBreak/>
        <w:t xml:space="preserve">All </w:t>
      </w:r>
      <w:r w:rsidR="00BD0051" w:rsidRPr="005E6199">
        <w:t>I</w:t>
      </w:r>
      <w:r w:rsidRPr="005E6199">
        <w:t xml:space="preserve">MS </w:t>
      </w:r>
      <w:r w:rsidR="00357A61" w:rsidRPr="005E6199">
        <w:t>Non-Conformances</w:t>
      </w:r>
      <w:r w:rsidRPr="005E6199">
        <w:t xml:space="preserve"> identified by the internal </w:t>
      </w:r>
      <w:r w:rsidR="00BD0051" w:rsidRPr="005E6199">
        <w:t>I</w:t>
      </w:r>
      <w:r w:rsidRPr="005E6199">
        <w:t xml:space="preserve">MS auditor during the </w:t>
      </w:r>
      <w:r w:rsidR="00A35E8D" w:rsidRPr="005E6199">
        <w:t>IMS A</w:t>
      </w:r>
      <w:r w:rsidRPr="005E6199">
        <w:t xml:space="preserve">udit must be addressed and corrective measures implemented by </w:t>
      </w:r>
      <w:r w:rsidR="00DB6F0B" w:rsidRPr="005E6199">
        <w:t>Project Co</w:t>
      </w:r>
      <w:r w:rsidRPr="005E6199">
        <w:t xml:space="preserve">.  </w:t>
      </w:r>
      <w:r w:rsidR="00DB6F0B" w:rsidRPr="005E6199">
        <w:t xml:space="preserve">Project Co </w:t>
      </w:r>
      <w:r w:rsidRPr="005E6199">
        <w:t xml:space="preserve">shall </w:t>
      </w:r>
      <w:r w:rsidR="00357A61" w:rsidRPr="005E6199">
        <w:t xml:space="preserve">provide final audit reports </w:t>
      </w:r>
      <w:r w:rsidRPr="005E6199">
        <w:t xml:space="preserve">to the </w:t>
      </w:r>
      <w:r w:rsidR="001C6BE3" w:rsidRPr="005E6199">
        <w:t>Ministry</w:t>
      </w:r>
      <w:r w:rsidR="00882C03" w:rsidRPr="005E6199">
        <w:t xml:space="preserve"> Representative</w:t>
      </w:r>
      <w:r w:rsidR="005B21AD" w:rsidRPr="005E6199">
        <w:t xml:space="preserve"> within </w:t>
      </w:r>
      <w:r w:rsidR="00357A61" w:rsidRPr="005E6199">
        <w:t>fourteen days of the closing of the audit</w:t>
      </w:r>
      <w:r w:rsidR="005B21AD" w:rsidRPr="005E6199">
        <w:t>s</w:t>
      </w:r>
      <w:r w:rsidR="00357A61" w:rsidRPr="005E6199">
        <w:t>.</w:t>
      </w:r>
    </w:p>
    <w:p w14:paraId="21D2EE9D" w14:textId="77777777" w:rsidR="00DF0D02" w:rsidRPr="005E6199" w:rsidRDefault="00DF0D02" w:rsidP="006263D3">
      <w:pPr>
        <w:rPr>
          <w:color w:val="000000"/>
          <w:lang w:val="en-US"/>
        </w:rPr>
      </w:pPr>
    </w:p>
    <w:p w14:paraId="341253C8" w14:textId="2CCC0011" w:rsidR="001A5BF6" w:rsidRPr="009F6A2C" w:rsidRDefault="001A5BF6" w:rsidP="00490077">
      <w:pPr>
        <w:pStyle w:val="Heading1"/>
        <w:numPr>
          <w:ilvl w:val="1"/>
          <w:numId w:val="10"/>
        </w:numPr>
        <w:ind w:left="567" w:hanging="567"/>
        <w:jc w:val="left"/>
        <w:rPr>
          <w:u w:val="none"/>
          <w:lang w:val="en-US"/>
        </w:rPr>
      </w:pPr>
      <w:bookmarkStart w:id="58" w:name="_Toc409718794"/>
      <w:r w:rsidRPr="009F6A2C">
        <w:rPr>
          <w:u w:val="none"/>
          <w:lang w:val="en-US"/>
        </w:rPr>
        <w:t>External IMS Audit</w:t>
      </w:r>
      <w:bookmarkEnd w:id="58"/>
    </w:p>
    <w:p w14:paraId="2F0253BE" w14:textId="77777777" w:rsidR="00B62982" w:rsidRPr="005E6199" w:rsidRDefault="00B62982" w:rsidP="006263D3"/>
    <w:p w14:paraId="7375D709" w14:textId="3639EA9C" w:rsidR="00FB1004" w:rsidRPr="005E6199" w:rsidRDefault="00DB6F0B" w:rsidP="00F96103">
      <w:pPr>
        <w:jc w:val="both"/>
      </w:pPr>
      <w:r w:rsidRPr="005E6199">
        <w:t xml:space="preserve">Project Co </w:t>
      </w:r>
      <w:r w:rsidR="00FB1004" w:rsidRPr="005E6199">
        <w:t xml:space="preserve">shall undertake </w:t>
      </w:r>
      <w:r w:rsidR="00A35E8D" w:rsidRPr="005E6199">
        <w:t xml:space="preserve">External </w:t>
      </w:r>
      <w:r w:rsidR="00144A0E" w:rsidRPr="005E6199">
        <w:t>IMS</w:t>
      </w:r>
      <w:r w:rsidR="00FB1004" w:rsidRPr="005E6199">
        <w:t xml:space="preserve"> </w:t>
      </w:r>
      <w:r w:rsidR="00A35E8D" w:rsidRPr="005E6199">
        <w:t>A</w:t>
      </w:r>
      <w:r w:rsidR="00FB1004" w:rsidRPr="005E6199">
        <w:t xml:space="preserve">udits </w:t>
      </w:r>
      <w:r w:rsidR="00A35E8D" w:rsidRPr="005E6199">
        <w:t>throughout the Project Term</w:t>
      </w:r>
      <w:r w:rsidR="00FB1004" w:rsidRPr="005E6199">
        <w:t>.</w:t>
      </w:r>
    </w:p>
    <w:p w14:paraId="0AC77B12" w14:textId="77777777" w:rsidR="00FB1004" w:rsidRPr="005E6199" w:rsidRDefault="00FB1004" w:rsidP="00F96103">
      <w:pPr>
        <w:jc w:val="both"/>
      </w:pPr>
    </w:p>
    <w:p w14:paraId="21C90C53" w14:textId="4099C617" w:rsidR="00FB1004" w:rsidRPr="005E6199" w:rsidRDefault="004213AB" w:rsidP="00F96103">
      <w:pPr>
        <w:jc w:val="both"/>
      </w:pPr>
      <w:r w:rsidRPr="005E6199">
        <w:t>E</w:t>
      </w:r>
      <w:r w:rsidR="00FB1004" w:rsidRPr="005E6199">
        <w:t xml:space="preserve">xternal </w:t>
      </w:r>
      <w:r w:rsidRPr="005E6199">
        <w:t>IMS A</w:t>
      </w:r>
      <w:r w:rsidR="00FB1004" w:rsidRPr="005E6199">
        <w:t xml:space="preserve">udits shall be conducted by an independent </w:t>
      </w:r>
      <w:r w:rsidR="00144A0E" w:rsidRPr="005E6199">
        <w:t xml:space="preserve">IMS </w:t>
      </w:r>
      <w:r w:rsidR="00FB1004" w:rsidRPr="005E6199">
        <w:t xml:space="preserve">auditor certified by an accredited auditors’ registration body such as International Register for Certificated Auditors, Registrar Accreditation Board, National Quality Institute, or other equivalent body.  The auditor shall also be qualified to audit the scope of the </w:t>
      </w:r>
      <w:r w:rsidR="00144A0E" w:rsidRPr="005E6199">
        <w:t>IMS</w:t>
      </w:r>
      <w:r w:rsidR="00FB1004" w:rsidRPr="005E6199">
        <w:t xml:space="preserve">.  </w:t>
      </w:r>
      <w:r w:rsidR="00144A0E" w:rsidRPr="005E6199">
        <w:t xml:space="preserve">It is acceptable that different auditors be used for the quality, environment and health &amp; safety areas of the IMS.  </w:t>
      </w:r>
      <w:r w:rsidR="00FB1004" w:rsidRPr="005E6199">
        <w:t xml:space="preserve">The audit process shall follow the guidelines for </w:t>
      </w:r>
      <w:r w:rsidR="00FB1004" w:rsidRPr="005E6199">
        <w:rPr>
          <w:i/>
          <w:iCs/>
        </w:rPr>
        <w:t>Auditing Management Systems</w:t>
      </w:r>
      <w:r w:rsidR="00FB1004" w:rsidRPr="005E6199">
        <w:t xml:space="preserve">, </w:t>
      </w:r>
      <w:r w:rsidR="00FB1004" w:rsidRPr="005E6199">
        <w:rPr>
          <w:iCs/>
        </w:rPr>
        <w:t>ISO 19011</w:t>
      </w:r>
      <w:r w:rsidR="00FB1004" w:rsidRPr="005E6199">
        <w:t>, as amended or substituted from time to time.</w:t>
      </w:r>
    </w:p>
    <w:p w14:paraId="38EA9B21" w14:textId="77777777" w:rsidR="00FB1004" w:rsidRPr="005E6199" w:rsidRDefault="00FB1004" w:rsidP="00F96103">
      <w:pPr>
        <w:jc w:val="both"/>
      </w:pPr>
    </w:p>
    <w:p w14:paraId="1B4E05B3" w14:textId="22D69CEF" w:rsidR="00FB1004" w:rsidRDefault="00FB1004" w:rsidP="00F96103">
      <w:pPr>
        <w:jc w:val="both"/>
      </w:pPr>
      <w:r w:rsidRPr="005E6199">
        <w:t xml:space="preserve">The </w:t>
      </w:r>
      <w:r w:rsidR="004213AB" w:rsidRPr="005E6199">
        <w:t>E</w:t>
      </w:r>
      <w:r w:rsidR="00144A0E" w:rsidRPr="005E6199">
        <w:t xml:space="preserve">xternal </w:t>
      </w:r>
      <w:r w:rsidR="004213AB" w:rsidRPr="005E6199">
        <w:t>IMS A</w:t>
      </w:r>
      <w:r w:rsidRPr="005E6199">
        <w:t>udit shall, at a minimum, ensure that:</w:t>
      </w:r>
    </w:p>
    <w:p w14:paraId="3D758C56" w14:textId="77777777" w:rsidR="003B46C1" w:rsidRPr="005E6199" w:rsidRDefault="003B46C1" w:rsidP="00F96103">
      <w:pPr>
        <w:jc w:val="both"/>
      </w:pPr>
    </w:p>
    <w:p w14:paraId="1B3D6D29" w14:textId="72999A65" w:rsidR="00FB1004" w:rsidRDefault="00A91B62" w:rsidP="003B46C1">
      <w:pPr>
        <w:pStyle w:val="ListParagraph"/>
        <w:numPr>
          <w:ilvl w:val="0"/>
          <w:numId w:val="21"/>
        </w:numPr>
        <w:ind w:left="1124" w:hanging="562"/>
        <w:rPr>
          <w:color w:val="000000"/>
          <w:lang w:val="en-US"/>
        </w:rPr>
      </w:pPr>
      <w:r>
        <w:rPr>
          <w:color w:val="000000"/>
          <w:lang w:val="en-US"/>
        </w:rPr>
        <w:t>f</w:t>
      </w:r>
      <w:r w:rsidRPr="00BD58AE">
        <w:rPr>
          <w:color w:val="000000"/>
          <w:lang w:val="en-US"/>
        </w:rPr>
        <w:t xml:space="preserve">or </w:t>
      </w:r>
      <w:r w:rsidR="00FB1004" w:rsidRPr="00BD58AE">
        <w:rPr>
          <w:color w:val="000000"/>
          <w:lang w:val="en-US"/>
        </w:rPr>
        <w:t xml:space="preserve">ISO 9001 certification, all input requirements are adhered to and that the IMS is implemented and in compliance with the requirements of the ISO 9001 standard, as amended or substituted from time to time to meet customer requirements and applicable regulatory standards.  A full system audit shall be completed within one year of </w:t>
      </w:r>
      <w:r w:rsidR="004213AB" w:rsidRPr="00BD58AE">
        <w:rPr>
          <w:color w:val="000000"/>
          <w:lang w:val="en-US"/>
        </w:rPr>
        <w:t>Commercial Close</w:t>
      </w:r>
      <w:r w:rsidR="00FB1004" w:rsidRPr="00BD58AE">
        <w:rPr>
          <w:color w:val="000000"/>
          <w:lang w:val="en-US"/>
        </w:rPr>
        <w:t xml:space="preserve"> and thereafter at least once per year during the </w:t>
      </w:r>
      <w:r w:rsidR="004213AB" w:rsidRPr="00BD58AE">
        <w:rPr>
          <w:color w:val="000000"/>
          <w:lang w:val="en-US"/>
        </w:rPr>
        <w:t>Project Term</w:t>
      </w:r>
      <w:r w:rsidR="007E2162">
        <w:rPr>
          <w:color w:val="000000"/>
          <w:lang w:val="en-US"/>
        </w:rPr>
        <w:t xml:space="preserve">, </w:t>
      </w:r>
      <w:r w:rsidR="001B0508">
        <w:rPr>
          <w:color w:val="000000"/>
          <w:lang w:val="en-US"/>
        </w:rPr>
        <w:t xml:space="preserve">or as required by the ISO </w:t>
      </w:r>
      <w:r w:rsidR="001651B6">
        <w:rPr>
          <w:color w:val="000000"/>
          <w:lang w:val="en-US"/>
        </w:rPr>
        <w:t xml:space="preserve">9001 </w:t>
      </w:r>
      <w:r w:rsidR="001B0508">
        <w:rPr>
          <w:color w:val="000000"/>
          <w:lang w:val="en-US"/>
        </w:rPr>
        <w:t>Registrar:</w:t>
      </w:r>
    </w:p>
    <w:p w14:paraId="4D1D27EC" w14:textId="77777777" w:rsidR="001B0508" w:rsidRPr="00BD58AE" w:rsidRDefault="001B0508" w:rsidP="00A13358">
      <w:pPr>
        <w:pStyle w:val="ListParagraph"/>
        <w:ind w:left="1124"/>
        <w:rPr>
          <w:color w:val="000000"/>
          <w:lang w:val="en-US"/>
        </w:rPr>
      </w:pPr>
    </w:p>
    <w:p w14:paraId="4E55088F" w14:textId="59F2B982" w:rsidR="00FB1004" w:rsidRPr="00BD58AE" w:rsidRDefault="00FB1004" w:rsidP="003B46C1">
      <w:pPr>
        <w:pStyle w:val="ListParagraph"/>
        <w:numPr>
          <w:ilvl w:val="0"/>
          <w:numId w:val="21"/>
        </w:numPr>
        <w:ind w:left="1124" w:hanging="562"/>
        <w:rPr>
          <w:color w:val="000000"/>
          <w:lang w:val="en-US"/>
        </w:rPr>
      </w:pPr>
      <w:r w:rsidRPr="00BD58AE">
        <w:rPr>
          <w:color w:val="000000"/>
          <w:lang w:val="en-US"/>
        </w:rPr>
        <w:t xml:space="preserve">For </w:t>
      </w:r>
      <w:r w:rsidR="00946C6B" w:rsidRPr="00BD58AE">
        <w:rPr>
          <w:color w:val="000000"/>
          <w:lang w:val="en-US"/>
        </w:rPr>
        <w:t xml:space="preserve">the </w:t>
      </w:r>
      <w:r w:rsidR="00A91B62">
        <w:rPr>
          <w:color w:val="000000"/>
          <w:lang w:val="en-US"/>
        </w:rPr>
        <w:t>E</w:t>
      </w:r>
      <w:r w:rsidR="00A91B62" w:rsidRPr="00BD58AE">
        <w:rPr>
          <w:color w:val="000000"/>
          <w:lang w:val="en-US"/>
        </w:rPr>
        <w:t xml:space="preserve">nvironmental </w:t>
      </w:r>
      <w:r w:rsidR="00A91B62">
        <w:rPr>
          <w:color w:val="000000"/>
          <w:lang w:val="en-US"/>
        </w:rPr>
        <w:t>P</w:t>
      </w:r>
      <w:r w:rsidR="00A91B62" w:rsidRPr="00BD58AE">
        <w:rPr>
          <w:color w:val="000000"/>
          <w:lang w:val="en-US"/>
        </w:rPr>
        <w:t xml:space="preserve">rotection </w:t>
      </w:r>
      <w:r w:rsidR="00A91B62">
        <w:rPr>
          <w:color w:val="000000"/>
          <w:lang w:val="en-US"/>
        </w:rPr>
        <w:t>P</w:t>
      </w:r>
      <w:r w:rsidR="00A91B62" w:rsidRPr="00BD58AE">
        <w:rPr>
          <w:color w:val="000000"/>
          <w:lang w:val="en-US"/>
        </w:rPr>
        <w:t>lan</w:t>
      </w:r>
      <w:r w:rsidR="00144A0E" w:rsidRPr="00BD58AE">
        <w:rPr>
          <w:color w:val="000000"/>
          <w:lang w:val="en-US"/>
        </w:rPr>
        <w:t xml:space="preserve">, </w:t>
      </w:r>
      <w:r w:rsidRPr="00BD58AE">
        <w:rPr>
          <w:color w:val="000000"/>
          <w:lang w:val="en-US"/>
        </w:rPr>
        <w:t xml:space="preserve">the audit will </w:t>
      </w:r>
      <w:r w:rsidR="00144A0E" w:rsidRPr="00BD58AE">
        <w:rPr>
          <w:color w:val="000000"/>
          <w:lang w:val="en-US"/>
        </w:rPr>
        <w:t xml:space="preserve">demonstrate that </w:t>
      </w:r>
      <w:r w:rsidR="00246092" w:rsidRPr="00BD58AE">
        <w:rPr>
          <w:color w:val="000000"/>
          <w:lang w:val="en-US"/>
        </w:rPr>
        <w:t xml:space="preserve">Project Co </w:t>
      </w:r>
      <w:r w:rsidR="00144A0E" w:rsidRPr="00BD58AE">
        <w:rPr>
          <w:color w:val="000000"/>
          <w:lang w:val="en-US"/>
        </w:rPr>
        <w:t xml:space="preserve">activities and management procedures, plans and programs </w:t>
      </w:r>
      <w:r w:rsidRPr="00BD58AE">
        <w:rPr>
          <w:color w:val="000000"/>
          <w:lang w:val="en-US"/>
        </w:rPr>
        <w:t xml:space="preserve">conform to the requirements of the ISO 14001 standard (without requiring full certification) as amended or substituted from time to time to meet customer requirements and applicable regulatory standards.  Audits will be conducted at least once per year during the </w:t>
      </w:r>
      <w:r w:rsidR="004213AB" w:rsidRPr="00BD58AE">
        <w:rPr>
          <w:color w:val="000000"/>
          <w:lang w:val="en-US"/>
        </w:rPr>
        <w:t>Project Term</w:t>
      </w:r>
      <w:r w:rsidR="00A91B62">
        <w:rPr>
          <w:color w:val="000000"/>
          <w:lang w:val="en-US"/>
        </w:rPr>
        <w:t>;</w:t>
      </w:r>
    </w:p>
    <w:p w14:paraId="4FD0C7A7" w14:textId="48B84627" w:rsidR="00FB1004" w:rsidRPr="00BD58AE" w:rsidRDefault="00A91B62" w:rsidP="003B46C1">
      <w:pPr>
        <w:pStyle w:val="ListParagraph"/>
        <w:numPr>
          <w:ilvl w:val="0"/>
          <w:numId w:val="21"/>
        </w:numPr>
        <w:ind w:left="1124" w:hanging="562"/>
        <w:rPr>
          <w:color w:val="000000"/>
          <w:lang w:val="en-US"/>
        </w:rPr>
      </w:pPr>
      <w:r>
        <w:rPr>
          <w:color w:val="000000"/>
          <w:lang w:val="en-US"/>
        </w:rPr>
        <w:t>f</w:t>
      </w:r>
      <w:r w:rsidRPr="00BD58AE">
        <w:rPr>
          <w:color w:val="000000"/>
          <w:lang w:val="en-US"/>
        </w:rPr>
        <w:t xml:space="preserve">or </w:t>
      </w:r>
      <w:r w:rsidR="00C709FB" w:rsidRPr="00BD58AE">
        <w:rPr>
          <w:color w:val="000000"/>
          <w:lang w:val="en-US"/>
        </w:rPr>
        <w:t xml:space="preserve">Project health </w:t>
      </w:r>
      <w:r>
        <w:rPr>
          <w:color w:val="000000"/>
          <w:lang w:val="en-US"/>
        </w:rPr>
        <w:t>and</w:t>
      </w:r>
      <w:r w:rsidRPr="00BD58AE">
        <w:rPr>
          <w:color w:val="000000"/>
          <w:lang w:val="en-US"/>
        </w:rPr>
        <w:t xml:space="preserve"> </w:t>
      </w:r>
      <w:r w:rsidR="00C709FB" w:rsidRPr="00BD58AE">
        <w:rPr>
          <w:color w:val="000000"/>
          <w:lang w:val="en-US"/>
        </w:rPr>
        <w:t xml:space="preserve">safety management, the audit will demonstrate that </w:t>
      </w:r>
      <w:r w:rsidR="00246092" w:rsidRPr="00BD58AE">
        <w:rPr>
          <w:color w:val="000000"/>
          <w:lang w:val="en-US"/>
        </w:rPr>
        <w:t xml:space="preserve">Project Co </w:t>
      </w:r>
      <w:r w:rsidR="00C709FB" w:rsidRPr="00BD58AE">
        <w:rPr>
          <w:color w:val="000000"/>
          <w:lang w:val="en-US"/>
        </w:rPr>
        <w:t xml:space="preserve">activities and </w:t>
      </w:r>
      <w:r w:rsidR="00C709FB" w:rsidRPr="00BD58AE">
        <w:rPr>
          <w:color w:val="000000"/>
          <w:lang w:val="en-US"/>
        </w:rPr>
        <w:lastRenderedPageBreak/>
        <w:t xml:space="preserve">management procedures, plans and programs conform to the requirements of the </w:t>
      </w:r>
      <w:r w:rsidR="00BB6DD1" w:rsidRPr="00BD58AE">
        <w:rPr>
          <w:color w:val="000000"/>
          <w:lang w:val="en-US"/>
        </w:rPr>
        <w:t xml:space="preserve">COR </w:t>
      </w:r>
      <w:r>
        <w:rPr>
          <w:color w:val="000000"/>
          <w:lang w:val="en-US"/>
        </w:rPr>
        <w:t>p</w:t>
      </w:r>
      <w:r w:rsidRPr="00BD58AE">
        <w:rPr>
          <w:color w:val="000000"/>
          <w:lang w:val="en-US"/>
        </w:rPr>
        <w:t>rogram</w:t>
      </w:r>
      <w:r w:rsidR="00BB338D" w:rsidRPr="00BD58AE">
        <w:rPr>
          <w:color w:val="000000"/>
          <w:lang w:val="en-US"/>
        </w:rPr>
        <w:t>,</w:t>
      </w:r>
      <w:r w:rsidR="00AF36B3" w:rsidRPr="00BD58AE">
        <w:rPr>
          <w:color w:val="000000"/>
          <w:lang w:val="en-US"/>
        </w:rPr>
        <w:t xml:space="preserve"> as amended or substituted from time to time.  The </w:t>
      </w:r>
      <w:r w:rsidR="00B90686" w:rsidRPr="00BD58AE">
        <w:rPr>
          <w:color w:val="000000"/>
          <w:lang w:val="en-US"/>
        </w:rPr>
        <w:t>IMS-OHS</w:t>
      </w:r>
      <w:r w:rsidR="00AF36B3" w:rsidRPr="00BD58AE">
        <w:rPr>
          <w:color w:val="000000"/>
          <w:lang w:val="en-US"/>
        </w:rPr>
        <w:t xml:space="preserve"> must also conform to the requirements of </w:t>
      </w:r>
      <w:r w:rsidR="00BB6DD1" w:rsidRPr="00BD58AE">
        <w:rPr>
          <w:color w:val="000000"/>
          <w:lang w:val="en-US"/>
        </w:rPr>
        <w:t xml:space="preserve">the </w:t>
      </w:r>
      <w:r w:rsidR="005B1811" w:rsidRPr="00BD58AE">
        <w:rPr>
          <w:color w:val="000000"/>
          <w:lang w:val="en-US"/>
        </w:rPr>
        <w:t xml:space="preserve">OHSAS </w:t>
      </w:r>
      <w:r w:rsidR="00D81D26" w:rsidRPr="00BD58AE">
        <w:rPr>
          <w:color w:val="000000"/>
          <w:lang w:val="en-US"/>
        </w:rPr>
        <w:t xml:space="preserve">18001 </w:t>
      </w:r>
      <w:r w:rsidR="005F139F" w:rsidRPr="00BD58AE">
        <w:rPr>
          <w:color w:val="000000"/>
          <w:lang w:val="en-US"/>
        </w:rPr>
        <w:t>s</w:t>
      </w:r>
      <w:r w:rsidR="00603C1C" w:rsidRPr="00BD58AE">
        <w:rPr>
          <w:color w:val="000000"/>
          <w:lang w:val="en-US"/>
        </w:rPr>
        <w:t xml:space="preserve">tandard as amended or substituted from time to time to meet customer requirements and applicable regulatory standards.  </w:t>
      </w:r>
      <w:r w:rsidR="00BB6DD1" w:rsidRPr="00BD58AE">
        <w:rPr>
          <w:color w:val="000000"/>
          <w:lang w:val="en-US"/>
        </w:rPr>
        <w:t xml:space="preserve">Audits </w:t>
      </w:r>
      <w:r w:rsidR="00FB1004" w:rsidRPr="00BD58AE">
        <w:rPr>
          <w:color w:val="000000"/>
          <w:lang w:val="en-US"/>
        </w:rPr>
        <w:t xml:space="preserve">will be conducted at least once per year during the </w:t>
      </w:r>
      <w:r w:rsidR="004213AB" w:rsidRPr="00BD58AE">
        <w:rPr>
          <w:color w:val="000000"/>
          <w:lang w:val="en-US"/>
        </w:rPr>
        <w:t>Project Term</w:t>
      </w:r>
      <w:r w:rsidR="00FB1004" w:rsidRPr="00BD58AE">
        <w:rPr>
          <w:color w:val="000000"/>
          <w:lang w:val="en-US"/>
        </w:rPr>
        <w:t>.</w:t>
      </w:r>
    </w:p>
    <w:p w14:paraId="17883B65" w14:textId="77777777" w:rsidR="00FB1004" w:rsidRPr="005E6199" w:rsidRDefault="00FB1004" w:rsidP="00BD58AE">
      <w:pPr>
        <w:ind w:left="720"/>
        <w:jc w:val="both"/>
      </w:pPr>
    </w:p>
    <w:p w14:paraId="2D8D80B7" w14:textId="779014F0" w:rsidR="001C06C5" w:rsidRPr="005E6199" w:rsidRDefault="001C06C5" w:rsidP="00F96103">
      <w:pPr>
        <w:jc w:val="both"/>
      </w:pPr>
      <w:r w:rsidRPr="005E6199">
        <w:t xml:space="preserve">The </w:t>
      </w:r>
      <w:r w:rsidR="004213AB" w:rsidRPr="005E6199">
        <w:t>E</w:t>
      </w:r>
      <w:r w:rsidRPr="005E6199">
        <w:t>xternal</w:t>
      </w:r>
      <w:r w:rsidR="004213AB" w:rsidRPr="005E6199">
        <w:t xml:space="preserve"> IMS</w:t>
      </w:r>
      <w:r w:rsidRPr="005E6199">
        <w:t xml:space="preserve"> </w:t>
      </w:r>
      <w:r w:rsidR="004213AB" w:rsidRPr="005E6199">
        <w:t xml:space="preserve">Audit </w:t>
      </w:r>
      <w:r w:rsidRPr="005E6199">
        <w:t xml:space="preserve">program </w:t>
      </w:r>
      <w:r w:rsidR="003D350C">
        <w:t xml:space="preserve">identified in </w:t>
      </w:r>
      <w:r w:rsidR="001651B6">
        <w:t xml:space="preserve">this </w:t>
      </w:r>
      <w:r w:rsidR="003D350C">
        <w:t xml:space="preserve">Section 5.3 paragraphs a) to c) </w:t>
      </w:r>
      <w:r w:rsidRPr="005E6199">
        <w:t xml:space="preserve">shall </w:t>
      </w:r>
      <w:r w:rsidR="007344CB">
        <w:t>cover</w:t>
      </w:r>
      <w:r w:rsidRPr="005E6199">
        <w:t xml:space="preserve"> </w:t>
      </w:r>
      <w:r w:rsidR="007344CB">
        <w:t xml:space="preserve">all of </w:t>
      </w:r>
      <w:r w:rsidR="00D14B44" w:rsidRPr="005E6199">
        <w:t>Project Co</w:t>
      </w:r>
      <w:r w:rsidR="007344CB">
        <w:t>’s activities</w:t>
      </w:r>
      <w:r w:rsidR="003D350C">
        <w:t xml:space="preserve">. </w:t>
      </w:r>
      <w:r w:rsidR="007344CB">
        <w:t xml:space="preserve">The External IMS Audit program identified in </w:t>
      </w:r>
      <w:r w:rsidR="001651B6">
        <w:t xml:space="preserve">this </w:t>
      </w:r>
      <w:r w:rsidR="007344CB">
        <w:t>Section 5.3 paragraphs b) and c) shall extend to</w:t>
      </w:r>
      <w:r w:rsidR="004213AB" w:rsidRPr="005E6199">
        <w:t xml:space="preserve">Project Co Parties </w:t>
      </w:r>
      <w:r w:rsidRPr="005E6199">
        <w:t xml:space="preserve">awarded scopes of work </w:t>
      </w:r>
      <w:r w:rsidR="001B0508">
        <w:t xml:space="preserve">on the Lands </w:t>
      </w:r>
      <w:r w:rsidRPr="005E6199">
        <w:t>exceeding $</w:t>
      </w:r>
      <w:r w:rsidR="001B0508">
        <w:t>2</w:t>
      </w:r>
      <w:r w:rsidRPr="005E6199">
        <w:t>,000,000.</w:t>
      </w:r>
      <w:r w:rsidR="00C709FB" w:rsidRPr="005E6199">
        <w:t xml:space="preserve">  </w:t>
      </w:r>
      <w:r w:rsidR="004213AB" w:rsidRPr="005E6199">
        <w:t xml:space="preserve">The terms of reference and contracts issued by Project Co and any Project Co Parties to any subcontractors must specifically reference this requirement, and Project Co Parties and subcontractors must be asked to demonstrate the competence and capability to comply with the requirement.  </w:t>
      </w:r>
    </w:p>
    <w:p w14:paraId="347CA9DE" w14:textId="77777777" w:rsidR="001C06C5" w:rsidRPr="005E6199" w:rsidRDefault="001C06C5" w:rsidP="00F96103">
      <w:pPr>
        <w:widowControl w:val="0"/>
        <w:jc w:val="both"/>
      </w:pPr>
    </w:p>
    <w:p w14:paraId="2A2B60C4" w14:textId="4073C0F1" w:rsidR="00FB1004" w:rsidRPr="005E6199" w:rsidRDefault="00FB1004" w:rsidP="00F96103">
      <w:pPr>
        <w:jc w:val="both"/>
      </w:pPr>
      <w:r w:rsidRPr="005E6199">
        <w:t xml:space="preserve">All </w:t>
      </w:r>
      <w:r w:rsidR="00EE6831" w:rsidRPr="005E6199">
        <w:t>N</w:t>
      </w:r>
      <w:r w:rsidR="00357A61" w:rsidRPr="005E6199">
        <w:t>on-Conformances</w:t>
      </w:r>
      <w:r w:rsidRPr="005E6199">
        <w:t xml:space="preserve"> identified by the external auditor during the audit shall be addressed and corrective measures </w:t>
      </w:r>
      <w:r w:rsidRPr="005E6199">
        <w:lastRenderedPageBreak/>
        <w:t xml:space="preserve">implemented by </w:t>
      </w:r>
      <w:r w:rsidR="00D14B44" w:rsidRPr="005E6199">
        <w:t>Project Co</w:t>
      </w:r>
      <w:r w:rsidRPr="005E6199">
        <w:t xml:space="preserve"> within 30 </w:t>
      </w:r>
      <w:r w:rsidR="004213AB" w:rsidRPr="005E6199">
        <w:t xml:space="preserve">calendar </w:t>
      </w:r>
      <w:r w:rsidRPr="005E6199">
        <w:t xml:space="preserve">days of the submission of the audit report.  </w:t>
      </w:r>
      <w:r w:rsidR="00D14B44" w:rsidRPr="005E6199">
        <w:t>Project Co</w:t>
      </w:r>
      <w:r w:rsidR="00882C03" w:rsidRPr="005E6199">
        <w:t xml:space="preserve"> shall provide final audit reports to the Ministry Representative within fourteen</w:t>
      </w:r>
      <w:r w:rsidR="00044B10" w:rsidRPr="005E6199">
        <w:t xml:space="preserve"> calendar</w:t>
      </w:r>
      <w:r w:rsidR="00882C03" w:rsidRPr="005E6199">
        <w:t xml:space="preserve"> days of the closing of the audits.</w:t>
      </w:r>
      <w:r w:rsidRPr="005E6199">
        <w:t xml:space="preserve"> Evidence of the correction of any </w:t>
      </w:r>
      <w:r w:rsidR="00882C03" w:rsidRPr="005E6199">
        <w:t>Non-Conformances</w:t>
      </w:r>
      <w:r w:rsidRPr="005E6199">
        <w:t xml:space="preserve"> identified in the audit shall be submitted by </w:t>
      </w:r>
      <w:r w:rsidR="00246092" w:rsidRPr="005E6199">
        <w:t xml:space="preserve">Project Co </w:t>
      </w:r>
      <w:r w:rsidRPr="005E6199">
        <w:t>to the Ministry</w:t>
      </w:r>
      <w:r w:rsidR="00882C03" w:rsidRPr="005E6199">
        <w:t>’s Representative</w:t>
      </w:r>
      <w:r w:rsidRPr="005E6199">
        <w:t xml:space="preserve"> within 30 calendar days of </w:t>
      </w:r>
      <w:r w:rsidR="00882C03" w:rsidRPr="005E6199">
        <w:t xml:space="preserve">the Ministry’s </w:t>
      </w:r>
      <w:r w:rsidRPr="005E6199">
        <w:t>receipt of the final audit report.</w:t>
      </w:r>
    </w:p>
    <w:p w14:paraId="7288B4E1" w14:textId="77777777" w:rsidR="00E8765A" w:rsidRPr="0029292C" w:rsidRDefault="00E8765A" w:rsidP="00F96103">
      <w:pPr>
        <w:jc w:val="both"/>
        <w:rPr>
          <w:rFonts w:ascii="Arial" w:hAnsi="Arial" w:cs="Arial"/>
          <w:sz w:val="20"/>
          <w:szCs w:val="20"/>
        </w:rPr>
      </w:pPr>
    </w:p>
    <w:p w14:paraId="292B5C20" w14:textId="4DB840F3" w:rsidR="001A5BF6" w:rsidRPr="009F6A2C" w:rsidRDefault="001A5BF6" w:rsidP="009B22E0">
      <w:pPr>
        <w:pStyle w:val="Heading1"/>
        <w:numPr>
          <w:ilvl w:val="1"/>
          <w:numId w:val="10"/>
        </w:numPr>
        <w:ind w:left="567" w:hanging="567"/>
        <w:jc w:val="left"/>
        <w:rPr>
          <w:u w:val="none"/>
          <w:lang w:val="en-US"/>
        </w:rPr>
      </w:pPr>
      <w:bookmarkStart w:id="59" w:name="_Toc409718795"/>
      <w:r w:rsidRPr="009F6A2C">
        <w:rPr>
          <w:u w:val="none"/>
          <w:lang w:val="en-US"/>
        </w:rPr>
        <w:t>Ministry’s IMS Audit</w:t>
      </w:r>
      <w:bookmarkEnd w:id="59"/>
    </w:p>
    <w:p w14:paraId="075363D6" w14:textId="77777777" w:rsidR="00B62982" w:rsidRDefault="00B62982" w:rsidP="006263D3">
      <w:pPr>
        <w:rPr>
          <w:rFonts w:ascii="Arial" w:eastAsiaTheme="minorHAnsi" w:hAnsi="Arial" w:cs="Arial"/>
          <w:sz w:val="20"/>
          <w:szCs w:val="20"/>
        </w:rPr>
      </w:pPr>
    </w:p>
    <w:p w14:paraId="6A3134A6" w14:textId="159BEC8B" w:rsidR="00981AA6" w:rsidRPr="00981AA6" w:rsidRDefault="00981AA6" w:rsidP="009B22E0">
      <w:pPr>
        <w:pStyle w:val="ListParagraph"/>
        <w:ind w:left="567" w:hanging="567"/>
        <w:jc w:val="both"/>
        <w:rPr>
          <w:rFonts w:ascii="Arial" w:hAnsi="Arial" w:cs="Arial"/>
          <w:b/>
          <w:sz w:val="22"/>
          <w:szCs w:val="22"/>
        </w:rPr>
      </w:pPr>
      <w:r w:rsidRPr="00981AA6">
        <w:rPr>
          <w:rFonts w:ascii="Arial" w:hAnsi="Arial" w:cs="Arial"/>
          <w:b/>
          <w:sz w:val="22"/>
          <w:szCs w:val="22"/>
        </w:rPr>
        <w:t>5.4.1</w:t>
      </w:r>
      <w:r w:rsidRPr="00981AA6">
        <w:rPr>
          <w:rFonts w:ascii="Arial" w:hAnsi="Arial" w:cs="Arial"/>
          <w:b/>
          <w:sz w:val="22"/>
          <w:szCs w:val="22"/>
        </w:rPr>
        <w:tab/>
        <w:t>General</w:t>
      </w:r>
    </w:p>
    <w:p w14:paraId="0FAC6EF1" w14:textId="77777777" w:rsidR="00981AA6" w:rsidRDefault="00981AA6" w:rsidP="00981AA6">
      <w:pPr>
        <w:ind w:left="720"/>
        <w:rPr>
          <w:rFonts w:ascii="Arial" w:eastAsiaTheme="minorHAnsi" w:hAnsi="Arial" w:cs="Arial"/>
          <w:sz w:val="20"/>
          <w:szCs w:val="20"/>
        </w:rPr>
      </w:pPr>
    </w:p>
    <w:p w14:paraId="056F18BE" w14:textId="33BDBD16" w:rsidR="00A61966" w:rsidRDefault="00A64B6C" w:rsidP="009B22E0">
      <w:pPr>
        <w:rPr>
          <w:color w:val="000000"/>
          <w:lang w:val="en-US"/>
        </w:rPr>
      </w:pPr>
      <w:r>
        <w:rPr>
          <w:color w:val="000000"/>
          <w:lang w:val="en-US"/>
        </w:rPr>
        <w:t xml:space="preserve">The </w:t>
      </w:r>
      <w:r w:rsidR="00A61966" w:rsidRPr="00981AA6">
        <w:rPr>
          <w:color w:val="000000"/>
          <w:lang w:val="en-US"/>
        </w:rPr>
        <w:t xml:space="preserve">Ministry shall determine the frequency of auditing through regular and ongoing review of </w:t>
      </w:r>
      <w:r w:rsidR="00246092" w:rsidRPr="00981AA6">
        <w:rPr>
          <w:color w:val="000000"/>
          <w:lang w:val="en-US"/>
        </w:rPr>
        <w:t>Project Co</w:t>
      </w:r>
      <w:r w:rsidR="00A61966" w:rsidRPr="00981AA6">
        <w:rPr>
          <w:color w:val="000000"/>
          <w:lang w:val="en-US"/>
        </w:rPr>
        <w:t xml:space="preserve">’s performance and management systems. Without limiting </w:t>
      </w:r>
      <w:r w:rsidR="00FB7CB5" w:rsidRPr="00981AA6">
        <w:rPr>
          <w:color w:val="000000"/>
          <w:lang w:val="en-US"/>
        </w:rPr>
        <w:t>Project Co</w:t>
      </w:r>
      <w:r w:rsidR="00A61966" w:rsidRPr="00981AA6">
        <w:rPr>
          <w:color w:val="000000"/>
          <w:lang w:val="en-US"/>
        </w:rPr>
        <w:t xml:space="preserve">’s obligations under </w:t>
      </w:r>
      <w:r w:rsidR="00F96103" w:rsidRPr="00981AA6">
        <w:rPr>
          <w:color w:val="000000"/>
          <w:lang w:val="en-US"/>
        </w:rPr>
        <w:t>Part 5</w:t>
      </w:r>
      <w:r w:rsidR="00A61966" w:rsidRPr="00981AA6">
        <w:rPr>
          <w:color w:val="000000"/>
          <w:lang w:val="en-US"/>
        </w:rPr>
        <w:t xml:space="preserve"> of the Project Agreement, </w:t>
      </w:r>
      <w:r w:rsidR="00246092" w:rsidRPr="00981AA6">
        <w:rPr>
          <w:color w:val="000000"/>
          <w:lang w:val="en-US"/>
        </w:rPr>
        <w:t xml:space="preserve">Project Co </w:t>
      </w:r>
      <w:r w:rsidR="00A61966" w:rsidRPr="00981AA6">
        <w:rPr>
          <w:color w:val="000000"/>
          <w:lang w:val="en-US"/>
        </w:rPr>
        <w:t xml:space="preserve">shall provide and shall ensure </w:t>
      </w:r>
      <w:r w:rsidR="00246092" w:rsidRPr="00981AA6">
        <w:rPr>
          <w:color w:val="000000"/>
          <w:lang w:val="en-US"/>
        </w:rPr>
        <w:t xml:space="preserve">Project Co </w:t>
      </w:r>
      <w:r w:rsidR="00A61966" w:rsidRPr="00981AA6">
        <w:rPr>
          <w:color w:val="000000"/>
          <w:lang w:val="en-US"/>
        </w:rPr>
        <w:t>Parties provide</w:t>
      </w:r>
      <w:r>
        <w:rPr>
          <w:color w:val="000000"/>
          <w:lang w:val="en-US"/>
        </w:rPr>
        <w:t xml:space="preserve"> the</w:t>
      </w:r>
      <w:r w:rsidR="00A61966" w:rsidRPr="00981AA6">
        <w:rPr>
          <w:color w:val="000000"/>
          <w:lang w:val="en-US"/>
        </w:rPr>
        <w:t xml:space="preserve"> Ministry’s auditors with all documentation, records, access, facilities and assistance requested in connection with </w:t>
      </w:r>
      <w:r>
        <w:rPr>
          <w:color w:val="000000"/>
          <w:lang w:val="en-US"/>
        </w:rPr>
        <w:t xml:space="preserve">the </w:t>
      </w:r>
      <w:r w:rsidR="00A61966" w:rsidRPr="00981AA6">
        <w:rPr>
          <w:color w:val="000000"/>
          <w:lang w:val="en-US"/>
        </w:rPr>
        <w:t>Ministry’s IMS Audit activities.</w:t>
      </w:r>
    </w:p>
    <w:p w14:paraId="4A0A99A8" w14:textId="77777777" w:rsidR="00981AA6" w:rsidRPr="00981AA6" w:rsidRDefault="00981AA6" w:rsidP="00981AA6">
      <w:pPr>
        <w:ind w:left="720"/>
        <w:rPr>
          <w:color w:val="000000"/>
          <w:lang w:val="en-US"/>
        </w:rPr>
      </w:pPr>
    </w:p>
    <w:p w14:paraId="1214E195" w14:textId="110BBF2D" w:rsidR="00A61966" w:rsidRDefault="004D792E" w:rsidP="009B22E0">
      <w:pPr>
        <w:pStyle w:val="ListParagraph"/>
        <w:ind w:left="0"/>
        <w:jc w:val="both"/>
        <w:rPr>
          <w:color w:val="000000"/>
          <w:lang w:val="en-US"/>
        </w:rPr>
      </w:pPr>
      <w:r w:rsidRPr="00981AA6">
        <w:rPr>
          <w:rFonts w:ascii="Arial" w:hAnsi="Arial" w:cs="Arial"/>
          <w:b/>
          <w:sz w:val="22"/>
          <w:szCs w:val="22"/>
        </w:rPr>
        <w:lastRenderedPageBreak/>
        <w:t>5.4.2</w:t>
      </w:r>
      <w:r w:rsidRPr="00981AA6">
        <w:rPr>
          <w:rFonts w:ascii="Arial" w:hAnsi="Arial" w:cs="Arial"/>
          <w:b/>
          <w:sz w:val="22"/>
          <w:szCs w:val="22"/>
        </w:rPr>
        <w:tab/>
      </w:r>
      <w:r w:rsidR="00246092" w:rsidRPr="00981AA6">
        <w:rPr>
          <w:color w:val="000000"/>
          <w:lang w:val="en-US"/>
        </w:rPr>
        <w:t xml:space="preserve">Project Co </w:t>
      </w:r>
      <w:r w:rsidR="00A61966" w:rsidRPr="00981AA6">
        <w:rPr>
          <w:color w:val="000000"/>
          <w:lang w:val="en-US"/>
        </w:rPr>
        <w:t xml:space="preserve">shall prepare a Corrective Action plan, and, if appropriate, a Preventative Action plan, and submit it to the Ministry Representative within 20 Business Days of the closing </w:t>
      </w:r>
      <w:r w:rsidR="00931EAB" w:rsidRPr="00981AA6">
        <w:rPr>
          <w:color w:val="000000"/>
          <w:lang w:val="en-US"/>
        </w:rPr>
        <w:t>of the Ministry’s IMS Audit</w:t>
      </w:r>
      <w:r w:rsidR="00A61966" w:rsidRPr="00981AA6">
        <w:rPr>
          <w:color w:val="000000"/>
          <w:lang w:val="en-US"/>
        </w:rPr>
        <w:t xml:space="preserve">. At each occurrence of </w:t>
      </w:r>
      <w:r w:rsidR="00246092" w:rsidRPr="00981AA6">
        <w:rPr>
          <w:color w:val="000000"/>
          <w:lang w:val="en-US"/>
        </w:rPr>
        <w:t xml:space="preserve">Project Co </w:t>
      </w:r>
      <w:r w:rsidR="00A61966" w:rsidRPr="00981AA6">
        <w:rPr>
          <w:color w:val="000000"/>
          <w:lang w:val="en-US"/>
        </w:rPr>
        <w:t xml:space="preserve">failing to prepare a Corrective Action plan or Preventative Action </w:t>
      </w:r>
      <w:r w:rsidR="00931EAB" w:rsidRPr="00981AA6">
        <w:rPr>
          <w:color w:val="000000"/>
          <w:lang w:val="en-US"/>
        </w:rPr>
        <w:t xml:space="preserve">plan </w:t>
      </w:r>
      <w:r w:rsidR="00A61966" w:rsidRPr="00981AA6">
        <w:rPr>
          <w:color w:val="000000"/>
          <w:lang w:val="en-US"/>
        </w:rPr>
        <w:t xml:space="preserve">within the required time period, </w:t>
      </w:r>
      <w:r w:rsidR="00246092" w:rsidRPr="00981AA6">
        <w:rPr>
          <w:color w:val="000000"/>
          <w:lang w:val="en-US"/>
        </w:rPr>
        <w:t xml:space="preserve">Project Co </w:t>
      </w:r>
      <w:r w:rsidR="00A61966" w:rsidRPr="00981AA6">
        <w:rPr>
          <w:color w:val="000000"/>
          <w:lang w:val="en-US"/>
        </w:rPr>
        <w:t xml:space="preserve">shall be assigned one </w:t>
      </w:r>
      <w:r w:rsidR="00365890" w:rsidRPr="00981AA6">
        <w:rPr>
          <w:color w:val="000000"/>
          <w:lang w:val="en-US"/>
        </w:rPr>
        <w:t xml:space="preserve">Quality Failure </w:t>
      </w:r>
      <w:r w:rsidR="00A61966" w:rsidRPr="00981AA6">
        <w:rPr>
          <w:color w:val="000000"/>
          <w:lang w:val="en-US"/>
        </w:rPr>
        <w:t>Point</w:t>
      </w:r>
      <w:r w:rsidR="00C5362A" w:rsidRPr="00981AA6">
        <w:rPr>
          <w:color w:val="000000"/>
          <w:lang w:val="en-US"/>
        </w:rPr>
        <w:t xml:space="preserve"> </w:t>
      </w:r>
      <w:r w:rsidR="00A61966" w:rsidRPr="00981AA6">
        <w:rPr>
          <w:color w:val="000000"/>
          <w:lang w:val="en-US"/>
        </w:rPr>
        <w:t>each day until the failure is rectified.</w:t>
      </w:r>
    </w:p>
    <w:p w14:paraId="463BD1C2" w14:textId="77777777" w:rsidR="00981AA6" w:rsidRPr="00981AA6" w:rsidRDefault="00981AA6">
      <w:pPr>
        <w:pStyle w:val="ListParagraph"/>
        <w:ind w:left="0"/>
        <w:jc w:val="both"/>
        <w:rPr>
          <w:color w:val="000000"/>
          <w:lang w:val="en-US"/>
        </w:rPr>
      </w:pPr>
    </w:p>
    <w:p w14:paraId="461EB937" w14:textId="020FAE0E" w:rsidR="00A61966" w:rsidRPr="00981AA6" w:rsidRDefault="004D792E" w:rsidP="009B22E0">
      <w:pPr>
        <w:pStyle w:val="ListParagraph"/>
        <w:ind w:left="567" w:hanging="567"/>
        <w:jc w:val="both"/>
        <w:rPr>
          <w:rFonts w:ascii="Arial" w:hAnsi="Arial" w:cs="Arial"/>
          <w:b/>
          <w:sz w:val="22"/>
          <w:szCs w:val="22"/>
        </w:rPr>
      </w:pPr>
      <w:r w:rsidRPr="00981AA6">
        <w:rPr>
          <w:rFonts w:ascii="Arial" w:hAnsi="Arial" w:cs="Arial"/>
          <w:b/>
          <w:sz w:val="22"/>
          <w:szCs w:val="22"/>
        </w:rPr>
        <w:t>5.4.3</w:t>
      </w:r>
      <w:r w:rsidRPr="00981AA6">
        <w:rPr>
          <w:rFonts w:ascii="Arial" w:hAnsi="Arial" w:cs="Arial"/>
          <w:b/>
          <w:sz w:val="22"/>
          <w:szCs w:val="22"/>
        </w:rPr>
        <w:tab/>
      </w:r>
      <w:r w:rsidR="00A61966" w:rsidRPr="00981AA6">
        <w:rPr>
          <w:rFonts w:ascii="Arial" w:hAnsi="Arial" w:cs="Arial"/>
          <w:b/>
          <w:sz w:val="22"/>
          <w:szCs w:val="22"/>
        </w:rPr>
        <w:t>Specific Requirements</w:t>
      </w:r>
    </w:p>
    <w:p w14:paraId="7FEAE560" w14:textId="77777777" w:rsidR="00981AA6" w:rsidRDefault="00981AA6" w:rsidP="009B22E0">
      <w:pPr>
        <w:rPr>
          <w:color w:val="000000"/>
          <w:lang w:val="en-US"/>
        </w:rPr>
      </w:pPr>
    </w:p>
    <w:p w14:paraId="23B453A4" w14:textId="0CECD1A5" w:rsidR="00A61966" w:rsidRDefault="00A61966" w:rsidP="009B22E0">
      <w:pPr>
        <w:rPr>
          <w:color w:val="000000"/>
          <w:lang w:val="en-US"/>
        </w:rPr>
      </w:pPr>
      <w:r w:rsidRPr="00981AA6">
        <w:rPr>
          <w:color w:val="000000"/>
          <w:lang w:val="en-US"/>
        </w:rPr>
        <w:t>The Ministry reserves the right to conduct follow up reviews on r</w:t>
      </w:r>
      <w:r w:rsidR="00EF0EB1">
        <w:rPr>
          <w:color w:val="000000"/>
          <w:lang w:val="en-US"/>
        </w:rPr>
        <w:t>easonable, but not less than 1</w:t>
      </w:r>
      <w:r w:rsidRPr="00981AA6">
        <w:rPr>
          <w:color w:val="000000"/>
          <w:lang w:val="en-US"/>
        </w:rPr>
        <w:t xml:space="preserve"> Business </w:t>
      </w:r>
      <w:r w:rsidR="00E04F38" w:rsidRPr="00981AA6">
        <w:rPr>
          <w:color w:val="000000"/>
          <w:lang w:val="en-US"/>
        </w:rPr>
        <w:t>Days</w:t>
      </w:r>
      <w:r w:rsidRPr="00981AA6">
        <w:rPr>
          <w:color w:val="000000"/>
          <w:lang w:val="en-US"/>
        </w:rPr>
        <w:t xml:space="preserve">, notice to </w:t>
      </w:r>
      <w:r w:rsidR="0075569A" w:rsidRPr="00981AA6">
        <w:rPr>
          <w:color w:val="000000"/>
          <w:lang w:val="en-US"/>
        </w:rPr>
        <w:t xml:space="preserve">Project Co </w:t>
      </w:r>
      <w:r w:rsidRPr="00981AA6">
        <w:rPr>
          <w:color w:val="000000"/>
          <w:lang w:val="en-US"/>
        </w:rPr>
        <w:t xml:space="preserve">to determine if </w:t>
      </w:r>
      <w:r w:rsidR="0075569A" w:rsidRPr="00981AA6">
        <w:rPr>
          <w:color w:val="000000"/>
          <w:lang w:val="en-US"/>
        </w:rPr>
        <w:t>Project Co</w:t>
      </w:r>
      <w:r w:rsidRPr="00981AA6">
        <w:rPr>
          <w:color w:val="000000"/>
          <w:lang w:val="en-US"/>
        </w:rPr>
        <w:t>’s Corrective Action plan or Preventative Action plan has been implemented and completed.</w:t>
      </w:r>
    </w:p>
    <w:p w14:paraId="3A214753" w14:textId="77777777" w:rsidR="00981AA6" w:rsidRPr="00981AA6" w:rsidRDefault="00981AA6" w:rsidP="00981AA6">
      <w:pPr>
        <w:pStyle w:val="ListParagraph"/>
        <w:ind w:hanging="720"/>
        <w:jc w:val="both"/>
        <w:rPr>
          <w:color w:val="000000"/>
          <w:lang w:val="en-US"/>
        </w:rPr>
      </w:pPr>
    </w:p>
    <w:p w14:paraId="29029AFC" w14:textId="77777777" w:rsidR="00EA5B66" w:rsidRDefault="00EA5B66">
      <w:pPr>
        <w:rPr>
          <w:rFonts w:ascii="Arial" w:hAnsi="Arial" w:cs="Arial"/>
          <w:b/>
          <w:sz w:val="22"/>
          <w:szCs w:val="22"/>
        </w:rPr>
      </w:pPr>
      <w:r>
        <w:rPr>
          <w:rFonts w:ascii="Arial" w:hAnsi="Arial" w:cs="Arial"/>
          <w:b/>
          <w:sz w:val="22"/>
          <w:szCs w:val="22"/>
        </w:rPr>
        <w:br w:type="page"/>
      </w:r>
    </w:p>
    <w:p w14:paraId="57F97A31" w14:textId="16146F68" w:rsidR="00A61966" w:rsidRPr="00981AA6" w:rsidRDefault="004D792E" w:rsidP="009B22E0">
      <w:pPr>
        <w:pStyle w:val="ListParagraph"/>
        <w:ind w:left="567" w:hanging="567"/>
        <w:jc w:val="both"/>
        <w:rPr>
          <w:rFonts w:ascii="Arial" w:hAnsi="Arial" w:cs="Arial"/>
          <w:b/>
          <w:sz w:val="22"/>
          <w:szCs w:val="22"/>
        </w:rPr>
      </w:pPr>
      <w:r w:rsidRPr="00981AA6">
        <w:rPr>
          <w:rFonts w:ascii="Arial" w:hAnsi="Arial" w:cs="Arial"/>
          <w:b/>
          <w:sz w:val="22"/>
          <w:szCs w:val="22"/>
        </w:rPr>
        <w:lastRenderedPageBreak/>
        <w:t>5.4.4</w:t>
      </w:r>
      <w:r w:rsidRPr="00981AA6">
        <w:rPr>
          <w:rFonts w:ascii="Arial" w:hAnsi="Arial" w:cs="Arial"/>
          <w:b/>
          <w:sz w:val="22"/>
          <w:szCs w:val="22"/>
        </w:rPr>
        <w:tab/>
      </w:r>
      <w:r w:rsidR="004A24F5" w:rsidRPr="00981AA6">
        <w:rPr>
          <w:rFonts w:ascii="Arial" w:hAnsi="Arial" w:cs="Arial"/>
          <w:b/>
          <w:sz w:val="22"/>
          <w:szCs w:val="22"/>
        </w:rPr>
        <w:t>Types of IMS</w:t>
      </w:r>
      <w:r w:rsidR="00A61966" w:rsidRPr="00981AA6">
        <w:rPr>
          <w:rFonts w:ascii="Arial" w:hAnsi="Arial" w:cs="Arial"/>
          <w:b/>
          <w:sz w:val="22"/>
          <w:szCs w:val="22"/>
        </w:rPr>
        <w:t xml:space="preserve"> Audits</w:t>
      </w:r>
    </w:p>
    <w:p w14:paraId="16D7A082" w14:textId="77777777" w:rsidR="00981AA6" w:rsidRDefault="00981AA6" w:rsidP="009B22E0">
      <w:pPr>
        <w:rPr>
          <w:color w:val="000000"/>
          <w:lang w:val="en-US"/>
        </w:rPr>
      </w:pPr>
    </w:p>
    <w:p w14:paraId="18D18BCF" w14:textId="67C91F6F" w:rsidR="00A61966" w:rsidRDefault="00A61966" w:rsidP="009B22E0">
      <w:pPr>
        <w:rPr>
          <w:color w:val="000000"/>
          <w:lang w:val="en-US"/>
        </w:rPr>
      </w:pPr>
      <w:r w:rsidRPr="00981AA6">
        <w:rPr>
          <w:color w:val="000000"/>
          <w:lang w:val="en-US"/>
        </w:rPr>
        <w:t xml:space="preserve">The following two types of </w:t>
      </w:r>
      <w:r w:rsidR="004A24F5" w:rsidRPr="00981AA6">
        <w:rPr>
          <w:color w:val="000000"/>
          <w:lang w:val="en-US"/>
        </w:rPr>
        <w:t>IMS</w:t>
      </w:r>
      <w:r w:rsidRPr="00981AA6">
        <w:rPr>
          <w:color w:val="000000"/>
          <w:lang w:val="en-US"/>
        </w:rPr>
        <w:t xml:space="preserve"> Audits may be conducted by, or on behalf of, </w:t>
      </w:r>
      <w:r w:rsidR="004D792E" w:rsidRPr="00981AA6">
        <w:rPr>
          <w:color w:val="000000"/>
          <w:lang w:val="en-US"/>
        </w:rPr>
        <w:t xml:space="preserve">the </w:t>
      </w:r>
      <w:r w:rsidRPr="00981AA6">
        <w:rPr>
          <w:color w:val="000000"/>
          <w:lang w:val="en-US"/>
        </w:rPr>
        <w:t xml:space="preserve">Ministry </w:t>
      </w:r>
      <w:r w:rsidR="004D792E" w:rsidRPr="00981AA6">
        <w:rPr>
          <w:color w:val="000000"/>
          <w:lang w:val="en-US"/>
        </w:rPr>
        <w:t xml:space="preserve">at </w:t>
      </w:r>
      <w:r w:rsidRPr="00981AA6">
        <w:rPr>
          <w:color w:val="000000"/>
          <w:lang w:val="en-US"/>
        </w:rPr>
        <w:t xml:space="preserve">its </w:t>
      </w:r>
      <w:r w:rsidR="004D792E" w:rsidRPr="00981AA6">
        <w:rPr>
          <w:color w:val="000000"/>
          <w:lang w:val="en-US"/>
        </w:rPr>
        <w:t xml:space="preserve">sole </w:t>
      </w:r>
      <w:r w:rsidRPr="00981AA6">
        <w:rPr>
          <w:color w:val="000000"/>
          <w:lang w:val="en-US"/>
        </w:rPr>
        <w:t>discretion:</w:t>
      </w:r>
    </w:p>
    <w:p w14:paraId="7672A2EB" w14:textId="77777777" w:rsidR="00084167" w:rsidRPr="00981AA6" w:rsidRDefault="00084167" w:rsidP="009B22E0">
      <w:pPr>
        <w:rPr>
          <w:color w:val="000000"/>
          <w:lang w:val="en-US"/>
        </w:rPr>
      </w:pPr>
    </w:p>
    <w:p w14:paraId="39ED4E27" w14:textId="5823357F" w:rsidR="00A61966" w:rsidRPr="009B22E0" w:rsidRDefault="004D792E" w:rsidP="009B22E0">
      <w:pPr>
        <w:pStyle w:val="ListParagraph"/>
        <w:ind w:left="851" w:hanging="851"/>
        <w:jc w:val="both"/>
      </w:pPr>
      <w:r w:rsidRPr="009B22E0">
        <w:t>5.4.4.1</w:t>
      </w:r>
      <w:r w:rsidRPr="009B22E0">
        <w:tab/>
      </w:r>
      <w:r w:rsidR="00A61966" w:rsidRPr="009B22E0">
        <w:t xml:space="preserve">Surveillance </w:t>
      </w:r>
      <w:r w:rsidR="004A24F5" w:rsidRPr="009B22E0">
        <w:t>IMS</w:t>
      </w:r>
      <w:r w:rsidR="00A61966" w:rsidRPr="009B22E0">
        <w:t xml:space="preserve"> Audits - scheduled or unscheduled field audits conducted on a random basis or on specific areas of interest throughout the Project Term. The objective of these surveillance audits is to monitor </w:t>
      </w:r>
      <w:r w:rsidR="0075569A" w:rsidRPr="009B22E0">
        <w:t>Project Co</w:t>
      </w:r>
      <w:r w:rsidR="00A61966" w:rsidRPr="009B22E0">
        <w:t xml:space="preserve">’s activities involving the Works and the </w:t>
      </w:r>
      <w:r w:rsidR="00931EAB" w:rsidRPr="009B22E0">
        <w:t>OM&amp;R</w:t>
      </w:r>
      <w:r w:rsidR="00A61966" w:rsidRPr="009B22E0">
        <w:t xml:space="preserve"> Work, including but not limited to workmanship, performance measures and general quality of materials. The Ministry Representative </w:t>
      </w:r>
      <w:r w:rsidR="00343094">
        <w:t xml:space="preserve">acting reasonably </w:t>
      </w:r>
      <w:r w:rsidR="00A61966" w:rsidRPr="009B22E0">
        <w:t xml:space="preserve">shall, during the performance of Surveillance </w:t>
      </w:r>
      <w:r w:rsidR="00FB7CB5" w:rsidRPr="009B22E0">
        <w:t>IMS</w:t>
      </w:r>
      <w:r w:rsidR="00A61966" w:rsidRPr="009B22E0">
        <w:t xml:space="preserve"> Audits, record any observations and inform </w:t>
      </w:r>
      <w:r w:rsidR="0075569A" w:rsidRPr="009B22E0">
        <w:t xml:space="preserve">Project Co </w:t>
      </w:r>
      <w:r w:rsidR="00A61966" w:rsidRPr="009B22E0">
        <w:t xml:space="preserve">of any deficiencies that require further evaluation. Any noted deficiencies shall be resolved to the satisfaction of the Ministry Representative through evidence of </w:t>
      </w:r>
      <w:r w:rsidR="0075569A" w:rsidRPr="009B22E0">
        <w:t xml:space="preserve">Project Co’s </w:t>
      </w:r>
      <w:r w:rsidR="00A61966" w:rsidRPr="009B22E0">
        <w:t xml:space="preserve">deficiency evaluation findings or the Non-Conformance process set forth </w:t>
      </w:r>
      <w:r w:rsidR="00F96103" w:rsidRPr="009B22E0">
        <w:t xml:space="preserve">in Part </w:t>
      </w:r>
      <w:r w:rsidRPr="009B22E0">
        <w:t xml:space="preserve">7 </w:t>
      </w:r>
      <w:r w:rsidR="00A61966" w:rsidRPr="009B22E0">
        <w:t>of this Schedule</w:t>
      </w:r>
      <w:r w:rsidR="00A64B6C">
        <w:t xml:space="preserve"> 14</w:t>
      </w:r>
      <w:r w:rsidR="00A61966" w:rsidRPr="009B22E0">
        <w:t>; and</w:t>
      </w:r>
    </w:p>
    <w:p w14:paraId="5FDC12B8" w14:textId="41B20F7B" w:rsidR="00A61966" w:rsidRDefault="004D792E" w:rsidP="009B22E0">
      <w:pPr>
        <w:pStyle w:val="ListParagraph"/>
        <w:ind w:left="851" w:hanging="851"/>
        <w:jc w:val="both"/>
      </w:pPr>
      <w:r w:rsidRPr="009B22E0">
        <w:t>5.4.4.2</w:t>
      </w:r>
      <w:r w:rsidRPr="009B22E0">
        <w:tab/>
      </w:r>
      <w:r w:rsidR="004A24F5" w:rsidRPr="009B22E0">
        <w:t xml:space="preserve">Internal </w:t>
      </w:r>
      <w:r w:rsidR="00A61966" w:rsidRPr="009B22E0">
        <w:t xml:space="preserve">IMS Audits - scheduled audits conducted at specific times to assess the performance of and </w:t>
      </w:r>
      <w:r w:rsidR="00A61966" w:rsidRPr="009B22E0">
        <w:lastRenderedPageBreak/>
        <w:t>compliance with the IMS.</w:t>
      </w:r>
      <w:r w:rsidRPr="009B22E0">
        <w:t xml:space="preserve"> The</w:t>
      </w:r>
      <w:r w:rsidR="00A61966" w:rsidRPr="009B22E0">
        <w:t xml:space="preserve"> Ministry’s lead auditor shall contact the IMS Director and confirm the scope and schedule of the audit, and schedule for associated audit meetings. At the audit opening meeting with </w:t>
      </w:r>
      <w:r w:rsidR="0075569A" w:rsidRPr="009B22E0">
        <w:t>Project Co</w:t>
      </w:r>
      <w:r w:rsidR="00A61966" w:rsidRPr="009B22E0">
        <w:t xml:space="preserve">, </w:t>
      </w:r>
      <w:r w:rsidRPr="009B22E0">
        <w:t xml:space="preserve">the </w:t>
      </w:r>
      <w:r w:rsidR="00A61966" w:rsidRPr="009B22E0">
        <w:t xml:space="preserve">Ministry’s lead auditor shall review the audit scope and objectives. </w:t>
      </w:r>
      <w:r w:rsidRPr="009B22E0">
        <w:t xml:space="preserve">The </w:t>
      </w:r>
      <w:r w:rsidR="00A61966" w:rsidRPr="009B22E0">
        <w:t xml:space="preserve">Ministry’s auditors shall conduct audit interviews, and document any observations on prepared checklists. At the end of the audit interviews, </w:t>
      </w:r>
      <w:r w:rsidRPr="009B22E0">
        <w:t xml:space="preserve">the </w:t>
      </w:r>
      <w:r w:rsidR="00A61966" w:rsidRPr="009B22E0">
        <w:t>Ministry’s lead auditor shall evaluate the observations and identify observed procedural or performance Non-Conformance</w:t>
      </w:r>
      <w:r w:rsidRPr="009B22E0">
        <w:t>s</w:t>
      </w:r>
      <w:r w:rsidR="00A61966" w:rsidRPr="009B22E0">
        <w:t xml:space="preserve"> that require Corrective Action. At the audit closing meeting, occurring as soon as reasonably possible after completion of the audit,</w:t>
      </w:r>
      <w:r w:rsidRPr="009B22E0">
        <w:t xml:space="preserve"> the</w:t>
      </w:r>
      <w:r w:rsidR="00A61966" w:rsidRPr="009B22E0">
        <w:t xml:space="preserve"> Ministry’s lead auditor shall discuss the observations and inform </w:t>
      </w:r>
      <w:r w:rsidR="0075569A" w:rsidRPr="009B22E0">
        <w:t xml:space="preserve">Project Co </w:t>
      </w:r>
      <w:r w:rsidR="00A61966" w:rsidRPr="009B22E0">
        <w:t>of any observed Non-Conformances and audit recommendations.</w:t>
      </w:r>
    </w:p>
    <w:p w14:paraId="433A2D3F" w14:textId="77777777" w:rsidR="00084167" w:rsidRPr="009B22E0" w:rsidRDefault="00084167" w:rsidP="009B22E0">
      <w:pPr>
        <w:pStyle w:val="ListParagraph"/>
        <w:ind w:hanging="720"/>
        <w:jc w:val="both"/>
      </w:pPr>
    </w:p>
    <w:p w14:paraId="18C713E8" w14:textId="51ECD96F" w:rsidR="00A61966" w:rsidRDefault="00A61966" w:rsidP="00981AA6">
      <w:pPr>
        <w:jc w:val="both"/>
        <w:rPr>
          <w:rFonts w:eastAsiaTheme="minorHAnsi"/>
        </w:rPr>
      </w:pPr>
      <w:r w:rsidRPr="005E6199">
        <w:rPr>
          <w:rFonts w:eastAsiaTheme="minorHAnsi"/>
        </w:rPr>
        <w:t xml:space="preserve">Additional information relating to </w:t>
      </w:r>
      <w:r w:rsidR="004D792E" w:rsidRPr="005E6199">
        <w:rPr>
          <w:rFonts w:eastAsiaTheme="minorHAnsi"/>
        </w:rPr>
        <w:t xml:space="preserve">the </w:t>
      </w:r>
      <w:r w:rsidRPr="005E6199">
        <w:rPr>
          <w:rFonts w:eastAsiaTheme="minorHAnsi"/>
        </w:rPr>
        <w:t xml:space="preserve">Ministry’s IMS Audits with respect to particular Management Plans is identified in </w:t>
      </w:r>
      <w:r w:rsidR="00931EAB" w:rsidRPr="005E6199">
        <w:rPr>
          <w:rFonts w:eastAsiaTheme="minorHAnsi"/>
        </w:rPr>
        <w:t>this Schedule 14</w:t>
      </w:r>
      <w:r w:rsidRPr="005E6199">
        <w:rPr>
          <w:rFonts w:eastAsiaTheme="minorHAnsi"/>
        </w:rPr>
        <w:t>.</w:t>
      </w:r>
    </w:p>
    <w:p w14:paraId="2CBDCD16" w14:textId="77777777" w:rsidR="00981AA6" w:rsidRPr="005E6199" w:rsidRDefault="00981AA6" w:rsidP="00981AA6">
      <w:pPr>
        <w:spacing w:line="276" w:lineRule="auto"/>
        <w:jc w:val="both"/>
        <w:rPr>
          <w:rFonts w:eastAsiaTheme="minorHAnsi"/>
        </w:rPr>
      </w:pPr>
    </w:p>
    <w:p w14:paraId="35D64EAB" w14:textId="6D429743" w:rsidR="001A5BF6" w:rsidRDefault="001A5BF6" w:rsidP="009B22E0">
      <w:pPr>
        <w:pStyle w:val="Heading1"/>
        <w:numPr>
          <w:ilvl w:val="1"/>
          <w:numId w:val="10"/>
        </w:numPr>
        <w:ind w:left="567" w:hanging="567"/>
        <w:jc w:val="left"/>
        <w:rPr>
          <w:u w:val="none"/>
          <w:lang w:val="en-US"/>
        </w:rPr>
      </w:pPr>
      <w:bookmarkStart w:id="60" w:name="_Toc409718796"/>
      <w:r w:rsidRPr="009F6A2C">
        <w:rPr>
          <w:u w:val="none"/>
          <w:lang w:val="en-US"/>
        </w:rPr>
        <w:lastRenderedPageBreak/>
        <w:t>Ministry’s Monitoring</w:t>
      </w:r>
      <w:bookmarkEnd w:id="60"/>
    </w:p>
    <w:p w14:paraId="08719EFC" w14:textId="77777777" w:rsidR="00981AA6" w:rsidRPr="00981AA6" w:rsidRDefault="00981AA6" w:rsidP="00981AA6">
      <w:pPr>
        <w:rPr>
          <w:lang w:val="en-US"/>
        </w:rPr>
      </w:pPr>
    </w:p>
    <w:p w14:paraId="2501C0A3" w14:textId="1F000979" w:rsidR="00A61966" w:rsidRDefault="00A61966" w:rsidP="00981AA6">
      <w:pPr>
        <w:jc w:val="both"/>
        <w:rPr>
          <w:rFonts w:eastAsiaTheme="minorHAnsi"/>
        </w:rPr>
      </w:pPr>
      <w:r w:rsidRPr="005E6199">
        <w:rPr>
          <w:rFonts w:eastAsiaTheme="minorHAnsi"/>
        </w:rPr>
        <w:t xml:space="preserve">In addition to carrying out any scheduled and unscheduled External IMS Audits of the IMS System (including audits relating to compliance with all IMS Documentation), the Ministry Representative may, at its discretion, monitor and verify the operation of the </w:t>
      </w:r>
      <w:r w:rsidR="00187BC7" w:rsidRPr="005E6199">
        <w:rPr>
          <w:rFonts w:eastAsiaTheme="minorHAnsi"/>
        </w:rPr>
        <w:t>IMS</w:t>
      </w:r>
      <w:r w:rsidR="002F630D" w:rsidRPr="005E6199">
        <w:rPr>
          <w:rFonts w:eastAsiaTheme="minorHAnsi"/>
        </w:rPr>
        <w:t xml:space="preserve"> </w:t>
      </w:r>
      <w:r w:rsidRPr="005E6199">
        <w:rPr>
          <w:rFonts w:eastAsiaTheme="minorHAnsi"/>
        </w:rPr>
        <w:t>by, interalia, carrying out spot checks and making independent inspections and tests of any Plant or material including any Plant or material which fails any test or is suspected by the Ministry Representative of not complying with the requirements of this Project Agreement.</w:t>
      </w:r>
    </w:p>
    <w:p w14:paraId="6B85F3A1" w14:textId="77777777" w:rsidR="00981AA6" w:rsidRPr="005E6199" w:rsidRDefault="00981AA6" w:rsidP="00981AA6">
      <w:pPr>
        <w:jc w:val="both"/>
        <w:rPr>
          <w:rFonts w:eastAsiaTheme="minorHAnsi"/>
        </w:rPr>
      </w:pPr>
    </w:p>
    <w:p w14:paraId="060B0F3C" w14:textId="525394F0" w:rsidR="001A5BF6" w:rsidRPr="009F6A2C" w:rsidRDefault="001A5BF6" w:rsidP="00EA5B66">
      <w:pPr>
        <w:pStyle w:val="Heading1"/>
        <w:numPr>
          <w:ilvl w:val="1"/>
          <w:numId w:val="10"/>
        </w:numPr>
        <w:ind w:left="567" w:hanging="567"/>
        <w:jc w:val="left"/>
        <w:rPr>
          <w:u w:val="none"/>
          <w:lang w:val="en-US"/>
        </w:rPr>
      </w:pPr>
      <w:bookmarkStart w:id="61" w:name="_Toc409718797"/>
      <w:r w:rsidRPr="009F6A2C">
        <w:rPr>
          <w:u w:val="none"/>
          <w:lang w:val="en-US"/>
        </w:rPr>
        <w:t>Deficient IMS Audits</w:t>
      </w:r>
      <w:bookmarkEnd w:id="61"/>
    </w:p>
    <w:p w14:paraId="47F9D16B" w14:textId="77777777" w:rsidR="00B62982" w:rsidRPr="005E6199" w:rsidRDefault="00B62982" w:rsidP="00E8765A">
      <w:pPr>
        <w:rPr>
          <w:rFonts w:eastAsiaTheme="minorHAnsi"/>
        </w:rPr>
      </w:pPr>
    </w:p>
    <w:p w14:paraId="3D07D6A5" w14:textId="77777777" w:rsidR="001A5BF6" w:rsidRDefault="00A61966" w:rsidP="001A0AE3">
      <w:pPr>
        <w:spacing w:line="276" w:lineRule="auto"/>
        <w:rPr>
          <w:rFonts w:eastAsiaTheme="minorHAnsi"/>
        </w:rPr>
      </w:pPr>
      <w:r w:rsidRPr="005E6199">
        <w:rPr>
          <w:rFonts w:eastAsiaTheme="minorHAnsi"/>
        </w:rPr>
        <w:t>If either:</w:t>
      </w:r>
    </w:p>
    <w:p w14:paraId="430EEE18" w14:textId="77777777" w:rsidR="003B46C1" w:rsidRPr="005E6199" w:rsidRDefault="003B46C1" w:rsidP="001A0AE3">
      <w:pPr>
        <w:spacing w:line="276" w:lineRule="auto"/>
        <w:rPr>
          <w:rFonts w:eastAsiaTheme="minorHAnsi"/>
        </w:rPr>
      </w:pPr>
    </w:p>
    <w:p w14:paraId="5072C687" w14:textId="5F783CC0" w:rsidR="00A61966" w:rsidRPr="001A0AE3" w:rsidRDefault="00A61966" w:rsidP="003B46C1">
      <w:pPr>
        <w:pStyle w:val="ListParagraph"/>
        <w:numPr>
          <w:ilvl w:val="0"/>
          <w:numId w:val="22"/>
        </w:numPr>
        <w:ind w:left="1124" w:hanging="562"/>
        <w:rPr>
          <w:color w:val="000000"/>
          <w:lang w:val="en-US"/>
        </w:rPr>
      </w:pPr>
      <w:r w:rsidRPr="001A0AE3">
        <w:rPr>
          <w:color w:val="000000"/>
          <w:lang w:val="en-US"/>
        </w:rPr>
        <w:t xml:space="preserve">the Ministry Representative reasonably believes that </w:t>
      </w:r>
      <w:r w:rsidR="0075569A" w:rsidRPr="001A0AE3">
        <w:rPr>
          <w:color w:val="000000"/>
          <w:lang w:val="en-US"/>
        </w:rPr>
        <w:t>Project Co</w:t>
      </w:r>
      <w:r w:rsidRPr="001A0AE3">
        <w:rPr>
          <w:color w:val="000000"/>
          <w:lang w:val="en-US"/>
        </w:rPr>
        <w:t xml:space="preserve"> is failing to conduct </w:t>
      </w:r>
      <w:r w:rsidR="00C5362A" w:rsidRPr="001A0AE3">
        <w:rPr>
          <w:color w:val="000000"/>
          <w:lang w:val="en-US"/>
        </w:rPr>
        <w:t>IMS</w:t>
      </w:r>
      <w:r w:rsidRPr="001A0AE3">
        <w:rPr>
          <w:color w:val="000000"/>
          <w:lang w:val="en-US"/>
        </w:rPr>
        <w:t xml:space="preserve"> Audits of its </w:t>
      </w:r>
      <w:r w:rsidR="00C5362A" w:rsidRPr="001A0AE3">
        <w:rPr>
          <w:color w:val="000000"/>
          <w:lang w:val="en-US"/>
        </w:rPr>
        <w:t>IMS</w:t>
      </w:r>
      <w:r w:rsidRPr="001A0AE3">
        <w:rPr>
          <w:color w:val="000000"/>
          <w:lang w:val="en-US"/>
        </w:rPr>
        <w:t xml:space="preserve"> as required by this Project Agreement in any material respect or if such </w:t>
      </w:r>
      <w:r w:rsidR="00C5362A" w:rsidRPr="001A0AE3">
        <w:rPr>
          <w:color w:val="000000"/>
          <w:lang w:val="en-US"/>
        </w:rPr>
        <w:t>IMS</w:t>
      </w:r>
      <w:r w:rsidRPr="001A0AE3">
        <w:rPr>
          <w:color w:val="000000"/>
          <w:lang w:val="en-US"/>
        </w:rPr>
        <w:t xml:space="preserve"> Audits are not </w:t>
      </w:r>
      <w:r w:rsidRPr="001A0AE3">
        <w:rPr>
          <w:color w:val="000000"/>
          <w:lang w:val="en-US"/>
        </w:rPr>
        <w:lastRenderedPageBreak/>
        <w:t>conducted in accordance with the ISO 900I</w:t>
      </w:r>
      <w:r w:rsidR="00597435">
        <w:rPr>
          <w:color w:val="000000"/>
          <w:lang w:val="en-US"/>
        </w:rPr>
        <w:t xml:space="preserve"> s</w:t>
      </w:r>
      <w:r w:rsidRPr="001A0AE3">
        <w:rPr>
          <w:color w:val="000000"/>
          <w:lang w:val="en-US"/>
        </w:rPr>
        <w:t xml:space="preserve">tandard by personnel competent to conduct such </w:t>
      </w:r>
      <w:r w:rsidR="00C5362A" w:rsidRPr="001A0AE3">
        <w:rPr>
          <w:color w:val="000000"/>
          <w:lang w:val="en-US"/>
        </w:rPr>
        <w:t>IMS</w:t>
      </w:r>
      <w:r w:rsidRPr="001A0AE3">
        <w:rPr>
          <w:color w:val="000000"/>
          <w:lang w:val="en-US"/>
        </w:rPr>
        <w:t xml:space="preserve"> Audits; or</w:t>
      </w:r>
    </w:p>
    <w:p w14:paraId="5E370B92" w14:textId="6C30F4A2" w:rsidR="00A61966" w:rsidRDefault="00A61966" w:rsidP="003B46C1">
      <w:pPr>
        <w:pStyle w:val="ListParagraph"/>
        <w:numPr>
          <w:ilvl w:val="0"/>
          <w:numId w:val="22"/>
        </w:numPr>
        <w:ind w:left="1124" w:hanging="562"/>
        <w:rPr>
          <w:color w:val="000000"/>
          <w:lang w:val="en-US"/>
        </w:rPr>
      </w:pPr>
      <w:r w:rsidRPr="001A0AE3">
        <w:rPr>
          <w:color w:val="000000"/>
          <w:lang w:val="en-US"/>
        </w:rPr>
        <w:t xml:space="preserve"> any auditing, monitoring or spot-checks of the IMS reveals material deficiencies in the IMS or the implementation thereof, the Ministry Representative may carry out increased levels of External </w:t>
      </w:r>
      <w:r w:rsidR="00C5362A" w:rsidRPr="001A0AE3">
        <w:rPr>
          <w:color w:val="000000"/>
          <w:lang w:val="en-US"/>
        </w:rPr>
        <w:t>IMS</w:t>
      </w:r>
      <w:r w:rsidRPr="001A0AE3">
        <w:rPr>
          <w:color w:val="000000"/>
          <w:lang w:val="en-US"/>
        </w:rPr>
        <w:t xml:space="preserve"> Audits (whether in number, duration or detail) of all or any aspect of the IMS until such time as the Ministry Representative is reasonably satisfied that none of the circumstances described in this </w:t>
      </w:r>
      <w:r w:rsidR="00A64B6C" w:rsidRPr="001A0AE3">
        <w:rPr>
          <w:color w:val="000000"/>
          <w:lang w:val="en-US"/>
        </w:rPr>
        <w:t>Section</w:t>
      </w:r>
      <w:r w:rsidR="00A64B6C">
        <w:rPr>
          <w:color w:val="000000"/>
          <w:lang w:val="en-US"/>
        </w:rPr>
        <w:t xml:space="preserve"> 5.6 </w:t>
      </w:r>
      <w:r w:rsidRPr="001A0AE3">
        <w:rPr>
          <w:color w:val="000000"/>
          <w:lang w:val="en-US"/>
        </w:rPr>
        <w:t>continue to exist.</w:t>
      </w:r>
    </w:p>
    <w:p w14:paraId="57A28571" w14:textId="77777777" w:rsidR="00EA5B66" w:rsidRPr="00EA5B66" w:rsidRDefault="00EA5B66" w:rsidP="00EA5B66">
      <w:pPr>
        <w:ind w:left="562"/>
        <w:rPr>
          <w:color w:val="000000"/>
          <w:lang w:val="en-US"/>
        </w:rPr>
      </w:pPr>
    </w:p>
    <w:p w14:paraId="6BB366DB" w14:textId="5BC69652" w:rsidR="001A5BF6" w:rsidRPr="009F6A2C" w:rsidRDefault="001A5BF6" w:rsidP="009B22E0">
      <w:pPr>
        <w:pStyle w:val="Heading1"/>
        <w:numPr>
          <w:ilvl w:val="1"/>
          <w:numId w:val="10"/>
        </w:numPr>
        <w:ind w:left="567" w:hanging="567"/>
        <w:jc w:val="left"/>
        <w:rPr>
          <w:u w:val="none"/>
          <w:lang w:val="en-US"/>
        </w:rPr>
      </w:pPr>
      <w:bookmarkStart w:id="62" w:name="_Toc409718798"/>
      <w:r w:rsidRPr="009F6A2C">
        <w:rPr>
          <w:u w:val="none"/>
          <w:lang w:val="en-US"/>
        </w:rPr>
        <w:t>Cost of Audits</w:t>
      </w:r>
      <w:bookmarkEnd w:id="62"/>
    </w:p>
    <w:p w14:paraId="24D593AD" w14:textId="77777777" w:rsidR="009127D6" w:rsidRPr="005E6199" w:rsidRDefault="009127D6" w:rsidP="001A0AE3">
      <w:pPr>
        <w:rPr>
          <w:rFonts w:eastAsiaTheme="minorHAnsi"/>
        </w:rPr>
      </w:pPr>
    </w:p>
    <w:p w14:paraId="74ACA5A2" w14:textId="1CA88F25" w:rsidR="00A61966" w:rsidRDefault="00A61966" w:rsidP="001A0AE3">
      <w:pPr>
        <w:jc w:val="both"/>
        <w:rPr>
          <w:rFonts w:eastAsiaTheme="minorHAnsi"/>
        </w:rPr>
      </w:pPr>
      <w:r w:rsidRPr="005E6199">
        <w:rPr>
          <w:rFonts w:eastAsiaTheme="minorHAnsi"/>
        </w:rPr>
        <w:t xml:space="preserve">If the Ministry Representative carries out any audit pursuant to </w:t>
      </w:r>
      <w:r w:rsidR="00FB7CB5" w:rsidRPr="005E6199">
        <w:rPr>
          <w:rFonts w:eastAsiaTheme="minorHAnsi"/>
        </w:rPr>
        <w:t>Section 5.</w:t>
      </w:r>
      <w:r w:rsidR="004D792E" w:rsidRPr="005E6199">
        <w:rPr>
          <w:rFonts w:eastAsiaTheme="minorHAnsi"/>
        </w:rPr>
        <w:t>4</w:t>
      </w:r>
      <w:r w:rsidRPr="005E6199">
        <w:rPr>
          <w:rFonts w:eastAsiaTheme="minorHAnsi"/>
        </w:rPr>
        <w:t xml:space="preserve">, </w:t>
      </w:r>
      <w:r w:rsidR="00FB7CB5" w:rsidRPr="005E6199">
        <w:rPr>
          <w:rFonts w:eastAsiaTheme="minorHAnsi"/>
        </w:rPr>
        <w:t>Section 5.</w:t>
      </w:r>
      <w:r w:rsidR="004D792E" w:rsidRPr="005E6199">
        <w:rPr>
          <w:rFonts w:eastAsiaTheme="minorHAnsi"/>
        </w:rPr>
        <w:t xml:space="preserve">5 </w:t>
      </w:r>
      <w:r w:rsidRPr="005E6199">
        <w:rPr>
          <w:rFonts w:eastAsiaTheme="minorHAnsi"/>
        </w:rPr>
        <w:t xml:space="preserve">or </w:t>
      </w:r>
      <w:r w:rsidR="00FB7CB5" w:rsidRPr="005E6199">
        <w:rPr>
          <w:rFonts w:eastAsiaTheme="minorHAnsi"/>
        </w:rPr>
        <w:t>Section 5.</w:t>
      </w:r>
      <w:r w:rsidR="004D792E" w:rsidRPr="005E6199">
        <w:rPr>
          <w:rFonts w:eastAsiaTheme="minorHAnsi"/>
        </w:rPr>
        <w:t>6</w:t>
      </w:r>
      <w:r w:rsidRPr="005E6199">
        <w:rPr>
          <w:rFonts w:eastAsiaTheme="minorHAnsi"/>
        </w:rPr>
        <w:t xml:space="preserve">, and the results of such audit shows any Non-Conformance that materially interferes with the delivery of the Works or the </w:t>
      </w:r>
      <w:r w:rsidR="00931EAB" w:rsidRPr="005E6199">
        <w:rPr>
          <w:rFonts w:eastAsiaTheme="minorHAnsi"/>
        </w:rPr>
        <w:t>OM&amp;R</w:t>
      </w:r>
      <w:r w:rsidRPr="005E6199">
        <w:rPr>
          <w:rFonts w:eastAsiaTheme="minorHAnsi"/>
        </w:rPr>
        <w:t xml:space="preserve"> Work in accordance with the </w:t>
      </w:r>
      <w:r w:rsidR="004D792E" w:rsidRPr="005E6199">
        <w:rPr>
          <w:rFonts w:eastAsiaTheme="minorHAnsi"/>
        </w:rPr>
        <w:t>Technical Requirements</w:t>
      </w:r>
      <w:r w:rsidRPr="005E6199">
        <w:rPr>
          <w:rFonts w:eastAsiaTheme="minorHAnsi"/>
        </w:rPr>
        <w:t xml:space="preserve">, IMS Manual and Management Plans, then without limiting any other rights and remedies of the </w:t>
      </w:r>
      <w:r w:rsidR="004D792E" w:rsidRPr="005E6199">
        <w:rPr>
          <w:rFonts w:eastAsiaTheme="minorHAnsi"/>
        </w:rPr>
        <w:t>Ministry</w:t>
      </w:r>
      <w:r w:rsidRPr="005E6199">
        <w:rPr>
          <w:rFonts w:eastAsiaTheme="minorHAnsi"/>
        </w:rPr>
        <w:t xml:space="preserve">, </w:t>
      </w:r>
      <w:r w:rsidR="0075569A" w:rsidRPr="005E6199">
        <w:rPr>
          <w:rFonts w:eastAsiaTheme="minorHAnsi"/>
        </w:rPr>
        <w:t>Project Co</w:t>
      </w:r>
      <w:r w:rsidRPr="005E6199">
        <w:rPr>
          <w:rFonts w:eastAsiaTheme="minorHAnsi"/>
        </w:rPr>
        <w:t xml:space="preserve"> shall compensate </w:t>
      </w:r>
      <w:r w:rsidR="00A64B6C">
        <w:rPr>
          <w:rFonts w:eastAsiaTheme="minorHAnsi"/>
        </w:rPr>
        <w:t xml:space="preserve">the </w:t>
      </w:r>
      <w:r w:rsidRPr="005E6199">
        <w:rPr>
          <w:rFonts w:eastAsiaTheme="minorHAnsi"/>
        </w:rPr>
        <w:t xml:space="preserve">Ministry for all costs incurred in carrying out </w:t>
      </w:r>
      <w:r w:rsidRPr="005E6199">
        <w:rPr>
          <w:rFonts w:eastAsiaTheme="minorHAnsi"/>
        </w:rPr>
        <w:lastRenderedPageBreak/>
        <w:t xml:space="preserve">such audit (including the relevant administrative expenses of </w:t>
      </w:r>
      <w:r w:rsidR="00A64B6C">
        <w:rPr>
          <w:rFonts w:eastAsiaTheme="minorHAnsi"/>
        </w:rPr>
        <w:t xml:space="preserve">the </w:t>
      </w:r>
      <w:r w:rsidRPr="005E6199">
        <w:rPr>
          <w:rFonts w:eastAsiaTheme="minorHAnsi"/>
        </w:rPr>
        <w:t xml:space="preserve">Ministry, including an appropriate sum in respect of general staff costs and overheads). All other audits carried out by the Ministry Representative pursuant to </w:t>
      </w:r>
      <w:r w:rsidR="00FB7CB5" w:rsidRPr="005E6199">
        <w:rPr>
          <w:rFonts w:eastAsiaTheme="minorHAnsi"/>
        </w:rPr>
        <w:t>Section 5.</w:t>
      </w:r>
      <w:r w:rsidR="004D792E" w:rsidRPr="005E6199">
        <w:rPr>
          <w:rFonts w:eastAsiaTheme="minorHAnsi"/>
        </w:rPr>
        <w:t>4</w:t>
      </w:r>
      <w:r w:rsidRPr="005E6199">
        <w:rPr>
          <w:rFonts w:eastAsiaTheme="minorHAnsi"/>
        </w:rPr>
        <w:t xml:space="preserve">, </w:t>
      </w:r>
      <w:r w:rsidR="00FB7CB5" w:rsidRPr="005E6199">
        <w:rPr>
          <w:rFonts w:eastAsiaTheme="minorHAnsi"/>
        </w:rPr>
        <w:t>Section 5.</w:t>
      </w:r>
      <w:r w:rsidR="004D792E" w:rsidRPr="005E6199">
        <w:rPr>
          <w:rFonts w:eastAsiaTheme="minorHAnsi"/>
        </w:rPr>
        <w:t xml:space="preserve">5 </w:t>
      </w:r>
      <w:r w:rsidRPr="005E6199">
        <w:rPr>
          <w:rFonts w:eastAsiaTheme="minorHAnsi"/>
        </w:rPr>
        <w:t xml:space="preserve">or </w:t>
      </w:r>
      <w:r w:rsidR="00FB7CB5" w:rsidRPr="005E6199">
        <w:rPr>
          <w:rFonts w:eastAsiaTheme="minorHAnsi"/>
        </w:rPr>
        <w:t>Section 5.</w:t>
      </w:r>
      <w:r w:rsidR="004D792E" w:rsidRPr="005E6199">
        <w:rPr>
          <w:rFonts w:eastAsiaTheme="minorHAnsi"/>
        </w:rPr>
        <w:t xml:space="preserve">6 </w:t>
      </w:r>
      <w:r w:rsidRPr="005E6199">
        <w:rPr>
          <w:rFonts w:eastAsiaTheme="minorHAnsi"/>
        </w:rPr>
        <w:t xml:space="preserve">shall be </w:t>
      </w:r>
      <w:r w:rsidR="00F96103" w:rsidRPr="005E6199">
        <w:rPr>
          <w:rFonts w:eastAsiaTheme="minorHAnsi"/>
        </w:rPr>
        <w:t xml:space="preserve">at </w:t>
      </w:r>
      <w:r w:rsidR="00A64B6C">
        <w:rPr>
          <w:rFonts w:eastAsiaTheme="minorHAnsi"/>
        </w:rPr>
        <w:t xml:space="preserve">the </w:t>
      </w:r>
      <w:r w:rsidR="00F96103" w:rsidRPr="005E6199">
        <w:rPr>
          <w:rFonts w:eastAsiaTheme="minorHAnsi"/>
        </w:rPr>
        <w:t>Ministry’s</w:t>
      </w:r>
      <w:r w:rsidRPr="005E6199">
        <w:rPr>
          <w:rFonts w:eastAsiaTheme="minorHAnsi"/>
        </w:rPr>
        <w:t xml:space="preserve"> cost.</w:t>
      </w:r>
    </w:p>
    <w:p w14:paraId="7488879A" w14:textId="77777777" w:rsidR="001A0AE3" w:rsidRPr="005E6199" w:rsidRDefault="001A0AE3" w:rsidP="001A0AE3">
      <w:pPr>
        <w:jc w:val="both"/>
        <w:rPr>
          <w:rFonts w:eastAsiaTheme="minorHAnsi"/>
        </w:rPr>
      </w:pPr>
    </w:p>
    <w:p w14:paraId="3ECEEF12" w14:textId="288C85DB" w:rsidR="001A5BF6" w:rsidRPr="009F6A2C" w:rsidRDefault="001A5BF6" w:rsidP="00490077">
      <w:pPr>
        <w:pStyle w:val="Heading1"/>
        <w:numPr>
          <w:ilvl w:val="1"/>
          <w:numId w:val="10"/>
        </w:numPr>
        <w:ind w:left="567" w:hanging="567"/>
        <w:jc w:val="left"/>
        <w:rPr>
          <w:u w:val="none"/>
          <w:lang w:val="en-US"/>
        </w:rPr>
      </w:pPr>
      <w:bookmarkStart w:id="63" w:name="_Toc409718799"/>
      <w:r w:rsidRPr="009F6A2C">
        <w:rPr>
          <w:u w:val="none"/>
          <w:lang w:val="en-US"/>
        </w:rPr>
        <w:t>Third Party Audits</w:t>
      </w:r>
      <w:bookmarkEnd w:id="63"/>
    </w:p>
    <w:p w14:paraId="308F138A" w14:textId="77777777" w:rsidR="009127D6" w:rsidRPr="005E6199" w:rsidRDefault="009127D6" w:rsidP="001A0AE3">
      <w:pPr>
        <w:rPr>
          <w:rFonts w:eastAsiaTheme="minorHAnsi"/>
        </w:rPr>
      </w:pPr>
    </w:p>
    <w:p w14:paraId="2B88398D" w14:textId="09884960" w:rsidR="00A61966" w:rsidRPr="005E6199" w:rsidRDefault="00A61966" w:rsidP="001A0AE3">
      <w:pPr>
        <w:pStyle w:val="ListParagraph"/>
        <w:ind w:left="0"/>
        <w:jc w:val="both"/>
        <w:rPr>
          <w:rFonts w:eastAsiaTheme="minorHAnsi"/>
        </w:rPr>
      </w:pPr>
      <w:r w:rsidRPr="005E6199">
        <w:rPr>
          <w:rFonts w:eastAsiaTheme="minorHAnsi"/>
        </w:rPr>
        <w:t xml:space="preserve">Third party </w:t>
      </w:r>
      <w:r w:rsidR="00FB7CB5" w:rsidRPr="005E6199">
        <w:rPr>
          <w:rFonts w:eastAsiaTheme="minorHAnsi"/>
        </w:rPr>
        <w:t>IMS</w:t>
      </w:r>
      <w:r w:rsidRPr="005E6199">
        <w:rPr>
          <w:rFonts w:eastAsiaTheme="minorHAnsi"/>
        </w:rPr>
        <w:t xml:space="preserve"> Audits shall be conducted as required under the ISO 9001 </w:t>
      </w:r>
      <w:r w:rsidR="005F139F" w:rsidRPr="005E6199">
        <w:rPr>
          <w:rFonts w:eastAsiaTheme="minorHAnsi"/>
        </w:rPr>
        <w:t>s</w:t>
      </w:r>
      <w:r w:rsidRPr="005E6199">
        <w:rPr>
          <w:rFonts w:eastAsiaTheme="minorHAnsi"/>
        </w:rPr>
        <w:t xml:space="preserve">tandard on the </w:t>
      </w:r>
      <w:r w:rsidR="00187BC7" w:rsidRPr="005E6199">
        <w:rPr>
          <w:rFonts w:eastAsiaTheme="minorHAnsi"/>
        </w:rPr>
        <w:t>IMS</w:t>
      </w:r>
      <w:r w:rsidR="00FB7CB5" w:rsidRPr="005E6199">
        <w:rPr>
          <w:rFonts w:eastAsiaTheme="minorHAnsi"/>
        </w:rPr>
        <w:t>-Q</w:t>
      </w:r>
      <w:r w:rsidR="00A64B6C">
        <w:rPr>
          <w:rFonts w:eastAsiaTheme="minorHAnsi"/>
        </w:rPr>
        <w:t>M</w:t>
      </w:r>
      <w:r w:rsidR="00FB7CB5" w:rsidRPr="005E6199">
        <w:rPr>
          <w:rFonts w:eastAsiaTheme="minorHAnsi"/>
        </w:rPr>
        <w:t>S</w:t>
      </w:r>
      <w:r w:rsidR="00027E16" w:rsidRPr="005E6199">
        <w:rPr>
          <w:rFonts w:eastAsiaTheme="minorHAnsi"/>
        </w:rPr>
        <w:t xml:space="preserve"> </w:t>
      </w:r>
      <w:r w:rsidR="00FB7CB5" w:rsidRPr="005E6199">
        <w:rPr>
          <w:rFonts w:eastAsiaTheme="minorHAnsi"/>
        </w:rPr>
        <w:t xml:space="preserve">or (IMS as required) </w:t>
      </w:r>
      <w:r w:rsidRPr="005E6199">
        <w:rPr>
          <w:rFonts w:eastAsiaTheme="minorHAnsi"/>
        </w:rPr>
        <w:t xml:space="preserve">by an accredited certification agency acceptable to Ministry and </w:t>
      </w:r>
      <w:r w:rsidR="00D14B44" w:rsidRPr="005E6199">
        <w:rPr>
          <w:rFonts w:eastAsiaTheme="minorHAnsi"/>
        </w:rPr>
        <w:t>Project Co</w:t>
      </w:r>
      <w:r w:rsidRPr="005E6199">
        <w:rPr>
          <w:rFonts w:eastAsiaTheme="minorHAnsi"/>
        </w:rPr>
        <w:t xml:space="preserve">, each acting reasonably, and audit reports in respect of such External </w:t>
      </w:r>
      <w:r w:rsidR="00FB7CB5" w:rsidRPr="005E6199">
        <w:rPr>
          <w:rFonts w:eastAsiaTheme="minorHAnsi"/>
        </w:rPr>
        <w:t>IMS</w:t>
      </w:r>
      <w:r w:rsidRPr="005E6199">
        <w:rPr>
          <w:rFonts w:eastAsiaTheme="minorHAnsi"/>
        </w:rPr>
        <w:t xml:space="preserve"> Audits initiated by </w:t>
      </w:r>
      <w:r w:rsidR="00D14B44" w:rsidRPr="005E6199">
        <w:rPr>
          <w:rFonts w:eastAsiaTheme="minorHAnsi"/>
        </w:rPr>
        <w:t>Project Co</w:t>
      </w:r>
      <w:r w:rsidRPr="005E6199">
        <w:rPr>
          <w:rFonts w:eastAsiaTheme="minorHAnsi"/>
        </w:rPr>
        <w:t xml:space="preserve"> shall be made available to the Ministry Representative upon request.</w:t>
      </w:r>
    </w:p>
    <w:p w14:paraId="062EACEA" w14:textId="77777777" w:rsidR="00E8765A" w:rsidRPr="005E6199" w:rsidRDefault="00E8765A" w:rsidP="00E8765A">
      <w:pPr>
        <w:pStyle w:val="ListParagraph"/>
        <w:spacing w:after="200" w:line="276" w:lineRule="auto"/>
        <w:ind w:left="0"/>
        <w:jc w:val="both"/>
        <w:rPr>
          <w:rFonts w:eastAsiaTheme="minorHAnsi"/>
        </w:rPr>
      </w:pPr>
    </w:p>
    <w:p w14:paraId="238AA910" w14:textId="48082B72" w:rsidR="00931EAB" w:rsidRDefault="00931EAB" w:rsidP="00ED2CAB">
      <w:pPr>
        <w:spacing w:after="200" w:line="276" w:lineRule="auto"/>
        <w:jc w:val="both"/>
        <w:rPr>
          <w:rFonts w:ascii="Arial" w:eastAsiaTheme="minorHAnsi" w:hAnsi="Arial" w:cs="Arial"/>
          <w:sz w:val="20"/>
          <w:szCs w:val="20"/>
        </w:rPr>
      </w:pPr>
    </w:p>
    <w:p w14:paraId="0EBC22B7" w14:textId="142DC61D" w:rsidR="00931EAB" w:rsidRDefault="00931EAB">
      <w:pPr>
        <w:rPr>
          <w:rFonts w:ascii="Arial" w:eastAsiaTheme="minorHAnsi" w:hAnsi="Arial" w:cs="Arial"/>
          <w:sz w:val="20"/>
          <w:szCs w:val="20"/>
        </w:rPr>
      </w:pPr>
    </w:p>
    <w:p w14:paraId="421B6F0C" w14:textId="77777777" w:rsidR="004471E3" w:rsidRDefault="004471E3">
      <w:pPr>
        <w:rPr>
          <w:rStyle w:val="Strong"/>
          <w:rFonts w:ascii="Arial" w:eastAsiaTheme="minorHAnsi" w:hAnsi="Arial" w:cs="Arial"/>
          <w:sz w:val="28"/>
          <w:szCs w:val="28"/>
        </w:rPr>
      </w:pPr>
      <w:bookmarkStart w:id="64" w:name="_Toc391473256"/>
      <w:bookmarkStart w:id="65" w:name="_Toc391474710"/>
      <w:bookmarkStart w:id="66" w:name="_Toc391475660"/>
      <w:bookmarkStart w:id="67" w:name="_Toc391473257"/>
      <w:bookmarkStart w:id="68" w:name="_Toc391474711"/>
      <w:bookmarkStart w:id="69" w:name="_Toc391475661"/>
      <w:bookmarkStart w:id="70" w:name="_Toc391473258"/>
      <w:bookmarkStart w:id="71" w:name="_Toc391474712"/>
      <w:bookmarkStart w:id="72" w:name="_Toc391475662"/>
      <w:bookmarkEnd w:id="64"/>
      <w:bookmarkEnd w:id="65"/>
      <w:bookmarkEnd w:id="66"/>
      <w:bookmarkEnd w:id="67"/>
      <w:bookmarkEnd w:id="68"/>
      <w:bookmarkEnd w:id="69"/>
      <w:bookmarkEnd w:id="70"/>
      <w:bookmarkEnd w:id="71"/>
      <w:bookmarkEnd w:id="72"/>
      <w:r>
        <w:rPr>
          <w:rStyle w:val="Strong"/>
          <w:rFonts w:eastAsiaTheme="minorHAnsi"/>
          <w:b w:val="0"/>
          <w:sz w:val="28"/>
          <w:szCs w:val="28"/>
        </w:rPr>
        <w:br w:type="page"/>
      </w:r>
    </w:p>
    <w:p w14:paraId="0583D373" w14:textId="1BF932B8" w:rsidR="005F56E5" w:rsidRPr="00132ABD" w:rsidRDefault="005F56E5" w:rsidP="009B22E0">
      <w:pPr>
        <w:pStyle w:val="Heading1"/>
        <w:numPr>
          <w:ilvl w:val="0"/>
          <w:numId w:val="10"/>
        </w:numPr>
        <w:ind w:left="1418" w:hanging="1418"/>
        <w:jc w:val="left"/>
        <w:rPr>
          <w:rStyle w:val="Strong"/>
          <w:rFonts w:ascii="Times New Roman" w:eastAsiaTheme="minorHAnsi" w:hAnsi="Times New Roman" w:cs="Times New Roman"/>
          <w:b/>
          <w:sz w:val="28"/>
          <w:szCs w:val="28"/>
          <w:u w:val="none"/>
        </w:rPr>
      </w:pPr>
      <w:bookmarkStart w:id="73" w:name="_Toc409718800"/>
      <w:r w:rsidRPr="00132ABD">
        <w:rPr>
          <w:rStyle w:val="Strong"/>
          <w:rFonts w:eastAsiaTheme="minorHAnsi"/>
          <w:b/>
          <w:sz w:val="28"/>
          <w:szCs w:val="28"/>
          <w:u w:val="none"/>
        </w:rPr>
        <w:lastRenderedPageBreak/>
        <w:t>IMS DOCUMENTATION REQUIREMENTS</w:t>
      </w:r>
      <w:bookmarkEnd w:id="73"/>
    </w:p>
    <w:p w14:paraId="2DB0AE0B" w14:textId="77777777" w:rsidR="00D7088F" w:rsidRPr="00D7088F" w:rsidRDefault="00D7088F" w:rsidP="00D7088F">
      <w:pPr>
        <w:rPr>
          <w:rFonts w:eastAsiaTheme="minorHAnsi"/>
        </w:rPr>
      </w:pPr>
    </w:p>
    <w:p w14:paraId="0F5AB1EE" w14:textId="2354AB43" w:rsidR="009C5C12" w:rsidRDefault="001A0AE3" w:rsidP="009B22E0">
      <w:pPr>
        <w:pStyle w:val="Heading1"/>
        <w:numPr>
          <w:ilvl w:val="1"/>
          <w:numId w:val="10"/>
        </w:numPr>
        <w:ind w:left="567" w:hanging="567"/>
        <w:jc w:val="left"/>
        <w:rPr>
          <w:u w:val="none"/>
          <w:lang w:val="en-US"/>
        </w:rPr>
      </w:pPr>
      <w:bookmarkStart w:id="74" w:name="_Toc409718801"/>
      <w:r>
        <w:rPr>
          <w:u w:val="none"/>
          <w:lang w:val="en-US"/>
        </w:rPr>
        <w:t>The M</w:t>
      </w:r>
      <w:r w:rsidR="00B76DD9" w:rsidRPr="009F6A2C">
        <w:rPr>
          <w:u w:val="none"/>
          <w:lang w:val="en-US"/>
        </w:rPr>
        <w:t xml:space="preserve">inimum </w:t>
      </w:r>
      <w:r>
        <w:rPr>
          <w:u w:val="none"/>
          <w:lang w:val="en-US"/>
        </w:rPr>
        <w:t>Documentation R</w:t>
      </w:r>
      <w:r w:rsidR="009C5C12" w:rsidRPr="009F6A2C">
        <w:rPr>
          <w:u w:val="none"/>
          <w:lang w:val="en-US"/>
        </w:rPr>
        <w:t>equirements for the IMS System</w:t>
      </w:r>
      <w:bookmarkEnd w:id="74"/>
    </w:p>
    <w:p w14:paraId="3F09FF43" w14:textId="77777777" w:rsidR="003B46C1" w:rsidRDefault="003B46C1" w:rsidP="003B46C1">
      <w:pPr>
        <w:pStyle w:val="ListParagraph"/>
        <w:ind w:left="1124"/>
        <w:rPr>
          <w:color w:val="000000"/>
          <w:lang w:val="en-US"/>
        </w:rPr>
      </w:pPr>
    </w:p>
    <w:p w14:paraId="2ADBFFB3" w14:textId="7224C88A" w:rsidR="0085362D" w:rsidRPr="001A0AE3" w:rsidRDefault="0085362D" w:rsidP="003B46C1">
      <w:pPr>
        <w:pStyle w:val="ListParagraph"/>
        <w:numPr>
          <w:ilvl w:val="0"/>
          <w:numId w:val="23"/>
        </w:numPr>
        <w:ind w:left="1124" w:hanging="562"/>
        <w:rPr>
          <w:color w:val="000000"/>
          <w:lang w:val="en-US"/>
        </w:rPr>
      </w:pPr>
      <w:r w:rsidRPr="001A0AE3">
        <w:rPr>
          <w:color w:val="000000"/>
          <w:lang w:val="en-US"/>
        </w:rPr>
        <w:t>the IMS Manual;</w:t>
      </w:r>
    </w:p>
    <w:p w14:paraId="54ED40A8" w14:textId="70186803" w:rsidR="0085362D" w:rsidRPr="001A0AE3" w:rsidRDefault="0085362D" w:rsidP="003B46C1">
      <w:pPr>
        <w:pStyle w:val="ListParagraph"/>
        <w:numPr>
          <w:ilvl w:val="0"/>
          <w:numId w:val="23"/>
        </w:numPr>
        <w:ind w:left="1124" w:hanging="562"/>
        <w:rPr>
          <w:color w:val="000000"/>
          <w:lang w:val="en-US"/>
        </w:rPr>
      </w:pPr>
      <w:r w:rsidRPr="001A0AE3">
        <w:rPr>
          <w:color w:val="000000"/>
          <w:lang w:val="en-US"/>
        </w:rPr>
        <w:t xml:space="preserve">Management Plans for all aspects of the Works and the </w:t>
      </w:r>
      <w:r w:rsidR="00931EAB" w:rsidRPr="001A0AE3">
        <w:rPr>
          <w:color w:val="000000"/>
          <w:lang w:val="en-US"/>
        </w:rPr>
        <w:t>OM&amp;R</w:t>
      </w:r>
      <w:r w:rsidRPr="001A0AE3">
        <w:rPr>
          <w:color w:val="000000"/>
          <w:lang w:val="en-US"/>
        </w:rPr>
        <w:t xml:space="preserve"> Work as required pursuant to </w:t>
      </w:r>
      <w:r w:rsidR="00FB7CB5" w:rsidRPr="001A0AE3">
        <w:rPr>
          <w:color w:val="000000"/>
          <w:lang w:val="en-US"/>
        </w:rPr>
        <w:t xml:space="preserve">Part 2 </w:t>
      </w:r>
      <w:r w:rsidR="002C0426" w:rsidRPr="001A0AE3">
        <w:rPr>
          <w:color w:val="000000"/>
          <w:lang w:val="en-US"/>
        </w:rPr>
        <w:t xml:space="preserve">Section </w:t>
      </w:r>
      <w:r w:rsidR="00A64B6C">
        <w:rPr>
          <w:color w:val="000000"/>
          <w:lang w:val="en-US"/>
        </w:rPr>
        <w:t>2.2.7</w:t>
      </w:r>
      <w:r w:rsidRPr="001A0AE3">
        <w:rPr>
          <w:color w:val="000000"/>
          <w:lang w:val="en-US"/>
        </w:rPr>
        <w:t xml:space="preserve"> of this Schedule</w:t>
      </w:r>
      <w:r w:rsidR="00A64B6C">
        <w:rPr>
          <w:color w:val="000000"/>
          <w:lang w:val="en-US"/>
        </w:rPr>
        <w:t xml:space="preserve"> 14</w:t>
      </w:r>
      <w:r w:rsidRPr="001A0AE3">
        <w:rPr>
          <w:color w:val="000000"/>
          <w:lang w:val="en-US"/>
        </w:rPr>
        <w:t>;</w:t>
      </w:r>
    </w:p>
    <w:p w14:paraId="2CD64393" w14:textId="53A5E8C4" w:rsidR="0085362D" w:rsidRPr="001A0AE3" w:rsidRDefault="0085362D" w:rsidP="003B46C1">
      <w:pPr>
        <w:pStyle w:val="ListParagraph"/>
        <w:numPr>
          <w:ilvl w:val="0"/>
          <w:numId w:val="23"/>
        </w:numPr>
        <w:ind w:left="1124" w:hanging="562"/>
        <w:rPr>
          <w:color w:val="000000"/>
          <w:lang w:val="en-US"/>
        </w:rPr>
      </w:pPr>
      <w:r w:rsidRPr="001A0AE3">
        <w:rPr>
          <w:color w:val="000000"/>
          <w:lang w:val="en-US"/>
        </w:rPr>
        <w:t>that each Management Plan refers to the IMS core system procedures and process flow charts documenting who performs the Works</w:t>
      </w:r>
      <w:r w:rsidR="00A42AF8">
        <w:rPr>
          <w:color w:val="000000"/>
          <w:lang w:val="en-US"/>
        </w:rPr>
        <w:t xml:space="preserve"> or OM&amp;R Work</w:t>
      </w:r>
      <w:r w:rsidRPr="001A0AE3">
        <w:rPr>
          <w:color w:val="000000"/>
          <w:lang w:val="en-US"/>
        </w:rPr>
        <w:t xml:space="preserve">, what they do, and what evidence shall be generated </w:t>
      </w:r>
      <w:r w:rsidR="00B76DD9" w:rsidRPr="001A0AE3">
        <w:rPr>
          <w:color w:val="000000"/>
          <w:lang w:val="en-US"/>
        </w:rPr>
        <w:t xml:space="preserve">to demonstrate </w:t>
      </w:r>
      <w:r w:rsidRPr="001A0AE3">
        <w:rPr>
          <w:color w:val="000000"/>
          <w:lang w:val="en-US"/>
        </w:rPr>
        <w:t>that they have performed quality related aspects of the Works</w:t>
      </w:r>
      <w:r w:rsidR="00A42AF8">
        <w:rPr>
          <w:color w:val="000000"/>
          <w:lang w:val="en-US"/>
        </w:rPr>
        <w:t xml:space="preserve"> or OM&amp;R Work</w:t>
      </w:r>
      <w:r w:rsidRPr="001A0AE3">
        <w:rPr>
          <w:color w:val="000000"/>
          <w:lang w:val="en-US"/>
        </w:rPr>
        <w:t xml:space="preserve"> correctly;</w:t>
      </w:r>
    </w:p>
    <w:p w14:paraId="32EB3060" w14:textId="488533A4" w:rsidR="0085362D" w:rsidRPr="001A0AE3" w:rsidRDefault="0085362D" w:rsidP="003B46C1">
      <w:pPr>
        <w:pStyle w:val="ListParagraph"/>
        <w:numPr>
          <w:ilvl w:val="0"/>
          <w:numId w:val="23"/>
        </w:numPr>
        <w:ind w:left="1124" w:hanging="562"/>
        <w:rPr>
          <w:color w:val="000000"/>
          <w:lang w:val="en-US"/>
        </w:rPr>
      </w:pPr>
      <w:r w:rsidRPr="001A0AE3">
        <w:rPr>
          <w:color w:val="000000"/>
          <w:lang w:val="en-US"/>
        </w:rPr>
        <w:t>the IMS Audit Plan; and</w:t>
      </w:r>
    </w:p>
    <w:p w14:paraId="03ABA1C7" w14:textId="735B1D18" w:rsidR="0085362D" w:rsidRDefault="0085362D" w:rsidP="003B46C1">
      <w:pPr>
        <w:pStyle w:val="ListParagraph"/>
        <w:numPr>
          <w:ilvl w:val="0"/>
          <w:numId w:val="23"/>
        </w:numPr>
        <w:ind w:left="1124" w:hanging="562"/>
        <w:rPr>
          <w:color w:val="000000"/>
          <w:lang w:val="en-US"/>
        </w:rPr>
      </w:pPr>
      <w:r w:rsidRPr="001A0AE3">
        <w:rPr>
          <w:color w:val="000000"/>
          <w:lang w:val="en-US"/>
        </w:rPr>
        <w:t xml:space="preserve">the IMS Records required pursuant to Section </w:t>
      </w:r>
      <w:r w:rsidR="00365890" w:rsidRPr="001A0AE3">
        <w:rPr>
          <w:color w:val="000000"/>
          <w:lang w:val="en-US"/>
        </w:rPr>
        <w:t>6.6</w:t>
      </w:r>
      <w:r w:rsidRPr="001A0AE3">
        <w:rPr>
          <w:color w:val="000000"/>
          <w:lang w:val="en-US"/>
        </w:rPr>
        <w:t xml:space="preserve"> of this Schedule</w:t>
      </w:r>
      <w:r w:rsidR="001A0AE3">
        <w:rPr>
          <w:color w:val="000000"/>
          <w:lang w:val="en-US"/>
        </w:rPr>
        <w:t> </w:t>
      </w:r>
      <w:r w:rsidR="00365890" w:rsidRPr="001A0AE3">
        <w:rPr>
          <w:color w:val="000000"/>
          <w:lang w:val="en-US"/>
        </w:rPr>
        <w:t>14</w:t>
      </w:r>
      <w:r w:rsidRPr="001A0AE3">
        <w:rPr>
          <w:color w:val="000000"/>
          <w:lang w:val="en-US"/>
        </w:rPr>
        <w:t>.</w:t>
      </w:r>
    </w:p>
    <w:p w14:paraId="756FA79A" w14:textId="77777777" w:rsidR="00B90EF2" w:rsidRPr="009B22E0" w:rsidRDefault="00B90EF2" w:rsidP="009B22E0">
      <w:pPr>
        <w:jc w:val="both"/>
        <w:rPr>
          <w:rFonts w:eastAsiaTheme="minorHAnsi"/>
        </w:rPr>
      </w:pPr>
    </w:p>
    <w:p w14:paraId="67AFBF37" w14:textId="5FB53634" w:rsidR="009C5C12" w:rsidRPr="00EA5B66" w:rsidRDefault="00523ED7" w:rsidP="00EA5B66">
      <w:pPr>
        <w:pStyle w:val="Heading1"/>
        <w:numPr>
          <w:ilvl w:val="1"/>
          <w:numId w:val="10"/>
        </w:numPr>
        <w:ind w:left="567" w:hanging="567"/>
        <w:jc w:val="left"/>
        <w:rPr>
          <w:u w:val="none"/>
          <w:lang w:val="en-US"/>
        </w:rPr>
      </w:pPr>
      <w:bookmarkStart w:id="75" w:name="_Toc396230005"/>
      <w:bookmarkStart w:id="76" w:name="_Toc396230329"/>
      <w:bookmarkStart w:id="77" w:name="_Toc409718802"/>
      <w:bookmarkEnd w:id="75"/>
      <w:bookmarkEnd w:id="76"/>
      <w:r w:rsidRPr="00EA5B66">
        <w:rPr>
          <w:u w:val="none"/>
          <w:lang w:val="en-US"/>
        </w:rPr>
        <w:lastRenderedPageBreak/>
        <w:t>Submission of the IMS Documentations</w:t>
      </w:r>
      <w:bookmarkEnd w:id="77"/>
    </w:p>
    <w:p w14:paraId="4A7FBB17" w14:textId="77777777" w:rsidR="003B46C1" w:rsidRDefault="003B46C1" w:rsidP="003B46C1">
      <w:pPr>
        <w:pStyle w:val="ListParagraph"/>
        <w:ind w:left="1134"/>
        <w:rPr>
          <w:color w:val="000000"/>
          <w:lang w:val="en-US"/>
        </w:rPr>
      </w:pPr>
    </w:p>
    <w:p w14:paraId="049F1D3B" w14:textId="189E441E" w:rsidR="0085362D" w:rsidRPr="001A0AE3" w:rsidRDefault="0085362D" w:rsidP="009B22E0">
      <w:pPr>
        <w:pStyle w:val="ListParagraph"/>
        <w:numPr>
          <w:ilvl w:val="0"/>
          <w:numId w:val="24"/>
        </w:numPr>
        <w:ind w:left="1134" w:hanging="567"/>
        <w:rPr>
          <w:color w:val="000000"/>
          <w:lang w:val="en-US"/>
        </w:rPr>
      </w:pPr>
      <w:r w:rsidRPr="001A0AE3">
        <w:rPr>
          <w:color w:val="000000"/>
          <w:lang w:val="en-US"/>
        </w:rPr>
        <w:t xml:space="preserve">If any IMS Documentation relies on or incorporates any supporting IMS or </w:t>
      </w:r>
      <w:r w:rsidR="00187BC7" w:rsidRPr="001A0AE3">
        <w:rPr>
          <w:color w:val="000000"/>
          <w:lang w:val="en-US"/>
        </w:rPr>
        <w:t>IMS Documentation</w:t>
      </w:r>
      <w:r w:rsidR="00ED2CAB" w:rsidRPr="001A0AE3">
        <w:rPr>
          <w:color w:val="000000"/>
          <w:lang w:val="en-US"/>
        </w:rPr>
        <w:t xml:space="preserve"> </w:t>
      </w:r>
      <w:r w:rsidRPr="001A0AE3">
        <w:rPr>
          <w:color w:val="000000"/>
          <w:lang w:val="en-US"/>
        </w:rPr>
        <w:t xml:space="preserve">then such supporting </w:t>
      </w:r>
      <w:r w:rsidR="00A64B6C">
        <w:rPr>
          <w:color w:val="000000"/>
          <w:lang w:val="en-US"/>
        </w:rPr>
        <w:t>d</w:t>
      </w:r>
      <w:r w:rsidR="00A64B6C" w:rsidRPr="001A0AE3">
        <w:rPr>
          <w:color w:val="000000"/>
          <w:lang w:val="en-US"/>
        </w:rPr>
        <w:t xml:space="preserve">ocumentation </w:t>
      </w:r>
      <w:r w:rsidRPr="001A0AE3">
        <w:rPr>
          <w:color w:val="000000"/>
          <w:lang w:val="en-US"/>
        </w:rPr>
        <w:t>or the relevant parts thereof shall (unless the Ministry Representative otherwise agrees) be submitted to the Ministry Representative at the time that the relevant IMS Documentation or part thereof or change, addition or revision to the IMS Documentation is submitted in accordance with the Review Procedure and the contents of such supporting IMS Documentation shall be taken into account in the consideration of the relevant IMS Documentation or part thereof or change, addition or revision to the IMS Documentation in accordance with the Review Procedure. The Ministry Representative may require the amendment of any such supporting IMS Documentation to the extent necessary to enable the relevant IMS Documentation to satisfy the requirements of this Schedule</w:t>
      </w:r>
      <w:r w:rsidR="00A64B6C">
        <w:rPr>
          <w:color w:val="000000"/>
          <w:lang w:val="en-US"/>
        </w:rPr>
        <w:t xml:space="preserve"> 14</w:t>
      </w:r>
      <w:r w:rsidRPr="001A0AE3">
        <w:rPr>
          <w:color w:val="000000"/>
          <w:lang w:val="en-US"/>
        </w:rPr>
        <w:t>.</w:t>
      </w:r>
    </w:p>
    <w:p w14:paraId="3F9FFBB1" w14:textId="77777777" w:rsidR="00ED2CAB" w:rsidRPr="005E6199" w:rsidRDefault="00ED2CAB" w:rsidP="00ED2CAB">
      <w:pPr>
        <w:jc w:val="both"/>
        <w:rPr>
          <w:rFonts w:eastAsiaTheme="minorHAnsi"/>
        </w:rPr>
      </w:pPr>
    </w:p>
    <w:p w14:paraId="2AA711D7" w14:textId="0DDAD545" w:rsidR="009C5C12" w:rsidRPr="00EA5B66" w:rsidRDefault="00523ED7" w:rsidP="00EA5B66">
      <w:pPr>
        <w:pStyle w:val="Heading1"/>
        <w:numPr>
          <w:ilvl w:val="1"/>
          <w:numId w:val="10"/>
        </w:numPr>
        <w:ind w:left="567" w:hanging="567"/>
        <w:jc w:val="left"/>
        <w:rPr>
          <w:u w:val="none"/>
          <w:lang w:val="en-US"/>
        </w:rPr>
      </w:pPr>
      <w:bookmarkStart w:id="78" w:name="_Toc396230007"/>
      <w:bookmarkStart w:id="79" w:name="_Toc396230331"/>
      <w:bookmarkStart w:id="80" w:name="_Toc409718803"/>
      <w:bookmarkEnd w:id="78"/>
      <w:bookmarkEnd w:id="79"/>
      <w:r w:rsidRPr="00EA5B66">
        <w:rPr>
          <w:u w:val="none"/>
          <w:lang w:val="en-US"/>
        </w:rPr>
        <w:lastRenderedPageBreak/>
        <w:t>Project Co Obligation to Update</w:t>
      </w:r>
      <w:bookmarkEnd w:id="80"/>
    </w:p>
    <w:p w14:paraId="67BFC4D0" w14:textId="77777777" w:rsidR="003B46C1" w:rsidRDefault="003B46C1" w:rsidP="003B46C1">
      <w:pPr>
        <w:pStyle w:val="ListParagraph"/>
        <w:ind w:left="1124"/>
        <w:rPr>
          <w:color w:val="000000"/>
          <w:lang w:val="en-US"/>
        </w:rPr>
      </w:pPr>
    </w:p>
    <w:p w14:paraId="1C19B0E7" w14:textId="0AA7EA59" w:rsidR="0085362D" w:rsidRPr="001A0AE3" w:rsidRDefault="00D14B44" w:rsidP="003B46C1">
      <w:pPr>
        <w:pStyle w:val="ListParagraph"/>
        <w:numPr>
          <w:ilvl w:val="0"/>
          <w:numId w:val="25"/>
        </w:numPr>
        <w:ind w:left="1124" w:hanging="562"/>
        <w:rPr>
          <w:color w:val="000000"/>
          <w:lang w:val="en-US"/>
        </w:rPr>
      </w:pPr>
      <w:r w:rsidRPr="001A0AE3">
        <w:rPr>
          <w:color w:val="000000"/>
          <w:lang w:val="en-US"/>
        </w:rPr>
        <w:t xml:space="preserve">Project Co </w:t>
      </w:r>
      <w:r w:rsidR="0085362D" w:rsidRPr="001A0AE3">
        <w:rPr>
          <w:color w:val="000000"/>
          <w:lang w:val="en-US"/>
        </w:rPr>
        <w:t xml:space="preserve">shall be responsible for proactively updating its IMS and all relevant </w:t>
      </w:r>
      <w:r w:rsidR="00187BC7" w:rsidRPr="001A0AE3">
        <w:rPr>
          <w:color w:val="000000"/>
          <w:lang w:val="en-US"/>
        </w:rPr>
        <w:t>IMS Documentation</w:t>
      </w:r>
      <w:r w:rsidR="0085362D" w:rsidRPr="001A0AE3">
        <w:rPr>
          <w:color w:val="000000"/>
          <w:lang w:val="en-US"/>
        </w:rPr>
        <w:t xml:space="preserve"> from time to time, in accordance with the procedures set forth in this Project Agreement, to ensure that the IMS and all relevant </w:t>
      </w:r>
      <w:r w:rsidR="00187BC7" w:rsidRPr="001A0AE3">
        <w:rPr>
          <w:color w:val="000000"/>
          <w:lang w:val="en-US"/>
        </w:rPr>
        <w:t>IMS Documentation</w:t>
      </w:r>
      <w:r w:rsidR="0085362D" w:rsidRPr="001A0AE3">
        <w:rPr>
          <w:color w:val="000000"/>
          <w:lang w:val="en-US"/>
        </w:rPr>
        <w:t xml:space="preserve"> are, and at all times remain, in full compliance with the ISO 9001</w:t>
      </w:r>
      <w:r w:rsidR="008A4C5A" w:rsidRPr="001A0AE3">
        <w:rPr>
          <w:color w:val="000000"/>
          <w:lang w:val="en-US"/>
        </w:rPr>
        <w:t>, ISO 14001 and OHSAS 18001 standards and the COR</w:t>
      </w:r>
      <w:r w:rsidR="005F139F" w:rsidRPr="001A0AE3">
        <w:rPr>
          <w:color w:val="000000"/>
          <w:lang w:val="en-US"/>
        </w:rPr>
        <w:t xml:space="preserve"> s</w:t>
      </w:r>
      <w:r w:rsidR="0085362D" w:rsidRPr="001A0AE3">
        <w:rPr>
          <w:color w:val="000000"/>
          <w:lang w:val="en-US"/>
        </w:rPr>
        <w:t>tandard and the requirements of this Project Agreement.</w:t>
      </w:r>
    </w:p>
    <w:p w14:paraId="296E2126" w14:textId="77777777" w:rsidR="001A0AE3" w:rsidRDefault="001A0AE3">
      <w:pPr>
        <w:rPr>
          <w:rFonts w:ascii="Arial" w:hAnsi="Arial" w:cs="Arial"/>
          <w:b/>
          <w:lang w:val="en-US"/>
        </w:rPr>
      </w:pPr>
      <w:r>
        <w:rPr>
          <w:lang w:val="en-US"/>
        </w:rPr>
        <w:br w:type="page"/>
      </w:r>
    </w:p>
    <w:p w14:paraId="5B634AF7" w14:textId="12D0AC15" w:rsidR="001A0AE3" w:rsidRPr="00EA5B66" w:rsidRDefault="00523ED7" w:rsidP="009B22E0">
      <w:pPr>
        <w:pStyle w:val="Heading1"/>
        <w:numPr>
          <w:ilvl w:val="1"/>
          <w:numId w:val="10"/>
        </w:numPr>
        <w:ind w:left="567" w:hanging="567"/>
        <w:jc w:val="left"/>
        <w:rPr>
          <w:u w:val="none"/>
          <w:lang w:val="en-US"/>
        </w:rPr>
      </w:pPr>
      <w:bookmarkStart w:id="81" w:name="_Toc396230009"/>
      <w:bookmarkStart w:id="82" w:name="_Toc396230333"/>
      <w:bookmarkStart w:id="83" w:name="_Toc409718804"/>
      <w:bookmarkEnd w:id="81"/>
      <w:bookmarkEnd w:id="82"/>
      <w:r w:rsidRPr="00EA5B66">
        <w:rPr>
          <w:u w:val="none"/>
          <w:lang w:val="en-US"/>
        </w:rPr>
        <w:lastRenderedPageBreak/>
        <w:t>Changes to IMS Documentation</w:t>
      </w:r>
      <w:bookmarkEnd w:id="83"/>
    </w:p>
    <w:p w14:paraId="74C6278A" w14:textId="77777777" w:rsidR="003B46C1" w:rsidRDefault="003B46C1" w:rsidP="003B46C1">
      <w:pPr>
        <w:pStyle w:val="ListParagraph"/>
        <w:ind w:left="1124"/>
        <w:rPr>
          <w:color w:val="000000"/>
          <w:lang w:val="en-US"/>
        </w:rPr>
      </w:pPr>
    </w:p>
    <w:p w14:paraId="00555A3E" w14:textId="70E7D2D1" w:rsidR="0085362D" w:rsidRPr="001A0AE3" w:rsidRDefault="00D14B44" w:rsidP="003B46C1">
      <w:pPr>
        <w:pStyle w:val="ListParagraph"/>
        <w:numPr>
          <w:ilvl w:val="0"/>
          <w:numId w:val="26"/>
        </w:numPr>
        <w:ind w:left="1124" w:hanging="562"/>
        <w:rPr>
          <w:color w:val="000000"/>
          <w:lang w:val="en-US"/>
        </w:rPr>
      </w:pPr>
      <w:r w:rsidRPr="001A0AE3">
        <w:rPr>
          <w:color w:val="000000"/>
          <w:lang w:val="en-US"/>
        </w:rPr>
        <w:t xml:space="preserve">Project Co </w:t>
      </w:r>
      <w:r w:rsidR="0085362D" w:rsidRPr="001A0AE3">
        <w:rPr>
          <w:color w:val="000000"/>
          <w:lang w:val="en-US"/>
        </w:rPr>
        <w:t>shall submit to the Ministry Representative in accordance with the Review Procedure any proposed changes or additions to or revisions of any of the IMS Documentation.</w:t>
      </w:r>
    </w:p>
    <w:p w14:paraId="6D5C99E7" w14:textId="77777777" w:rsidR="001A0AE3" w:rsidRPr="005E6199" w:rsidRDefault="001A0AE3" w:rsidP="001A0AE3">
      <w:pPr>
        <w:pStyle w:val="ListParagraph"/>
        <w:rPr>
          <w:rFonts w:eastAsiaTheme="minorHAnsi"/>
        </w:rPr>
      </w:pPr>
    </w:p>
    <w:p w14:paraId="771F2163" w14:textId="6BCEE794" w:rsidR="00B76DD9" w:rsidRDefault="00B76DD9" w:rsidP="009B22E0">
      <w:pPr>
        <w:pStyle w:val="Heading1"/>
        <w:numPr>
          <w:ilvl w:val="1"/>
          <w:numId w:val="10"/>
        </w:numPr>
        <w:ind w:left="567" w:hanging="720"/>
        <w:jc w:val="left"/>
        <w:rPr>
          <w:u w:val="none"/>
          <w:lang w:val="en-US"/>
        </w:rPr>
      </w:pPr>
      <w:bookmarkStart w:id="84" w:name="_Toc409718805"/>
      <w:bookmarkStart w:id="85" w:name="_Toc391558290"/>
      <w:bookmarkStart w:id="86" w:name="_Toc391636290"/>
      <w:bookmarkStart w:id="87" w:name="_Toc391641514"/>
      <w:bookmarkStart w:id="88" w:name="_Toc391641998"/>
      <w:bookmarkStart w:id="89" w:name="_Toc391745735"/>
      <w:bookmarkStart w:id="90" w:name="_Toc391747057"/>
      <w:r w:rsidRPr="00657A84">
        <w:rPr>
          <w:u w:val="none"/>
          <w:lang w:val="en-US"/>
        </w:rPr>
        <w:t>Amendment to IMS Documentation</w:t>
      </w:r>
      <w:bookmarkEnd w:id="84"/>
    </w:p>
    <w:bookmarkEnd w:id="85"/>
    <w:bookmarkEnd w:id="86"/>
    <w:bookmarkEnd w:id="87"/>
    <w:bookmarkEnd w:id="88"/>
    <w:bookmarkEnd w:id="89"/>
    <w:bookmarkEnd w:id="90"/>
    <w:p w14:paraId="7EE6B951" w14:textId="77777777" w:rsidR="008F05FE" w:rsidRDefault="008F05FE" w:rsidP="008F05FE">
      <w:pPr>
        <w:pStyle w:val="ListParagraph"/>
        <w:ind w:left="1124"/>
        <w:rPr>
          <w:rFonts w:eastAsiaTheme="minorHAnsi"/>
        </w:rPr>
      </w:pPr>
    </w:p>
    <w:p w14:paraId="5A1B7201" w14:textId="2A11550B" w:rsidR="0085362D" w:rsidRDefault="0085362D" w:rsidP="008F05FE">
      <w:pPr>
        <w:pStyle w:val="ListParagraph"/>
        <w:numPr>
          <w:ilvl w:val="0"/>
          <w:numId w:val="31"/>
        </w:numPr>
        <w:ind w:left="1124" w:hanging="562"/>
        <w:rPr>
          <w:rFonts w:eastAsiaTheme="minorHAnsi"/>
        </w:rPr>
      </w:pPr>
      <w:r w:rsidRPr="005E6199">
        <w:rPr>
          <w:rFonts w:eastAsiaTheme="minorHAnsi"/>
        </w:rPr>
        <w:t>If there is no unresolved objection by the Minist</w:t>
      </w:r>
      <w:r w:rsidR="00D14B44" w:rsidRPr="005E6199">
        <w:rPr>
          <w:rFonts w:eastAsiaTheme="minorHAnsi"/>
        </w:rPr>
        <w:t>r</w:t>
      </w:r>
      <w:r w:rsidRPr="005E6199">
        <w:rPr>
          <w:rFonts w:eastAsiaTheme="minorHAnsi"/>
        </w:rPr>
        <w:t xml:space="preserve">y Representative under the Review Procedure to a part of the IMS Documentation pursuant to </w:t>
      </w:r>
      <w:r w:rsidRPr="009B22E0">
        <w:rPr>
          <w:rFonts w:eastAsiaTheme="minorHAnsi"/>
        </w:rPr>
        <w:t xml:space="preserve">Section </w:t>
      </w:r>
      <w:r w:rsidR="00B90EF2" w:rsidRPr="009B22E0">
        <w:rPr>
          <w:rFonts w:eastAsiaTheme="minorHAnsi"/>
        </w:rPr>
        <w:t xml:space="preserve">6.2 </w:t>
      </w:r>
      <w:r w:rsidRPr="005E6199">
        <w:rPr>
          <w:rFonts w:eastAsiaTheme="minorHAnsi"/>
        </w:rPr>
        <w:t xml:space="preserve">or to a change, addition or revision proposed pursuant to </w:t>
      </w:r>
      <w:r w:rsidRPr="009B22E0">
        <w:rPr>
          <w:rFonts w:eastAsiaTheme="minorHAnsi"/>
        </w:rPr>
        <w:t>Section</w:t>
      </w:r>
      <w:r w:rsidR="00B90EF2">
        <w:rPr>
          <w:rFonts w:eastAsiaTheme="minorHAnsi"/>
        </w:rPr>
        <w:t xml:space="preserve"> 6.4</w:t>
      </w:r>
      <w:r w:rsidRPr="005E6199">
        <w:rPr>
          <w:rFonts w:eastAsiaTheme="minorHAnsi"/>
        </w:rPr>
        <w:t xml:space="preserve"> of this Schedule</w:t>
      </w:r>
      <w:r w:rsidR="00B90EF2">
        <w:rPr>
          <w:rFonts w:eastAsiaTheme="minorHAnsi"/>
        </w:rPr>
        <w:t xml:space="preserve"> 14</w:t>
      </w:r>
      <w:r w:rsidRPr="005E6199">
        <w:rPr>
          <w:rFonts w:eastAsiaTheme="minorHAnsi"/>
        </w:rPr>
        <w:t>, then the IMS Documentation shall be amended to incorporate such part, change, addition or revision.</w:t>
      </w:r>
    </w:p>
    <w:p w14:paraId="2A8C58A8" w14:textId="77777777" w:rsidR="001A0AE3" w:rsidRPr="001A0AE3" w:rsidRDefault="001A0AE3" w:rsidP="001A0AE3">
      <w:pPr>
        <w:ind w:left="360"/>
        <w:rPr>
          <w:rFonts w:eastAsiaTheme="minorHAnsi"/>
        </w:rPr>
      </w:pPr>
    </w:p>
    <w:p w14:paraId="6F0DECD8" w14:textId="2E5DBCF9" w:rsidR="0085362D" w:rsidRPr="00657A84" w:rsidRDefault="008117A5" w:rsidP="009B22E0">
      <w:pPr>
        <w:pStyle w:val="Heading1"/>
        <w:numPr>
          <w:ilvl w:val="1"/>
          <w:numId w:val="10"/>
        </w:numPr>
        <w:ind w:left="567" w:hanging="567"/>
        <w:jc w:val="left"/>
        <w:rPr>
          <w:u w:val="none"/>
          <w:lang w:val="en-US"/>
        </w:rPr>
      </w:pPr>
      <w:bookmarkStart w:id="91" w:name="_Toc391558291"/>
      <w:bookmarkStart w:id="92" w:name="_Toc391636291"/>
      <w:bookmarkStart w:id="93" w:name="_Toc391641515"/>
      <w:bookmarkStart w:id="94" w:name="_Toc391641999"/>
      <w:bookmarkStart w:id="95" w:name="_Toc391745736"/>
      <w:bookmarkStart w:id="96" w:name="_Toc391747058"/>
      <w:bookmarkStart w:id="97" w:name="_Toc409718806"/>
      <w:r w:rsidRPr="00657A84">
        <w:rPr>
          <w:u w:val="none"/>
          <w:lang w:val="en-US"/>
        </w:rPr>
        <w:t>IMS</w:t>
      </w:r>
      <w:r w:rsidR="0085362D" w:rsidRPr="00657A84">
        <w:rPr>
          <w:u w:val="none"/>
          <w:lang w:val="en-US"/>
        </w:rPr>
        <w:t xml:space="preserve"> Records</w:t>
      </w:r>
      <w:bookmarkEnd w:id="91"/>
      <w:bookmarkEnd w:id="92"/>
      <w:bookmarkEnd w:id="93"/>
      <w:bookmarkEnd w:id="94"/>
      <w:bookmarkEnd w:id="95"/>
      <w:bookmarkEnd w:id="96"/>
      <w:bookmarkEnd w:id="97"/>
    </w:p>
    <w:p w14:paraId="296DA4C0" w14:textId="77777777" w:rsidR="008F05FE" w:rsidRDefault="008F05FE" w:rsidP="008F05FE">
      <w:pPr>
        <w:pStyle w:val="ListParagraph"/>
        <w:ind w:left="1124"/>
        <w:rPr>
          <w:color w:val="000000"/>
          <w:lang w:val="en-US"/>
        </w:rPr>
      </w:pPr>
    </w:p>
    <w:p w14:paraId="0443FEBA" w14:textId="75F84C87" w:rsidR="0085362D" w:rsidRPr="001A0AE3" w:rsidRDefault="00D14B44" w:rsidP="008F05FE">
      <w:pPr>
        <w:pStyle w:val="ListParagraph"/>
        <w:numPr>
          <w:ilvl w:val="0"/>
          <w:numId w:val="32"/>
        </w:numPr>
        <w:ind w:left="1124" w:hanging="562"/>
        <w:rPr>
          <w:color w:val="000000"/>
          <w:lang w:val="en-US"/>
        </w:rPr>
      </w:pPr>
      <w:r w:rsidRPr="001A0AE3">
        <w:rPr>
          <w:color w:val="000000"/>
          <w:lang w:val="en-US"/>
        </w:rPr>
        <w:t xml:space="preserve">Project Co </w:t>
      </w:r>
      <w:r w:rsidR="0085362D" w:rsidRPr="001A0AE3">
        <w:rPr>
          <w:color w:val="000000"/>
          <w:lang w:val="en-US"/>
        </w:rPr>
        <w:t xml:space="preserve">shall establish and maintain complete and accurate </w:t>
      </w:r>
      <w:r w:rsidR="008117A5" w:rsidRPr="001A0AE3">
        <w:rPr>
          <w:color w:val="000000"/>
          <w:lang w:val="en-US"/>
        </w:rPr>
        <w:t>IMS</w:t>
      </w:r>
      <w:r w:rsidR="0085362D" w:rsidRPr="001A0AE3">
        <w:rPr>
          <w:color w:val="000000"/>
          <w:lang w:val="en-US"/>
        </w:rPr>
        <w:t xml:space="preserve"> </w:t>
      </w:r>
      <w:r w:rsidR="00B76DD9" w:rsidRPr="001A0AE3">
        <w:rPr>
          <w:color w:val="000000"/>
          <w:lang w:val="en-US"/>
        </w:rPr>
        <w:t>R</w:t>
      </w:r>
      <w:r w:rsidR="0085362D" w:rsidRPr="001A0AE3">
        <w:rPr>
          <w:color w:val="000000"/>
          <w:lang w:val="en-US"/>
        </w:rPr>
        <w:t>ecords.</w:t>
      </w:r>
    </w:p>
    <w:p w14:paraId="3F8FDA8C" w14:textId="43183C19" w:rsidR="0085362D" w:rsidRPr="001A0AE3" w:rsidRDefault="0085362D" w:rsidP="008F05FE">
      <w:pPr>
        <w:pStyle w:val="ListParagraph"/>
        <w:numPr>
          <w:ilvl w:val="0"/>
          <w:numId w:val="32"/>
        </w:numPr>
        <w:ind w:left="1124" w:hanging="562"/>
        <w:rPr>
          <w:color w:val="000000"/>
          <w:lang w:val="en-US"/>
        </w:rPr>
      </w:pPr>
      <w:r w:rsidRPr="001A0AE3">
        <w:rPr>
          <w:color w:val="000000"/>
          <w:lang w:val="en-US"/>
        </w:rPr>
        <w:lastRenderedPageBreak/>
        <w:t xml:space="preserve">The </w:t>
      </w:r>
      <w:r w:rsidR="008117A5" w:rsidRPr="001A0AE3">
        <w:rPr>
          <w:color w:val="000000"/>
          <w:lang w:val="en-US"/>
        </w:rPr>
        <w:t>IMS</w:t>
      </w:r>
      <w:r w:rsidRPr="001A0AE3">
        <w:rPr>
          <w:color w:val="000000"/>
          <w:lang w:val="en-US"/>
        </w:rPr>
        <w:t xml:space="preserve"> Records shall provide objective evidence of conformance with all requirements of this Project Agreement, compliance with the ISO 9001</w:t>
      </w:r>
      <w:r w:rsidR="005F139F" w:rsidRPr="001A0AE3">
        <w:rPr>
          <w:color w:val="000000"/>
          <w:lang w:val="en-US"/>
        </w:rPr>
        <w:t xml:space="preserve"> s</w:t>
      </w:r>
      <w:r w:rsidRPr="001A0AE3">
        <w:rPr>
          <w:color w:val="000000"/>
          <w:lang w:val="en-US"/>
        </w:rPr>
        <w:t>tandard and the effective operation of the IMS-Q</w:t>
      </w:r>
      <w:r w:rsidR="00A64B6C">
        <w:rPr>
          <w:color w:val="000000"/>
          <w:lang w:val="en-US"/>
        </w:rPr>
        <w:t>M</w:t>
      </w:r>
      <w:r w:rsidRPr="001A0AE3">
        <w:rPr>
          <w:color w:val="000000"/>
          <w:lang w:val="en-US"/>
        </w:rPr>
        <w:t>S.</w:t>
      </w:r>
    </w:p>
    <w:p w14:paraId="0CBFF073" w14:textId="519CC676" w:rsidR="0085362D" w:rsidRPr="001A0AE3" w:rsidRDefault="0085362D" w:rsidP="008F05FE">
      <w:pPr>
        <w:pStyle w:val="ListParagraph"/>
        <w:numPr>
          <w:ilvl w:val="0"/>
          <w:numId w:val="32"/>
        </w:numPr>
        <w:ind w:left="1124" w:hanging="562"/>
        <w:rPr>
          <w:color w:val="000000"/>
          <w:lang w:val="en-US"/>
        </w:rPr>
      </w:pPr>
      <w:r w:rsidRPr="001A0AE3">
        <w:rPr>
          <w:color w:val="000000"/>
          <w:lang w:val="en-US"/>
        </w:rPr>
        <w:t xml:space="preserve">The </w:t>
      </w:r>
      <w:r w:rsidR="008117A5" w:rsidRPr="001A0AE3">
        <w:rPr>
          <w:color w:val="000000"/>
          <w:lang w:val="en-US"/>
        </w:rPr>
        <w:t>IMS</w:t>
      </w:r>
      <w:r w:rsidRPr="001A0AE3">
        <w:rPr>
          <w:color w:val="000000"/>
          <w:lang w:val="en-US"/>
        </w:rPr>
        <w:t xml:space="preserve"> Records maintained by </w:t>
      </w:r>
      <w:r w:rsidR="00D14B44" w:rsidRPr="001A0AE3">
        <w:rPr>
          <w:color w:val="000000"/>
          <w:lang w:val="en-US"/>
        </w:rPr>
        <w:t xml:space="preserve">Project Co </w:t>
      </w:r>
      <w:r w:rsidRPr="001A0AE3">
        <w:rPr>
          <w:color w:val="000000"/>
          <w:lang w:val="en-US"/>
        </w:rPr>
        <w:t>shall include records eviden</w:t>
      </w:r>
      <w:r w:rsidR="00406E60" w:rsidRPr="001A0AE3">
        <w:rPr>
          <w:color w:val="000000"/>
          <w:lang w:val="en-US"/>
        </w:rPr>
        <w:t>cing conformity to the ISO 14001</w:t>
      </w:r>
      <w:r w:rsidRPr="001A0AE3">
        <w:rPr>
          <w:color w:val="000000"/>
          <w:lang w:val="en-US"/>
        </w:rPr>
        <w:t xml:space="preserve"> </w:t>
      </w:r>
      <w:r w:rsidR="005F139F" w:rsidRPr="001A0AE3">
        <w:rPr>
          <w:color w:val="000000"/>
          <w:lang w:val="en-US"/>
        </w:rPr>
        <w:t>standard</w:t>
      </w:r>
      <w:r w:rsidRPr="001A0AE3">
        <w:rPr>
          <w:color w:val="000000"/>
          <w:lang w:val="en-US"/>
        </w:rPr>
        <w:t>.</w:t>
      </w:r>
    </w:p>
    <w:p w14:paraId="6CB143B2" w14:textId="77777777" w:rsidR="004A768D" w:rsidRPr="005E6199" w:rsidRDefault="004A768D" w:rsidP="00DF0D02">
      <w:pPr>
        <w:tabs>
          <w:tab w:val="num" w:pos="720"/>
        </w:tabs>
        <w:spacing w:after="200" w:line="276" w:lineRule="auto"/>
        <w:contextualSpacing/>
        <w:rPr>
          <w:color w:val="000000"/>
          <w:highlight w:val="green"/>
          <w:lang w:val="en-US"/>
        </w:rPr>
      </w:pPr>
      <w:bookmarkStart w:id="98" w:name="_Toc391475669"/>
      <w:bookmarkStart w:id="99" w:name="_Toc391473265"/>
      <w:bookmarkStart w:id="100" w:name="_Toc391474719"/>
      <w:bookmarkStart w:id="101" w:name="_Toc391475670"/>
      <w:bookmarkStart w:id="102" w:name="_Toc391473266"/>
      <w:bookmarkStart w:id="103" w:name="_Toc391474720"/>
      <w:bookmarkStart w:id="104" w:name="_Toc391475671"/>
      <w:bookmarkStart w:id="105" w:name="_Toc391473267"/>
      <w:bookmarkStart w:id="106" w:name="_Toc391474721"/>
      <w:bookmarkStart w:id="107" w:name="_Toc391475672"/>
      <w:bookmarkEnd w:id="98"/>
      <w:bookmarkEnd w:id="99"/>
      <w:bookmarkEnd w:id="100"/>
      <w:bookmarkEnd w:id="101"/>
      <w:bookmarkEnd w:id="102"/>
      <w:bookmarkEnd w:id="103"/>
      <w:bookmarkEnd w:id="104"/>
      <w:bookmarkEnd w:id="105"/>
      <w:bookmarkEnd w:id="106"/>
      <w:bookmarkEnd w:id="107"/>
    </w:p>
    <w:p w14:paraId="59CFED22" w14:textId="77777777" w:rsidR="00406E60" w:rsidRPr="005E6199" w:rsidRDefault="00406E60" w:rsidP="00DF0D02">
      <w:pPr>
        <w:tabs>
          <w:tab w:val="num" w:pos="720"/>
        </w:tabs>
        <w:spacing w:after="200" w:line="276" w:lineRule="auto"/>
        <w:contextualSpacing/>
        <w:rPr>
          <w:color w:val="000000"/>
          <w:highlight w:val="green"/>
          <w:lang w:val="en-US"/>
        </w:rPr>
      </w:pPr>
    </w:p>
    <w:p w14:paraId="18C91216" w14:textId="1DAF5A5A" w:rsidR="00931EAB" w:rsidRDefault="00931EAB">
      <w:pPr>
        <w:rPr>
          <w:rFonts w:ascii="Arial" w:hAnsi="Arial" w:cs="Arial"/>
          <w:color w:val="000000"/>
          <w:sz w:val="20"/>
          <w:szCs w:val="20"/>
          <w:highlight w:val="green"/>
          <w:lang w:val="en-US"/>
        </w:rPr>
      </w:pPr>
      <w:r>
        <w:rPr>
          <w:rFonts w:ascii="Arial" w:hAnsi="Arial" w:cs="Arial"/>
          <w:color w:val="000000"/>
          <w:sz w:val="20"/>
          <w:szCs w:val="20"/>
          <w:highlight w:val="green"/>
          <w:lang w:val="en-US"/>
        </w:rPr>
        <w:br w:type="page"/>
      </w:r>
    </w:p>
    <w:p w14:paraId="6334B0BE" w14:textId="77777777" w:rsidR="00A64B6C" w:rsidRPr="00132ABD" w:rsidRDefault="00A64B6C" w:rsidP="00A64B6C">
      <w:pPr>
        <w:pStyle w:val="Heading1"/>
        <w:numPr>
          <w:ilvl w:val="0"/>
          <w:numId w:val="10"/>
        </w:numPr>
        <w:ind w:left="1418" w:hanging="1418"/>
        <w:jc w:val="left"/>
        <w:rPr>
          <w:rStyle w:val="Strong"/>
          <w:rFonts w:ascii="Times New Roman" w:eastAsiaTheme="minorHAnsi" w:hAnsi="Times New Roman" w:cs="Times New Roman"/>
          <w:b/>
          <w:sz w:val="28"/>
          <w:szCs w:val="28"/>
          <w:u w:val="none"/>
        </w:rPr>
      </w:pPr>
      <w:bookmarkStart w:id="108" w:name="_Toc396436725"/>
      <w:bookmarkStart w:id="109" w:name="_Toc409718807"/>
      <w:r w:rsidRPr="00132ABD">
        <w:rPr>
          <w:rStyle w:val="Strong"/>
          <w:rFonts w:eastAsiaTheme="minorHAnsi"/>
          <w:b/>
          <w:sz w:val="28"/>
          <w:szCs w:val="28"/>
          <w:u w:val="none"/>
        </w:rPr>
        <w:lastRenderedPageBreak/>
        <w:t>NON CONFORMANCE</w:t>
      </w:r>
      <w:bookmarkEnd w:id="108"/>
      <w:bookmarkEnd w:id="109"/>
    </w:p>
    <w:p w14:paraId="776D531F" w14:textId="77777777" w:rsidR="00A64B6C" w:rsidRPr="0029292C" w:rsidRDefault="00A64B6C" w:rsidP="00A64B6C">
      <w:pPr>
        <w:autoSpaceDE w:val="0"/>
        <w:autoSpaceDN w:val="0"/>
        <w:adjustRightInd w:val="0"/>
        <w:rPr>
          <w:rFonts w:ascii="Arial" w:hAnsi="Arial" w:cs="Arial"/>
          <w:bCs/>
          <w:sz w:val="20"/>
          <w:szCs w:val="20"/>
          <w:lang w:eastAsia="en-NZ"/>
        </w:rPr>
      </w:pPr>
    </w:p>
    <w:p w14:paraId="381ABB88" w14:textId="77777777" w:rsidR="00A64B6C" w:rsidRPr="00657A84" w:rsidRDefault="00A64B6C" w:rsidP="00A64B6C">
      <w:pPr>
        <w:pStyle w:val="Heading1"/>
        <w:numPr>
          <w:ilvl w:val="1"/>
          <w:numId w:val="10"/>
        </w:numPr>
        <w:ind w:left="567" w:hanging="567"/>
        <w:jc w:val="left"/>
        <w:rPr>
          <w:u w:val="none"/>
          <w:lang w:val="en-US"/>
        </w:rPr>
      </w:pPr>
      <w:bookmarkStart w:id="110" w:name="_Toc396436726"/>
      <w:bookmarkStart w:id="111" w:name="_Toc409718808"/>
      <w:r w:rsidRPr="00657A84">
        <w:rPr>
          <w:u w:val="none"/>
          <w:lang w:val="en-US"/>
        </w:rPr>
        <w:t>Non-conformance Reporting Process</w:t>
      </w:r>
      <w:bookmarkEnd w:id="110"/>
      <w:bookmarkEnd w:id="111"/>
    </w:p>
    <w:p w14:paraId="65C2E74D" w14:textId="77777777" w:rsidR="008F05FE" w:rsidRDefault="008F05FE" w:rsidP="008F05FE">
      <w:pPr>
        <w:pStyle w:val="ListParagraph"/>
        <w:ind w:left="1124"/>
        <w:rPr>
          <w:color w:val="000000"/>
          <w:lang w:val="en-US"/>
        </w:rPr>
      </w:pPr>
    </w:p>
    <w:p w14:paraId="74992034" w14:textId="4A6AB347" w:rsidR="00A64B6C" w:rsidRDefault="00A64B6C" w:rsidP="008F05FE">
      <w:pPr>
        <w:pStyle w:val="ListParagraph"/>
        <w:numPr>
          <w:ilvl w:val="0"/>
          <w:numId w:val="33"/>
        </w:numPr>
        <w:ind w:left="1124" w:hanging="562"/>
        <w:rPr>
          <w:color w:val="000000"/>
          <w:lang w:val="en-US"/>
        </w:rPr>
      </w:pPr>
      <w:r w:rsidRPr="001A0AE3">
        <w:rPr>
          <w:color w:val="000000"/>
          <w:lang w:val="en-US"/>
        </w:rPr>
        <w:t xml:space="preserve">The Ministry shall be entitled at any time during the Project Term to deliver to </w:t>
      </w:r>
      <w:r w:rsidRPr="008D70C6">
        <w:t>Project Co</w:t>
      </w:r>
      <w:r w:rsidRPr="001A0AE3">
        <w:rPr>
          <w:color w:val="000000"/>
          <w:lang w:val="en-US"/>
        </w:rPr>
        <w:t xml:space="preserve"> a NCR stipulating any Non- Conformance with respect to the Work</w:t>
      </w:r>
      <w:r>
        <w:rPr>
          <w:color w:val="000000"/>
          <w:lang w:val="en-US"/>
        </w:rPr>
        <w:t>s</w:t>
      </w:r>
      <w:r w:rsidR="00A42AF8">
        <w:rPr>
          <w:color w:val="000000"/>
          <w:lang w:val="en-US"/>
        </w:rPr>
        <w:t xml:space="preserve"> or the OM&amp;R Work</w:t>
      </w:r>
      <w:r w:rsidRPr="001A0AE3">
        <w:rPr>
          <w:color w:val="000000"/>
          <w:lang w:val="en-US"/>
        </w:rPr>
        <w:t>.</w:t>
      </w:r>
    </w:p>
    <w:p w14:paraId="317555E4" w14:textId="445F3EEB" w:rsidR="00A64B6C" w:rsidRPr="001A0AE3" w:rsidRDefault="00A64B6C" w:rsidP="008F05FE">
      <w:pPr>
        <w:pStyle w:val="ListParagraph"/>
        <w:numPr>
          <w:ilvl w:val="0"/>
          <w:numId w:val="33"/>
        </w:numPr>
        <w:ind w:left="1124" w:hanging="562"/>
        <w:rPr>
          <w:color w:val="000000"/>
          <w:lang w:val="en-US"/>
        </w:rPr>
      </w:pPr>
      <w:r>
        <w:rPr>
          <w:color w:val="000000"/>
          <w:lang w:val="en-US"/>
        </w:rPr>
        <w:t>Project Co</w:t>
      </w:r>
      <w:r w:rsidRPr="001A0AE3">
        <w:rPr>
          <w:color w:val="000000"/>
          <w:lang w:val="en-US"/>
        </w:rPr>
        <w:t xml:space="preserve"> shall also issue, as part of </w:t>
      </w:r>
      <w:r>
        <w:rPr>
          <w:color w:val="000000"/>
          <w:lang w:val="en-US"/>
        </w:rPr>
        <w:t>its</w:t>
      </w:r>
      <w:r w:rsidRPr="001A0AE3">
        <w:rPr>
          <w:color w:val="000000"/>
          <w:lang w:val="en-US"/>
        </w:rPr>
        <w:t xml:space="preserve"> IMS, a NCR stipulating any Non- Conformance with respect to the Wor</w:t>
      </w:r>
      <w:r>
        <w:rPr>
          <w:color w:val="000000"/>
          <w:lang w:val="en-US"/>
        </w:rPr>
        <w:t>ks</w:t>
      </w:r>
      <w:r w:rsidR="00A42AF8">
        <w:rPr>
          <w:color w:val="000000"/>
          <w:lang w:val="en-US"/>
        </w:rPr>
        <w:t xml:space="preserve"> or OM&amp;R Work</w:t>
      </w:r>
      <w:r w:rsidRPr="001A0AE3">
        <w:rPr>
          <w:color w:val="000000"/>
          <w:lang w:val="en-US"/>
        </w:rPr>
        <w:t xml:space="preserve"> that </w:t>
      </w:r>
      <w:r>
        <w:rPr>
          <w:color w:val="000000"/>
          <w:lang w:val="en-US"/>
        </w:rPr>
        <w:t xml:space="preserve">it </w:t>
      </w:r>
      <w:r w:rsidRPr="001A0AE3">
        <w:rPr>
          <w:color w:val="000000"/>
          <w:lang w:val="en-US"/>
        </w:rPr>
        <w:t>has identified.</w:t>
      </w:r>
    </w:p>
    <w:p w14:paraId="7D6CCDFD" w14:textId="77777777" w:rsidR="00A64B6C" w:rsidRPr="001A0AE3" w:rsidRDefault="00A64B6C" w:rsidP="008F05FE">
      <w:pPr>
        <w:pStyle w:val="ListParagraph"/>
        <w:numPr>
          <w:ilvl w:val="0"/>
          <w:numId w:val="33"/>
        </w:numPr>
        <w:ind w:left="1124" w:hanging="562"/>
        <w:rPr>
          <w:color w:val="000000"/>
          <w:lang w:val="en-US"/>
        </w:rPr>
      </w:pPr>
      <w:r>
        <w:rPr>
          <w:color w:val="000000"/>
          <w:lang w:val="en-US"/>
        </w:rPr>
        <w:t>Project Co</w:t>
      </w:r>
      <w:r w:rsidRPr="001A0AE3">
        <w:rPr>
          <w:color w:val="000000"/>
          <w:lang w:val="en-US"/>
        </w:rPr>
        <w:t xml:space="preserve"> shall, at its sole cost and expense, correct and rectify any Non-Conformance or cause to be corrected and rectified any Non-Conformance described in a NCR.</w:t>
      </w:r>
    </w:p>
    <w:p w14:paraId="52274BA9" w14:textId="1496D860" w:rsidR="00A64B6C" w:rsidRPr="001A0AE3" w:rsidRDefault="00A64B6C" w:rsidP="008F05FE">
      <w:pPr>
        <w:pStyle w:val="ListParagraph"/>
        <w:numPr>
          <w:ilvl w:val="0"/>
          <w:numId w:val="33"/>
        </w:numPr>
        <w:ind w:left="1124" w:hanging="562"/>
        <w:rPr>
          <w:color w:val="000000"/>
          <w:lang w:val="en-US"/>
        </w:rPr>
      </w:pPr>
      <w:r>
        <w:rPr>
          <w:color w:val="000000"/>
          <w:lang w:val="en-US"/>
        </w:rPr>
        <w:t>Project Co</w:t>
      </w:r>
      <w:r w:rsidRPr="001A0AE3">
        <w:rPr>
          <w:color w:val="000000"/>
          <w:lang w:val="en-US"/>
        </w:rPr>
        <w:t xml:space="preserve"> acknowledges that its responsibility for p</w:t>
      </w:r>
      <w:r>
        <w:rPr>
          <w:color w:val="000000"/>
          <w:lang w:val="en-US"/>
        </w:rPr>
        <w:t xml:space="preserve">erformance and delivery of the </w:t>
      </w:r>
      <w:r w:rsidRPr="001A0AE3">
        <w:rPr>
          <w:color w:val="000000"/>
          <w:lang w:val="en-US"/>
        </w:rPr>
        <w:t>Work</w:t>
      </w:r>
      <w:r>
        <w:rPr>
          <w:color w:val="000000"/>
          <w:lang w:val="en-US"/>
        </w:rPr>
        <w:t>s</w:t>
      </w:r>
      <w:r w:rsidRPr="001A0AE3">
        <w:rPr>
          <w:color w:val="000000"/>
          <w:lang w:val="en-US"/>
        </w:rPr>
        <w:t xml:space="preserve"> </w:t>
      </w:r>
      <w:r w:rsidR="00A42AF8">
        <w:rPr>
          <w:color w:val="000000"/>
          <w:lang w:val="en-US"/>
        </w:rPr>
        <w:t xml:space="preserve">and OM&amp;R Work </w:t>
      </w:r>
      <w:r w:rsidRPr="001A0AE3">
        <w:rPr>
          <w:color w:val="000000"/>
          <w:lang w:val="en-US"/>
        </w:rPr>
        <w:t xml:space="preserve">is absolute and shall not be diminished or waived in any way or circumstance, including as a result of either the issuance or non-issuance of a NCR. </w:t>
      </w:r>
    </w:p>
    <w:p w14:paraId="488E69B0" w14:textId="77777777" w:rsidR="00A64B6C" w:rsidRDefault="00A64B6C" w:rsidP="00A64B6C">
      <w:pPr>
        <w:autoSpaceDE w:val="0"/>
        <w:autoSpaceDN w:val="0"/>
        <w:adjustRightInd w:val="0"/>
        <w:rPr>
          <w:rFonts w:ascii="Arial" w:hAnsi="Arial" w:cs="Arial"/>
          <w:sz w:val="20"/>
          <w:szCs w:val="20"/>
          <w:lang w:eastAsia="en-NZ"/>
        </w:rPr>
      </w:pPr>
    </w:p>
    <w:p w14:paraId="1A794FDE" w14:textId="017858C5" w:rsidR="00A64B6C" w:rsidRPr="00657A84" w:rsidRDefault="00A64B6C" w:rsidP="00A466DC">
      <w:pPr>
        <w:pStyle w:val="Heading1"/>
        <w:numPr>
          <w:ilvl w:val="1"/>
          <w:numId w:val="10"/>
        </w:numPr>
        <w:ind w:left="567" w:hanging="567"/>
        <w:jc w:val="both"/>
        <w:rPr>
          <w:u w:val="none"/>
          <w:lang w:val="en-US"/>
        </w:rPr>
      </w:pPr>
      <w:bookmarkStart w:id="112" w:name="_Toc409718809"/>
      <w:r w:rsidRPr="00657A84">
        <w:rPr>
          <w:u w:val="none"/>
          <w:lang w:val="en-US"/>
        </w:rPr>
        <w:lastRenderedPageBreak/>
        <w:t>Non Conform</w:t>
      </w:r>
      <w:r w:rsidR="00EA5B66">
        <w:rPr>
          <w:u w:val="none"/>
          <w:lang w:val="en-US"/>
        </w:rPr>
        <w:t>ance Requirements for Ministry G</w:t>
      </w:r>
      <w:r w:rsidRPr="00657A84">
        <w:rPr>
          <w:u w:val="none"/>
          <w:lang w:val="en-US"/>
        </w:rPr>
        <w:t>enerated NCR</w:t>
      </w:r>
      <w:r w:rsidR="00EA5B66">
        <w:rPr>
          <w:u w:val="none"/>
          <w:lang w:val="en-US"/>
        </w:rPr>
        <w:t>s/</w:t>
      </w:r>
      <w:r w:rsidRPr="005128F2">
        <w:rPr>
          <w:u w:val="none"/>
          <w:lang w:val="en-US"/>
        </w:rPr>
        <w:t xml:space="preserve">Project Co’s </w:t>
      </w:r>
      <w:r w:rsidR="00EA5B66">
        <w:rPr>
          <w:u w:val="none"/>
          <w:lang w:val="en-US"/>
        </w:rPr>
        <w:t>Possible Responses to Ministry G</w:t>
      </w:r>
      <w:r w:rsidRPr="005128F2">
        <w:rPr>
          <w:u w:val="none"/>
          <w:lang w:val="en-US"/>
        </w:rPr>
        <w:t>enerated NCR</w:t>
      </w:r>
      <w:bookmarkEnd w:id="112"/>
    </w:p>
    <w:p w14:paraId="3AF9C3B4" w14:textId="77777777" w:rsidR="00A64B6C" w:rsidRDefault="00A64B6C" w:rsidP="00A64B6C">
      <w:pPr>
        <w:autoSpaceDE w:val="0"/>
        <w:autoSpaceDN w:val="0"/>
        <w:adjustRightInd w:val="0"/>
        <w:jc w:val="both"/>
        <w:rPr>
          <w:bCs/>
          <w:lang w:eastAsia="en-NZ"/>
        </w:rPr>
      </w:pPr>
    </w:p>
    <w:p w14:paraId="1AD591E1" w14:textId="77777777" w:rsidR="00A64B6C" w:rsidRPr="00BA65F4" w:rsidRDefault="00A64B6C" w:rsidP="00A64B6C">
      <w:pPr>
        <w:autoSpaceDE w:val="0"/>
        <w:autoSpaceDN w:val="0"/>
        <w:adjustRightInd w:val="0"/>
        <w:jc w:val="both"/>
        <w:rPr>
          <w:lang w:eastAsia="en-NZ"/>
        </w:rPr>
      </w:pPr>
      <w:r>
        <w:rPr>
          <w:lang w:eastAsia="en-NZ"/>
        </w:rPr>
        <w:t>Within 5</w:t>
      </w:r>
      <w:r w:rsidRPr="00BA65F4">
        <w:rPr>
          <w:lang w:eastAsia="en-NZ"/>
        </w:rPr>
        <w:t xml:space="preserve"> Business Days following receipt of a NCR from the Ministry, </w:t>
      </w:r>
      <w:r w:rsidRPr="008D70C6">
        <w:t>Project Co</w:t>
      </w:r>
      <w:r w:rsidRPr="00BA65F4">
        <w:rPr>
          <w:lang w:eastAsia="en-NZ"/>
        </w:rPr>
        <w:t>. shall advise the Ministry through the NCR Tracking System (NCRTS) that:</w:t>
      </w:r>
    </w:p>
    <w:p w14:paraId="4A329E49" w14:textId="77777777" w:rsidR="008F05FE" w:rsidRDefault="008F05FE" w:rsidP="008F05FE">
      <w:pPr>
        <w:pStyle w:val="ListParagraph"/>
        <w:ind w:left="1134"/>
        <w:rPr>
          <w:color w:val="000000"/>
          <w:lang w:val="en-US"/>
        </w:rPr>
      </w:pPr>
    </w:p>
    <w:p w14:paraId="0E4A3524" w14:textId="77777777" w:rsidR="00A64B6C" w:rsidRPr="001A0AE3" w:rsidRDefault="00A64B6C" w:rsidP="008F05FE">
      <w:pPr>
        <w:pStyle w:val="ListParagraph"/>
        <w:numPr>
          <w:ilvl w:val="0"/>
          <w:numId w:val="34"/>
        </w:numPr>
        <w:ind w:left="1134" w:hanging="562"/>
        <w:rPr>
          <w:color w:val="000000"/>
          <w:lang w:val="en-US"/>
        </w:rPr>
      </w:pPr>
      <w:r w:rsidRPr="001A0AE3">
        <w:rPr>
          <w:color w:val="000000"/>
          <w:lang w:val="en-US"/>
        </w:rPr>
        <w:t>it acknowledges and accepts the occurrence of an incidence of Non- Conformance and:</w:t>
      </w:r>
    </w:p>
    <w:p w14:paraId="4FE555BB" w14:textId="77777777" w:rsidR="00A64B6C" w:rsidRPr="00EF0EB1" w:rsidRDefault="00A64B6C" w:rsidP="008F05FE">
      <w:pPr>
        <w:pStyle w:val="ListParagraph"/>
        <w:numPr>
          <w:ilvl w:val="0"/>
          <w:numId w:val="28"/>
        </w:numPr>
        <w:ind w:left="1701" w:hanging="562"/>
        <w:rPr>
          <w:color w:val="000000"/>
          <w:lang w:val="en-US"/>
        </w:rPr>
      </w:pPr>
      <w:r w:rsidRPr="00EF0EB1">
        <w:rPr>
          <w:color w:val="000000"/>
          <w:lang w:val="en-US"/>
        </w:rPr>
        <w:t>it will proceed with all due diligence to correct and rectify or cause to be corrected or rectified the incidence of the Non-Conformance; or</w:t>
      </w:r>
    </w:p>
    <w:p w14:paraId="2C16D4DB" w14:textId="77777777" w:rsidR="00A64B6C" w:rsidRPr="009B22E0" w:rsidRDefault="00A64B6C" w:rsidP="008F05FE">
      <w:pPr>
        <w:pStyle w:val="ListParagraph"/>
        <w:numPr>
          <w:ilvl w:val="0"/>
          <w:numId w:val="28"/>
        </w:numPr>
        <w:ind w:left="1701" w:hanging="562"/>
        <w:rPr>
          <w:color w:val="000000"/>
          <w:lang w:val="en-US"/>
        </w:rPr>
      </w:pPr>
      <w:r w:rsidRPr="009B22E0">
        <w:rPr>
          <w:color w:val="000000"/>
          <w:lang w:val="en-US"/>
        </w:rPr>
        <w:t>the incidence of the Non-Conformance was previously identified by Project Co and has been or is in the process of being corrected or rectified; or</w:t>
      </w:r>
    </w:p>
    <w:p w14:paraId="02F09AF2" w14:textId="77777777" w:rsidR="00A64B6C" w:rsidRPr="001A0AE3" w:rsidRDefault="00A64B6C" w:rsidP="008F05FE">
      <w:pPr>
        <w:pStyle w:val="ListParagraph"/>
        <w:numPr>
          <w:ilvl w:val="0"/>
          <w:numId w:val="34"/>
        </w:numPr>
        <w:ind w:left="1134" w:hanging="562"/>
        <w:rPr>
          <w:color w:val="000000"/>
          <w:lang w:val="en-US"/>
        </w:rPr>
      </w:pPr>
      <w:r w:rsidRPr="001A0AE3">
        <w:rPr>
          <w:color w:val="000000"/>
          <w:lang w:val="en-US"/>
        </w:rPr>
        <w:t>it declines to accept or acknowledge the existence of the incidence of Non- Conformance.</w:t>
      </w:r>
    </w:p>
    <w:p w14:paraId="6374F108" w14:textId="77777777" w:rsidR="00A64B6C" w:rsidRPr="00EF0EB1" w:rsidRDefault="00A64B6C" w:rsidP="00A64B6C">
      <w:pPr>
        <w:autoSpaceDE w:val="0"/>
        <w:autoSpaceDN w:val="0"/>
        <w:adjustRightInd w:val="0"/>
        <w:rPr>
          <w:rFonts w:ascii="Arial" w:hAnsi="Arial" w:cs="Arial"/>
          <w:lang w:val="en-US" w:eastAsia="en-NZ"/>
        </w:rPr>
      </w:pPr>
    </w:p>
    <w:p w14:paraId="184FA5D0" w14:textId="77777777" w:rsidR="00A64B6C" w:rsidRPr="00657A84" w:rsidRDefault="00A64B6C" w:rsidP="00A64B6C">
      <w:pPr>
        <w:pStyle w:val="Heading1"/>
        <w:numPr>
          <w:ilvl w:val="1"/>
          <w:numId w:val="10"/>
        </w:numPr>
        <w:ind w:left="720" w:hanging="720"/>
        <w:jc w:val="left"/>
        <w:rPr>
          <w:u w:val="none"/>
          <w:lang w:val="en-US"/>
        </w:rPr>
      </w:pPr>
      <w:bookmarkStart w:id="113" w:name="_Toc396436728"/>
      <w:bookmarkStart w:id="114" w:name="_Toc409718810"/>
      <w:r w:rsidRPr="00657A84">
        <w:rPr>
          <w:u w:val="none"/>
          <w:lang w:val="en-US"/>
        </w:rPr>
        <w:lastRenderedPageBreak/>
        <w:t>Project Co’s Acknowledgement</w:t>
      </w:r>
      <w:bookmarkEnd w:id="113"/>
      <w:bookmarkEnd w:id="114"/>
    </w:p>
    <w:p w14:paraId="4298E83E" w14:textId="77777777" w:rsidR="00A64B6C" w:rsidRPr="00BA65F4" w:rsidRDefault="00A64B6C" w:rsidP="00A64B6C">
      <w:pPr>
        <w:autoSpaceDE w:val="0"/>
        <w:autoSpaceDN w:val="0"/>
        <w:adjustRightInd w:val="0"/>
        <w:rPr>
          <w:lang w:eastAsia="en-NZ"/>
        </w:rPr>
      </w:pPr>
    </w:p>
    <w:p w14:paraId="7F125787" w14:textId="77777777" w:rsidR="00A64B6C" w:rsidRPr="00BA65F4" w:rsidRDefault="00A64B6C" w:rsidP="00A64B6C">
      <w:pPr>
        <w:autoSpaceDE w:val="0"/>
        <w:autoSpaceDN w:val="0"/>
        <w:adjustRightInd w:val="0"/>
        <w:jc w:val="both"/>
        <w:rPr>
          <w:lang w:eastAsia="en-NZ"/>
        </w:rPr>
      </w:pPr>
      <w:r w:rsidRPr="00BA65F4">
        <w:rPr>
          <w:lang w:eastAsia="en-NZ"/>
        </w:rPr>
        <w:t xml:space="preserve">In the event </w:t>
      </w:r>
      <w:r w:rsidRPr="008D70C6">
        <w:t>Project Co</w:t>
      </w:r>
      <w:r w:rsidRPr="00BA65F4">
        <w:rPr>
          <w:lang w:eastAsia="en-NZ"/>
        </w:rPr>
        <w:t xml:space="preserve"> acknowledges and accepts the occurrence of an incidence of Non-Conformance in the manner and within the time period contemplated, </w:t>
      </w:r>
      <w:r w:rsidRPr="008D70C6">
        <w:t>Project Co</w:t>
      </w:r>
      <w:r w:rsidRPr="00BA65F4">
        <w:rPr>
          <w:lang w:eastAsia="en-NZ"/>
        </w:rPr>
        <w:t xml:space="preserve"> shall:</w:t>
      </w:r>
    </w:p>
    <w:p w14:paraId="7DB4E168" w14:textId="77777777" w:rsidR="00A64B6C" w:rsidRPr="00BA65F4" w:rsidRDefault="00A64B6C" w:rsidP="00A64B6C">
      <w:pPr>
        <w:autoSpaceDE w:val="0"/>
        <w:autoSpaceDN w:val="0"/>
        <w:adjustRightInd w:val="0"/>
        <w:jc w:val="both"/>
        <w:rPr>
          <w:lang w:eastAsia="en-NZ"/>
        </w:rPr>
      </w:pPr>
    </w:p>
    <w:p w14:paraId="1F384D4B" w14:textId="530B7D54" w:rsidR="00A64B6C" w:rsidRPr="00BA65F4" w:rsidRDefault="00A64B6C" w:rsidP="008F05FE">
      <w:pPr>
        <w:pStyle w:val="ListParagraph"/>
        <w:numPr>
          <w:ilvl w:val="0"/>
          <w:numId w:val="35"/>
        </w:numPr>
        <w:rPr>
          <w:lang w:eastAsia="en-NZ"/>
        </w:rPr>
      </w:pPr>
      <w:r w:rsidRPr="00BA65F4">
        <w:rPr>
          <w:lang w:eastAsia="en-NZ"/>
        </w:rPr>
        <w:t xml:space="preserve">advise the Ministry of the actions to be undertaken by Project Co to correct or rectify the incidence of Non-Conformance (including the Preventative Action) and the time period within which same will be attended to. </w:t>
      </w:r>
      <w:r w:rsidR="00416345">
        <w:rPr>
          <w:lang w:eastAsia="en-NZ"/>
        </w:rPr>
        <w:t>During the Construction Activities and during the OM&amp;R Work that have been designed by a Design Engineer or Structural Engineer (as defined in Schedule 15-1 – Technical Requirements – General), a</w:t>
      </w:r>
      <w:r w:rsidRPr="00BA65F4">
        <w:rPr>
          <w:lang w:eastAsia="en-NZ"/>
        </w:rPr>
        <w:t xml:space="preserve">ll proposed actions shall be </w:t>
      </w:r>
      <w:r w:rsidRPr="008F05FE">
        <w:rPr>
          <w:lang w:eastAsia="en-NZ"/>
        </w:rPr>
        <w:t>certified</w:t>
      </w:r>
      <w:r w:rsidRPr="00BA65F4">
        <w:rPr>
          <w:lang w:eastAsia="en-NZ"/>
        </w:rPr>
        <w:t xml:space="preserve"> by the </w:t>
      </w:r>
      <w:r w:rsidR="00EC4D2D">
        <w:rPr>
          <w:lang w:eastAsia="en-NZ"/>
        </w:rPr>
        <w:t>Engineer of Record</w:t>
      </w:r>
      <w:r>
        <w:rPr>
          <w:lang w:eastAsia="en-NZ"/>
        </w:rPr>
        <w:t xml:space="preserve">; </w:t>
      </w:r>
    </w:p>
    <w:p w14:paraId="4DF9E91F" w14:textId="77777777" w:rsidR="00A64B6C" w:rsidRPr="00BA65F4" w:rsidRDefault="00A64B6C" w:rsidP="008F05FE">
      <w:pPr>
        <w:pStyle w:val="ListParagraph"/>
        <w:numPr>
          <w:ilvl w:val="0"/>
          <w:numId w:val="35"/>
        </w:numPr>
        <w:ind w:left="1134" w:hanging="567"/>
        <w:rPr>
          <w:lang w:eastAsia="en-NZ"/>
        </w:rPr>
      </w:pPr>
      <w:r w:rsidRPr="00BA65F4">
        <w:rPr>
          <w:lang w:eastAsia="en-NZ"/>
        </w:rPr>
        <w:t>proceed with all due diligence to correct or rectify the incidence of Non-Conformance within the stipulated time period;</w:t>
      </w:r>
      <w:r>
        <w:rPr>
          <w:lang w:eastAsia="en-NZ"/>
        </w:rPr>
        <w:t xml:space="preserve"> and</w:t>
      </w:r>
    </w:p>
    <w:p w14:paraId="077130EB" w14:textId="77777777" w:rsidR="00A64B6C" w:rsidRPr="00BA65F4" w:rsidRDefault="00A64B6C" w:rsidP="008F05FE">
      <w:pPr>
        <w:pStyle w:val="ListParagraph"/>
        <w:numPr>
          <w:ilvl w:val="0"/>
          <w:numId w:val="35"/>
        </w:numPr>
        <w:ind w:left="1134" w:hanging="567"/>
        <w:rPr>
          <w:lang w:eastAsia="en-NZ"/>
        </w:rPr>
      </w:pPr>
      <w:r w:rsidRPr="00BA65F4">
        <w:rPr>
          <w:lang w:eastAsia="en-NZ"/>
        </w:rPr>
        <w:t xml:space="preserve">upon completion of such correction or rectification, provide the Ministry with </w:t>
      </w:r>
      <w:r w:rsidRPr="00EC4D2D">
        <w:rPr>
          <w:lang w:eastAsia="en-NZ"/>
        </w:rPr>
        <w:t>written certification, together</w:t>
      </w:r>
      <w:r w:rsidRPr="00BA65F4">
        <w:rPr>
          <w:lang w:eastAsia="en-NZ"/>
        </w:rPr>
        <w:t xml:space="preserve"> with necessary supporting documentation, </w:t>
      </w:r>
      <w:r w:rsidRPr="00BA65F4">
        <w:rPr>
          <w:lang w:eastAsia="en-NZ"/>
        </w:rPr>
        <w:lastRenderedPageBreak/>
        <w:t>confirming that the incidence of Non-Conformance has been corrected or rectified.</w:t>
      </w:r>
    </w:p>
    <w:p w14:paraId="1C6E5501" w14:textId="77777777" w:rsidR="00A64B6C" w:rsidRPr="00BA65F4" w:rsidRDefault="00A64B6C" w:rsidP="00A64B6C">
      <w:pPr>
        <w:autoSpaceDE w:val="0"/>
        <w:autoSpaceDN w:val="0"/>
        <w:adjustRightInd w:val="0"/>
        <w:rPr>
          <w:lang w:eastAsia="en-NZ"/>
        </w:rPr>
      </w:pPr>
    </w:p>
    <w:p w14:paraId="4FBFD297" w14:textId="2784A614" w:rsidR="00A64B6C" w:rsidRPr="00657A84" w:rsidRDefault="00A64B6C" w:rsidP="00A64B6C">
      <w:pPr>
        <w:pStyle w:val="Heading1"/>
        <w:numPr>
          <w:ilvl w:val="1"/>
          <w:numId w:val="10"/>
        </w:numPr>
        <w:ind w:left="567" w:hanging="567"/>
        <w:jc w:val="left"/>
        <w:rPr>
          <w:u w:val="none"/>
          <w:lang w:val="en-US"/>
        </w:rPr>
      </w:pPr>
      <w:bookmarkStart w:id="115" w:name="_Toc396436729"/>
      <w:bookmarkStart w:id="116" w:name="_Toc409718811"/>
      <w:r w:rsidRPr="00657A84">
        <w:rPr>
          <w:u w:val="none"/>
          <w:lang w:val="en-US"/>
        </w:rPr>
        <w:t>Non Conform</w:t>
      </w:r>
      <w:r w:rsidR="00EA5B66">
        <w:rPr>
          <w:u w:val="none"/>
          <w:lang w:val="en-US"/>
        </w:rPr>
        <w:t>ance Requirements for Ministry G</w:t>
      </w:r>
      <w:r w:rsidRPr="00657A84">
        <w:rPr>
          <w:u w:val="none"/>
          <w:lang w:val="en-US"/>
        </w:rPr>
        <w:t>enerated NCR</w:t>
      </w:r>
      <w:bookmarkEnd w:id="115"/>
      <w:bookmarkEnd w:id="116"/>
    </w:p>
    <w:p w14:paraId="0CFED2C9" w14:textId="77777777" w:rsidR="00A64B6C" w:rsidRPr="00EF0EB1" w:rsidRDefault="00A64B6C" w:rsidP="00A64B6C">
      <w:pPr>
        <w:autoSpaceDE w:val="0"/>
        <w:autoSpaceDN w:val="0"/>
        <w:adjustRightInd w:val="0"/>
        <w:rPr>
          <w:lang w:val="en-US" w:eastAsia="en-NZ"/>
        </w:rPr>
      </w:pPr>
    </w:p>
    <w:p w14:paraId="26E91A06" w14:textId="77777777" w:rsidR="00A64B6C" w:rsidRPr="00BA65F4" w:rsidRDefault="00A64B6C" w:rsidP="00A64B6C">
      <w:pPr>
        <w:autoSpaceDE w:val="0"/>
        <w:autoSpaceDN w:val="0"/>
        <w:adjustRightInd w:val="0"/>
        <w:jc w:val="both"/>
        <w:rPr>
          <w:lang w:eastAsia="en-NZ"/>
        </w:rPr>
      </w:pPr>
      <w:r w:rsidRPr="00BA65F4">
        <w:rPr>
          <w:lang w:eastAsia="en-NZ"/>
        </w:rPr>
        <w:t>Upon the occurrence of any one of the following events:</w:t>
      </w:r>
    </w:p>
    <w:p w14:paraId="57982A13" w14:textId="77777777" w:rsidR="00A64B6C" w:rsidRPr="00BA65F4" w:rsidRDefault="00A64B6C" w:rsidP="008F05FE">
      <w:pPr>
        <w:autoSpaceDE w:val="0"/>
        <w:autoSpaceDN w:val="0"/>
        <w:adjustRightInd w:val="0"/>
        <w:jc w:val="both"/>
        <w:rPr>
          <w:lang w:eastAsia="en-NZ"/>
        </w:rPr>
      </w:pPr>
    </w:p>
    <w:p w14:paraId="03930933" w14:textId="77777777" w:rsidR="00A64B6C" w:rsidRPr="00BA65F4" w:rsidRDefault="00A64B6C" w:rsidP="008F05FE">
      <w:pPr>
        <w:pStyle w:val="ListParagraph"/>
        <w:numPr>
          <w:ilvl w:val="0"/>
          <w:numId w:val="36"/>
        </w:numPr>
        <w:ind w:left="1134" w:hanging="567"/>
        <w:rPr>
          <w:lang w:eastAsia="en-NZ"/>
        </w:rPr>
      </w:pPr>
      <w:r w:rsidRPr="00BA65F4">
        <w:rPr>
          <w:lang w:eastAsia="en-NZ"/>
        </w:rPr>
        <w:t>Project Co fails to provide the Ministry with a response or declines to accept or acknowledge the occurrence of an incidence of Non-Conformance;</w:t>
      </w:r>
    </w:p>
    <w:p w14:paraId="3AD4AB64" w14:textId="77777777" w:rsidR="00A64B6C" w:rsidRPr="00BA65F4" w:rsidRDefault="00A64B6C" w:rsidP="008F05FE">
      <w:pPr>
        <w:pStyle w:val="ListParagraph"/>
        <w:numPr>
          <w:ilvl w:val="0"/>
          <w:numId w:val="36"/>
        </w:numPr>
        <w:ind w:left="1134" w:hanging="567"/>
        <w:rPr>
          <w:lang w:eastAsia="en-NZ"/>
        </w:rPr>
      </w:pPr>
      <w:r w:rsidRPr="00BA65F4">
        <w:rPr>
          <w:lang w:eastAsia="en-NZ"/>
        </w:rPr>
        <w:t xml:space="preserve">Project Co acknowledges the incidence of Non-Conformance, but is not proceeding to correct or rectify the event of Non-Conformance with all due diligence or the course of action or time period proposed by </w:t>
      </w:r>
      <w:r w:rsidRPr="008D70C6">
        <w:t>Project Co</w:t>
      </w:r>
      <w:r w:rsidRPr="00BA65F4">
        <w:rPr>
          <w:lang w:eastAsia="en-NZ"/>
        </w:rPr>
        <w:t xml:space="preserve"> to correct or rectify same is not acceptable to the Ministry; or</w:t>
      </w:r>
    </w:p>
    <w:p w14:paraId="0BBFE835" w14:textId="77777777" w:rsidR="00A64B6C" w:rsidRDefault="00A64B6C" w:rsidP="008F05FE">
      <w:pPr>
        <w:pStyle w:val="ListParagraph"/>
        <w:numPr>
          <w:ilvl w:val="0"/>
          <w:numId w:val="36"/>
        </w:numPr>
        <w:ind w:left="1134" w:hanging="567"/>
        <w:rPr>
          <w:lang w:eastAsia="en-NZ"/>
        </w:rPr>
      </w:pPr>
      <w:r>
        <w:rPr>
          <w:lang w:eastAsia="en-NZ"/>
        </w:rPr>
        <w:t>t</w:t>
      </w:r>
      <w:r w:rsidRPr="00BA65F4">
        <w:rPr>
          <w:lang w:eastAsia="en-NZ"/>
        </w:rPr>
        <w:t>he Ministry declines to accept that the incidence of Non- Conformance has been corrected or rectified and to remove the NCR issued in conjunction therewith from the NCRTS</w:t>
      </w:r>
      <w:r>
        <w:rPr>
          <w:lang w:eastAsia="en-NZ"/>
        </w:rPr>
        <w:t>,</w:t>
      </w:r>
    </w:p>
    <w:p w14:paraId="1D56266E" w14:textId="77777777" w:rsidR="008F05FE" w:rsidRPr="00BA65F4" w:rsidRDefault="008F05FE" w:rsidP="008F05FE">
      <w:pPr>
        <w:pStyle w:val="ListParagraph"/>
        <w:ind w:left="1134"/>
        <w:rPr>
          <w:lang w:eastAsia="en-NZ"/>
        </w:rPr>
      </w:pPr>
    </w:p>
    <w:p w14:paraId="5C3BFAAA" w14:textId="77777777" w:rsidR="00A64B6C" w:rsidRDefault="00A64B6C" w:rsidP="00A64B6C">
      <w:pPr>
        <w:autoSpaceDE w:val="0"/>
        <w:autoSpaceDN w:val="0"/>
        <w:adjustRightInd w:val="0"/>
        <w:jc w:val="both"/>
        <w:rPr>
          <w:lang w:eastAsia="en-NZ"/>
        </w:rPr>
      </w:pPr>
      <w:r w:rsidRPr="00BA65F4">
        <w:rPr>
          <w:lang w:eastAsia="en-NZ"/>
        </w:rPr>
        <w:lastRenderedPageBreak/>
        <w:t xml:space="preserve">then </w:t>
      </w:r>
      <w:r w:rsidRPr="008D70C6">
        <w:t>Project Co</w:t>
      </w:r>
      <w:r w:rsidRPr="00BA65F4">
        <w:rPr>
          <w:lang w:eastAsia="en-NZ"/>
        </w:rPr>
        <w:t xml:space="preserve"> and the </w:t>
      </w:r>
      <w:r>
        <w:t>Ministry</w:t>
      </w:r>
      <w:r w:rsidRPr="00B4680D">
        <w:t xml:space="preserve"> Representative</w:t>
      </w:r>
      <w:r w:rsidRPr="00BA65F4">
        <w:rPr>
          <w:lang w:eastAsia="en-NZ"/>
        </w:rPr>
        <w:t xml:space="preserve"> shall meet for purposes of resolving same. If </w:t>
      </w:r>
      <w:r w:rsidRPr="008D70C6">
        <w:t>Project Co</w:t>
      </w:r>
      <w:r w:rsidRPr="00BA65F4">
        <w:rPr>
          <w:lang w:eastAsia="en-NZ"/>
        </w:rPr>
        <w:t xml:space="preserve"> and the </w:t>
      </w:r>
      <w:r>
        <w:t>Ministry</w:t>
      </w:r>
      <w:r w:rsidRPr="00B4680D">
        <w:t xml:space="preserve"> Representative</w:t>
      </w:r>
      <w:r w:rsidRPr="00BA65F4">
        <w:rPr>
          <w:lang w:eastAsia="en-NZ"/>
        </w:rPr>
        <w:t xml:space="preserve"> do not meet and fully resolve, or otherwise fully resolve, the ma</w:t>
      </w:r>
      <w:r>
        <w:rPr>
          <w:lang w:eastAsia="en-NZ"/>
        </w:rPr>
        <w:t>tter(s) in issue within 10</w:t>
      </w:r>
      <w:r w:rsidRPr="00BA65F4">
        <w:rPr>
          <w:lang w:eastAsia="en-NZ"/>
        </w:rPr>
        <w:t xml:space="preserve"> Business Days following such event, the Ministry’s determination shall be final and binding for all purposes of this Project Agreement unless Project Co refers the matter as indicated in the Dispute Resolution Procedure.</w:t>
      </w:r>
    </w:p>
    <w:p w14:paraId="040C3B8E" w14:textId="77777777" w:rsidR="00A64B6C" w:rsidRPr="00BA65F4" w:rsidRDefault="00A64B6C" w:rsidP="00A64B6C">
      <w:pPr>
        <w:autoSpaceDE w:val="0"/>
        <w:autoSpaceDN w:val="0"/>
        <w:adjustRightInd w:val="0"/>
        <w:spacing w:line="276" w:lineRule="auto"/>
        <w:ind w:left="562"/>
        <w:jc w:val="both"/>
        <w:rPr>
          <w:lang w:eastAsia="en-NZ"/>
        </w:rPr>
      </w:pPr>
    </w:p>
    <w:p w14:paraId="64556A5C" w14:textId="77777777" w:rsidR="00A64B6C" w:rsidRPr="00BA65F4" w:rsidRDefault="00A64B6C" w:rsidP="00A64B6C">
      <w:pPr>
        <w:autoSpaceDE w:val="0"/>
        <w:autoSpaceDN w:val="0"/>
        <w:adjustRightInd w:val="0"/>
        <w:jc w:val="both"/>
        <w:rPr>
          <w:lang w:eastAsia="en-NZ"/>
        </w:rPr>
      </w:pPr>
      <w:r w:rsidRPr="00BA65F4">
        <w:rPr>
          <w:lang w:eastAsia="en-NZ"/>
        </w:rPr>
        <w:t xml:space="preserve">If </w:t>
      </w:r>
      <w:r w:rsidRPr="008D70C6">
        <w:t>Project Co</w:t>
      </w:r>
      <w:r w:rsidRPr="00BA65F4">
        <w:rPr>
          <w:lang w:eastAsia="en-NZ"/>
        </w:rPr>
        <w:t xml:space="preserve"> and the </w:t>
      </w:r>
      <w:r>
        <w:t>Ministry</w:t>
      </w:r>
      <w:r w:rsidRPr="00B4680D">
        <w:t xml:space="preserve"> Representative</w:t>
      </w:r>
      <w:r w:rsidRPr="00BA65F4">
        <w:rPr>
          <w:lang w:eastAsia="en-NZ"/>
        </w:rPr>
        <w:t xml:space="preserve"> do not meet and fully resolve, or otherwise fully resolve, the matter(s) in issue or Project Co does not refer the matter for Dispute Resolution Procedure within </w:t>
      </w:r>
      <w:r>
        <w:rPr>
          <w:lang w:eastAsia="en-NZ"/>
        </w:rPr>
        <w:t xml:space="preserve">30 </w:t>
      </w:r>
      <w:r w:rsidRPr="00BA65F4">
        <w:rPr>
          <w:lang w:eastAsia="en-NZ"/>
        </w:rPr>
        <w:t>Business Days of the issuance of the NCR, a new NCR will be issued with double the points assigned to the original NCR.</w:t>
      </w:r>
    </w:p>
    <w:p w14:paraId="3BDE38F8" w14:textId="77777777" w:rsidR="00A64B6C" w:rsidRPr="00BA65F4" w:rsidRDefault="00A64B6C" w:rsidP="00A64B6C">
      <w:pPr>
        <w:autoSpaceDE w:val="0"/>
        <w:autoSpaceDN w:val="0"/>
        <w:adjustRightInd w:val="0"/>
        <w:jc w:val="both"/>
        <w:rPr>
          <w:lang w:eastAsia="en-NZ"/>
        </w:rPr>
      </w:pPr>
    </w:p>
    <w:p w14:paraId="573C4AFF" w14:textId="77777777" w:rsidR="00A64B6C" w:rsidRPr="00BA65F4" w:rsidRDefault="00A64B6C" w:rsidP="00A64B6C">
      <w:pPr>
        <w:autoSpaceDE w:val="0"/>
        <w:autoSpaceDN w:val="0"/>
        <w:adjustRightInd w:val="0"/>
        <w:jc w:val="both"/>
        <w:rPr>
          <w:lang w:eastAsia="en-NZ"/>
        </w:rPr>
      </w:pPr>
      <w:r>
        <w:rPr>
          <w:lang w:eastAsia="en-NZ"/>
        </w:rPr>
        <w:t>For every subsequent 30</w:t>
      </w:r>
      <w:r w:rsidRPr="00BA65F4">
        <w:rPr>
          <w:lang w:eastAsia="en-NZ"/>
        </w:rPr>
        <w:t xml:space="preserve"> Business Days period, a new NCR will be issued with a doubling of points from the previous NCR.</w:t>
      </w:r>
    </w:p>
    <w:p w14:paraId="3F160EB9" w14:textId="77777777" w:rsidR="00A64B6C" w:rsidRPr="00BA65F4" w:rsidRDefault="00A64B6C" w:rsidP="00A64B6C">
      <w:pPr>
        <w:autoSpaceDE w:val="0"/>
        <w:autoSpaceDN w:val="0"/>
        <w:adjustRightInd w:val="0"/>
        <w:rPr>
          <w:lang w:eastAsia="en-NZ"/>
        </w:rPr>
      </w:pPr>
    </w:p>
    <w:p w14:paraId="1D3656B4" w14:textId="1B71F018" w:rsidR="00073D65" w:rsidRDefault="00073D65" w:rsidP="00073D65">
      <w:pPr>
        <w:pStyle w:val="Heading1"/>
        <w:jc w:val="left"/>
        <w:rPr>
          <w:b w:val="0"/>
          <w:lang w:val="en-US"/>
        </w:rPr>
      </w:pPr>
      <w:bookmarkStart w:id="117" w:name="_Toc396436730"/>
      <w:r>
        <w:rPr>
          <w:lang w:val="en-US"/>
        </w:rPr>
        <w:br w:type="page"/>
      </w:r>
    </w:p>
    <w:p w14:paraId="42CBF171" w14:textId="6151E11F" w:rsidR="00A64B6C" w:rsidRPr="00657A84" w:rsidRDefault="00A64B6C" w:rsidP="00A64B6C">
      <w:pPr>
        <w:pStyle w:val="Heading1"/>
        <w:numPr>
          <w:ilvl w:val="1"/>
          <w:numId w:val="10"/>
        </w:numPr>
        <w:ind w:left="567" w:hanging="567"/>
        <w:jc w:val="left"/>
        <w:rPr>
          <w:u w:val="none"/>
          <w:lang w:val="en-US"/>
        </w:rPr>
      </w:pPr>
      <w:bookmarkStart w:id="118" w:name="_Toc409718812"/>
      <w:r w:rsidRPr="00657A84">
        <w:rPr>
          <w:u w:val="none"/>
          <w:lang w:val="en-US"/>
        </w:rPr>
        <w:lastRenderedPageBreak/>
        <w:t>Non Conformance Requirements for Project Co identified NCR</w:t>
      </w:r>
      <w:bookmarkEnd w:id="117"/>
      <w:bookmarkEnd w:id="118"/>
    </w:p>
    <w:p w14:paraId="24FA646E" w14:textId="77777777" w:rsidR="00A64B6C" w:rsidRDefault="00A64B6C" w:rsidP="00A64B6C">
      <w:pPr>
        <w:pStyle w:val="Heading1"/>
        <w:ind w:left="720" w:hanging="720"/>
        <w:jc w:val="left"/>
        <w:rPr>
          <w:b w:val="0"/>
          <w:sz w:val="20"/>
          <w:szCs w:val="20"/>
          <w:u w:val="none"/>
          <w:lang w:val="en-US"/>
        </w:rPr>
      </w:pPr>
    </w:p>
    <w:p w14:paraId="34EB8469" w14:textId="77777777" w:rsidR="00A64B6C" w:rsidRPr="00EF0EB1" w:rsidRDefault="00A64B6C" w:rsidP="00A64B6C">
      <w:pPr>
        <w:pStyle w:val="Heading1"/>
        <w:ind w:left="567" w:hanging="567"/>
        <w:jc w:val="left"/>
        <w:rPr>
          <w:sz w:val="22"/>
          <w:szCs w:val="22"/>
          <w:u w:val="none"/>
          <w:lang w:val="en-US"/>
        </w:rPr>
      </w:pPr>
      <w:bookmarkStart w:id="119" w:name="_Toc396436731"/>
      <w:bookmarkStart w:id="120" w:name="_Toc409718813"/>
      <w:r w:rsidRPr="00EF0EB1">
        <w:rPr>
          <w:sz w:val="22"/>
          <w:szCs w:val="22"/>
          <w:u w:val="none"/>
          <w:lang w:val="en-US"/>
        </w:rPr>
        <w:t>7.5.1</w:t>
      </w:r>
      <w:r w:rsidRPr="00EF0EB1">
        <w:rPr>
          <w:sz w:val="22"/>
          <w:szCs w:val="22"/>
          <w:u w:val="none"/>
          <w:lang w:val="en-US"/>
        </w:rPr>
        <w:tab/>
        <w:t>Project Co’s Response to Project Co generated NCR</w:t>
      </w:r>
      <w:bookmarkEnd w:id="119"/>
      <w:bookmarkEnd w:id="120"/>
    </w:p>
    <w:p w14:paraId="4A438FAE" w14:textId="77777777" w:rsidR="00A64B6C" w:rsidRDefault="00A64B6C" w:rsidP="00A64B6C">
      <w:pPr>
        <w:pStyle w:val="ListParagraph"/>
        <w:ind w:hanging="720"/>
        <w:jc w:val="both"/>
        <w:rPr>
          <w:lang w:eastAsia="en-NZ"/>
        </w:rPr>
      </w:pPr>
    </w:p>
    <w:p w14:paraId="1CEBD064" w14:textId="77777777" w:rsidR="00A64B6C" w:rsidRPr="00BA65F4" w:rsidRDefault="00A64B6C" w:rsidP="00A64B6C">
      <w:pPr>
        <w:pStyle w:val="ListParagraph"/>
        <w:ind w:left="0"/>
        <w:jc w:val="both"/>
        <w:rPr>
          <w:lang w:eastAsia="en-NZ"/>
        </w:rPr>
      </w:pPr>
      <w:r>
        <w:rPr>
          <w:lang w:eastAsia="en-NZ"/>
        </w:rPr>
        <w:t xml:space="preserve">Within 5 </w:t>
      </w:r>
      <w:r w:rsidRPr="00BA65F4">
        <w:rPr>
          <w:lang w:eastAsia="en-NZ"/>
        </w:rPr>
        <w:t xml:space="preserve">Business Days following issuance of a NCR, </w:t>
      </w:r>
      <w:r w:rsidRPr="008D70C6">
        <w:t>Project Co</w:t>
      </w:r>
      <w:r w:rsidRPr="00BA65F4">
        <w:rPr>
          <w:lang w:eastAsia="en-NZ"/>
        </w:rPr>
        <w:t xml:space="preserve"> shall in NCRTS:</w:t>
      </w:r>
    </w:p>
    <w:p w14:paraId="15836E16" w14:textId="77777777" w:rsidR="008F05FE" w:rsidRDefault="008F05FE" w:rsidP="008F05FE">
      <w:pPr>
        <w:pStyle w:val="ListParagraph"/>
        <w:ind w:left="1124"/>
        <w:rPr>
          <w:lang w:eastAsia="en-NZ"/>
        </w:rPr>
      </w:pPr>
    </w:p>
    <w:p w14:paraId="1DA65F6D" w14:textId="7AD3F3A7" w:rsidR="00A64B6C" w:rsidRPr="00BA65F4" w:rsidRDefault="00A64B6C" w:rsidP="008F05FE">
      <w:pPr>
        <w:pStyle w:val="ListParagraph"/>
        <w:numPr>
          <w:ilvl w:val="0"/>
          <w:numId w:val="37"/>
        </w:numPr>
        <w:ind w:left="1124" w:hanging="562"/>
        <w:rPr>
          <w:lang w:eastAsia="en-NZ"/>
        </w:rPr>
      </w:pPr>
      <w:r w:rsidRPr="00BA65F4">
        <w:rPr>
          <w:lang w:eastAsia="en-NZ"/>
        </w:rPr>
        <w:t xml:space="preserve">advise the Ministry of the actions to be undertaken by Project Co to correct or rectify the incidence of Non-Conformance (including the Preventative Action) and the time period within which same will be attended to. </w:t>
      </w:r>
      <w:r w:rsidR="00416345">
        <w:rPr>
          <w:lang w:eastAsia="en-NZ"/>
        </w:rPr>
        <w:t>During the Construction Activities and during the OM&amp;R Work that have been designed by a Design Engineer or Structural Engineer (as defined in Schedule 15-1 – Technical Requirements – General), a</w:t>
      </w:r>
      <w:r w:rsidRPr="00BA65F4">
        <w:rPr>
          <w:lang w:eastAsia="en-NZ"/>
        </w:rPr>
        <w:t>ll proposed actions shall be certified by the Engineer of Record</w:t>
      </w:r>
      <w:r>
        <w:rPr>
          <w:lang w:eastAsia="en-NZ"/>
        </w:rPr>
        <w:t xml:space="preserve">; </w:t>
      </w:r>
    </w:p>
    <w:p w14:paraId="12A79CEF" w14:textId="77777777" w:rsidR="00A64B6C" w:rsidRPr="00BA65F4" w:rsidRDefault="00A64B6C" w:rsidP="008F05FE">
      <w:pPr>
        <w:pStyle w:val="ListParagraph"/>
        <w:numPr>
          <w:ilvl w:val="0"/>
          <w:numId w:val="37"/>
        </w:numPr>
        <w:ind w:left="1124" w:hanging="562"/>
        <w:rPr>
          <w:lang w:eastAsia="en-NZ"/>
        </w:rPr>
      </w:pPr>
      <w:r w:rsidRPr="00BA65F4">
        <w:rPr>
          <w:lang w:eastAsia="en-NZ"/>
        </w:rPr>
        <w:t>proceed with all due diligence to correct or rectify the incidence of Non-Conformance within the stipulated time period;</w:t>
      </w:r>
      <w:r>
        <w:rPr>
          <w:lang w:eastAsia="en-NZ"/>
        </w:rPr>
        <w:t xml:space="preserve"> and</w:t>
      </w:r>
    </w:p>
    <w:p w14:paraId="433C497A" w14:textId="77777777" w:rsidR="00A64B6C" w:rsidRPr="00BA65F4" w:rsidRDefault="00A64B6C" w:rsidP="008F05FE">
      <w:pPr>
        <w:pStyle w:val="ListParagraph"/>
        <w:numPr>
          <w:ilvl w:val="0"/>
          <w:numId w:val="37"/>
        </w:numPr>
        <w:ind w:left="1124" w:hanging="562"/>
        <w:rPr>
          <w:lang w:eastAsia="en-NZ"/>
        </w:rPr>
      </w:pPr>
      <w:r w:rsidRPr="00BA65F4">
        <w:rPr>
          <w:lang w:eastAsia="en-NZ"/>
        </w:rPr>
        <w:t>upon completion of such correction or rectification, provide the Ministry with written certification, together with necessary supporting documentation, confirming that the incidence of Non-Conformance has been corrected or rectified.</w:t>
      </w:r>
    </w:p>
    <w:p w14:paraId="7ADBA030" w14:textId="77777777" w:rsidR="00A64B6C" w:rsidRPr="00BA65F4" w:rsidRDefault="00A64B6C" w:rsidP="00A64B6C">
      <w:pPr>
        <w:pStyle w:val="ListParagraph"/>
        <w:autoSpaceDE w:val="0"/>
        <w:autoSpaceDN w:val="0"/>
        <w:adjustRightInd w:val="0"/>
        <w:ind w:left="360"/>
        <w:jc w:val="both"/>
        <w:rPr>
          <w:lang w:eastAsia="en-NZ"/>
        </w:rPr>
      </w:pPr>
    </w:p>
    <w:p w14:paraId="569D4D98" w14:textId="77777777" w:rsidR="00A64B6C" w:rsidRPr="00657A84" w:rsidRDefault="00A64B6C" w:rsidP="00A64B6C">
      <w:pPr>
        <w:pStyle w:val="Heading1"/>
        <w:numPr>
          <w:ilvl w:val="1"/>
          <w:numId w:val="10"/>
        </w:numPr>
        <w:ind w:left="567" w:hanging="567"/>
        <w:jc w:val="left"/>
        <w:rPr>
          <w:u w:val="none"/>
          <w:lang w:val="en-US"/>
        </w:rPr>
      </w:pPr>
      <w:bookmarkStart w:id="121" w:name="_Toc396436732"/>
      <w:bookmarkStart w:id="122" w:name="_Toc409718814"/>
      <w:r w:rsidRPr="00657A84">
        <w:rPr>
          <w:u w:val="none"/>
          <w:lang w:val="en-US"/>
        </w:rPr>
        <w:t>Disputed Non-Conformance</w:t>
      </w:r>
      <w:bookmarkEnd w:id="121"/>
      <w:bookmarkEnd w:id="122"/>
    </w:p>
    <w:p w14:paraId="6BB6994E" w14:textId="77777777" w:rsidR="00A64B6C" w:rsidRPr="00BA65F4" w:rsidRDefault="00A64B6C" w:rsidP="00A64B6C">
      <w:pPr>
        <w:pStyle w:val="ListParagraph"/>
        <w:autoSpaceDE w:val="0"/>
        <w:autoSpaceDN w:val="0"/>
        <w:adjustRightInd w:val="0"/>
        <w:ind w:left="360"/>
        <w:jc w:val="both"/>
        <w:rPr>
          <w:lang w:eastAsia="en-NZ"/>
        </w:rPr>
      </w:pPr>
    </w:p>
    <w:p w14:paraId="5724446A" w14:textId="77777777" w:rsidR="00A64B6C" w:rsidRPr="00BA65F4" w:rsidRDefault="00A64B6C" w:rsidP="00A64B6C">
      <w:pPr>
        <w:autoSpaceDE w:val="0"/>
        <w:autoSpaceDN w:val="0"/>
        <w:adjustRightInd w:val="0"/>
        <w:jc w:val="both"/>
        <w:rPr>
          <w:lang w:eastAsia="en-NZ"/>
        </w:rPr>
      </w:pPr>
      <w:r w:rsidRPr="00BA65F4">
        <w:rPr>
          <w:lang w:eastAsia="en-NZ"/>
        </w:rPr>
        <w:t>Upon the occurrence of any one of the following events:</w:t>
      </w:r>
    </w:p>
    <w:p w14:paraId="256172BF" w14:textId="77777777" w:rsidR="00A64B6C" w:rsidRPr="00BA65F4" w:rsidRDefault="00A64B6C" w:rsidP="00A64B6C">
      <w:pPr>
        <w:pStyle w:val="ListParagraph"/>
        <w:autoSpaceDE w:val="0"/>
        <w:autoSpaceDN w:val="0"/>
        <w:adjustRightInd w:val="0"/>
        <w:ind w:left="360"/>
        <w:rPr>
          <w:lang w:eastAsia="en-NZ"/>
        </w:rPr>
      </w:pPr>
    </w:p>
    <w:p w14:paraId="267BD3DE" w14:textId="77777777" w:rsidR="00A64B6C" w:rsidRPr="00BA65F4" w:rsidRDefault="00A64B6C" w:rsidP="008F05FE">
      <w:pPr>
        <w:pStyle w:val="ListParagraph"/>
        <w:numPr>
          <w:ilvl w:val="0"/>
          <w:numId w:val="38"/>
        </w:numPr>
        <w:ind w:left="1124" w:hanging="562"/>
        <w:rPr>
          <w:lang w:eastAsia="en-NZ"/>
        </w:rPr>
      </w:pPr>
      <w:r w:rsidRPr="00BA65F4">
        <w:rPr>
          <w:lang w:eastAsia="en-NZ"/>
        </w:rPr>
        <w:t>Project Co is not proceeding to correct or rectify the event of Non-Conformance with all due diligence or the course of action or time period proposed by Project Co to correct or rectify same is not acceptable to the Ministry; or</w:t>
      </w:r>
    </w:p>
    <w:p w14:paraId="777BB440" w14:textId="262A1EFD" w:rsidR="00A64B6C" w:rsidRPr="00BA65F4" w:rsidRDefault="00A64B6C" w:rsidP="008F05FE">
      <w:pPr>
        <w:pStyle w:val="ListParagraph"/>
        <w:numPr>
          <w:ilvl w:val="0"/>
          <w:numId w:val="38"/>
        </w:numPr>
        <w:ind w:left="1124" w:hanging="562"/>
        <w:rPr>
          <w:lang w:eastAsia="en-NZ"/>
        </w:rPr>
      </w:pPr>
      <w:r>
        <w:rPr>
          <w:lang w:eastAsia="en-NZ"/>
        </w:rPr>
        <w:t>t</w:t>
      </w:r>
      <w:r w:rsidRPr="00BA65F4">
        <w:rPr>
          <w:lang w:eastAsia="en-NZ"/>
        </w:rPr>
        <w:t xml:space="preserve">he Ministry declines to accept that the incidence of Non-Conformance has been corrected or rectified and to remove the Non-Conformance Record issued in conjunction therewith from the </w:t>
      </w:r>
      <w:r w:rsidR="00EC4D2D">
        <w:rPr>
          <w:lang w:eastAsia="en-NZ"/>
        </w:rPr>
        <w:t>NCR p</w:t>
      </w:r>
      <w:r w:rsidRPr="00267F23">
        <w:rPr>
          <w:lang w:eastAsia="en-NZ"/>
        </w:rPr>
        <w:t xml:space="preserve">oints </w:t>
      </w:r>
      <w:r w:rsidR="00EC4D2D" w:rsidRPr="00267F23">
        <w:rPr>
          <w:lang w:eastAsia="en-NZ"/>
        </w:rPr>
        <w:t>r</w:t>
      </w:r>
      <w:r w:rsidRPr="00267F23">
        <w:rPr>
          <w:lang w:eastAsia="en-NZ"/>
        </w:rPr>
        <w:t>egister</w:t>
      </w:r>
      <w:r w:rsidRPr="00BA65F4">
        <w:rPr>
          <w:lang w:eastAsia="en-NZ"/>
        </w:rPr>
        <w:t xml:space="preserve">, </w:t>
      </w:r>
    </w:p>
    <w:p w14:paraId="5FBEFBD3" w14:textId="77777777" w:rsidR="00A64B6C" w:rsidRPr="00BA65F4" w:rsidRDefault="00A64B6C" w:rsidP="00A64B6C">
      <w:pPr>
        <w:autoSpaceDE w:val="0"/>
        <w:autoSpaceDN w:val="0"/>
        <w:adjustRightInd w:val="0"/>
        <w:ind w:left="567"/>
        <w:jc w:val="both"/>
        <w:rPr>
          <w:lang w:eastAsia="en-NZ"/>
        </w:rPr>
      </w:pPr>
    </w:p>
    <w:p w14:paraId="3CCFC22B" w14:textId="77777777" w:rsidR="00A64B6C" w:rsidRPr="00BA65F4" w:rsidRDefault="00A64B6C" w:rsidP="00A64B6C">
      <w:pPr>
        <w:autoSpaceDE w:val="0"/>
        <w:autoSpaceDN w:val="0"/>
        <w:adjustRightInd w:val="0"/>
        <w:jc w:val="both"/>
        <w:rPr>
          <w:lang w:eastAsia="en-NZ"/>
        </w:rPr>
      </w:pPr>
      <w:r w:rsidRPr="00BA65F4">
        <w:rPr>
          <w:lang w:eastAsia="en-NZ"/>
        </w:rPr>
        <w:t xml:space="preserve">Project Co and the </w:t>
      </w:r>
      <w:r>
        <w:t>Ministry</w:t>
      </w:r>
      <w:r w:rsidRPr="00B4680D">
        <w:t xml:space="preserve"> Representative</w:t>
      </w:r>
      <w:r w:rsidRPr="00BA65F4">
        <w:rPr>
          <w:lang w:eastAsia="en-NZ"/>
        </w:rPr>
        <w:t xml:space="preserve"> shall meet for purposes of resolving same. If Project Co and the </w:t>
      </w:r>
      <w:r>
        <w:t>Ministry</w:t>
      </w:r>
      <w:r w:rsidRPr="00B4680D">
        <w:t xml:space="preserve"> Representative</w:t>
      </w:r>
      <w:r w:rsidRPr="00BA65F4">
        <w:rPr>
          <w:lang w:eastAsia="en-NZ"/>
        </w:rPr>
        <w:t xml:space="preserve"> do not meet and fully resolve, or otherwise fully resolve, the matter(s) in issue within </w:t>
      </w:r>
      <w:r>
        <w:rPr>
          <w:lang w:eastAsia="en-NZ"/>
        </w:rPr>
        <w:t>10</w:t>
      </w:r>
      <w:r w:rsidRPr="00BA65F4">
        <w:rPr>
          <w:lang w:eastAsia="en-NZ"/>
        </w:rPr>
        <w:t xml:space="preserve"> Business Days following such event, the Ministry’s determination shall be final and binding for all purposes of this Project Agreement unless </w:t>
      </w:r>
      <w:r w:rsidRPr="008D70C6">
        <w:t>Project Co</w:t>
      </w:r>
      <w:r w:rsidRPr="00BA65F4">
        <w:rPr>
          <w:lang w:eastAsia="en-NZ"/>
        </w:rPr>
        <w:t xml:space="preserve"> refers the matter for Dispute Resolution Procedure. </w:t>
      </w:r>
    </w:p>
    <w:p w14:paraId="0958B069" w14:textId="77777777" w:rsidR="00A64B6C" w:rsidRPr="00BA65F4" w:rsidRDefault="00A64B6C" w:rsidP="00A64B6C">
      <w:pPr>
        <w:autoSpaceDE w:val="0"/>
        <w:autoSpaceDN w:val="0"/>
        <w:adjustRightInd w:val="0"/>
        <w:jc w:val="both"/>
        <w:rPr>
          <w:lang w:eastAsia="en-NZ"/>
        </w:rPr>
      </w:pPr>
    </w:p>
    <w:p w14:paraId="2A7455E2" w14:textId="77777777" w:rsidR="00A64B6C" w:rsidRPr="00BA65F4" w:rsidRDefault="00A64B6C" w:rsidP="00A64B6C">
      <w:pPr>
        <w:autoSpaceDE w:val="0"/>
        <w:autoSpaceDN w:val="0"/>
        <w:adjustRightInd w:val="0"/>
        <w:jc w:val="both"/>
        <w:rPr>
          <w:lang w:eastAsia="en-NZ"/>
        </w:rPr>
      </w:pPr>
      <w:r w:rsidRPr="00BA65F4">
        <w:rPr>
          <w:lang w:eastAsia="en-NZ"/>
        </w:rPr>
        <w:t xml:space="preserve">If Project Co and the </w:t>
      </w:r>
      <w:r>
        <w:t>Ministry</w:t>
      </w:r>
      <w:r w:rsidRPr="00B4680D">
        <w:t xml:space="preserve"> Representative</w:t>
      </w:r>
      <w:r w:rsidRPr="00BA65F4">
        <w:rPr>
          <w:lang w:eastAsia="en-NZ"/>
        </w:rPr>
        <w:t xml:space="preserve"> do not meet and fully resolve, or otherwise fully resolve, the matter(s) in issue or; Project Co does not refer the matter for Dispute Resolution Procedure within </w:t>
      </w:r>
      <w:r>
        <w:rPr>
          <w:lang w:eastAsia="en-NZ"/>
        </w:rPr>
        <w:t>30</w:t>
      </w:r>
      <w:r w:rsidRPr="00BA65F4">
        <w:rPr>
          <w:lang w:eastAsia="en-NZ"/>
        </w:rPr>
        <w:t xml:space="preserve"> Business Days of the issuance of the NCR, a new NCR will be issued, by the Ministry, with 2 NCR Points assigned to the NCR.</w:t>
      </w:r>
    </w:p>
    <w:p w14:paraId="4C0F793F" w14:textId="77777777" w:rsidR="00A64B6C" w:rsidRPr="00BA65F4" w:rsidRDefault="00A64B6C" w:rsidP="00A64B6C">
      <w:pPr>
        <w:autoSpaceDE w:val="0"/>
        <w:autoSpaceDN w:val="0"/>
        <w:adjustRightInd w:val="0"/>
        <w:jc w:val="both"/>
        <w:rPr>
          <w:lang w:eastAsia="en-NZ"/>
        </w:rPr>
      </w:pPr>
    </w:p>
    <w:p w14:paraId="08AB3DEE" w14:textId="77777777" w:rsidR="00A64B6C" w:rsidRPr="00BA65F4" w:rsidRDefault="00A64B6C" w:rsidP="00A64B6C">
      <w:pPr>
        <w:autoSpaceDE w:val="0"/>
        <w:autoSpaceDN w:val="0"/>
        <w:adjustRightInd w:val="0"/>
        <w:jc w:val="both"/>
        <w:rPr>
          <w:lang w:eastAsia="en-NZ"/>
        </w:rPr>
      </w:pPr>
      <w:r w:rsidRPr="00BA65F4">
        <w:rPr>
          <w:lang w:eastAsia="en-NZ"/>
        </w:rPr>
        <w:t xml:space="preserve">For every subsequent </w:t>
      </w:r>
      <w:r>
        <w:rPr>
          <w:lang w:eastAsia="en-NZ"/>
        </w:rPr>
        <w:t>30</w:t>
      </w:r>
      <w:r w:rsidRPr="00BA65F4">
        <w:rPr>
          <w:lang w:eastAsia="en-NZ"/>
        </w:rPr>
        <w:t xml:space="preserve"> Business Days period, a new NCR will be issued with a doubling of points from the previous NCR.</w:t>
      </w:r>
    </w:p>
    <w:p w14:paraId="6981FA89" w14:textId="77777777" w:rsidR="00A64B6C" w:rsidRPr="00657A84" w:rsidRDefault="00A64B6C" w:rsidP="00A64B6C">
      <w:pPr>
        <w:pStyle w:val="Heading1"/>
        <w:numPr>
          <w:ilvl w:val="1"/>
          <w:numId w:val="10"/>
        </w:numPr>
        <w:ind w:left="567" w:hanging="567"/>
        <w:jc w:val="left"/>
        <w:rPr>
          <w:u w:val="none"/>
          <w:lang w:val="en-US"/>
        </w:rPr>
      </w:pPr>
      <w:bookmarkStart w:id="123" w:name="_Toc396436733"/>
      <w:bookmarkStart w:id="124" w:name="_Toc409718815"/>
      <w:r w:rsidRPr="00657A84">
        <w:rPr>
          <w:u w:val="none"/>
          <w:lang w:val="en-US"/>
        </w:rPr>
        <w:t>Non-Conformance Tracking Process</w:t>
      </w:r>
      <w:bookmarkEnd w:id="123"/>
      <w:bookmarkEnd w:id="124"/>
    </w:p>
    <w:p w14:paraId="3A75455E" w14:textId="77777777" w:rsidR="00A64B6C" w:rsidRPr="00BA65F4" w:rsidRDefault="00A64B6C" w:rsidP="00A64B6C">
      <w:pPr>
        <w:jc w:val="both"/>
        <w:rPr>
          <w:lang w:eastAsia="en-NZ"/>
        </w:rPr>
      </w:pPr>
    </w:p>
    <w:p w14:paraId="3FF2FAB2" w14:textId="77777777" w:rsidR="00A64B6C" w:rsidRPr="00BA65F4" w:rsidRDefault="00A64B6C" w:rsidP="00A64B6C">
      <w:pPr>
        <w:autoSpaceDE w:val="0"/>
        <w:autoSpaceDN w:val="0"/>
        <w:adjustRightInd w:val="0"/>
        <w:jc w:val="both"/>
        <w:rPr>
          <w:color w:val="000000"/>
          <w:lang w:eastAsia="en-NZ"/>
        </w:rPr>
      </w:pPr>
      <w:r w:rsidRPr="00BA65F4">
        <w:rPr>
          <w:color w:val="000000"/>
          <w:lang w:eastAsia="en-NZ"/>
        </w:rPr>
        <w:t xml:space="preserve">All Ministry generated NCRs </w:t>
      </w:r>
      <w:r w:rsidRPr="00BA65F4">
        <w:rPr>
          <w:lang w:eastAsia="en-NZ"/>
        </w:rPr>
        <w:t xml:space="preserve">that </w:t>
      </w:r>
      <w:r>
        <w:t xml:space="preserve">do not have </w:t>
      </w:r>
      <w:r w:rsidRPr="00267F23">
        <w:t>specific</w:t>
      </w:r>
      <w:r w:rsidRPr="00BA65F4">
        <w:rPr>
          <w:i/>
        </w:rPr>
        <w:t xml:space="preserve"> </w:t>
      </w:r>
      <w:r w:rsidRPr="00BA65F4">
        <w:t xml:space="preserve">Quality Failure Points assigned to them </w:t>
      </w:r>
      <w:r w:rsidRPr="00BA65F4">
        <w:rPr>
          <w:color w:val="000000"/>
          <w:lang w:eastAsia="en-NZ"/>
        </w:rPr>
        <w:t xml:space="preserve">shall be assigned 1 </w:t>
      </w:r>
      <w:r w:rsidRPr="00990F41">
        <w:rPr>
          <w:color w:val="000000"/>
          <w:lang w:eastAsia="en-NZ"/>
        </w:rPr>
        <w:t>NCR Point</w:t>
      </w:r>
      <w:r w:rsidRPr="00BA65F4">
        <w:rPr>
          <w:color w:val="000000"/>
          <w:lang w:eastAsia="en-NZ"/>
        </w:rPr>
        <w:t>.</w:t>
      </w:r>
    </w:p>
    <w:p w14:paraId="67884671" w14:textId="77777777" w:rsidR="00A64B6C" w:rsidRPr="00BA65F4" w:rsidRDefault="00A64B6C" w:rsidP="00A64B6C">
      <w:pPr>
        <w:autoSpaceDE w:val="0"/>
        <w:autoSpaceDN w:val="0"/>
        <w:adjustRightInd w:val="0"/>
        <w:jc w:val="both"/>
        <w:rPr>
          <w:color w:val="000000"/>
          <w:lang w:eastAsia="en-NZ"/>
        </w:rPr>
      </w:pPr>
    </w:p>
    <w:p w14:paraId="72035DB3" w14:textId="30373C57" w:rsidR="00A64B6C" w:rsidRPr="00BA65F4" w:rsidRDefault="00A64B6C" w:rsidP="00A64B6C">
      <w:pPr>
        <w:autoSpaceDE w:val="0"/>
        <w:autoSpaceDN w:val="0"/>
        <w:adjustRightInd w:val="0"/>
        <w:jc w:val="both"/>
        <w:rPr>
          <w:color w:val="000000"/>
          <w:lang w:eastAsia="en-NZ"/>
        </w:rPr>
      </w:pPr>
      <w:r w:rsidRPr="00BA65F4">
        <w:rPr>
          <w:color w:val="000000"/>
          <w:lang w:eastAsia="en-NZ"/>
        </w:rPr>
        <w:t xml:space="preserve">All Project Co generated NCRs </w:t>
      </w:r>
      <w:r w:rsidRPr="00BA65F4">
        <w:rPr>
          <w:lang w:eastAsia="en-NZ"/>
        </w:rPr>
        <w:t xml:space="preserve">that </w:t>
      </w:r>
      <w:r w:rsidRPr="00BA65F4">
        <w:t xml:space="preserve">do not have a specific Quality Failure Points assigned to them </w:t>
      </w:r>
      <w:r w:rsidRPr="00BA65F4">
        <w:rPr>
          <w:color w:val="000000"/>
          <w:lang w:eastAsia="en-NZ"/>
        </w:rPr>
        <w:t xml:space="preserve">shall be assigned </w:t>
      </w:r>
      <w:r w:rsidR="00ED4FCF">
        <w:rPr>
          <w:color w:val="000000"/>
          <w:lang w:eastAsia="en-NZ"/>
        </w:rPr>
        <w:t>0</w:t>
      </w:r>
      <w:r w:rsidRPr="00BA65F4">
        <w:rPr>
          <w:color w:val="000000"/>
          <w:lang w:eastAsia="en-NZ"/>
        </w:rPr>
        <w:t xml:space="preserve"> NCR Points. </w:t>
      </w:r>
    </w:p>
    <w:p w14:paraId="062E9783" w14:textId="77777777" w:rsidR="00A64B6C" w:rsidRPr="00BA65F4" w:rsidRDefault="00A64B6C" w:rsidP="00A64B6C">
      <w:pPr>
        <w:autoSpaceDE w:val="0"/>
        <w:autoSpaceDN w:val="0"/>
        <w:adjustRightInd w:val="0"/>
        <w:jc w:val="both"/>
        <w:rPr>
          <w:color w:val="000000"/>
          <w:lang w:eastAsia="en-NZ"/>
        </w:rPr>
      </w:pPr>
    </w:p>
    <w:p w14:paraId="44773D41" w14:textId="77777777" w:rsidR="00A64B6C" w:rsidRPr="00BA65F4" w:rsidRDefault="00A64B6C" w:rsidP="00A64B6C">
      <w:pPr>
        <w:pStyle w:val="ListParagraph"/>
        <w:autoSpaceDE w:val="0"/>
        <w:autoSpaceDN w:val="0"/>
        <w:adjustRightInd w:val="0"/>
        <w:ind w:left="0"/>
        <w:contextualSpacing w:val="0"/>
        <w:jc w:val="both"/>
        <w:rPr>
          <w:lang w:eastAsia="en-NZ"/>
        </w:rPr>
      </w:pPr>
      <w:r w:rsidRPr="00BA65F4">
        <w:t>Each NCR with its assigned points, regardless of who generated it, shall be entered in the NCRTS which shall be jointly maintained by the Ministry and Project Co throughout the performance of</w:t>
      </w:r>
      <w:r w:rsidRPr="00BA65F4">
        <w:rPr>
          <w:bCs/>
        </w:rPr>
        <w:t xml:space="preserve"> </w:t>
      </w:r>
      <w:r w:rsidRPr="00BA65F4">
        <w:t>the Works and OM&amp;R Work. Only NCRs that do not have a specific Quality Failure Points assigned to them shall be entered. The web based register shall be supplied by the Ministry. The Non-Conformance Record shall only be removed therefrom</w:t>
      </w:r>
      <w:r w:rsidRPr="00BA65F4">
        <w:rPr>
          <w:lang w:eastAsia="en-NZ"/>
        </w:rPr>
        <w:t xml:space="preserve"> following the correction or rectification of the incidence of</w:t>
      </w:r>
      <w:r w:rsidRPr="00BA65F4">
        <w:rPr>
          <w:bCs/>
          <w:lang w:eastAsia="en-NZ"/>
        </w:rPr>
        <w:t xml:space="preserve"> the </w:t>
      </w:r>
      <w:r w:rsidRPr="00BA65F4">
        <w:rPr>
          <w:lang w:eastAsia="en-NZ"/>
        </w:rPr>
        <w:t xml:space="preserve">Non-Conformance to the satisfaction of the Ministry, acting reasonably. </w:t>
      </w:r>
    </w:p>
    <w:p w14:paraId="2D75B716" w14:textId="77777777" w:rsidR="00A64B6C" w:rsidRPr="00BA65F4" w:rsidRDefault="00A64B6C" w:rsidP="00A64B6C">
      <w:pPr>
        <w:autoSpaceDE w:val="0"/>
        <w:autoSpaceDN w:val="0"/>
        <w:adjustRightInd w:val="0"/>
        <w:ind w:left="360"/>
        <w:jc w:val="both"/>
        <w:rPr>
          <w:lang w:eastAsia="en-NZ"/>
        </w:rPr>
      </w:pPr>
    </w:p>
    <w:p w14:paraId="17FDA3FB" w14:textId="52129405" w:rsidR="00A64B6C" w:rsidRPr="00BA65F4" w:rsidRDefault="00A64B6C" w:rsidP="00A64B6C">
      <w:pPr>
        <w:autoSpaceDE w:val="0"/>
        <w:autoSpaceDN w:val="0"/>
        <w:adjustRightInd w:val="0"/>
        <w:jc w:val="both"/>
      </w:pPr>
      <w:r w:rsidRPr="00BA65F4">
        <w:rPr>
          <w:lang w:eastAsia="en-NZ"/>
        </w:rPr>
        <w:t>If a repeat incidence of the Non-Conformance with the same root cause occurs</w:t>
      </w:r>
      <w:r w:rsidR="00416345">
        <w:rPr>
          <w:lang w:eastAsia="en-NZ"/>
        </w:rPr>
        <w:t xml:space="preserve"> within 18 months of the original Non-Conformance</w:t>
      </w:r>
      <w:r w:rsidRPr="00BA65F4">
        <w:rPr>
          <w:lang w:eastAsia="en-NZ"/>
        </w:rPr>
        <w:t xml:space="preserve">, two points shall be assigned to the incidence of </w:t>
      </w:r>
      <w:r w:rsidR="00FF07FA">
        <w:rPr>
          <w:lang w:eastAsia="en-NZ"/>
        </w:rPr>
        <w:t xml:space="preserve">the repeated </w:t>
      </w:r>
      <w:r w:rsidRPr="00BA65F4">
        <w:rPr>
          <w:lang w:eastAsia="en-NZ"/>
        </w:rPr>
        <w:t>Non-Conformance.</w:t>
      </w:r>
    </w:p>
    <w:p w14:paraId="7888979E" w14:textId="77777777" w:rsidR="00A64B6C" w:rsidRPr="00BA65F4" w:rsidRDefault="00A64B6C" w:rsidP="00A64B6C">
      <w:pPr>
        <w:autoSpaceDE w:val="0"/>
        <w:autoSpaceDN w:val="0"/>
        <w:adjustRightInd w:val="0"/>
      </w:pPr>
    </w:p>
    <w:p w14:paraId="2B2D7486" w14:textId="77777777" w:rsidR="00A64B6C" w:rsidRPr="00657A84" w:rsidRDefault="00A64B6C" w:rsidP="00073D65">
      <w:pPr>
        <w:pStyle w:val="Heading1"/>
        <w:numPr>
          <w:ilvl w:val="1"/>
          <w:numId w:val="10"/>
        </w:numPr>
        <w:ind w:left="567" w:hanging="567"/>
        <w:jc w:val="left"/>
        <w:rPr>
          <w:u w:val="none"/>
          <w:lang w:val="en-US"/>
        </w:rPr>
      </w:pPr>
      <w:bookmarkStart w:id="125" w:name="_Toc396436734"/>
      <w:bookmarkStart w:id="126" w:name="_Toc409718816"/>
      <w:r w:rsidRPr="00657A84">
        <w:rPr>
          <w:u w:val="none"/>
          <w:lang w:val="en-US"/>
        </w:rPr>
        <w:t>Non-Conformance Report Tracking System (NCRTS)</w:t>
      </w:r>
      <w:bookmarkEnd w:id="125"/>
      <w:bookmarkEnd w:id="126"/>
    </w:p>
    <w:p w14:paraId="09DBF05B" w14:textId="77777777" w:rsidR="00A64B6C" w:rsidRPr="00BA65F4" w:rsidRDefault="00A64B6C" w:rsidP="00A64B6C">
      <w:pPr>
        <w:autoSpaceDE w:val="0"/>
        <w:autoSpaceDN w:val="0"/>
        <w:adjustRightInd w:val="0"/>
        <w:jc w:val="both"/>
        <w:rPr>
          <w:bCs/>
          <w:lang w:eastAsia="en-NZ"/>
        </w:rPr>
      </w:pPr>
    </w:p>
    <w:p w14:paraId="6E48B861" w14:textId="41A8D785" w:rsidR="00A64B6C" w:rsidRDefault="00384EB9" w:rsidP="000C6E44">
      <w:pPr>
        <w:pStyle w:val="ListParagraph"/>
        <w:numPr>
          <w:ilvl w:val="0"/>
          <w:numId w:val="54"/>
        </w:numPr>
        <w:rPr>
          <w:bCs/>
          <w:lang w:eastAsia="en-NZ"/>
        </w:rPr>
      </w:pPr>
      <w:r>
        <w:rPr>
          <w:bCs/>
          <w:lang w:eastAsia="en-NZ"/>
        </w:rPr>
        <w:t>The Ministry shall provide a NCRTS data base application to monitor the status of all NCRs initiated by Ministry and Project Co.</w:t>
      </w:r>
    </w:p>
    <w:p w14:paraId="24B7FE70" w14:textId="3372E424" w:rsidR="00384EB9" w:rsidRDefault="00384EB9" w:rsidP="000C6E44">
      <w:pPr>
        <w:pStyle w:val="ListParagraph"/>
        <w:numPr>
          <w:ilvl w:val="0"/>
          <w:numId w:val="54"/>
        </w:numPr>
        <w:rPr>
          <w:bCs/>
          <w:lang w:eastAsia="en-NZ"/>
        </w:rPr>
      </w:pPr>
      <w:r>
        <w:rPr>
          <w:bCs/>
          <w:lang w:eastAsia="en-NZ"/>
        </w:rPr>
        <w:t>The NCRTS shall be fully operating from Financial Close and have the following features:</w:t>
      </w:r>
    </w:p>
    <w:p w14:paraId="7FED9FCA" w14:textId="6D0B08AB" w:rsidR="00384EB9" w:rsidRDefault="00384EB9" w:rsidP="000C6E44">
      <w:pPr>
        <w:pStyle w:val="ListParagraph"/>
        <w:numPr>
          <w:ilvl w:val="1"/>
          <w:numId w:val="54"/>
        </w:numPr>
        <w:rPr>
          <w:bCs/>
          <w:lang w:eastAsia="en-NZ"/>
        </w:rPr>
      </w:pPr>
      <w:r>
        <w:rPr>
          <w:bCs/>
          <w:lang w:eastAsia="en-NZ"/>
        </w:rPr>
        <w:t>comprise a single repository containing both Project Co and the Ministry initiated NCRs;</w:t>
      </w:r>
    </w:p>
    <w:p w14:paraId="7A60C957" w14:textId="6DDA50AD" w:rsidR="00384EB9" w:rsidRDefault="00384EB9" w:rsidP="000C6E44">
      <w:pPr>
        <w:pStyle w:val="ListParagraph"/>
        <w:numPr>
          <w:ilvl w:val="1"/>
          <w:numId w:val="54"/>
        </w:numPr>
        <w:rPr>
          <w:bCs/>
          <w:lang w:eastAsia="en-NZ"/>
        </w:rPr>
      </w:pPr>
      <w:r>
        <w:rPr>
          <w:bCs/>
          <w:lang w:eastAsia="en-NZ"/>
        </w:rPr>
        <w:t>have the ability to attach supporting material such as photos and documents;</w:t>
      </w:r>
    </w:p>
    <w:p w14:paraId="5B58845A" w14:textId="5B052279" w:rsidR="00384EB9" w:rsidRDefault="00384EB9" w:rsidP="000C6E44">
      <w:pPr>
        <w:pStyle w:val="ListParagraph"/>
        <w:numPr>
          <w:ilvl w:val="1"/>
          <w:numId w:val="54"/>
        </w:numPr>
        <w:rPr>
          <w:bCs/>
          <w:lang w:eastAsia="en-NZ"/>
        </w:rPr>
      </w:pPr>
      <w:r>
        <w:rPr>
          <w:bCs/>
          <w:lang w:eastAsia="en-NZ"/>
        </w:rPr>
        <w:t>provide live access to the current NCR status to both Project Co and the Ministry; and</w:t>
      </w:r>
    </w:p>
    <w:p w14:paraId="6B55F0D6" w14:textId="30B023AD" w:rsidR="00384EB9" w:rsidRDefault="00384EB9" w:rsidP="000C6E44">
      <w:pPr>
        <w:pStyle w:val="ListParagraph"/>
        <w:numPr>
          <w:ilvl w:val="1"/>
          <w:numId w:val="54"/>
        </w:numPr>
        <w:rPr>
          <w:bCs/>
          <w:lang w:eastAsia="en-NZ"/>
        </w:rPr>
      </w:pPr>
      <w:r>
        <w:rPr>
          <w:bCs/>
          <w:lang w:eastAsia="en-NZ"/>
        </w:rPr>
        <w:t>provide for workflow records of actions taken recording the date and time, individual that performed the action and the content of the action(s) taken.</w:t>
      </w:r>
    </w:p>
    <w:p w14:paraId="6F0868FA" w14:textId="17D27C7F" w:rsidR="00384EB9" w:rsidRDefault="00384EB9" w:rsidP="000C6E44">
      <w:pPr>
        <w:pStyle w:val="ListParagraph"/>
        <w:numPr>
          <w:ilvl w:val="0"/>
          <w:numId w:val="54"/>
        </w:numPr>
        <w:rPr>
          <w:bCs/>
          <w:lang w:eastAsia="en-NZ"/>
        </w:rPr>
      </w:pPr>
      <w:r>
        <w:rPr>
          <w:bCs/>
          <w:lang w:eastAsia="en-NZ"/>
        </w:rPr>
        <w:t>The Ministry will input Ministry generated NCRs into the NCRTS and such input will constitute delivery of the NCR to Project Co in accordance with 7.1 a) of Part 7 of Schedule 14, Integrated Management System.</w:t>
      </w:r>
    </w:p>
    <w:p w14:paraId="70556A0E" w14:textId="00FECCB6" w:rsidR="00384EB9" w:rsidRDefault="00384EB9" w:rsidP="000C6E44">
      <w:pPr>
        <w:pStyle w:val="ListParagraph"/>
        <w:numPr>
          <w:ilvl w:val="0"/>
          <w:numId w:val="54"/>
        </w:numPr>
        <w:rPr>
          <w:bCs/>
          <w:lang w:eastAsia="en-NZ"/>
        </w:rPr>
      </w:pPr>
      <w:r>
        <w:rPr>
          <w:bCs/>
          <w:lang w:eastAsia="en-NZ"/>
        </w:rPr>
        <w:t xml:space="preserve">Project Co shall input Project Co generated NCRs into the NCRTS in accordance with 7.1 b) of Part 7 of Schedule 14, Integrated Management System. </w:t>
      </w:r>
    </w:p>
    <w:p w14:paraId="7F427441" w14:textId="77777777" w:rsidR="00384EB9" w:rsidRPr="000C6E44" w:rsidRDefault="00384EB9" w:rsidP="000C6E44">
      <w:pPr>
        <w:rPr>
          <w:bCs/>
          <w:lang w:eastAsia="en-NZ"/>
        </w:rPr>
      </w:pPr>
    </w:p>
    <w:p w14:paraId="76D659B8" w14:textId="77777777" w:rsidR="00A64B6C" w:rsidRPr="00657A84" w:rsidRDefault="00A64B6C" w:rsidP="00A64B6C">
      <w:pPr>
        <w:pStyle w:val="Heading1"/>
        <w:numPr>
          <w:ilvl w:val="1"/>
          <w:numId w:val="10"/>
        </w:numPr>
        <w:ind w:left="567" w:hanging="567"/>
        <w:jc w:val="left"/>
        <w:rPr>
          <w:u w:val="none"/>
          <w:lang w:val="en-US"/>
        </w:rPr>
      </w:pPr>
      <w:bookmarkStart w:id="127" w:name="_Toc396436735"/>
      <w:bookmarkStart w:id="128" w:name="_Toc409718817"/>
      <w:r w:rsidRPr="00657A84">
        <w:rPr>
          <w:u w:val="none"/>
          <w:lang w:val="en-US"/>
        </w:rPr>
        <w:t>Performance Measures</w:t>
      </w:r>
      <w:bookmarkEnd w:id="127"/>
      <w:bookmarkEnd w:id="128"/>
      <w:r w:rsidRPr="00657A84">
        <w:rPr>
          <w:u w:val="none"/>
          <w:lang w:val="en-US"/>
        </w:rPr>
        <w:t xml:space="preserve"> </w:t>
      </w:r>
    </w:p>
    <w:p w14:paraId="183CEB0C" w14:textId="77777777" w:rsidR="00A64B6C" w:rsidRPr="00BA65F4" w:rsidRDefault="00A64B6C" w:rsidP="00A64B6C">
      <w:pPr>
        <w:rPr>
          <w:lang w:eastAsia="en-NZ"/>
        </w:rPr>
      </w:pPr>
    </w:p>
    <w:p w14:paraId="7411E0EE" w14:textId="77777777" w:rsidR="00A64B6C" w:rsidRPr="00E869FA" w:rsidRDefault="00A64B6C" w:rsidP="00A64B6C">
      <w:pPr>
        <w:rPr>
          <w:rFonts w:eastAsiaTheme="minorHAnsi"/>
        </w:rPr>
      </w:pPr>
      <w:r w:rsidRPr="00E869FA">
        <w:rPr>
          <w:rFonts w:eastAsiaTheme="minorHAnsi"/>
        </w:rPr>
        <w:t xml:space="preserve">Project Co shall resolve Non-Conformances within the response time specified on the NCRs.  Failure to resolve a Non-Conformance within the time specified on the NCR will result in Project Co being assigned one </w:t>
      </w:r>
      <w:r w:rsidRPr="00267F23">
        <w:rPr>
          <w:rFonts w:eastAsiaTheme="minorHAnsi"/>
        </w:rPr>
        <w:t>NCR Point</w:t>
      </w:r>
      <w:r w:rsidRPr="00E869FA">
        <w:rPr>
          <w:rFonts w:eastAsiaTheme="minorHAnsi"/>
        </w:rPr>
        <w:t xml:space="preserve"> each day until the failure is rectified. </w:t>
      </w:r>
    </w:p>
    <w:p w14:paraId="6CEF05CA" w14:textId="7F0E2DCD" w:rsidR="00A64B6C" w:rsidRDefault="00A64B6C" w:rsidP="00A64B6C">
      <w:pPr>
        <w:rPr>
          <w:rFonts w:ascii="Arial" w:hAnsi="Arial" w:cs="Arial"/>
          <w:b/>
          <w:lang w:val="en-US"/>
        </w:rPr>
      </w:pPr>
    </w:p>
    <w:p w14:paraId="0C51B4F3" w14:textId="77777777" w:rsidR="00073D65" w:rsidRDefault="00073D65">
      <w:pPr>
        <w:rPr>
          <w:rFonts w:ascii="Arial" w:hAnsi="Arial" w:cs="Arial"/>
          <w:b/>
          <w:lang w:val="en-US"/>
        </w:rPr>
      </w:pPr>
      <w:bookmarkStart w:id="129" w:name="_Toc396436736"/>
      <w:r>
        <w:rPr>
          <w:lang w:val="en-US"/>
        </w:rPr>
        <w:br w:type="page"/>
      </w:r>
    </w:p>
    <w:p w14:paraId="28BE15D6" w14:textId="47867560" w:rsidR="00A64B6C" w:rsidRPr="00657A84" w:rsidRDefault="00A64B6C" w:rsidP="00A64B6C">
      <w:pPr>
        <w:pStyle w:val="Heading1"/>
        <w:numPr>
          <w:ilvl w:val="1"/>
          <w:numId w:val="10"/>
        </w:numPr>
        <w:ind w:left="567" w:hanging="567"/>
        <w:jc w:val="left"/>
        <w:rPr>
          <w:u w:val="none"/>
          <w:lang w:val="en-US"/>
        </w:rPr>
      </w:pPr>
      <w:bookmarkStart w:id="130" w:name="_Toc409718818"/>
      <w:r w:rsidRPr="00657A84">
        <w:rPr>
          <w:u w:val="none"/>
          <w:lang w:val="en-US"/>
        </w:rPr>
        <w:t>Non Conformance Records</w:t>
      </w:r>
      <w:bookmarkEnd w:id="129"/>
      <w:bookmarkEnd w:id="130"/>
    </w:p>
    <w:p w14:paraId="1F588B89" w14:textId="77777777" w:rsidR="00A64B6C" w:rsidRPr="00BA65F4" w:rsidRDefault="00A64B6C" w:rsidP="00A64B6C">
      <w:pPr>
        <w:jc w:val="both"/>
      </w:pPr>
    </w:p>
    <w:p w14:paraId="22EDC39D" w14:textId="77777777" w:rsidR="00A64B6C" w:rsidRPr="001A0AE3" w:rsidRDefault="00A64B6C" w:rsidP="008F05FE">
      <w:pPr>
        <w:pStyle w:val="ListParagraph"/>
        <w:numPr>
          <w:ilvl w:val="0"/>
          <w:numId w:val="27"/>
        </w:numPr>
        <w:ind w:left="1134" w:hanging="562"/>
        <w:rPr>
          <w:color w:val="000000"/>
          <w:lang w:val="en-US"/>
        </w:rPr>
      </w:pPr>
      <w:r w:rsidRPr="001A0AE3">
        <w:rPr>
          <w:color w:val="000000"/>
          <w:lang w:val="en-US"/>
        </w:rPr>
        <w:t xml:space="preserve">In addition to the maintenance of the NCRTS under Section </w:t>
      </w:r>
      <w:r>
        <w:rPr>
          <w:color w:val="000000"/>
          <w:lang w:val="en-US"/>
        </w:rPr>
        <w:t>7.8</w:t>
      </w:r>
      <w:r w:rsidRPr="001A0AE3">
        <w:rPr>
          <w:color w:val="000000"/>
          <w:lang w:val="en-US"/>
        </w:rPr>
        <w:t xml:space="preserve"> – Non-Conformance Report Tracking System of this Schedule</w:t>
      </w:r>
      <w:r>
        <w:rPr>
          <w:color w:val="000000"/>
          <w:lang w:val="en-US"/>
        </w:rPr>
        <w:t xml:space="preserve"> 14</w:t>
      </w:r>
      <w:r w:rsidRPr="001A0AE3">
        <w:rPr>
          <w:color w:val="000000"/>
          <w:lang w:val="en-US"/>
        </w:rPr>
        <w:t xml:space="preserve">, </w:t>
      </w:r>
      <w:r w:rsidRPr="008D70C6">
        <w:t>Project Co</w:t>
      </w:r>
      <w:r w:rsidRPr="001A0AE3">
        <w:rPr>
          <w:color w:val="000000"/>
          <w:lang w:val="en-US"/>
        </w:rPr>
        <w:t xml:space="preserve"> shall maintain and make available to Ministry upon request, records of:</w:t>
      </w:r>
    </w:p>
    <w:p w14:paraId="16762465" w14:textId="77777777" w:rsidR="00A64B6C" w:rsidRPr="001A0AE3" w:rsidRDefault="00A64B6C" w:rsidP="008F05FE">
      <w:pPr>
        <w:pStyle w:val="ListParagraph"/>
        <w:numPr>
          <w:ilvl w:val="0"/>
          <w:numId w:val="30"/>
        </w:numPr>
        <w:ind w:left="1701" w:hanging="562"/>
        <w:rPr>
          <w:color w:val="000000"/>
          <w:lang w:val="en-US"/>
        </w:rPr>
      </w:pPr>
      <w:r w:rsidRPr="001A0AE3">
        <w:rPr>
          <w:color w:val="000000"/>
          <w:lang w:val="en-US"/>
        </w:rPr>
        <w:t>each Non-Conformance;</w:t>
      </w:r>
    </w:p>
    <w:p w14:paraId="4D5EFFAC" w14:textId="77777777" w:rsidR="00A64B6C" w:rsidRPr="001A0AE3" w:rsidRDefault="00A64B6C" w:rsidP="008F05FE">
      <w:pPr>
        <w:pStyle w:val="ListParagraph"/>
        <w:numPr>
          <w:ilvl w:val="0"/>
          <w:numId w:val="30"/>
        </w:numPr>
        <w:ind w:left="1701" w:hanging="562"/>
        <w:rPr>
          <w:color w:val="000000"/>
          <w:lang w:val="en-US"/>
        </w:rPr>
      </w:pPr>
      <w:r w:rsidRPr="001A0AE3">
        <w:rPr>
          <w:color w:val="000000"/>
          <w:lang w:val="en-US"/>
        </w:rPr>
        <w:t>the reference numbers of all NCRs;</w:t>
      </w:r>
    </w:p>
    <w:p w14:paraId="5083402D" w14:textId="77777777" w:rsidR="00A64B6C" w:rsidRPr="001A0AE3" w:rsidRDefault="00A64B6C" w:rsidP="008F05FE">
      <w:pPr>
        <w:pStyle w:val="ListParagraph"/>
        <w:numPr>
          <w:ilvl w:val="0"/>
          <w:numId w:val="30"/>
        </w:numPr>
        <w:ind w:left="1701" w:hanging="562"/>
        <w:rPr>
          <w:color w:val="000000"/>
          <w:lang w:val="en-US"/>
        </w:rPr>
      </w:pPr>
      <w:r w:rsidRPr="001A0AE3">
        <w:rPr>
          <w:color w:val="000000"/>
          <w:lang w:val="en-US"/>
        </w:rPr>
        <w:t>a description of all NCRs;</w:t>
      </w:r>
    </w:p>
    <w:p w14:paraId="5641DE41" w14:textId="77777777" w:rsidR="00A64B6C" w:rsidRPr="001A0AE3" w:rsidRDefault="00A64B6C" w:rsidP="008F05FE">
      <w:pPr>
        <w:pStyle w:val="ListParagraph"/>
        <w:numPr>
          <w:ilvl w:val="0"/>
          <w:numId w:val="30"/>
        </w:numPr>
        <w:ind w:left="1701" w:hanging="562"/>
        <w:rPr>
          <w:color w:val="000000"/>
          <w:lang w:val="en-US"/>
        </w:rPr>
      </w:pPr>
      <w:r w:rsidRPr="001A0AE3">
        <w:rPr>
          <w:color w:val="000000"/>
          <w:lang w:val="en-US"/>
        </w:rPr>
        <w:t xml:space="preserve">the proposed actions by </w:t>
      </w:r>
      <w:r w:rsidRPr="008D70C6">
        <w:t>Project Co</w:t>
      </w:r>
      <w:r w:rsidRPr="001A0AE3">
        <w:rPr>
          <w:color w:val="000000"/>
          <w:lang w:val="en-US"/>
        </w:rPr>
        <w:t xml:space="preserve"> to rectify each Non-Conformance;</w:t>
      </w:r>
    </w:p>
    <w:p w14:paraId="37F850A2" w14:textId="77777777" w:rsidR="00A64B6C" w:rsidRPr="001A0AE3" w:rsidRDefault="00A64B6C" w:rsidP="008F05FE">
      <w:pPr>
        <w:pStyle w:val="ListParagraph"/>
        <w:numPr>
          <w:ilvl w:val="0"/>
          <w:numId w:val="30"/>
        </w:numPr>
        <w:ind w:left="1701" w:hanging="562"/>
        <w:rPr>
          <w:color w:val="000000"/>
          <w:lang w:val="en-US"/>
        </w:rPr>
      </w:pPr>
      <w:r w:rsidRPr="001A0AE3">
        <w:rPr>
          <w:color w:val="000000"/>
          <w:lang w:val="en-US"/>
        </w:rPr>
        <w:t>the date at which each Non-Conformance was identified; and</w:t>
      </w:r>
    </w:p>
    <w:p w14:paraId="4C3A3BB4" w14:textId="77777777" w:rsidR="00A64B6C" w:rsidRDefault="00A64B6C" w:rsidP="008F05FE">
      <w:pPr>
        <w:pStyle w:val="ListParagraph"/>
        <w:numPr>
          <w:ilvl w:val="0"/>
          <w:numId w:val="30"/>
        </w:numPr>
        <w:ind w:left="1701" w:hanging="562"/>
        <w:rPr>
          <w:color w:val="000000"/>
          <w:lang w:val="en-US"/>
        </w:rPr>
      </w:pPr>
      <w:r w:rsidRPr="001A0AE3">
        <w:rPr>
          <w:color w:val="000000"/>
          <w:lang w:val="en-US"/>
        </w:rPr>
        <w:t>the date and time at which a Non-Conformance specified in a NCR was rectified</w:t>
      </w:r>
      <w:r>
        <w:rPr>
          <w:color w:val="000000"/>
          <w:lang w:val="en-US"/>
        </w:rPr>
        <w:t>.</w:t>
      </w:r>
    </w:p>
    <w:p w14:paraId="5001B4A1" w14:textId="77777777" w:rsidR="008F05FE" w:rsidRPr="008F05FE" w:rsidRDefault="008F05FE" w:rsidP="00073D65">
      <w:pPr>
        <w:ind w:left="1138"/>
        <w:rPr>
          <w:color w:val="000000"/>
          <w:lang w:val="en-US"/>
        </w:rPr>
      </w:pPr>
    </w:p>
    <w:p w14:paraId="711154F6" w14:textId="77777777" w:rsidR="00A64B6C" w:rsidRPr="00657A84" w:rsidRDefault="00A64B6C" w:rsidP="00A64B6C">
      <w:pPr>
        <w:pStyle w:val="Heading1"/>
        <w:numPr>
          <w:ilvl w:val="1"/>
          <w:numId w:val="10"/>
        </w:numPr>
        <w:ind w:left="567" w:hanging="567"/>
        <w:jc w:val="left"/>
        <w:rPr>
          <w:u w:val="none"/>
          <w:lang w:val="en-US"/>
        </w:rPr>
      </w:pPr>
      <w:bookmarkStart w:id="131" w:name="_Toc396436737"/>
      <w:bookmarkStart w:id="132" w:name="_Toc409718819"/>
      <w:r w:rsidRPr="00657A84">
        <w:rPr>
          <w:u w:val="none"/>
          <w:lang w:val="en-US"/>
        </w:rPr>
        <w:t>Audit Rights</w:t>
      </w:r>
      <w:bookmarkEnd w:id="131"/>
      <w:bookmarkEnd w:id="132"/>
    </w:p>
    <w:p w14:paraId="40F542C6" w14:textId="77777777" w:rsidR="00A64B6C" w:rsidRPr="00BA65F4" w:rsidRDefault="00A64B6C" w:rsidP="00A64B6C">
      <w:pPr>
        <w:autoSpaceDE w:val="0"/>
        <w:autoSpaceDN w:val="0"/>
        <w:adjustRightInd w:val="0"/>
        <w:jc w:val="both"/>
        <w:rPr>
          <w:bCs/>
          <w:lang w:eastAsia="en-NZ"/>
        </w:rPr>
      </w:pPr>
    </w:p>
    <w:p w14:paraId="1C0F84DE" w14:textId="77777777" w:rsidR="00A64B6C" w:rsidRPr="00BA65F4" w:rsidRDefault="00A64B6C" w:rsidP="00A64B6C">
      <w:pPr>
        <w:autoSpaceDE w:val="0"/>
        <w:autoSpaceDN w:val="0"/>
        <w:adjustRightInd w:val="0"/>
        <w:jc w:val="both"/>
        <w:rPr>
          <w:lang w:eastAsia="en-NZ"/>
        </w:rPr>
      </w:pPr>
      <w:r w:rsidRPr="00BA65F4">
        <w:rPr>
          <w:lang w:eastAsia="en-NZ"/>
        </w:rPr>
        <w:t xml:space="preserve">The Ministry shall be entitled to </w:t>
      </w:r>
      <w:r>
        <w:rPr>
          <w:lang w:eastAsia="en-NZ"/>
        </w:rPr>
        <w:t>a</w:t>
      </w:r>
      <w:r w:rsidRPr="00BA65F4">
        <w:rPr>
          <w:lang w:eastAsia="en-NZ"/>
        </w:rPr>
        <w:t>udit the certification, supporting documentation and the work performed to correct and rectify any Non-Conformance and may, if appropriate, deliver a further NCR in respect of any or all of the foregoing.</w:t>
      </w:r>
    </w:p>
    <w:p w14:paraId="1A68F172" w14:textId="77777777" w:rsidR="00A64B6C" w:rsidRPr="00BA65F4" w:rsidRDefault="00A64B6C" w:rsidP="00A64B6C">
      <w:pPr>
        <w:pStyle w:val="Heading2"/>
        <w:rPr>
          <w:rFonts w:ascii="Times New Roman" w:hAnsi="Times New Roman" w:cs="Times New Roman"/>
          <w:b w:val="0"/>
          <w:sz w:val="24"/>
          <w:szCs w:val="24"/>
          <w:lang w:eastAsia="en-NZ"/>
        </w:rPr>
      </w:pPr>
    </w:p>
    <w:p w14:paraId="4703701D" w14:textId="1E6000D8" w:rsidR="00A64B6C" w:rsidRPr="00657A84" w:rsidRDefault="00A64B6C" w:rsidP="00073D65">
      <w:pPr>
        <w:pStyle w:val="Heading1"/>
        <w:numPr>
          <w:ilvl w:val="1"/>
          <w:numId w:val="10"/>
        </w:numPr>
        <w:ind w:left="567" w:hanging="567"/>
        <w:jc w:val="left"/>
        <w:rPr>
          <w:u w:val="none"/>
          <w:lang w:val="en-US"/>
        </w:rPr>
      </w:pPr>
      <w:bookmarkStart w:id="133" w:name="_Toc396436738"/>
      <w:bookmarkStart w:id="134" w:name="_Toc409718820"/>
      <w:r w:rsidRPr="00657A84">
        <w:rPr>
          <w:u w:val="none"/>
          <w:lang w:val="en-US"/>
        </w:rPr>
        <w:t xml:space="preserve">Prescribed Payments </w:t>
      </w:r>
      <w:r w:rsidR="00EA5B66">
        <w:rPr>
          <w:u w:val="none"/>
          <w:lang w:val="en-US"/>
        </w:rPr>
        <w:t>for Project Co Non-Performance/</w:t>
      </w:r>
      <w:r w:rsidRPr="00657A84">
        <w:rPr>
          <w:u w:val="none"/>
          <w:lang w:val="en-US"/>
        </w:rPr>
        <w:t>Non-Conformance</w:t>
      </w:r>
      <w:bookmarkEnd w:id="133"/>
      <w:bookmarkEnd w:id="134"/>
    </w:p>
    <w:p w14:paraId="69F0F03C" w14:textId="77777777" w:rsidR="00A64B6C" w:rsidRPr="00BA65F4" w:rsidRDefault="00A64B6C" w:rsidP="00A64B6C">
      <w:pPr>
        <w:autoSpaceDE w:val="0"/>
        <w:autoSpaceDN w:val="0"/>
        <w:adjustRightInd w:val="0"/>
        <w:jc w:val="both"/>
        <w:rPr>
          <w:bCs/>
          <w:lang w:eastAsia="en-NZ"/>
        </w:rPr>
      </w:pPr>
    </w:p>
    <w:p w14:paraId="5B3D169F" w14:textId="77777777" w:rsidR="00A64B6C" w:rsidRPr="00BA65F4" w:rsidRDefault="00A64B6C" w:rsidP="00A64B6C">
      <w:pPr>
        <w:autoSpaceDE w:val="0"/>
        <w:autoSpaceDN w:val="0"/>
        <w:adjustRightInd w:val="0"/>
        <w:jc w:val="both"/>
        <w:rPr>
          <w:bCs/>
          <w:lang w:eastAsia="en-NZ"/>
        </w:rPr>
      </w:pPr>
      <w:r w:rsidRPr="00BA65F4">
        <w:rPr>
          <w:bCs/>
          <w:lang w:eastAsia="en-NZ"/>
        </w:rPr>
        <w:t>For payments associated with Non Conformance, refer to Schedule 18 – Payment Mechanism.</w:t>
      </w:r>
    </w:p>
    <w:p w14:paraId="10029CFD" w14:textId="77777777" w:rsidR="00A64B6C" w:rsidRPr="00BA65F4" w:rsidRDefault="00A64B6C" w:rsidP="00A64B6C">
      <w:pPr>
        <w:autoSpaceDE w:val="0"/>
        <w:autoSpaceDN w:val="0"/>
        <w:adjustRightInd w:val="0"/>
        <w:jc w:val="both"/>
        <w:rPr>
          <w:bCs/>
          <w:lang w:eastAsia="en-NZ"/>
        </w:rPr>
      </w:pPr>
    </w:p>
    <w:p w14:paraId="4F4D6256" w14:textId="77777777" w:rsidR="00A64B6C" w:rsidRPr="00657A84" w:rsidRDefault="00A64B6C" w:rsidP="00A64B6C">
      <w:pPr>
        <w:pStyle w:val="Heading1"/>
        <w:numPr>
          <w:ilvl w:val="1"/>
          <w:numId w:val="10"/>
        </w:numPr>
        <w:ind w:left="567" w:hanging="567"/>
        <w:jc w:val="left"/>
        <w:rPr>
          <w:u w:val="none"/>
          <w:lang w:val="en-US"/>
        </w:rPr>
      </w:pPr>
      <w:bookmarkStart w:id="135" w:name="_Toc396436739"/>
      <w:bookmarkStart w:id="136" w:name="_Toc409718821"/>
      <w:r w:rsidRPr="00657A84">
        <w:rPr>
          <w:u w:val="none"/>
          <w:lang w:val="en-US"/>
        </w:rPr>
        <w:t>The Ministry Right to Remedy Non-Conformance</w:t>
      </w:r>
      <w:bookmarkEnd w:id="135"/>
      <w:bookmarkEnd w:id="136"/>
    </w:p>
    <w:p w14:paraId="66C26192" w14:textId="77777777" w:rsidR="00A64B6C" w:rsidRPr="00BA65F4" w:rsidRDefault="00A64B6C" w:rsidP="00A64B6C">
      <w:pPr>
        <w:rPr>
          <w:lang w:eastAsia="en-NZ"/>
        </w:rPr>
      </w:pPr>
    </w:p>
    <w:p w14:paraId="4A260032" w14:textId="2DC5696C" w:rsidR="00A64B6C" w:rsidRPr="00BA65F4" w:rsidRDefault="00A64B6C" w:rsidP="00A64B6C">
      <w:pPr>
        <w:autoSpaceDE w:val="0"/>
        <w:autoSpaceDN w:val="0"/>
        <w:adjustRightInd w:val="0"/>
        <w:jc w:val="both"/>
        <w:rPr>
          <w:lang w:eastAsia="en-NZ"/>
        </w:rPr>
      </w:pPr>
      <w:r w:rsidRPr="00BA65F4">
        <w:rPr>
          <w:lang w:eastAsia="en-NZ"/>
        </w:rPr>
        <w:t xml:space="preserve">If Project Co does not comply with the </w:t>
      </w:r>
      <w:r w:rsidR="00560E29">
        <w:rPr>
          <w:lang w:eastAsia="en-NZ"/>
        </w:rPr>
        <w:t xml:space="preserve"> provisions of this Part 7 of Schedule 14 Integrated Management System in the manner and within the time periods</w:t>
      </w:r>
      <w:r w:rsidR="00FF07FA">
        <w:rPr>
          <w:lang w:eastAsia="en-NZ"/>
        </w:rPr>
        <w:t xml:space="preserve"> specified</w:t>
      </w:r>
      <w:r w:rsidR="00560E29">
        <w:rPr>
          <w:lang w:eastAsia="en-NZ"/>
        </w:rPr>
        <w:t xml:space="preserve">, </w:t>
      </w:r>
      <w:r w:rsidRPr="00BA65F4">
        <w:rPr>
          <w:lang w:eastAsia="en-NZ"/>
        </w:rPr>
        <w:t>the Ministry may (but shall not be required to), undertake and complete such</w:t>
      </w:r>
      <w:r>
        <w:rPr>
          <w:lang w:eastAsia="en-NZ"/>
        </w:rPr>
        <w:t xml:space="preserve"> </w:t>
      </w:r>
      <w:r w:rsidRPr="00BA65F4">
        <w:rPr>
          <w:lang w:eastAsia="en-NZ"/>
        </w:rPr>
        <w:t xml:space="preserve">remedial work (including the removal and replacement of improvements and structures) as the Ministry considers appropriate. All such remedial work shall be at the sole cost and expense of Project Co and Project Co covenants to forthwith pay the Ministry. </w:t>
      </w:r>
    </w:p>
    <w:p w14:paraId="2EE2560E" w14:textId="77777777" w:rsidR="00A64B6C" w:rsidRPr="00BA65F4" w:rsidRDefault="00A64B6C" w:rsidP="00A64B6C">
      <w:pPr>
        <w:autoSpaceDE w:val="0"/>
        <w:autoSpaceDN w:val="0"/>
        <w:adjustRightInd w:val="0"/>
        <w:jc w:val="both"/>
        <w:rPr>
          <w:lang w:eastAsia="en-NZ"/>
        </w:rPr>
      </w:pPr>
    </w:p>
    <w:p w14:paraId="2BD7EC54" w14:textId="77777777" w:rsidR="00A64B6C" w:rsidRDefault="00A64B6C" w:rsidP="00A64B6C">
      <w:pPr>
        <w:rPr>
          <w:rFonts w:ascii="Arial" w:hAnsi="Arial" w:cs="Arial"/>
          <w:sz w:val="20"/>
          <w:szCs w:val="20"/>
          <w:lang w:eastAsia="en-NZ"/>
        </w:rPr>
      </w:pPr>
      <w:r>
        <w:rPr>
          <w:rFonts w:ascii="Arial" w:hAnsi="Arial" w:cs="Arial"/>
          <w:sz w:val="20"/>
          <w:szCs w:val="20"/>
          <w:lang w:eastAsia="en-NZ"/>
        </w:rPr>
        <w:br w:type="page"/>
      </w:r>
    </w:p>
    <w:p w14:paraId="1592247D" w14:textId="77777777" w:rsidR="00A64B6C" w:rsidRPr="00132ABD" w:rsidRDefault="00A64B6C" w:rsidP="00A64B6C">
      <w:pPr>
        <w:pStyle w:val="Heading1"/>
        <w:numPr>
          <w:ilvl w:val="0"/>
          <w:numId w:val="10"/>
        </w:numPr>
        <w:ind w:left="1418" w:hanging="1418"/>
        <w:jc w:val="left"/>
        <w:rPr>
          <w:rStyle w:val="Strong"/>
          <w:rFonts w:ascii="Times New Roman" w:eastAsiaTheme="minorHAnsi" w:hAnsi="Times New Roman" w:cs="Times New Roman"/>
          <w:b/>
          <w:sz w:val="28"/>
          <w:szCs w:val="28"/>
          <w:u w:val="none"/>
        </w:rPr>
      </w:pPr>
      <w:bookmarkStart w:id="137" w:name="_Toc396436741"/>
      <w:bookmarkStart w:id="138" w:name="_Toc409718822"/>
      <w:r w:rsidRPr="00132ABD">
        <w:rPr>
          <w:rStyle w:val="Strong"/>
          <w:rFonts w:eastAsiaTheme="minorHAnsi"/>
          <w:b/>
          <w:sz w:val="28"/>
          <w:szCs w:val="28"/>
          <w:u w:val="none"/>
        </w:rPr>
        <w:t>PERFORMANCE MONITORING</w:t>
      </w:r>
      <w:bookmarkEnd w:id="137"/>
      <w:bookmarkEnd w:id="138"/>
    </w:p>
    <w:p w14:paraId="228E9E50" w14:textId="77777777" w:rsidR="00A64B6C" w:rsidRPr="00E8765A" w:rsidRDefault="00A64B6C" w:rsidP="00A64B6C">
      <w:pPr>
        <w:rPr>
          <w:rFonts w:eastAsiaTheme="minorHAnsi"/>
        </w:rPr>
      </w:pPr>
    </w:p>
    <w:p w14:paraId="545C20CD" w14:textId="77777777" w:rsidR="00A64B6C" w:rsidRPr="00657A84" w:rsidRDefault="00A64B6C" w:rsidP="00A64B6C">
      <w:pPr>
        <w:pStyle w:val="Heading1"/>
        <w:numPr>
          <w:ilvl w:val="1"/>
          <w:numId w:val="10"/>
        </w:numPr>
        <w:ind w:left="567" w:hanging="567"/>
        <w:jc w:val="left"/>
        <w:rPr>
          <w:u w:val="none"/>
          <w:lang w:val="en-US"/>
        </w:rPr>
      </w:pPr>
      <w:bookmarkStart w:id="139" w:name="_Toc396436742"/>
      <w:bookmarkStart w:id="140" w:name="_Toc409718823"/>
      <w:r w:rsidRPr="00BA65F4">
        <w:rPr>
          <w:u w:val="none"/>
          <w:lang w:val="en-US"/>
        </w:rPr>
        <w:t>Obligation to Report</w:t>
      </w:r>
      <w:bookmarkEnd w:id="139"/>
      <w:bookmarkEnd w:id="140"/>
    </w:p>
    <w:p w14:paraId="6D634C16" w14:textId="77777777" w:rsidR="00A64B6C" w:rsidRDefault="00A64B6C" w:rsidP="00073D65">
      <w:pPr>
        <w:numPr>
          <w:ilvl w:val="2"/>
          <w:numId w:val="0"/>
        </w:numPr>
        <w:tabs>
          <w:tab w:val="num" w:pos="720"/>
        </w:tabs>
        <w:autoSpaceDE w:val="0"/>
        <w:autoSpaceDN w:val="0"/>
        <w:adjustRightInd w:val="0"/>
        <w:ind w:left="720" w:hanging="720"/>
        <w:jc w:val="both"/>
        <w:outlineLvl w:val="2"/>
        <w:rPr>
          <w:rFonts w:ascii="Arial" w:hAnsi="Arial" w:cs="Arial"/>
          <w:sz w:val="20"/>
          <w:szCs w:val="20"/>
          <w:lang w:eastAsia="en-CA"/>
        </w:rPr>
      </w:pPr>
    </w:p>
    <w:p w14:paraId="156ACC40" w14:textId="77777777" w:rsidR="00A64B6C" w:rsidRDefault="00A64B6C" w:rsidP="00A64B6C">
      <w:pPr>
        <w:autoSpaceDE w:val="0"/>
        <w:autoSpaceDN w:val="0"/>
        <w:adjustRightInd w:val="0"/>
        <w:jc w:val="both"/>
        <w:rPr>
          <w:lang w:eastAsia="en-NZ"/>
        </w:rPr>
      </w:pPr>
      <w:r w:rsidRPr="00EF0EB1">
        <w:rPr>
          <w:lang w:eastAsia="en-NZ"/>
        </w:rPr>
        <w:t xml:space="preserve">Project Co shall prepare a </w:t>
      </w:r>
      <w:r w:rsidRPr="004A23A8">
        <w:rPr>
          <w:lang w:eastAsia="en-NZ"/>
        </w:rPr>
        <w:t>Performance Monitoring Report</w:t>
      </w:r>
      <w:r w:rsidRPr="00EF0EB1">
        <w:rPr>
          <w:lang w:eastAsia="en-NZ"/>
        </w:rPr>
        <w:t xml:space="preserve"> in respect of each Payment Period. The Performance Monitoring Report shall be submitted to the </w:t>
      </w:r>
      <w:r>
        <w:t>Ministry</w:t>
      </w:r>
      <w:r w:rsidRPr="00B4680D">
        <w:t xml:space="preserve"> Representative</w:t>
      </w:r>
      <w:r w:rsidRPr="00EF0EB1">
        <w:rPr>
          <w:lang w:eastAsia="en-NZ"/>
        </w:rPr>
        <w:t xml:space="preserve"> within 5 Business Days following the end of each Payment Period, and shall describe performance of the OM&amp;R Work which has resulted in Quality Failure Points, in accordance with Schedule 18 - Payment Mechanism in respect of the relevant Payment Period. The Performance Monitoring Report shall set out Project Co’s calculation of each of the following (each stated separately):</w:t>
      </w:r>
    </w:p>
    <w:p w14:paraId="3D2A6813" w14:textId="77777777" w:rsidR="00A64B6C" w:rsidRPr="00EF0EB1" w:rsidRDefault="00A64B6C" w:rsidP="00A64B6C">
      <w:pPr>
        <w:autoSpaceDE w:val="0"/>
        <w:autoSpaceDN w:val="0"/>
        <w:adjustRightInd w:val="0"/>
        <w:jc w:val="both"/>
        <w:rPr>
          <w:lang w:eastAsia="en-NZ"/>
        </w:rPr>
      </w:pPr>
    </w:p>
    <w:p w14:paraId="1EE77CEB" w14:textId="77777777" w:rsidR="00A64B6C" w:rsidRPr="00EF0EB1" w:rsidRDefault="00A64B6C" w:rsidP="008F05FE">
      <w:pPr>
        <w:pStyle w:val="ListParagraph"/>
        <w:numPr>
          <w:ilvl w:val="0"/>
          <w:numId w:val="40"/>
        </w:numPr>
        <w:ind w:left="1124" w:hanging="562"/>
        <w:rPr>
          <w:color w:val="000000"/>
          <w:lang w:val="en-US"/>
        </w:rPr>
      </w:pPr>
      <w:r w:rsidRPr="00EF0EB1">
        <w:rPr>
          <w:color w:val="000000"/>
          <w:lang w:val="en-US"/>
        </w:rPr>
        <w:t>any Availability Failures in respect of that month; and;</w:t>
      </w:r>
    </w:p>
    <w:p w14:paraId="31AFF8F2" w14:textId="77777777" w:rsidR="00A64B6C" w:rsidRPr="00EF0EB1" w:rsidRDefault="00A64B6C" w:rsidP="008F05FE">
      <w:pPr>
        <w:pStyle w:val="ListParagraph"/>
        <w:numPr>
          <w:ilvl w:val="0"/>
          <w:numId w:val="40"/>
        </w:numPr>
        <w:ind w:left="1124" w:hanging="562"/>
        <w:rPr>
          <w:color w:val="000000"/>
          <w:lang w:val="en-US"/>
        </w:rPr>
      </w:pPr>
      <w:r w:rsidRPr="00EF0EB1">
        <w:rPr>
          <w:color w:val="000000"/>
          <w:lang w:val="en-US"/>
        </w:rPr>
        <w:t>any Quality Failures and associated Quality Failure Points in respect of that month.</w:t>
      </w:r>
    </w:p>
    <w:p w14:paraId="46EE30E2" w14:textId="77777777" w:rsidR="00A64B6C" w:rsidRDefault="00A64B6C" w:rsidP="00A64B6C">
      <w:pPr>
        <w:pStyle w:val="ListParagraph"/>
        <w:ind w:left="1920"/>
        <w:rPr>
          <w:rFonts w:ascii="Arial" w:hAnsi="Arial" w:cs="Arial"/>
          <w:b/>
          <w:sz w:val="20"/>
          <w:szCs w:val="20"/>
          <w:lang w:eastAsia="en-NZ"/>
        </w:rPr>
      </w:pPr>
    </w:p>
    <w:p w14:paraId="3AD62731" w14:textId="77777777" w:rsidR="00A64B6C" w:rsidRDefault="00A64B6C" w:rsidP="00A64B6C">
      <w:pPr>
        <w:pStyle w:val="ListParagraph"/>
        <w:ind w:left="1920"/>
        <w:rPr>
          <w:rFonts w:ascii="Arial" w:hAnsi="Arial" w:cs="Arial"/>
          <w:b/>
          <w:sz w:val="20"/>
          <w:szCs w:val="20"/>
          <w:lang w:eastAsia="en-NZ"/>
        </w:rPr>
      </w:pPr>
    </w:p>
    <w:p w14:paraId="44AA5B84" w14:textId="77777777" w:rsidR="00A64B6C" w:rsidRDefault="00A64B6C" w:rsidP="00A64B6C">
      <w:pPr>
        <w:pStyle w:val="ListParagraph"/>
        <w:ind w:left="1920"/>
        <w:rPr>
          <w:rFonts w:ascii="Arial" w:hAnsi="Arial" w:cs="Arial"/>
          <w:b/>
          <w:sz w:val="20"/>
          <w:szCs w:val="20"/>
          <w:lang w:eastAsia="en-NZ"/>
        </w:rPr>
      </w:pPr>
    </w:p>
    <w:p w14:paraId="5685B330" w14:textId="77777777" w:rsidR="00A64B6C" w:rsidRDefault="00A64B6C" w:rsidP="00A64B6C">
      <w:pPr>
        <w:pStyle w:val="ListParagraph"/>
        <w:ind w:left="1920"/>
        <w:rPr>
          <w:rFonts w:ascii="Arial" w:hAnsi="Arial" w:cs="Arial"/>
          <w:b/>
          <w:sz w:val="20"/>
          <w:szCs w:val="20"/>
          <w:lang w:eastAsia="en-NZ"/>
        </w:rPr>
      </w:pPr>
    </w:p>
    <w:p w14:paraId="62382947" w14:textId="77777777" w:rsidR="00A64B6C" w:rsidRDefault="00A64B6C" w:rsidP="00A64B6C">
      <w:pPr>
        <w:rPr>
          <w:rFonts w:ascii="Arial" w:hAnsi="Arial" w:cs="Arial"/>
          <w:b/>
          <w:sz w:val="20"/>
          <w:szCs w:val="20"/>
          <w:lang w:eastAsia="en-NZ"/>
        </w:rPr>
      </w:pPr>
    </w:p>
    <w:p w14:paraId="1F9477C4" w14:textId="77777777" w:rsidR="00A64B6C" w:rsidRDefault="00A64B6C" w:rsidP="00A64B6C">
      <w:pPr>
        <w:rPr>
          <w:rFonts w:ascii="Arial" w:hAnsi="Arial" w:cs="Arial"/>
          <w:snapToGrid w:val="0"/>
          <w:sz w:val="20"/>
          <w:szCs w:val="20"/>
        </w:rPr>
      </w:pPr>
      <w:r>
        <w:rPr>
          <w:rFonts w:ascii="Arial" w:hAnsi="Arial" w:cs="Arial"/>
          <w:snapToGrid w:val="0"/>
          <w:sz w:val="20"/>
          <w:szCs w:val="20"/>
        </w:rPr>
        <w:br w:type="page"/>
      </w:r>
    </w:p>
    <w:p w14:paraId="1DC34E0E" w14:textId="07D8544F" w:rsidR="00A64B6C" w:rsidRPr="00EA5B66" w:rsidRDefault="00EA5B66" w:rsidP="00A64B6C">
      <w:pPr>
        <w:spacing w:after="200" w:line="276" w:lineRule="auto"/>
        <w:contextualSpacing/>
        <w:rPr>
          <w:rFonts w:ascii="Arial" w:hAnsi="Arial" w:cs="Arial"/>
          <w:b/>
          <w:u w:val="single"/>
        </w:rPr>
      </w:pPr>
      <w:r>
        <w:rPr>
          <w:rFonts w:ascii="Arial" w:hAnsi="Arial" w:cs="Arial"/>
          <w:b/>
          <w:u w:val="single"/>
        </w:rPr>
        <w:t>Appendix “A”</w:t>
      </w:r>
    </w:p>
    <w:p w14:paraId="68963D3C" w14:textId="77777777" w:rsidR="00A64B6C" w:rsidRPr="009B22E0" w:rsidRDefault="00A64B6C" w:rsidP="00A64B6C">
      <w:pPr>
        <w:spacing w:after="200" w:line="276" w:lineRule="auto"/>
        <w:contextualSpacing/>
        <w:rPr>
          <w:u w:val="single"/>
        </w:rPr>
      </w:pPr>
    </w:p>
    <w:p w14:paraId="66B811F1" w14:textId="77777777" w:rsidR="00A64B6C" w:rsidRPr="009B22E0" w:rsidRDefault="00A64B6C" w:rsidP="00A64B6C">
      <w:pPr>
        <w:spacing w:after="200" w:line="276" w:lineRule="auto"/>
        <w:contextualSpacing/>
        <w:jc w:val="both"/>
      </w:pPr>
      <w:r w:rsidRPr="009B22E0">
        <w:t>PROJECT SAFETY PLAN</w:t>
      </w:r>
    </w:p>
    <w:p w14:paraId="3E954103" w14:textId="77777777" w:rsidR="00A64B6C" w:rsidRPr="009B22E0" w:rsidRDefault="00A64B6C" w:rsidP="008F05FE">
      <w:pPr>
        <w:pStyle w:val="ListParagraph"/>
        <w:numPr>
          <w:ilvl w:val="1"/>
          <w:numId w:val="44"/>
        </w:numPr>
        <w:ind w:left="567" w:hanging="567"/>
        <w:jc w:val="both"/>
      </w:pPr>
      <w:r w:rsidRPr="009B22E0">
        <w:t xml:space="preserve">Project Co shall provide a comprehensive Project Safety Plan that describes how it intends to manage the health and safety components of the Project in accordance with the </w:t>
      </w:r>
      <w:r w:rsidRPr="004A23A8">
        <w:t>COR</w:t>
      </w:r>
      <w:r>
        <w:t xml:space="preserve"> </w:t>
      </w:r>
      <w:r w:rsidRPr="009B22E0">
        <w:t xml:space="preserve">program, as enhanced by OHSAS 18001, its IMS Manual and the provisions of this Project Agreement. The </w:t>
      </w:r>
      <w:r>
        <w:t xml:space="preserve">Project </w:t>
      </w:r>
      <w:r w:rsidRPr="009B22E0">
        <w:t xml:space="preserve">Safety Plan is to apply throughout the Project Term and shall generally follow the </w:t>
      </w:r>
      <w:r w:rsidRPr="004A23A8">
        <w:t>COR</w:t>
      </w:r>
      <w:r>
        <w:t xml:space="preserve"> p</w:t>
      </w:r>
      <w:r w:rsidRPr="009B22E0">
        <w:t>rogram required formatting.</w:t>
      </w:r>
    </w:p>
    <w:p w14:paraId="7EEBF098" w14:textId="77777777" w:rsidR="00A64B6C" w:rsidRPr="009B22E0" w:rsidRDefault="00A64B6C" w:rsidP="008F05FE">
      <w:pPr>
        <w:pStyle w:val="ListParagraph"/>
        <w:ind w:left="432"/>
        <w:jc w:val="both"/>
      </w:pPr>
    </w:p>
    <w:p w14:paraId="3C79F5A0" w14:textId="77777777" w:rsidR="00A64B6C" w:rsidRPr="009B22E0" w:rsidRDefault="00A64B6C" w:rsidP="008F05FE">
      <w:pPr>
        <w:pStyle w:val="ListParagraph"/>
        <w:numPr>
          <w:ilvl w:val="1"/>
          <w:numId w:val="44"/>
        </w:numPr>
        <w:ind w:left="567" w:hanging="567"/>
        <w:jc w:val="both"/>
      </w:pPr>
      <w:r w:rsidRPr="009B22E0">
        <w:t>The Project Safety Plan shall contain an organizational chart identifying Key Individuals and other key personnel responsible for environmental management and their relationship with the IMS Director as documented in Project Co’s IMS. It shall also contain a description of the responsibilities, qualifications, and authority of the above personnel and the organizational interfaces between those responsible for health and safety management and other discipline such as management of Project design, construction and operations, maintenance and rehabilitation disciplines.</w:t>
      </w:r>
    </w:p>
    <w:p w14:paraId="2DD0BF16" w14:textId="77777777" w:rsidR="00A64B6C" w:rsidRPr="009B22E0" w:rsidRDefault="00A64B6C" w:rsidP="008F05FE">
      <w:pPr>
        <w:pStyle w:val="ListParagraph"/>
      </w:pPr>
    </w:p>
    <w:p w14:paraId="3C3F7F2B" w14:textId="77777777" w:rsidR="00A64B6C" w:rsidRPr="009B22E0" w:rsidRDefault="00A64B6C" w:rsidP="008F05FE">
      <w:pPr>
        <w:pStyle w:val="ListParagraph"/>
        <w:numPr>
          <w:ilvl w:val="1"/>
          <w:numId w:val="44"/>
        </w:numPr>
        <w:ind w:left="567" w:hanging="567"/>
        <w:jc w:val="both"/>
      </w:pPr>
      <w:r w:rsidRPr="009B22E0">
        <w:t>Project Co shall appoint an OHS Manager who shall be responsible for the Project Safety Plan and shall functionally report to the IMS Director.</w:t>
      </w:r>
    </w:p>
    <w:p w14:paraId="6AFE55BB" w14:textId="77777777" w:rsidR="00A64B6C" w:rsidRPr="009B22E0" w:rsidRDefault="00A64B6C" w:rsidP="008F05FE">
      <w:pPr>
        <w:pStyle w:val="ListParagraph"/>
        <w:ind w:left="360"/>
        <w:jc w:val="both"/>
      </w:pPr>
    </w:p>
    <w:p w14:paraId="3A2BE138" w14:textId="77777777" w:rsidR="00A64B6C" w:rsidRPr="009B22E0" w:rsidRDefault="00A64B6C" w:rsidP="008F05FE">
      <w:pPr>
        <w:pStyle w:val="ListParagraph"/>
        <w:numPr>
          <w:ilvl w:val="1"/>
          <w:numId w:val="44"/>
        </w:numPr>
        <w:ind w:left="567" w:hanging="567"/>
        <w:jc w:val="both"/>
      </w:pPr>
      <w:r w:rsidRPr="009B22E0">
        <w:t>The Project Safety Plan shall include or reference the core system procedures and process flow charts for the following processes:</w:t>
      </w:r>
    </w:p>
    <w:p w14:paraId="037C8662" w14:textId="77777777" w:rsidR="008F05FE" w:rsidRDefault="008F05FE" w:rsidP="008F05FE">
      <w:pPr>
        <w:ind w:left="1134"/>
        <w:contextualSpacing/>
        <w:jc w:val="both"/>
      </w:pPr>
    </w:p>
    <w:p w14:paraId="406BE59B" w14:textId="77777777" w:rsidR="00A64B6C" w:rsidRPr="009B22E0" w:rsidRDefault="00A64B6C" w:rsidP="008F05FE">
      <w:pPr>
        <w:numPr>
          <w:ilvl w:val="1"/>
          <w:numId w:val="45"/>
        </w:numPr>
        <w:ind w:left="1134" w:hanging="567"/>
        <w:contextualSpacing/>
        <w:jc w:val="both"/>
      </w:pPr>
      <w:r w:rsidRPr="009B22E0">
        <w:t xml:space="preserve">satisfying and ensuring compliance with Project Co’s health and safety obligations, including compliance with the health and safety regulatory requirements and in particular, the preparation and implementation of an Occupational Health and Safety Management System and specific plans as detailed elsewhere in this Project Agreement; </w:t>
      </w:r>
    </w:p>
    <w:p w14:paraId="065430FF" w14:textId="77777777" w:rsidR="00A64B6C" w:rsidRPr="009B22E0" w:rsidRDefault="00A64B6C" w:rsidP="008F05FE">
      <w:pPr>
        <w:numPr>
          <w:ilvl w:val="1"/>
          <w:numId w:val="45"/>
        </w:numPr>
        <w:ind w:left="1134" w:hanging="567"/>
        <w:contextualSpacing/>
        <w:jc w:val="both"/>
      </w:pPr>
      <w:r w:rsidRPr="009B22E0">
        <w:t>health and safety monitoring and reporting;</w:t>
      </w:r>
    </w:p>
    <w:p w14:paraId="66E85743" w14:textId="77777777" w:rsidR="00A64B6C" w:rsidRPr="009B22E0" w:rsidRDefault="00A64B6C" w:rsidP="008F05FE">
      <w:pPr>
        <w:numPr>
          <w:ilvl w:val="1"/>
          <w:numId w:val="45"/>
        </w:numPr>
        <w:ind w:left="1134" w:hanging="567"/>
        <w:contextualSpacing/>
        <w:jc w:val="both"/>
      </w:pPr>
      <w:r w:rsidRPr="009B22E0">
        <w:t>health and safety incident reporting and tracking;</w:t>
      </w:r>
    </w:p>
    <w:p w14:paraId="7A68A11E" w14:textId="77777777" w:rsidR="00A64B6C" w:rsidRPr="009B22E0" w:rsidRDefault="00A64B6C" w:rsidP="008F05FE">
      <w:pPr>
        <w:numPr>
          <w:ilvl w:val="1"/>
          <w:numId w:val="45"/>
        </w:numPr>
        <w:ind w:left="1124" w:hanging="562"/>
        <w:contextualSpacing/>
        <w:jc w:val="both"/>
      </w:pPr>
      <w:r w:rsidRPr="009B22E0">
        <w:t>External IMS Audits of Project Co Parties responsible for health and safety aspects of the Project;</w:t>
      </w:r>
    </w:p>
    <w:p w14:paraId="1AF9FECD" w14:textId="77777777" w:rsidR="00A64B6C" w:rsidRPr="009B22E0" w:rsidRDefault="00A64B6C" w:rsidP="008F05FE">
      <w:pPr>
        <w:numPr>
          <w:ilvl w:val="1"/>
          <w:numId w:val="45"/>
        </w:numPr>
        <w:ind w:left="1134" w:hanging="567"/>
        <w:contextualSpacing/>
        <w:jc w:val="both"/>
      </w:pPr>
      <w:r w:rsidRPr="009B22E0">
        <w:t>Internal IMS Audits;</w:t>
      </w:r>
    </w:p>
    <w:p w14:paraId="03B0BE8A" w14:textId="77777777" w:rsidR="00A64B6C" w:rsidRPr="009B22E0" w:rsidRDefault="00A64B6C" w:rsidP="008F05FE">
      <w:pPr>
        <w:numPr>
          <w:ilvl w:val="1"/>
          <w:numId w:val="45"/>
        </w:numPr>
        <w:ind w:left="1134" w:hanging="567"/>
        <w:contextualSpacing/>
        <w:jc w:val="both"/>
      </w:pPr>
      <w:r w:rsidRPr="009B22E0">
        <w:t>control of Non-Conformances;</w:t>
      </w:r>
    </w:p>
    <w:p w14:paraId="2E8A7339" w14:textId="77777777" w:rsidR="00A64B6C" w:rsidRPr="009B22E0" w:rsidRDefault="00A64B6C" w:rsidP="008F05FE">
      <w:pPr>
        <w:numPr>
          <w:ilvl w:val="1"/>
          <w:numId w:val="45"/>
        </w:numPr>
        <w:ind w:left="1134" w:hanging="567"/>
        <w:contextualSpacing/>
        <w:jc w:val="both"/>
      </w:pPr>
      <w:r w:rsidRPr="009B22E0">
        <w:t>Corrective Actions, Preventative Actions and opportunities for improvement;</w:t>
      </w:r>
    </w:p>
    <w:p w14:paraId="1073294D" w14:textId="77777777" w:rsidR="00A64B6C" w:rsidRPr="009B22E0" w:rsidRDefault="00A64B6C" w:rsidP="008F05FE">
      <w:pPr>
        <w:numPr>
          <w:ilvl w:val="1"/>
          <w:numId w:val="45"/>
        </w:numPr>
        <w:ind w:left="1134" w:hanging="567"/>
        <w:contextualSpacing/>
        <w:jc w:val="both"/>
      </w:pPr>
      <w:r w:rsidRPr="009B22E0">
        <w:t>document management; and</w:t>
      </w:r>
      <w:r>
        <w:t>\</w:t>
      </w:r>
    </w:p>
    <w:p w14:paraId="2D042F6A" w14:textId="77777777" w:rsidR="00A64B6C" w:rsidRDefault="00A64B6C" w:rsidP="008F05FE">
      <w:pPr>
        <w:numPr>
          <w:ilvl w:val="1"/>
          <w:numId w:val="45"/>
        </w:numPr>
        <w:ind w:left="1134" w:hanging="567"/>
        <w:contextualSpacing/>
        <w:jc w:val="both"/>
      </w:pPr>
      <w:r w:rsidRPr="009B22E0">
        <w:t>control and retention of IMS Records.</w:t>
      </w:r>
    </w:p>
    <w:p w14:paraId="426D4C4D" w14:textId="4BE9A904" w:rsidR="007F66C5" w:rsidRPr="009B22E0" w:rsidRDefault="00A049AB" w:rsidP="008F05FE">
      <w:pPr>
        <w:numPr>
          <w:ilvl w:val="1"/>
          <w:numId w:val="45"/>
        </w:numPr>
        <w:ind w:left="1134" w:hanging="567"/>
        <w:contextualSpacing/>
        <w:jc w:val="both"/>
      </w:pPr>
      <w:bookmarkStart w:id="141" w:name="_Toc396436727"/>
      <w:bookmarkStart w:id="142" w:name="_DV_M350"/>
      <w:bookmarkStart w:id="143" w:name="_DV_M351"/>
      <w:bookmarkStart w:id="144" w:name="_DV_M352"/>
      <w:bookmarkStart w:id="145" w:name="_DV_M353"/>
      <w:bookmarkStart w:id="146" w:name="_DV_M354"/>
      <w:bookmarkStart w:id="147" w:name="_DV_M355"/>
      <w:bookmarkStart w:id="148" w:name="_DV_M356"/>
      <w:bookmarkStart w:id="149" w:name="_DV_M357"/>
      <w:bookmarkStart w:id="150" w:name="_DV_M110"/>
      <w:bookmarkStart w:id="151" w:name="_DV_M457"/>
      <w:bookmarkStart w:id="152" w:name="_DV_M458"/>
      <w:bookmarkStart w:id="153" w:name="_DV_M459"/>
      <w:bookmarkStart w:id="154" w:name="_DV_M460"/>
      <w:bookmarkStart w:id="155" w:name="_DV_M461"/>
      <w:bookmarkStart w:id="156" w:name="_DV_M462"/>
      <w:bookmarkStart w:id="157" w:name="_DV_M463"/>
      <w:bookmarkStart w:id="158" w:name="_DV_M464"/>
      <w:bookmarkStart w:id="159" w:name="_DV_M465"/>
      <w:bookmarkStart w:id="160" w:name="_DV_M466"/>
      <w:bookmarkStart w:id="161" w:name="_DV_M467"/>
      <w:bookmarkStart w:id="162" w:name="_DV_M468"/>
      <w:bookmarkStart w:id="163" w:name="_DV_M469"/>
      <w:bookmarkStart w:id="164" w:name="_DV_M470"/>
      <w:bookmarkStart w:id="165" w:name="_DV_M471"/>
      <w:bookmarkStart w:id="166" w:name="_DV_M472"/>
      <w:bookmarkStart w:id="167" w:name="_DV_M473"/>
      <w:bookmarkStart w:id="168" w:name="_DV_M474"/>
      <w:bookmarkStart w:id="169" w:name="_DV_M475"/>
      <w:bookmarkStart w:id="170" w:name="_DV_M476"/>
      <w:bookmarkStart w:id="171" w:name="_DV_M477"/>
      <w:bookmarkStart w:id="172" w:name="_DV_M478"/>
      <w:bookmarkStart w:id="173" w:name="_DV_M479"/>
      <w:bookmarkStart w:id="174" w:name="_DV_M480"/>
      <w:bookmarkStart w:id="175" w:name="_DV_M481"/>
      <w:bookmarkStart w:id="176" w:name="_DV_M482"/>
      <w:bookmarkStart w:id="177" w:name="_DV_M483"/>
      <w:bookmarkStart w:id="178" w:name="_DV_M484"/>
      <w:bookmarkStart w:id="179" w:name="_DV_M485"/>
      <w:bookmarkStart w:id="180" w:name="_DV_M486"/>
      <w:bookmarkStart w:id="181" w:name="_DV_M487"/>
      <w:bookmarkStart w:id="182" w:name="_DV_M488"/>
      <w:bookmarkStart w:id="183" w:name="_DV_M489"/>
      <w:bookmarkStart w:id="184" w:name="_DV_M490"/>
      <w:bookmarkStart w:id="185" w:name="_DV_M491"/>
      <w:bookmarkStart w:id="186" w:name="_DV_M492"/>
      <w:bookmarkStart w:id="187" w:name="_DV_M493"/>
      <w:bookmarkStart w:id="188" w:name="_DV_M494"/>
      <w:bookmarkStart w:id="189" w:name="_DV_M495"/>
      <w:bookmarkStart w:id="190" w:name="_DV_M496"/>
      <w:bookmarkStart w:id="191" w:name="_Toc39623035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9B22E0">
        <w:t>IMS Records.</w:t>
      </w:r>
      <w:bookmarkEnd w:id="191"/>
    </w:p>
    <w:sectPr w:rsidR="007F66C5" w:rsidRPr="009B22E0" w:rsidSect="005961AD">
      <w:pgSz w:w="12240" w:h="15840"/>
      <w:pgMar w:top="1440" w:right="1800" w:bottom="1440" w:left="1800" w:header="850" w:footer="850" w:gutter="0"/>
      <w:pgNumType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FF810" w14:textId="77777777" w:rsidR="000A0E58" w:rsidRDefault="000A0E58">
      <w:r>
        <w:separator/>
      </w:r>
    </w:p>
  </w:endnote>
  <w:endnote w:type="continuationSeparator" w:id="0">
    <w:p w14:paraId="4D54596B" w14:textId="77777777" w:rsidR="000A0E58" w:rsidRDefault="000A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W1)">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728417979"/>
      <w:docPartObj>
        <w:docPartGallery w:val="Page Numbers (Bottom of Page)"/>
        <w:docPartUnique/>
      </w:docPartObj>
    </w:sdtPr>
    <w:sdtEndPr/>
    <w:sdtContent>
      <w:sdt>
        <w:sdtPr>
          <w:rPr>
            <w:sz w:val="16"/>
            <w:szCs w:val="16"/>
          </w:rPr>
          <w:id w:val="9262988"/>
          <w:docPartObj>
            <w:docPartGallery w:val="Page Numbers (Top of Page)"/>
            <w:docPartUnique/>
          </w:docPartObj>
        </w:sdtPr>
        <w:sdtEndPr/>
        <w:sdtContent>
          <w:p w14:paraId="0F08CD7C" w14:textId="77777777" w:rsidR="00BE2959" w:rsidRPr="004D14FA" w:rsidRDefault="00BE2959" w:rsidP="004D14FA">
            <w:pPr>
              <w:pStyle w:val="Footer"/>
              <w:jc w:val="center"/>
              <w:rPr>
                <w:sz w:val="16"/>
                <w:szCs w:val="16"/>
              </w:rPr>
            </w:pPr>
            <w:r w:rsidRPr="004D14FA">
              <w:rPr>
                <w:sz w:val="16"/>
                <w:szCs w:val="16"/>
              </w:rPr>
              <w:t xml:space="preserve">Page </w:t>
            </w:r>
            <w:r w:rsidRPr="004D14FA">
              <w:rPr>
                <w:b/>
                <w:bCs/>
                <w:sz w:val="16"/>
                <w:szCs w:val="16"/>
              </w:rPr>
              <w:fldChar w:fldCharType="begin"/>
            </w:r>
            <w:r w:rsidRPr="004D14FA">
              <w:rPr>
                <w:b/>
                <w:bCs/>
                <w:sz w:val="16"/>
                <w:szCs w:val="16"/>
              </w:rPr>
              <w:instrText xml:space="preserve"> PAGE </w:instrText>
            </w:r>
            <w:r w:rsidRPr="004D14FA">
              <w:rPr>
                <w:b/>
                <w:bCs/>
                <w:sz w:val="16"/>
                <w:szCs w:val="16"/>
              </w:rPr>
              <w:fldChar w:fldCharType="separate"/>
            </w:r>
            <w:r w:rsidR="007A5A3B">
              <w:rPr>
                <w:b/>
                <w:bCs/>
                <w:noProof/>
                <w:sz w:val="16"/>
                <w:szCs w:val="16"/>
              </w:rPr>
              <w:t>1</w:t>
            </w:r>
            <w:r w:rsidRPr="004D14FA">
              <w:rPr>
                <w:b/>
                <w:bCs/>
                <w:sz w:val="16"/>
                <w:szCs w:val="16"/>
              </w:rPr>
              <w:fldChar w:fldCharType="end"/>
            </w:r>
            <w:r w:rsidRPr="004D14FA">
              <w:rPr>
                <w:sz w:val="16"/>
                <w:szCs w:val="16"/>
              </w:rPr>
              <w:t xml:space="preserve"> of </w:t>
            </w:r>
            <w:r w:rsidRPr="004D14FA">
              <w:rPr>
                <w:b/>
                <w:bCs/>
                <w:sz w:val="16"/>
                <w:szCs w:val="16"/>
              </w:rPr>
              <w:fldChar w:fldCharType="begin"/>
            </w:r>
            <w:r w:rsidRPr="004D14FA">
              <w:rPr>
                <w:b/>
                <w:bCs/>
                <w:sz w:val="16"/>
                <w:szCs w:val="16"/>
              </w:rPr>
              <w:instrText xml:space="preserve"> NUMPAGES  </w:instrText>
            </w:r>
            <w:r w:rsidRPr="004D14FA">
              <w:rPr>
                <w:b/>
                <w:bCs/>
                <w:sz w:val="16"/>
                <w:szCs w:val="16"/>
              </w:rPr>
              <w:fldChar w:fldCharType="separate"/>
            </w:r>
            <w:r w:rsidR="007A5A3B">
              <w:rPr>
                <w:b/>
                <w:bCs/>
                <w:noProof/>
                <w:sz w:val="16"/>
                <w:szCs w:val="16"/>
              </w:rPr>
              <w:t>35</w:t>
            </w:r>
            <w:r w:rsidRPr="004D14FA">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EBCAE" w14:textId="77777777" w:rsidR="000A0E58" w:rsidRDefault="000A0E58">
      <w:r>
        <w:separator/>
      </w:r>
    </w:p>
  </w:footnote>
  <w:footnote w:type="continuationSeparator" w:id="0">
    <w:p w14:paraId="6EF59791" w14:textId="77777777" w:rsidR="000A0E58" w:rsidRDefault="000A0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BE2959" w14:paraId="0426A5FC" w14:textId="77777777" w:rsidTr="00DF0D02">
      <w:tc>
        <w:tcPr>
          <w:tcW w:w="4428" w:type="dxa"/>
          <w:hideMark/>
        </w:tcPr>
        <w:p w14:paraId="7C30DBD1" w14:textId="77777777" w:rsidR="00BE2959" w:rsidRDefault="00BE2959" w:rsidP="00DF0D02">
          <w:pPr>
            <w:tabs>
              <w:tab w:val="center" w:pos="4320"/>
              <w:tab w:val="right" w:pos="8640"/>
            </w:tabs>
          </w:pPr>
          <w:r>
            <w:t>Regina Bypass Project</w:t>
          </w:r>
        </w:p>
      </w:tc>
      <w:tc>
        <w:tcPr>
          <w:tcW w:w="4428" w:type="dxa"/>
          <w:hideMark/>
        </w:tcPr>
        <w:p w14:paraId="796DCB8C" w14:textId="0469A2B0" w:rsidR="00BE2959" w:rsidRPr="00E654B5" w:rsidRDefault="00BE2959" w:rsidP="00D14B44">
          <w:pPr>
            <w:tabs>
              <w:tab w:val="center" w:pos="4320"/>
              <w:tab w:val="right" w:pos="8640"/>
            </w:tabs>
            <w:jc w:val="right"/>
            <w:rPr>
              <w:sz w:val="22"/>
              <w:szCs w:val="22"/>
            </w:rPr>
          </w:pPr>
          <w:r w:rsidRPr="00E654B5">
            <w:rPr>
              <w:sz w:val="22"/>
              <w:szCs w:val="22"/>
            </w:rPr>
            <w:t>PROJECT AGREEMENT – SCHEDULE 14</w:t>
          </w:r>
        </w:p>
      </w:tc>
    </w:tr>
    <w:tr w:rsidR="00BE2959" w14:paraId="41DDD176" w14:textId="77777777" w:rsidTr="00DF0D02">
      <w:tc>
        <w:tcPr>
          <w:tcW w:w="4428" w:type="dxa"/>
          <w:tcBorders>
            <w:top w:val="nil"/>
            <w:left w:val="nil"/>
            <w:bottom w:val="single" w:sz="4" w:space="0" w:color="auto"/>
            <w:right w:val="nil"/>
          </w:tcBorders>
        </w:tcPr>
        <w:p w14:paraId="59BA6C38" w14:textId="77777777" w:rsidR="00BE2959" w:rsidRDefault="00BE2959" w:rsidP="00DF0D02">
          <w:pPr>
            <w:tabs>
              <w:tab w:val="center" w:pos="4320"/>
              <w:tab w:val="right" w:pos="8640"/>
            </w:tabs>
          </w:pPr>
        </w:p>
      </w:tc>
      <w:tc>
        <w:tcPr>
          <w:tcW w:w="4428" w:type="dxa"/>
          <w:tcBorders>
            <w:top w:val="nil"/>
            <w:left w:val="nil"/>
            <w:bottom w:val="single" w:sz="4" w:space="0" w:color="auto"/>
            <w:right w:val="nil"/>
          </w:tcBorders>
        </w:tcPr>
        <w:p w14:paraId="5583EA72" w14:textId="77777777" w:rsidR="00BE2959" w:rsidRDefault="00BE2959">
          <w:pPr>
            <w:tabs>
              <w:tab w:val="center" w:pos="4320"/>
              <w:tab w:val="right" w:pos="8640"/>
            </w:tabs>
            <w:jc w:val="right"/>
          </w:pPr>
          <w:r>
            <w:t>Integrated Management System</w:t>
          </w:r>
        </w:p>
        <w:p w14:paraId="5FD6789C" w14:textId="69E71480" w:rsidR="00BE2959" w:rsidRDefault="00BE2959" w:rsidP="00340DC8">
          <w:pPr>
            <w:tabs>
              <w:tab w:val="center" w:pos="4320"/>
              <w:tab w:val="right" w:pos="8640"/>
            </w:tabs>
            <w:jc w:val="right"/>
            <w:rPr>
              <w:sz w:val="16"/>
              <w:szCs w:val="16"/>
            </w:rPr>
          </w:pPr>
          <w:r w:rsidRPr="00BE2959">
            <w:t xml:space="preserve">Version </w:t>
          </w:r>
          <w:r w:rsidR="00340DC8">
            <w:t>4.0</w:t>
          </w:r>
        </w:p>
      </w:tc>
    </w:tr>
  </w:tbl>
  <w:p w14:paraId="63C54D65" w14:textId="77777777" w:rsidR="00BE2959" w:rsidRDefault="00BE29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246D41E"/>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0C6594F"/>
    <w:multiLevelType w:val="multilevel"/>
    <w:tmpl w:val="6D66458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9C52BE"/>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916DE7"/>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3EF1B89"/>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6D95A21"/>
    <w:multiLevelType w:val="hybridMultilevel"/>
    <w:tmpl w:val="C994E8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7771DA9"/>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8B52D8D"/>
    <w:multiLevelType w:val="multilevel"/>
    <w:tmpl w:val="087013A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pStyle w:val="Vol3"/>
      <w:lvlText w:val="%1.%2.%3."/>
      <w:lvlJc w:val="left"/>
      <w:pPr>
        <w:tabs>
          <w:tab w:val="num" w:pos="1440"/>
        </w:tabs>
        <w:ind w:left="1224" w:hanging="504"/>
      </w:pPr>
    </w:lvl>
    <w:lvl w:ilvl="3">
      <w:start w:val="1"/>
      <w:numFmt w:val="decimal"/>
      <w:pStyle w:val="Vol4"/>
      <w:lvlText w:val="%1.%2.%3.%4."/>
      <w:lvlJc w:val="left"/>
      <w:pPr>
        <w:tabs>
          <w:tab w:val="num" w:pos="2160"/>
        </w:tabs>
        <w:ind w:left="1728" w:hanging="648"/>
      </w:pPr>
    </w:lvl>
    <w:lvl w:ilvl="4">
      <w:start w:val="1"/>
      <w:numFmt w:val="decimal"/>
      <w:pStyle w:val="Vol5"/>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0AB02C08"/>
    <w:multiLevelType w:val="hybridMultilevel"/>
    <w:tmpl w:val="B4CC9118"/>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0E6D2E9A"/>
    <w:multiLevelType w:val="hybridMultilevel"/>
    <w:tmpl w:val="F7D06998"/>
    <w:lvl w:ilvl="0" w:tplc="FFFFFFFF">
      <w:start w:val="1"/>
      <w:numFmt w:val="lowerRoman"/>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10A40415"/>
    <w:multiLevelType w:val="hybridMultilevel"/>
    <w:tmpl w:val="7B9A2FBE"/>
    <w:lvl w:ilvl="0" w:tplc="7D5CD076">
      <w:start w:val="1"/>
      <w:numFmt w:val="decimal"/>
      <w:lvlText w:val="100.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3642A"/>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947ACB"/>
    <w:multiLevelType w:val="multilevel"/>
    <w:tmpl w:val="F38A8D26"/>
    <w:lvl w:ilvl="0">
      <w:start w:val="1"/>
      <w:numFmt w:val="decimal"/>
      <w:lvlText w:val="PART %1"/>
      <w:lvlJc w:val="left"/>
      <w:pPr>
        <w:ind w:left="1920" w:hanging="360"/>
      </w:pPr>
      <w:rPr>
        <w:rFonts w:ascii="Arial" w:hAnsi="Arial" w:cs="Arial" w:hint="default"/>
        <w:sz w:val="28"/>
        <w:szCs w:val="28"/>
        <w:u w:val="none"/>
      </w:rPr>
    </w:lvl>
    <w:lvl w:ilvl="1">
      <w:start w:val="1"/>
      <w:numFmt w:val="decimal"/>
      <w:lvlText w:val="%1.%2."/>
      <w:lvlJc w:val="left"/>
      <w:pPr>
        <w:ind w:left="2843" w:hanging="432"/>
      </w:pPr>
      <w:rPr>
        <w:rFonts w:hint="default"/>
      </w:rPr>
    </w:lvl>
    <w:lvl w:ilvl="2">
      <w:start w:val="1"/>
      <w:numFmt w:val="decimal"/>
      <w:lvlText w:val="(%3)"/>
      <w:lvlJc w:val="left"/>
      <w:pPr>
        <w:ind w:left="1224" w:hanging="504"/>
      </w:pPr>
      <w:rPr>
        <w:rFonts w:hint="default"/>
        <w:b w:val="0"/>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FE3E0A"/>
    <w:multiLevelType w:val="hybridMultilevel"/>
    <w:tmpl w:val="A20AD8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DB6496"/>
    <w:multiLevelType w:val="hybridMultilevel"/>
    <w:tmpl w:val="2C562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84E6BA5"/>
    <w:multiLevelType w:val="hybridMultilevel"/>
    <w:tmpl w:val="A0127E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B66198A"/>
    <w:multiLevelType w:val="hybridMultilevel"/>
    <w:tmpl w:val="FAD43B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2D2D5719"/>
    <w:multiLevelType w:val="hybridMultilevel"/>
    <w:tmpl w:val="CC1E23F8"/>
    <w:lvl w:ilvl="0" w:tplc="10090017">
      <w:start w:val="1"/>
      <w:numFmt w:val="lowerLetter"/>
      <w:lvlText w:val="%1)"/>
      <w:lvlJc w:val="left"/>
      <w:pPr>
        <w:ind w:left="720" w:hanging="360"/>
      </w:pPr>
    </w:lvl>
    <w:lvl w:ilvl="1" w:tplc="FFFFFFFF">
      <w:start w:val="1"/>
      <w:numFmt w:val="lowerRoman"/>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E344FD0"/>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E8603A7"/>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10C435B"/>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2256F1B"/>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C9C7BE6"/>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155452"/>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862ADA"/>
    <w:multiLevelType w:val="multilevel"/>
    <w:tmpl w:val="669CE61C"/>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6D690F"/>
    <w:multiLevelType w:val="hybridMultilevel"/>
    <w:tmpl w:val="B4CC9118"/>
    <w:lvl w:ilvl="0" w:tplc="1009001B">
      <w:start w:val="1"/>
      <w:numFmt w:val="lowerRoman"/>
      <w:lvlText w:val="%1."/>
      <w:lvlJc w:val="right"/>
      <w:pPr>
        <w:ind w:left="1710" w:hanging="360"/>
      </w:pPr>
    </w:lvl>
    <w:lvl w:ilvl="1" w:tplc="10090019" w:tentative="1">
      <w:start w:val="1"/>
      <w:numFmt w:val="lowerLetter"/>
      <w:lvlText w:val="%2."/>
      <w:lvlJc w:val="left"/>
      <w:pPr>
        <w:ind w:left="2430" w:hanging="360"/>
      </w:pPr>
    </w:lvl>
    <w:lvl w:ilvl="2" w:tplc="1009001B" w:tentative="1">
      <w:start w:val="1"/>
      <w:numFmt w:val="lowerRoman"/>
      <w:lvlText w:val="%3."/>
      <w:lvlJc w:val="right"/>
      <w:pPr>
        <w:ind w:left="3150" w:hanging="180"/>
      </w:pPr>
    </w:lvl>
    <w:lvl w:ilvl="3" w:tplc="1009000F" w:tentative="1">
      <w:start w:val="1"/>
      <w:numFmt w:val="decimal"/>
      <w:lvlText w:val="%4."/>
      <w:lvlJc w:val="left"/>
      <w:pPr>
        <w:ind w:left="3870" w:hanging="360"/>
      </w:pPr>
    </w:lvl>
    <w:lvl w:ilvl="4" w:tplc="10090019" w:tentative="1">
      <w:start w:val="1"/>
      <w:numFmt w:val="lowerLetter"/>
      <w:lvlText w:val="%5."/>
      <w:lvlJc w:val="left"/>
      <w:pPr>
        <w:ind w:left="4590" w:hanging="360"/>
      </w:pPr>
    </w:lvl>
    <w:lvl w:ilvl="5" w:tplc="1009001B" w:tentative="1">
      <w:start w:val="1"/>
      <w:numFmt w:val="lowerRoman"/>
      <w:lvlText w:val="%6."/>
      <w:lvlJc w:val="right"/>
      <w:pPr>
        <w:ind w:left="5310" w:hanging="180"/>
      </w:pPr>
    </w:lvl>
    <w:lvl w:ilvl="6" w:tplc="1009000F" w:tentative="1">
      <w:start w:val="1"/>
      <w:numFmt w:val="decimal"/>
      <w:lvlText w:val="%7."/>
      <w:lvlJc w:val="left"/>
      <w:pPr>
        <w:ind w:left="6030" w:hanging="360"/>
      </w:pPr>
    </w:lvl>
    <w:lvl w:ilvl="7" w:tplc="10090019" w:tentative="1">
      <w:start w:val="1"/>
      <w:numFmt w:val="lowerLetter"/>
      <w:lvlText w:val="%8."/>
      <w:lvlJc w:val="left"/>
      <w:pPr>
        <w:ind w:left="6750" w:hanging="360"/>
      </w:pPr>
    </w:lvl>
    <w:lvl w:ilvl="8" w:tplc="1009001B" w:tentative="1">
      <w:start w:val="1"/>
      <w:numFmt w:val="lowerRoman"/>
      <w:lvlText w:val="%9."/>
      <w:lvlJc w:val="right"/>
      <w:pPr>
        <w:ind w:left="7470" w:hanging="180"/>
      </w:pPr>
    </w:lvl>
  </w:abstractNum>
  <w:abstractNum w:abstractNumId="26" w15:restartNumberingAfterBreak="0">
    <w:nsid w:val="446770CE"/>
    <w:multiLevelType w:val="multilevel"/>
    <w:tmpl w:val="83D4DD3C"/>
    <w:lvl w:ilvl="0">
      <w:start w:val="100"/>
      <w:numFmt w:val="decimal"/>
      <w:lvlText w:val="%1.0"/>
      <w:lvlJc w:val="left"/>
      <w:pPr>
        <w:tabs>
          <w:tab w:val="num" w:pos="1437"/>
        </w:tabs>
        <w:ind w:left="1437" w:hanging="1365"/>
      </w:pPr>
      <w:rPr>
        <w:rFonts w:cs="Times New Roman" w:hint="default"/>
      </w:rPr>
    </w:lvl>
    <w:lvl w:ilvl="1">
      <w:start w:val="1"/>
      <w:numFmt w:val="decimal"/>
      <w:lvlText w:val="401.%2"/>
      <w:lvlJc w:val="left"/>
      <w:pPr>
        <w:tabs>
          <w:tab w:val="num" w:pos="4335"/>
        </w:tabs>
        <w:ind w:left="4335" w:hanging="1365"/>
      </w:pPr>
      <w:rPr>
        <w:rFonts w:cs="Times New Roman" w:hint="default"/>
      </w:rPr>
    </w:lvl>
    <w:lvl w:ilvl="2">
      <w:start w:val="1"/>
      <w:numFmt w:val="decimal"/>
      <w:lvlText w:val="401.%2.%3"/>
      <w:lvlJc w:val="left"/>
      <w:pPr>
        <w:tabs>
          <w:tab w:val="num" w:pos="2783"/>
        </w:tabs>
        <w:ind w:left="2783" w:hanging="1365"/>
      </w:pPr>
      <w:rPr>
        <w:rFonts w:cs="Times New Roman" w:hint="default"/>
      </w:rPr>
    </w:lvl>
    <w:lvl w:ilvl="3">
      <w:start w:val="1"/>
      <w:numFmt w:val="decimal"/>
      <w:lvlText w:val="401.%2.%3.%4"/>
      <w:lvlJc w:val="left"/>
      <w:pPr>
        <w:tabs>
          <w:tab w:val="num" w:pos="3067"/>
        </w:tabs>
        <w:ind w:left="3067" w:hanging="1365"/>
      </w:pPr>
      <w:rPr>
        <w:rFonts w:cs="Times New Roman" w:hint="default"/>
      </w:rPr>
    </w:lvl>
    <w:lvl w:ilvl="4">
      <w:start w:val="1"/>
      <w:numFmt w:val="decimal"/>
      <w:lvlText w:val="%1.%2.%3.%4.%5"/>
      <w:lvlJc w:val="left"/>
      <w:pPr>
        <w:tabs>
          <w:tab w:val="num" w:pos="4392"/>
        </w:tabs>
        <w:ind w:left="4392" w:hanging="1440"/>
      </w:pPr>
      <w:rPr>
        <w:rFonts w:cs="Times New Roman" w:hint="default"/>
      </w:rPr>
    </w:lvl>
    <w:lvl w:ilvl="5">
      <w:start w:val="1"/>
      <w:numFmt w:val="decimal"/>
      <w:lvlText w:val="%1.%2.%3.%4.%5.%6"/>
      <w:lvlJc w:val="left"/>
      <w:pPr>
        <w:tabs>
          <w:tab w:val="num" w:pos="5112"/>
        </w:tabs>
        <w:ind w:left="5112" w:hanging="1440"/>
      </w:pPr>
      <w:rPr>
        <w:rFonts w:cs="Times New Roman" w:hint="default"/>
      </w:rPr>
    </w:lvl>
    <w:lvl w:ilvl="6">
      <w:start w:val="1"/>
      <w:numFmt w:val="decimal"/>
      <w:lvlText w:val="%1.%2.%3.%4.%5.%6.%7"/>
      <w:lvlJc w:val="left"/>
      <w:pPr>
        <w:tabs>
          <w:tab w:val="num" w:pos="6192"/>
        </w:tabs>
        <w:ind w:left="6192" w:hanging="1800"/>
      </w:pPr>
      <w:rPr>
        <w:rFonts w:cs="Times New Roman" w:hint="default"/>
      </w:rPr>
    </w:lvl>
    <w:lvl w:ilvl="7">
      <w:start w:val="1"/>
      <w:numFmt w:val="decimal"/>
      <w:lvlText w:val="%1.%2.%3.%4.%5.%6.%7.%8"/>
      <w:lvlJc w:val="left"/>
      <w:pPr>
        <w:tabs>
          <w:tab w:val="num" w:pos="6912"/>
        </w:tabs>
        <w:ind w:left="6912" w:hanging="1800"/>
      </w:pPr>
      <w:rPr>
        <w:rFonts w:cs="Times New Roman" w:hint="default"/>
      </w:rPr>
    </w:lvl>
    <w:lvl w:ilvl="8">
      <w:start w:val="1"/>
      <w:numFmt w:val="decimal"/>
      <w:lvlText w:val="%1.%2.%3.%4.%5.%6.%7.%8.%9"/>
      <w:lvlJc w:val="left"/>
      <w:pPr>
        <w:tabs>
          <w:tab w:val="num" w:pos="7992"/>
        </w:tabs>
        <w:ind w:left="7992" w:hanging="2160"/>
      </w:pPr>
      <w:rPr>
        <w:rFonts w:cs="Times New Roman" w:hint="default"/>
      </w:rPr>
    </w:lvl>
  </w:abstractNum>
  <w:abstractNum w:abstractNumId="27" w15:restartNumberingAfterBreak="0">
    <w:nsid w:val="47670879"/>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8BD4200"/>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8C61538"/>
    <w:multiLevelType w:val="multilevel"/>
    <w:tmpl w:val="405A1D5C"/>
    <w:lvl w:ilvl="0">
      <w:start w:val="1"/>
      <w:numFmt w:val="decimal"/>
      <w:lvlText w:val="PART %1"/>
      <w:lvlJc w:val="left"/>
      <w:pPr>
        <w:ind w:left="360" w:hanging="360"/>
      </w:pPr>
      <w:rPr>
        <w:rFonts w:hint="default"/>
      </w:rPr>
    </w:lvl>
    <w:lvl w:ilvl="1">
      <w:start w:val="1"/>
      <w:numFmt w:val="decimal"/>
      <w:lvlText w:val="%1.%2."/>
      <w:lvlJc w:val="left"/>
      <w:pPr>
        <w:ind w:left="43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D144F6A"/>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E39364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F471717"/>
    <w:multiLevelType w:val="multilevel"/>
    <w:tmpl w:val="8E1081B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CD1F5E"/>
    <w:multiLevelType w:val="hybridMultilevel"/>
    <w:tmpl w:val="5E9E6586"/>
    <w:lvl w:ilvl="0" w:tplc="FC26E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025A4"/>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1D50D8A"/>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5166F3A"/>
    <w:multiLevelType w:val="hybridMultilevel"/>
    <w:tmpl w:val="AED2572E"/>
    <w:lvl w:ilvl="0" w:tplc="F95867FC">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2940B4"/>
    <w:multiLevelType w:val="multilevel"/>
    <w:tmpl w:val="FE8E5B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7D26593"/>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8D35F1F"/>
    <w:multiLevelType w:val="hybridMultilevel"/>
    <w:tmpl w:val="FC362B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550F81"/>
    <w:multiLevelType w:val="hybridMultilevel"/>
    <w:tmpl w:val="F13AEDD4"/>
    <w:lvl w:ilvl="0" w:tplc="10090017">
      <w:start w:val="1"/>
      <w:numFmt w:val="lowerLetter"/>
      <w:lvlText w:val="%1)"/>
      <w:lvlJc w:val="left"/>
      <w:pPr>
        <w:ind w:left="720" w:hanging="360"/>
      </w:pPr>
      <w:rPr>
        <w:rFonts w:hint="default"/>
        <w:color w:val="auto"/>
      </w:rPr>
    </w:lvl>
    <w:lvl w:ilvl="1" w:tplc="E4E83DBE">
      <w:start w:val="1"/>
      <w:numFmt w:val="lowerRoman"/>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AE3544D"/>
    <w:multiLevelType w:val="hybridMultilevel"/>
    <w:tmpl w:val="884C739E"/>
    <w:lvl w:ilvl="0" w:tplc="FFFFFFFF">
      <w:start w:val="1"/>
      <w:numFmt w:val="lowerRoman"/>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2" w15:restartNumberingAfterBreak="0">
    <w:nsid w:val="6B991E3D"/>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D3F5A9F"/>
    <w:multiLevelType w:val="multilevel"/>
    <w:tmpl w:val="8E1081B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723E13"/>
    <w:multiLevelType w:val="multilevel"/>
    <w:tmpl w:val="1270D3E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EA0A0A"/>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558769E"/>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57028D8"/>
    <w:multiLevelType w:val="hybridMultilevel"/>
    <w:tmpl w:val="E1B0D156"/>
    <w:lvl w:ilvl="0" w:tplc="52D40C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84833F7"/>
    <w:multiLevelType w:val="hybridMultilevel"/>
    <w:tmpl w:val="759ECB2C"/>
    <w:lvl w:ilvl="0" w:tplc="B6846AC4">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85407B9"/>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79CB44F6"/>
    <w:multiLevelType w:val="multilevel"/>
    <w:tmpl w:val="FAF4071A"/>
    <w:lvl w:ilvl="0">
      <w:start w:val="1"/>
      <w:numFmt w:val="decimal"/>
      <w:pStyle w:val="List"/>
      <w:lvlText w:val="%1.0"/>
      <w:lvlJc w:val="left"/>
      <w:pPr>
        <w:tabs>
          <w:tab w:val="num" w:pos="720"/>
        </w:tabs>
        <w:ind w:left="720" w:hanging="720"/>
      </w:pPr>
      <w:rPr>
        <w:u w:val="none"/>
      </w:rPr>
    </w:lvl>
    <w:lvl w:ilvl="1">
      <w:start w:val="1"/>
      <w:numFmt w:val="decimal"/>
      <w:pStyle w:val="List2"/>
      <w:lvlText w:val="%1.%2"/>
      <w:lvlJc w:val="left"/>
      <w:pPr>
        <w:tabs>
          <w:tab w:val="num" w:pos="720"/>
        </w:tabs>
        <w:ind w:left="720" w:hanging="720"/>
      </w:pPr>
      <w:rPr>
        <w:u w:val="none"/>
      </w:rPr>
    </w:lvl>
    <w:lvl w:ilvl="2">
      <w:start w:val="1"/>
      <w:numFmt w:val="lowerLetter"/>
      <w:pStyle w:val="List3"/>
      <w:lvlText w:val="(%3)"/>
      <w:lvlJc w:val="left"/>
      <w:pPr>
        <w:tabs>
          <w:tab w:val="num" w:pos="1440"/>
        </w:tabs>
        <w:ind w:left="1440" w:hanging="720"/>
      </w:pPr>
      <w:rPr>
        <w:u w:val="none"/>
      </w:rPr>
    </w:lvl>
    <w:lvl w:ilvl="3">
      <w:start w:val="1"/>
      <w:numFmt w:val="lowerRoman"/>
      <w:pStyle w:val="List4"/>
      <w:lvlText w:val="(%4)"/>
      <w:lvlJc w:val="left"/>
      <w:pPr>
        <w:tabs>
          <w:tab w:val="num" w:pos="2160"/>
        </w:tabs>
        <w:ind w:left="2160" w:hanging="720"/>
      </w:pPr>
      <w:rPr>
        <w:u w:val="none"/>
      </w:rPr>
    </w:lvl>
    <w:lvl w:ilvl="4">
      <w:start w:val="1"/>
      <w:numFmt w:val="decimal"/>
      <w:pStyle w:val="List5"/>
      <w:lvlText w:val="(%5)"/>
      <w:lvlJc w:val="left"/>
      <w:pPr>
        <w:tabs>
          <w:tab w:val="num" w:pos="3600"/>
        </w:tabs>
        <w:ind w:left="3600" w:hanging="720"/>
      </w:pPr>
      <w:rPr>
        <w:u w:val="none"/>
      </w:rPr>
    </w:lvl>
    <w:lvl w:ilvl="5">
      <w:start w:val="1"/>
      <w:numFmt w:val="lowerRoman"/>
      <w:pStyle w:val="List6"/>
      <w:lvlText w:val="(%6)"/>
      <w:lvlJc w:val="left"/>
      <w:pPr>
        <w:tabs>
          <w:tab w:val="num" w:pos="4320"/>
        </w:tabs>
        <w:ind w:left="4320" w:hanging="720"/>
      </w:pPr>
      <w:rPr>
        <w:u w:val="none"/>
      </w:rPr>
    </w:lvl>
    <w:lvl w:ilvl="6">
      <w:start w:val="1"/>
      <w:numFmt w:val="decimal"/>
      <w:pStyle w:val="List7"/>
      <w:lvlText w:val="%7."/>
      <w:lvlJc w:val="left"/>
      <w:pPr>
        <w:tabs>
          <w:tab w:val="num" w:pos="5040"/>
        </w:tabs>
        <w:ind w:left="5040" w:hanging="720"/>
      </w:pPr>
      <w:rPr>
        <w:u w:val="none"/>
      </w:rPr>
    </w:lvl>
    <w:lvl w:ilvl="7">
      <w:start w:val="1"/>
      <w:numFmt w:val="lowerLetter"/>
      <w:pStyle w:val="List8"/>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51" w15:restartNumberingAfterBreak="0">
    <w:nsid w:val="7C8B3468"/>
    <w:multiLevelType w:val="hybridMultilevel"/>
    <w:tmpl w:val="F0E293FC"/>
    <w:lvl w:ilvl="0" w:tplc="B6846AC4">
      <w:start w:val="1"/>
      <w:numFmt w:val="lowerRoman"/>
      <w:lvlText w:val="%1."/>
      <w:lvlJc w:val="left"/>
      <w:pPr>
        <w:ind w:left="1440" w:hanging="360"/>
      </w:pPr>
      <w:rPr>
        <w:rFonts w:hint="default"/>
        <w:color w:val="auto"/>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2" w15:restartNumberingAfterBreak="0">
    <w:nsid w:val="7CFC3528"/>
    <w:multiLevelType w:val="hybridMultilevel"/>
    <w:tmpl w:val="27A06EE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7E6717A2"/>
    <w:multiLevelType w:val="hybridMultilevel"/>
    <w:tmpl w:val="FEEAF50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5"/>
  </w:num>
  <w:num w:numId="3">
    <w:abstractNumId w:val="14"/>
  </w:num>
  <w:num w:numId="4">
    <w:abstractNumId w:val="39"/>
  </w:num>
  <w:num w:numId="5">
    <w:abstractNumId w:val="0"/>
  </w:num>
  <w:num w:numId="6">
    <w:abstractNumId w:val="50"/>
  </w:num>
  <w:num w:numId="7">
    <w:abstractNumId w:val="5"/>
  </w:num>
  <w:num w:numId="8">
    <w:abstractNumId w:val="13"/>
  </w:num>
  <w:num w:numId="9">
    <w:abstractNumId w:val="29"/>
  </w:num>
  <w:num w:numId="10">
    <w:abstractNumId w:val="12"/>
  </w:num>
  <w:num w:numId="11">
    <w:abstractNumId w:val="17"/>
  </w:num>
  <w:num w:numId="12">
    <w:abstractNumId w:val="8"/>
  </w:num>
  <w:num w:numId="13">
    <w:abstractNumId w:val="37"/>
  </w:num>
  <w:num w:numId="14">
    <w:abstractNumId w:val="23"/>
  </w:num>
  <w:num w:numId="15">
    <w:abstractNumId w:val="28"/>
  </w:num>
  <w:num w:numId="16">
    <w:abstractNumId w:val="27"/>
  </w:num>
  <w:num w:numId="17">
    <w:abstractNumId w:val="53"/>
  </w:num>
  <w:num w:numId="18">
    <w:abstractNumId w:val="21"/>
  </w:num>
  <w:num w:numId="19">
    <w:abstractNumId w:val="20"/>
  </w:num>
  <w:num w:numId="20">
    <w:abstractNumId w:val="25"/>
  </w:num>
  <w:num w:numId="21">
    <w:abstractNumId w:val="3"/>
  </w:num>
  <w:num w:numId="22">
    <w:abstractNumId w:val="34"/>
  </w:num>
  <w:num w:numId="23">
    <w:abstractNumId w:val="6"/>
  </w:num>
  <w:num w:numId="24">
    <w:abstractNumId w:val="2"/>
  </w:num>
  <w:num w:numId="25">
    <w:abstractNumId w:val="45"/>
  </w:num>
  <w:num w:numId="26">
    <w:abstractNumId w:val="30"/>
  </w:num>
  <w:num w:numId="27">
    <w:abstractNumId w:val="46"/>
  </w:num>
  <w:num w:numId="28">
    <w:abstractNumId w:val="51"/>
  </w:num>
  <w:num w:numId="29">
    <w:abstractNumId w:val="22"/>
  </w:num>
  <w:num w:numId="30">
    <w:abstractNumId w:val="41"/>
  </w:num>
  <w:num w:numId="31">
    <w:abstractNumId w:val="52"/>
  </w:num>
  <w:num w:numId="32">
    <w:abstractNumId w:val="4"/>
  </w:num>
  <w:num w:numId="33">
    <w:abstractNumId w:val="18"/>
  </w:num>
  <w:num w:numId="34">
    <w:abstractNumId w:val="35"/>
  </w:num>
  <w:num w:numId="35">
    <w:abstractNumId w:val="19"/>
  </w:num>
  <w:num w:numId="36">
    <w:abstractNumId w:val="42"/>
  </w:num>
  <w:num w:numId="37">
    <w:abstractNumId w:val="38"/>
  </w:num>
  <w:num w:numId="38">
    <w:abstractNumId w:val="11"/>
  </w:num>
  <w:num w:numId="39">
    <w:abstractNumId w:val="9"/>
  </w:num>
  <w:num w:numId="40">
    <w:abstractNumId w:val="49"/>
  </w:num>
  <w:num w:numId="41">
    <w:abstractNumId w:val="31"/>
  </w:num>
  <w:num w:numId="42">
    <w:abstractNumId w:val="16"/>
  </w:num>
  <w:num w:numId="43">
    <w:abstractNumId w:val="43"/>
  </w:num>
  <w:num w:numId="44">
    <w:abstractNumId w:val="24"/>
  </w:num>
  <w:num w:numId="45">
    <w:abstractNumId w:val="32"/>
  </w:num>
  <w:num w:numId="46">
    <w:abstractNumId w:val="26"/>
  </w:num>
  <w:num w:numId="47">
    <w:abstractNumId w:val="10"/>
  </w:num>
  <w:num w:numId="48">
    <w:abstractNumId w:val="1"/>
  </w:num>
  <w:num w:numId="49">
    <w:abstractNumId w:val="33"/>
  </w:num>
  <w:num w:numId="50">
    <w:abstractNumId w:val="36"/>
  </w:num>
  <w:num w:numId="51">
    <w:abstractNumId w:val="47"/>
  </w:num>
  <w:num w:numId="52">
    <w:abstractNumId w:val="48"/>
  </w:num>
  <w:num w:numId="53">
    <w:abstractNumId w:val="44"/>
  </w:num>
  <w:num w:numId="54">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0F"/>
    <w:rsid w:val="0000145C"/>
    <w:rsid w:val="0000217F"/>
    <w:rsid w:val="00003BDA"/>
    <w:rsid w:val="00005BF4"/>
    <w:rsid w:val="000061DC"/>
    <w:rsid w:val="000105BF"/>
    <w:rsid w:val="000209A0"/>
    <w:rsid w:val="000270A4"/>
    <w:rsid w:val="00027E16"/>
    <w:rsid w:val="00030A7E"/>
    <w:rsid w:val="0003185E"/>
    <w:rsid w:val="00036151"/>
    <w:rsid w:val="00040450"/>
    <w:rsid w:val="00041695"/>
    <w:rsid w:val="00042B4E"/>
    <w:rsid w:val="00042FD9"/>
    <w:rsid w:val="000431B1"/>
    <w:rsid w:val="0004368F"/>
    <w:rsid w:val="00044B10"/>
    <w:rsid w:val="00052FA8"/>
    <w:rsid w:val="00055280"/>
    <w:rsid w:val="000628A9"/>
    <w:rsid w:val="00065569"/>
    <w:rsid w:val="00070301"/>
    <w:rsid w:val="00073B8F"/>
    <w:rsid w:val="00073D65"/>
    <w:rsid w:val="000745B3"/>
    <w:rsid w:val="0007536E"/>
    <w:rsid w:val="0007782D"/>
    <w:rsid w:val="00077867"/>
    <w:rsid w:val="0008163E"/>
    <w:rsid w:val="000825B1"/>
    <w:rsid w:val="00084167"/>
    <w:rsid w:val="00085552"/>
    <w:rsid w:val="00086EAA"/>
    <w:rsid w:val="000901AA"/>
    <w:rsid w:val="0009497A"/>
    <w:rsid w:val="00097B82"/>
    <w:rsid w:val="000A0E58"/>
    <w:rsid w:val="000B199F"/>
    <w:rsid w:val="000C2636"/>
    <w:rsid w:val="000C580A"/>
    <w:rsid w:val="000C5DAD"/>
    <w:rsid w:val="000C6E44"/>
    <w:rsid w:val="000C7F8C"/>
    <w:rsid w:val="000D040F"/>
    <w:rsid w:val="000D12D4"/>
    <w:rsid w:val="000D2A66"/>
    <w:rsid w:val="000D3511"/>
    <w:rsid w:val="000D768D"/>
    <w:rsid w:val="000E0AF0"/>
    <w:rsid w:val="000F6501"/>
    <w:rsid w:val="000F77E2"/>
    <w:rsid w:val="00100F5B"/>
    <w:rsid w:val="00103D75"/>
    <w:rsid w:val="001040FB"/>
    <w:rsid w:val="00111BE1"/>
    <w:rsid w:val="001130AB"/>
    <w:rsid w:val="00113B13"/>
    <w:rsid w:val="001162DA"/>
    <w:rsid w:val="001213CB"/>
    <w:rsid w:val="00124943"/>
    <w:rsid w:val="00126EC7"/>
    <w:rsid w:val="00130D95"/>
    <w:rsid w:val="00132ABD"/>
    <w:rsid w:val="0013347B"/>
    <w:rsid w:val="00134203"/>
    <w:rsid w:val="00137D1E"/>
    <w:rsid w:val="00137FFC"/>
    <w:rsid w:val="00141417"/>
    <w:rsid w:val="00143FA6"/>
    <w:rsid w:val="00144A0E"/>
    <w:rsid w:val="00146B05"/>
    <w:rsid w:val="001578A2"/>
    <w:rsid w:val="00157D54"/>
    <w:rsid w:val="0016306A"/>
    <w:rsid w:val="001651B6"/>
    <w:rsid w:val="00167C6F"/>
    <w:rsid w:val="0017049B"/>
    <w:rsid w:val="00171643"/>
    <w:rsid w:val="00172EBC"/>
    <w:rsid w:val="001758CE"/>
    <w:rsid w:val="001771DA"/>
    <w:rsid w:val="00187BC7"/>
    <w:rsid w:val="00192E69"/>
    <w:rsid w:val="00194AD7"/>
    <w:rsid w:val="00194F03"/>
    <w:rsid w:val="00196632"/>
    <w:rsid w:val="00197A62"/>
    <w:rsid w:val="001A0AE3"/>
    <w:rsid w:val="001A2D16"/>
    <w:rsid w:val="001A534A"/>
    <w:rsid w:val="001A5BF6"/>
    <w:rsid w:val="001B0508"/>
    <w:rsid w:val="001C06C5"/>
    <w:rsid w:val="001C08F5"/>
    <w:rsid w:val="001C0D7E"/>
    <w:rsid w:val="001C6BE3"/>
    <w:rsid w:val="001D356A"/>
    <w:rsid w:val="001D39FE"/>
    <w:rsid w:val="001D3BDC"/>
    <w:rsid w:val="001D5AA7"/>
    <w:rsid w:val="001D7E11"/>
    <w:rsid w:val="001E09C9"/>
    <w:rsid w:val="001E260A"/>
    <w:rsid w:val="001E4301"/>
    <w:rsid w:val="001E5D32"/>
    <w:rsid w:val="0020230F"/>
    <w:rsid w:val="0020380F"/>
    <w:rsid w:val="002066CC"/>
    <w:rsid w:val="00206DD9"/>
    <w:rsid w:val="00212E36"/>
    <w:rsid w:val="00216B2C"/>
    <w:rsid w:val="00223134"/>
    <w:rsid w:val="00223705"/>
    <w:rsid w:val="00226599"/>
    <w:rsid w:val="00245E65"/>
    <w:rsid w:val="00246092"/>
    <w:rsid w:val="00246947"/>
    <w:rsid w:val="00250720"/>
    <w:rsid w:val="002509C5"/>
    <w:rsid w:val="00251827"/>
    <w:rsid w:val="00251EFA"/>
    <w:rsid w:val="00257AA3"/>
    <w:rsid w:val="00261381"/>
    <w:rsid w:val="00265DF6"/>
    <w:rsid w:val="00266030"/>
    <w:rsid w:val="002662D0"/>
    <w:rsid w:val="00267F23"/>
    <w:rsid w:val="00270DDC"/>
    <w:rsid w:val="002746BB"/>
    <w:rsid w:val="00274AA2"/>
    <w:rsid w:val="00274E3B"/>
    <w:rsid w:val="00282336"/>
    <w:rsid w:val="00287256"/>
    <w:rsid w:val="00290747"/>
    <w:rsid w:val="00290FB9"/>
    <w:rsid w:val="00291801"/>
    <w:rsid w:val="002918E6"/>
    <w:rsid w:val="00291915"/>
    <w:rsid w:val="00292808"/>
    <w:rsid w:val="0029292C"/>
    <w:rsid w:val="002937E8"/>
    <w:rsid w:val="00294F84"/>
    <w:rsid w:val="002A433D"/>
    <w:rsid w:val="002A611E"/>
    <w:rsid w:val="002B1DB9"/>
    <w:rsid w:val="002B458A"/>
    <w:rsid w:val="002B6727"/>
    <w:rsid w:val="002C0154"/>
    <w:rsid w:val="002C03B6"/>
    <w:rsid w:val="002C0426"/>
    <w:rsid w:val="002D1BBB"/>
    <w:rsid w:val="002D32B2"/>
    <w:rsid w:val="002D738F"/>
    <w:rsid w:val="002E1326"/>
    <w:rsid w:val="002E333A"/>
    <w:rsid w:val="002F2B23"/>
    <w:rsid w:val="002F630D"/>
    <w:rsid w:val="002F7119"/>
    <w:rsid w:val="00300DCE"/>
    <w:rsid w:val="00302519"/>
    <w:rsid w:val="00302E5C"/>
    <w:rsid w:val="0030646C"/>
    <w:rsid w:val="0030674C"/>
    <w:rsid w:val="003071FB"/>
    <w:rsid w:val="00311BA4"/>
    <w:rsid w:val="00311FC4"/>
    <w:rsid w:val="003171AD"/>
    <w:rsid w:val="00317EFC"/>
    <w:rsid w:val="003258C6"/>
    <w:rsid w:val="00331A0E"/>
    <w:rsid w:val="00336094"/>
    <w:rsid w:val="00340DC8"/>
    <w:rsid w:val="00343094"/>
    <w:rsid w:val="00346864"/>
    <w:rsid w:val="00353EEA"/>
    <w:rsid w:val="0035495D"/>
    <w:rsid w:val="003564C1"/>
    <w:rsid w:val="00357A61"/>
    <w:rsid w:val="00365890"/>
    <w:rsid w:val="00366938"/>
    <w:rsid w:val="00384798"/>
    <w:rsid w:val="00384EB9"/>
    <w:rsid w:val="003872B3"/>
    <w:rsid w:val="00391C54"/>
    <w:rsid w:val="00393432"/>
    <w:rsid w:val="003A2064"/>
    <w:rsid w:val="003A3BA1"/>
    <w:rsid w:val="003A4329"/>
    <w:rsid w:val="003B46C1"/>
    <w:rsid w:val="003C19F8"/>
    <w:rsid w:val="003C2EA1"/>
    <w:rsid w:val="003C392A"/>
    <w:rsid w:val="003D350C"/>
    <w:rsid w:val="003D3CC3"/>
    <w:rsid w:val="003D75B2"/>
    <w:rsid w:val="003E46B0"/>
    <w:rsid w:val="003E4F0A"/>
    <w:rsid w:val="003E5D8A"/>
    <w:rsid w:val="003F0E1F"/>
    <w:rsid w:val="003F34A6"/>
    <w:rsid w:val="003F5E9F"/>
    <w:rsid w:val="003F656F"/>
    <w:rsid w:val="00402929"/>
    <w:rsid w:val="00402BF6"/>
    <w:rsid w:val="00404244"/>
    <w:rsid w:val="00404A1E"/>
    <w:rsid w:val="00405E59"/>
    <w:rsid w:val="0040643B"/>
    <w:rsid w:val="00406E60"/>
    <w:rsid w:val="00411240"/>
    <w:rsid w:val="0041247B"/>
    <w:rsid w:val="00415063"/>
    <w:rsid w:val="00416345"/>
    <w:rsid w:val="004172E7"/>
    <w:rsid w:val="004213AB"/>
    <w:rsid w:val="00431847"/>
    <w:rsid w:val="00432E31"/>
    <w:rsid w:val="004332B5"/>
    <w:rsid w:val="004337E9"/>
    <w:rsid w:val="004409F4"/>
    <w:rsid w:val="00441221"/>
    <w:rsid w:val="004429A1"/>
    <w:rsid w:val="00444203"/>
    <w:rsid w:val="004471E3"/>
    <w:rsid w:val="004570DA"/>
    <w:rsid w:val="004603B8"/>
    <w:rsid w:val="004622F2"/>
    <w:rsid w:val="004626F9"/>
    <w:rsid w:val="00464850"/>
    <w:rsid w:val="00465FEA"/>
    <w:rsid w:val="004666B0"/>
    <w:rsid w:val="0046796C"/>
    <w:rsid w:val="00467C5F"/>
    <w:rsid w:val="004700E1"/>
    <w:rsid w:val="00477933"/>
    <w:rsid w:val="00481085"/>
    <w:rsid w:val="00485A88"/>
    <w:rsid w:val="00485D81"/>
    <w:rsid w:val="00490077"/>
    <w:rsid w:val="0049140D"/>
    <w:rsid w:val="00492BC4"/>
    <w:rsid w:val="0049328B"/>
    <w:rsid w:val="004A24F5"/>
    <w:rsid w:val="004A5718"/>
    <w:rsid w:val="004A646F"/>
    <w:rsid w:val="004A6D8E"/>
    <w:rsid w:val="004A768D"/>
    <w:rsid w:val="004B0DB1"/>
    <w:rsid w:val="004B1AA1"/>
    <w:rsid w:val="004B2F86"/>
    <w:rsid w:val="004B454D"/>
    <w:rsid w:val="004C5069"/>
    <w:rsid w:val="004C700C"/>
    <w:rsid w:val="004D14FA"/>
    <w:rsid w:val="004D4FBE"/>
    <w:rsid w:val="004D792E"/>
    <w:rsid w:val="004E4612"/>
    <w:rsid w:val="004E4A1E"/>
    <w:rsid w:val="004F32FF"/>
    <w:rsid w:val="004F363D"/>
    <w:rsid w:val="004F49AA"/>
    <w:rsid w:val="004F4B21"/>
    <w:rsid w:val="004F7BFA"/>
    <w:rsid w:val="00511B73"/>
    <w:rsid w:val="0051753B"/>
    <w:rsid w:val="0052212D"/>
    <w:rsid w:val="00523ED7"/>
    <w:rsid w:val="0052672B"/>
    <w:rsid w:val="0053405C"/>
    <w:rsid w:val="00556480"/>
    <w:rsid w:val="00560E29"/>
    <w:rsid w:val="00561309"/>
    <w:rsid w:val="00563A66"/>
    <w:rsid w:val="00570F20"/>
    <w:rsid w:val="00572346"/>
    <w:rsid w:val="0057763D"/>
    <w:rsid w:val="00583FD4"/>
    <w:rsid w:val="005840B0"/>
    <w:rsid w:val="005847F9"/>
    <w:rsid w:val="00592607"/>
    <w:rsid w:val="005945EE"/>
    <w:rsid w:val="005961AD"/>
    <w:rsid w:val="00597435"/>
    <w:rsid w:val="00597BD9"/>
    <w:rsid w:val="005A29D3"/>
    <w:rsid w:val="005A459C"/>
    <w:rsid w:val="005B0937"/>
    <w:rsid w:val="005B1811"/>
    <w:rsid w:val="005B21AD"/>
    <w:rsid w:val="005B2484"/>
    <w:rsid w:val="005B410C"/>
    <w:rsid w:val="005C2CB3"/>
    <w:rsid w:val="005D0C56"/>
    <w:rsid w:val="005D1AEB"/>
    <w:rsid w:val="005D3EA7"/>
    <w:rsid w:val="005D44F9"/>
    <w:rsid w:val="005D71AB"/>
    <w:rsid w:val="005E561B"/>
    <w:rsid w:val="005E6199"/>
    <w:rsid w:val="005F139F"/>
    <w:rsid w:val="005F56E5"/>
    <w:rsid w:val="005F57BE"/>
    <w:rsid w:val="005F5D04"/>
    <w:rsid w:val="00600A77"/>
    <w:rsid w:val="00603B80"/>
    <w:rsid w:val="00603C1C"/>
    <w:rsid w:val="006101FF"/>
    <w:rsid w:val="0062060E"/>
    <w:rsid w:val="006263D3"/>
    <w:rsid w:val="006348D3"/>
    <w:rsid w:val="00635850"/>
    <w:rsid w:val="006368B2"/>
    <w:rsid w:val="00640BEE"/>
    <w:rsid w:val="00641159"/>
    <w:rsid w:val="00641691"/>
    <w:rsid w:val="0064747D"/>
    <w:rsid w:val="006476F4"/>
    <w:rsid w:val="00650C54"/>
    <w:rsid w:val="0065265F"/>
    <w:rsid w:val="00653224"/>
    <w:rsid w:val="00655D4F"/>
    <w:rsid w:val="00657244"/>
    <w:rsid w:val="00657A84"/>
    <w:rsid w:val="00660CA5"/>
    <w:rsid w:val="006616DF"/>
    <w:rsid w:val="00663AC5"/>
    <w:rsid w:val="0066655D"/>
    <w:rsid w:val="00671DF5"/>
    <w:rsid w:val="00677150"/>
    <w:rsid w:val="00683305"/>
    <w:rsid w:val="006849D3"/>
    <w:rsid w:val="00687DF0"/>
    <w:rsid w:val="006A5914"/>
    <w:rsid w:val="006A5FAA"/>
    <w:rsid w:val="006C5DDC"/>
    <w:rsid w:val="006C6993"/>
    <w:rsid w:val="006D08FF"/>
    <w:rsid w:val="006D1FD8"/>
    <w:rsid w:val="006D5CEA"/>
    <w:rsid w:val="006E11B6"/>
    <w:rsid w:val="006F1E47"/>
    <w:rsid w:val="00702904"/>
    <w:rsid w:val="0070693F"/>
    <w:rsid w:val="007142D9"/>
    <w:rsid w:val="007157DB"/>
    <w:rsid w:val="0071587A"/>
    <w:rsid w:val="0072170B"/>
    <w:rsid w:val="0072562B"/>
    <w:rsid w:val="00725E42"/>
    <w:rsid w:val="007315D2"/>
    <w:rsid w:val="007344CB"/>
    <w:rsid w:val="00751E74"/>
    <w:rsid w:val="0075569A"/>
    <w:rsid w:val="0076390D"/>
    <w:rsid w:val="00763FA3"/>
    <w:rsid w:val="007653E8"/>
    <w:rsid w:val="007655C1"/>
    <w:rsid w:val="00765D08"/>
    <w:rsid w:val="0077342C"/>
    <w:rsid w:val="00781C32"/>
    <w:rsid w:val="007929AE"/>
    <w:rsid w:val="00792A5F"/>
    <w:rsid w:val="00796C67"/>
    <w:rsid w:val="007A3A19"/>
    <w:rsid w:val="007A5A3B"/>
    <w:rsid w:val="007A6706"/>
    <w:rsid w:val="007A771D"/>
    <w:rsid w:val="007D0D40"/>
    <w:rsid w:val="007E0421"/>
    <w:rsid w:val="007E2162"/>
    <w:rsid w:val="007F4B86"/>
    <w:rsid w:val="007F5E54"/>
    <w:rsid w:val="007F66C5"/>
    <w:rsid w:val="00802AD4"/>
    <w:rsid w:val="00806164"/>
    <w:rsid w:val="00806861"/>
    <w:rsid w:val="008117A5"/>
    <w:rsid w:val="00811DDB"/>
    <w:rsid w:val="008146BD"/>
    <w:rsid w:val="008170A1"/>
    <w:rsid w:val="008263E3"/>
    <w:rsid w:val="008403E0"/>
    <w:rsid w:val="008413CA"/>
    <w:rsid w:val="00841F0D"/>
    <w:rsid w:val="00852B6F"/>
    <w:rsid w:val="0085362D"/>
    <w:rsid w:val="00853D7F"/>
    <w:rsid w:val="008543BC"/>
    <w:rsid w:val="00854493"/>
    <w:rsid w:val="0085509F"/>
    <w:rsid w:val="00855197"/>
    <w:rsid w:val="00862709"/>
    <w:rsid w:val="0086595D"/>
    <w:rsid w:val="00874ACC"/>
    <w:rsid w:val="00875505"/>
    <w:rsid w:val="008761BE"/>
    <w:rsid w:val="0087799F"/>
    <w:rsid w:val="00882C03"/>
    <w:rsid w:val="008840E6"/>
    <w:rsid w:val="008850C1"/>
    <w:rsid w:val="008869F6"/>
    <w:rsid w:val="00886DB3"/>
    <w:rsid w:val="00890692"/>
    <w:rsid w:val="00895013"/>
    <w:rsid w:val="00896441"/>
    <w:rsid w:val="008966A5"/>
    <w:rsid w:val="00897C41"/>
    <w:rsid w:val="00897DB2"/>
    <w:rsid w:val="008A4C5A"/>
    <w:rsid w:val="008B3C0B"/>
    <w:rsid w:val="008C00AB"/>
    <w:rsid w:val="008C2E1A"/>
    <w:rsid w:val="008C4330"/>
    <w:rsid w:val="008C4832"/>
    <w:rsid w:val="008C6503"/>
    <w:rsid w:val="008C7542"/>
    <w:rsid w:val="008C7B9A"/>
    <w:rsid w:val="008D03E1"/>
    <w:rsid w:val="008D0FE6"/>
    <w:rsid w:val="008D46D4"/>
    <w:rsid w:val="008D54FE"/>
    <w:rsid w:val="008D69E3"/>
    <w:rsid w:val="008D70C6"/>
    <w:rsid w:val="008D72FA"/>
    <w:rsid w:val="008E06B1"/>
    <w:rsid w:val="008E263A"/>
    <w:rsid w:val="008E3D97"/>
    <w:rsid w:val="008E5667"/>
    <w:rsid w:val="008F01B4"/>
    <w:rsid w:val="008F0301"/>
    <w:rsid w:val="008F05FE"/>
    <w:rsid w:val="008F096F"/>
    <w:rsid w:val="008F3968"/>
    <w:rsid w:val="008F6B08"/>
    <w:rsid w:val="008F7843"/>
    <w:rsid w:val="008F7921"/>
    <w:rsid w:val="00901FC9"/>
    <w:rsid w:val="009030E0"/>
    <w:rsid w:val="009127D6"/>
    <w:rsid w:val="00912E7F"/>
    <w:rsid w:val="00913A20"/>
    <w:rsid w:val="00922A25"/>
    <w:rsid w:val="009250E3"/>
    <w:rsid w:val="00925F69"/>
    <w:rsid w:val="00930AA7"/>
    <w:rsid w:val="00931915"/>
    <w:rsid w:val="00931EAB"/>
    <w:rsid w:val="00932E93"/>
    <w:rsid w:val="009332FD"/>
    <w:rsid w:val="00933D64"/>
    <w:rsid w:val="00934663"/>
    <w:rsid w:val="00941D63"/>
    <w:rsid w:val="009432DA"/>
    <w:rsid w:val="009433DF"/>
    <w:rsid w:val="00946C6B"/>
    <w:rsid w:val="00951826"/>
    <w:rsid w:val="00956E16"/>
    <w:rsid w:val="00962A09"/>
    <w:rsid w:val="00965225"/>
    <w:rsid w:val="00966D2C"/>
    <w:rsid w:val="009673B6"/>
    <w:rsid w:val="00971EFB"/>
    <w:rsid w:val="00974D65"/>
    <w:rsid w:val="00981AA6"/>
    <w:rsid w:val="00982597"/>
    <w:rsid w:val="009855D0"/>
    <w:rsid w:val="00987F1A"/>
    <w:rsid w:val="00993968"/>
    <w:rsid w:val="00993A08"/>
    <w:rsid w:val="00997C9A"/>
    <w:rsid w:val="009B0C1C"/>
    <w:rsid w:val="009B22E0"/>
    <w:rsid w:val="009B3772"/>
    <w:rsid w:val="009B4366"/>
    <w:rsid w:val="009B44B4"/>
    <w:rsid w:val="009B570C"/>
    <w:rsid w:val="009B67DA"/>
    <w:rsid w:val="009C2F1C"/>
    <w:rsid w:val="009C319D"/>
    <w:rsid w:val="009C59AD"/>
    <w:rsid w:val="009C5C12"/>
    <w:rsid w:val="009D050F"/>
    <w:rsid w:val="009D3601"/>
    <w:rsid w:val="009D433F"/>
    <w:rsid w:val="009E6FB7"/>
    <w:rsid w:val="009E7F9F"/>
    <w:rsid w:val="009F3806"/>
    <w:rsid w:val="009F6A2C"/>
    <w:rsid w:val="00A023A1"/>
    <w:rsid w:val="00A02405"/>
    <w:rsid w:val="00A049AB"/>
    <w:rsid w:val="00A064CC"/>
    <w:rsid w:val="00A13358"/>
    <w:rsid w:val="00A16B56"/>
    <w:rsid w:val="00A17906"/>
    <w:rsid w:val="00A23B54"/>
    <w:rsid w:val="00A23BE5"/>
    <w:rsid w:val="00A23BF4"/>
    <w:rsid w:val="00A30239"/>
    <w:rsid w:val="00A32C26"/>
    <w:rsid w:val="00A351D9"/>
    <w:rsid w:val="00A35E8D"/>
    <w:rsid w:val="00A367BC"/>
    <w:rsid w:val="00A42AF8"/>
    <w:rsid w:val="00A45111"/>
    <w:rsid w:val="00A466DC"/>
    <w:rsid w:val="00A502BD"/>
    <w:rsid w:val="00A55D77"/>
    <w:rsid w:val="00A560E2"/>
    <w:rsid w:val="00A57664"/>
    <w:rsid w:val="00A61966"/>
    <w:rsid w:val="00A61B9C"/>
    <w:rsid w:val="00A62530"/>
    <w:rsid w:val="00A64066"/>
    <w:rsid w:val="00A64B6C"/>
    <w:rsid w:val="00A6567B"/>
    <w:rsid w:val="00A663CC"/>
    <w:rsid w:val="00A70696"/>
    <w:rsid w:val="00A71E64"/>
    <w:rsid w:val="00A73A4C"/>
    <w:rsid w:val="00A77570"/>
    <w:rsid w:val="00A8000A"/>
    <w:rsid w:val="00A80A3F"/>
    <w:rsid w:val="00A82FB1"/>
    <w:rsid w:val="00A86D12"/>
    <w:rsid w:val="00A91B62"/>
    <w:rsid w:val="00A92625"/>
    <w:rsid w:val="00AA2329"/>
    <w:rsid w:val="00AA72E1"/>
    <w:rsid w:val="00AB101F"/>
    <w:rsid w:val="00AB12DD"/>
    <w:rsid w:val="00AB2FF9"/>
    <w:rsid w:val="00AB3CFB"/>
    <w:rsid w:val="00AC2FC5"/>
    <w:rsid w:val="00AC4AC4"/>
    <w:rsid w:val="00AC73D6"/>
    <w:rsid w:val="00AC78D0"/>
    <w:rsid w:val="00AD448A"/>
    <w:rsid w:val="00AD6C1B"/>
    <w:rsid w:val="00AF32B8"/>
    <w:rsid w:val="00AF36B3"/>
    <w:rsid w:val="00AF462D"/>
    <w:rsid w:val="00AF63E9"/>
    <w:rsid w:val="00B00F15"/>
    <w:rsid w:val="00B063D6"/>
    <w:rsid w:val="00B073F8"/>
    <w:rsid w:val="00B10804"/>
    <w:rsid w:val="00B15887"/>
    <w:rsid w:val="00B16347"/>
    <w:rsid w:val="00B17CFE"/>
    <w:rsid w:val="00B22DAD"/>
    <w:rsid w:val="00B24663"/>
    <w:rsid w:val="00B254D9"/>
    <w:rsid w:val="00B26E99"/>
    <w:rsid w:val="00B3045D"/>
    <w:rsid w:val="00B438AE"/>
    <w:rsid w:val="00B4680D"/>
    <w:rsid w:val="00B47088"/>
    <w:rsid w:val="00B5534C"/>
    <w:rsid w:val="00B62982"/>
    <w:rsid w:val="00B676E7"/>
    <w:rsid w:val="00B759A5"/>
    <w:rsid w:val="00B76DD9"/>
    <w:rsid w:val="00B809E6"/>
    <w:rsid w:val="00B84583"/>
    <w:rsid w:val="00B85329"/>
    <w:rsid w:val="00B87086"/>
    <w:rsid w:val="00B90686"/>
    <w:rsid w:val="00B90EF2"/>
    <w:rsid w:val="00B9207D"/>
    <w:rsid w:val="00BA04AE"/>
    <w:rsid w:val="00BA27E0"/>
    <w:rsid w:val="00BA2D64"/>
    <w:rsid w:val="00BA65F4"/>
    <w:rsid w:val="00BA74B0"/>
    <w:rsid w:val="00BA75F5"/>
    <w:rsid w:val="00BA7C9F"/>
    <w:rsid w:val="00BB338D"/>
    <w:rsid w:val="00BB6DD1"/>
    <w:rsid w:val="00BC2244"/>
    <w:rsid w:val="00BC3A5D"/>
    <w:rsid w:val="00BC4767"/>
    <w:rsid w:val="00BD0051"/>
    <w:rsid w:val="00BD232F"/>
    <w:rsid w:val="00BD2E04"/>
    <w:rsid w:val="00BD5621"/>
    <w:rsid w:val="00BD58AE"/>
    <w:rsid w:val="00BD5DF4"/>
    <w:rsid w:val="00BE219A"/>
    <w:rsid w:val="00BE2959"/>
    <w:rsid w:val="00BE3149"/>
    <w:rsid w:val="00BE3466"/>
    <w:rsid w:val="00BE368C"/>
    <w:rsid w:val="00BE5E62"/>
    <w:rsid w:val="00BF27B8"/>
    <w:rsid w:val="00BF670C"/>
    <w:rsid w:val="00C04162"/>
    <w:rsid w:val="00C0504D"/>
    <w:rsid w:val="00C06C6E"/>
    <w:rsid w:val="00C07109"/>
    <w:rsid w:val="00C07837"/>
    <w:rsid w:val="00C07D25"/>
    <w:rsid w:val="00C207E3"/>
    <w:rsid w:val="00C20D7A"/>
    <w:rsid w:val="00C24B78"/>
    <w:rsid w:val="00C24D5D"/>
    <w:rsid w:val="00C42359"/>
    <w:rsid w:val="00C430C0"/>
    <w:rsid w:val="00C44586"/>
    <w:rsid w:val="00C44E47"/>
    <w:rsid w:val="00C45200"/>
    <w:rsid w:val="00C46B0D"/>
    <w:rsid w:val="00C5095A"/>
    <w:rsid w:val="00C52295"/>
    <w:rsid w:val="00C5362A"/>
    <w:rsid w:val="00C53DB8"/>
    <w:rsid w:val="00C56368"/>
    <w:rsid w:val="00C65DDA"/>
    <w:rsid w:val="00C709FB"/>
    <w:rsid w:val="00C771BA"/>
    <w:rsid w:val="00C84BD3"/>
    <w:rsid w:val="00C87A08"/>
    <w:rsid w:val="00C92473"/>
    <w:rsid w:val="00C94E7F"/>
    <w:rsid w:val="00C95CF7"/>
    <w:rsid w:val="00C96472"/>
    <w:rsid w:val="00CA0920"/>
    <w:rsid w:val="00CA0991"/>
    <w:rsid w:val="00CA79BA"/>
    <w:rsid w:val="00CB303D"/>
    <w:rsid w:val="00CC45EB"/>
    <w:rsid w:val="00CD16F1"/>
    <w:rsid w:val="00CD243F"/>
    <w:rsid w:val="00CD70B6"/>
    <w:rsid w:val="00CE0DFB"/>
    <w:rsid w:val="00CE43DF"/>
    <w:rsid w:val="00CF32E1"/>
    <w:rsid w:val="00CF74D9"/>
    <w:rsid w:val="00D02FD0"/>
    <w:rsid w:val="00D037F9"/>
    <w:rsid w:val="00D14B44"/>
    <w:rsid w:val="00D21125"/>
    <w:rsid w:val="00D31048"/>
    <w:rsid w:val="00D31D25"/>
    <w:rsid w:val="00D326D4"/>
    <w:rsid w:val="00D40003"/>
    <w:rsid w:val="00D417C5"/>
    <w:rsid w:val="00D423CC"/>
    <w:rsid w:val="00D44648"/>
    <w:rsid w:val="00D4541A"/>
    <w:rsid w:val="00D4569E"/>
    <w:rsid w:val="00D500EB"/>
    <w:rsid w:val="00D51E53"/>
    <w:rsid w:val="00D51EB4"/>
    <w:rsid w:val="00D5560C"/>
    <w:rsid w:val="00D56847"/>
    <w:rsid w:val="00D61766"/>
    <w:rsid w:val="00D61B45"/>
    <w:rsid w:val="00D63C3A"/>
    <w:rsid w:val="00D66825"/>
    <w:rsid w:val="00D67A59"/>
    <w:rsid w:val="00D70118"/>
    <w:rsid w:val="00D7088F"/>
    <w:rsid w:val="00D71884"/>
    <w:rsid w:val="00D7609A"/>
    <w:rsid w:val="00D77F6A"/>
    <w:rsid w:val="00D811DF"/>
    <w:rsid w:val="00D81D26"/>
    <w:rsid w:val="00D856BA"/>
    <w:rsid w:val="00D92FE8"/>
    <w:rsid w:val="00D9478E"/>
    <w:rsid w:val="00D96E30"/>
    <w:rsid w:val="00DA0762"/>
    <w:rsid w:val="00DA18A9"/>
    <w:rsid w:val="00DB20E1"/>
    <w:rsid w:val="00DB6F0B"/>
    <w:rsid w:val="00DC0A28"/>
    <w:rsid w:val="00DC0E4E"/>
    <w:rsid w:val="00DC4E76"/>
    <w:rsid w:val="00DC5E1F"/>
    <w:rsid w:val="00DC607A"/>
    <w:rsid w:val="00DD1E41"/>
    <w:rsid w:val="00DD5BF1"/>
    <w:rsid w:val="00DE3576"/>
    <w:rsid w:val="00DF0D02"/>
    <w:rsid w:val="00E04F38"/>
    <w:rsid w:val="00E13E99"/>
    <w:rsid w:val="00E1453F"/>
    <w:rsid w:val="00E1579D"/>
    <w:rsid w:val="00E22477"/>
    <w:rsid w:val="00E24DC7"/>
    <w:rsid w:val="00E2732E"/>
    <w:rsid w:val="00E33C58"/>
    <w:rsid w:val="00E40005"/>
    <w:rsid w:val="00E46F86"/>
    <w:rsid w:val="00E537BC"/>
    <w:rsid w:val="00E57E52"/>
    <w:rsid w:val="00E62860"/>
    <w:rsid w:val="00E64A5A"/>
    <w:rsid w:val="00E654B5"/>
    <w:rsid w:val="00E6626F"/>
    <w:rsid w:val="00E6676E"/>
    <w:rsid w:val="00E6723D"/>
    <w:rsid w:val="00E7377F"/>
    <w:rsid w:val="00E75F79"/>
    <w:rsid w:val="00E771C9"/>
    <w:rsid w:val="00E80459"/>
    <w:rsid w:val="00E869FA"/>
    <w:rsid w:val="00E8765A"/>
    <w:rsid w:val="00E9558F"/>
    <w:rsid w:val="00E97E89"/>
    <w:rsid w:val="00EA28EA"/>
    <w:rsid w:val="00EA2C3F"/>
    <w:rsid w:val="00EA4512"/>
    <w:rsid w:val="00EA5B66"/>
    <w:rsid w:val="00EB1A46"/>
    <w:rsid w:val="00EB2D87"/>
    <w:rsid w:val="00EB2E2B"/>
    <w:rsid w:val="00EB3E5D"/>
    <w:rsid w:val="00EC40FC"/>
    <w:rsid w:val="00EC4149"/>
    <w:rsid w:val="00EC4907"/>
    <w:rsid w:val="00EC4D2D"/>
    <w:rsid w:val="00ED2CAB"/>
    <w:rsid w:val="00ED3A9B"/>
    <w:rsid w:val="00ED4FCF"/>
    <w:rsid w:val="00ED68B4"/>
    <w:rsid w:val="00EE35C4"/>
    <w:rsid w:val="00EE6831"/>
    <w:rsid w:val="00EF0EB1"/>
    <w:rsid w:val="00EF4590"/>
    <w:rsid w:val="00EF4833"/>
    <w:rsid w:val="00F01BEA"/>
    <w:rsid w:val="00F248FE"/>
    <w:rsid w:val="00F30926"/>
    <w:rsid w:val="00F32EEA"/>
    <w:rsid w:val="00F4168B"/>
    <w:rsid w:val="00F447BC"/>
    <w:rsid w:val="00F44CDB"/>
    <w:rsid w:val="00F5007A"/>
    <w:rsid w:val="00F534AC"/>
    <w:rsid w:val="00F53A36"/>
    <w:rsid w:val="00F666A2"/>
    <w:rsid w:val="00F71ED4"/>
    <w:rsid w:val="00F7347A"/>
    <w:rsid w:val="00F73A82"/>
    <w:rsid w:val="00F74280"/>
    <w:rsid w:val="00F74F11"/>
    <w:rsid w:val="00F814DE"/>
    <w:rsid w:val="00F84E9D"/>
    <w:rsid w:val="00F96103"/>
    <w:rsid w:val="00F96F62"/>
    <w:rsid w:val="00FA35E9"/>
    <w:rsid w:val="00FB093E"/>
    <w:rsid w:val="00FB1004"/>
    <w:rsid w:val="00FB5281"/>
    <w:rsid w:val="00FB68CA"/>
    <w:rsid w:val="00FB7CB5"/>
    <w:rsid w:val="00FB7F85"/>
    <w:rsid w:val="00FC34E3"/>
    <w:rsid w:val="00FC666B"/>
    <w:rsid w:val="00FC7C6C"/>
    <w:rsid w:val="00FD0506"/>
    <w:rsid w:val="00FD114D"/>
    <w:rsid w:val="00FE4B13"/>
    <w:rsid w:val="00FE4EFD"/>
    <w:rsid w:val="00FF07FA"/>
    <w:rsid w:val="00FF0943"/>
    <w:rsid w:val="00FF3CB2"/>
    <w:rsid w:val="00FF484A"/>
    <w:rsid w:val="09C92861"/>
    <w:rsid w:val="2FDA6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970C833"/>
  <w15:docId w15:val="{223882A5-61F4-4DF5-857E-F620429C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0"/>
    <w:rPr>
      <w:sz w:val="24"/>
      <w:szCs w:val="24"/>
    </w:rPr>
  </w:style>
  <w:style w:type="paragraph" w:styleId="Heading1">
    <w:name w:val="heading 1"/>
    <w:aliases w:val="h1"/>
    <w:basedOn w:val="Normal"/>
    <w:next w:val="Normal"/>
    <w:link w:val="Heading1Char"/>
    <w:uiPriority w:val="99"/>
    <w:qFormat/>
    <w:pPr>
      <w:keepNext/>
      <w:jc w:val="center"/>
      <w:outlineLvl w:val="0"/>
    </w:pPr>
    <w:rPr>
      <w:rFonts w:ascii="Arial" w:hAnsi="Arial" w:cs="Arial"/>
      <w:b/>
      <w:u w:val="single"/>
    </w:rPr>
  </w:style>
  <w:style w:type="paragraph" w:styleId="Heading2">
    <w:name w:val="heading 2"/>
    <w:aliases w:val="h2"/>
    <w:basedOn w:val="Normal"/>
    <w:next w:val="Normal"/>
    <w:link w:val="Heading2Char"/>
    <w:uiPriority w:val="99"/>
    <w:qFormat/>
    <w:pPr>
      <w:keepNext/>
      <w:jc w:val="both"/>
      <w:outlineLvl w:val="1"/>
    </w:pPr>
    <w:rPr>
      <w:rFonts w:ascii="Arial" w:hAnsi="Arial" w:cs="Arial"/>
      <w:b/>
      <w:noProof/>
      <w:sz w:val="22"/>
      <w:szCs w:val="22"/>
      <w:u w:val="single"/>
    </w:rPr>
  </w:style>
  <w:style w:type="paragraph" w:styleId="Heading3">
    <w:name w:val="heading 3"/>
    <w:aliases w:val="h3"/>
    <w:basedOn w:val="Normal"/>
    <w:next w:val="Normal"/>
    <w:uiPriority w:val="99"/>
    <w:qFormat/>
    <w:pPr>
      <w:keepNext/>
      <w:outlineLvl w:val="2"/>
    </w:pPr>
    <w:rPr>
      <w:b/>
      <w:bCs/>
    </w:rPr>
  </w:style>
  <w:style w:type="paragraph" w:styleId="Heading4">
    <w:name w:val="heading 4"/>
    <w:aliases w:val="h4"/>
    <w:basedOn w:val="Normal"/>
    <w:next w:val="Normal"/>
    <w:uiPriority w:val="99"/>
    <w:qFormat/>
    <w:pPr>
      <w:keepNext/>
      <w:jc w:val="both"/>
      <w:outlineLvl w:val="3"/>
    </w:pPr>
    <w:rPr>
      <w:rFonts w:ascii="Arial" w:hAnsi="Arial" w:cs="Arial"/>
      <w:noProof/>
      <w:sz w:val="22"/>
      <w:szCs w:val="22"/>
      <w:u w:val="single"/>
    </w:rPr>
  </w:style>
  <w:style w:type="paragraph" w:styleId="Heading5">
    <w:name w:val="heading 5"/>
    <w:aliases w:val="h5"/>
    <w:basedOn w:val="Normal"/>
    <w:next w:val="Normal"/>
    <w:uiPriority w:val="99"/>
    <w:qFormat/>
    <w:pPr>
      <w:keepNext/>
      <w:jc w:val="both"/>
      <w:outlineLvl w:val="4"/>
    </w:pPr>
    <w:rPr>
      <w:rFonts w:ascii="Arial" w:hAnsi="Arial" w:cs="Arial"/>
      <w:b/>
      <w:bCs/>
      <w:noProof/>
      <w:sz w:val="22"/>
      <w:szCs w:val="22"/>
    </w:rPr>
  </w:style>
  <w:style w:type="paragraph" w:styleId="Heading6">
    <w:name w:val="heading 6"/>
    <w:aliases w:val="h6"/>
    <w:basedOn w:val="Normal"/>
    <w:next w:val="Normal"/>
    <w:uiPriority w:val="99"/>
    <w:qFormat/>
    <w:pPr>
      <w:keepNext/>
      <w:jc w:val="both"/>
      <w:outlineLvl w:val="5"/>
    </w:pPr>
    <w:rPr>
      <w:b/>
      <w:bCs/>
    </w:rPr>
  </w:style>
  <w:style w:type="paragraph" w:styleId="Heading7">
    <w:name w:val="heading 7"/>
    <w:aliases w:val="h7"/>
    <w:basedOn w:val="Normal"/>
    <w:next w:val="Normal"/>
    <w:link w:val="Heading7Char"/>
    <w:uiPriority w:val="99"/>
    <w:unhideWhenUsed/>
    <w:qFormat/>
    <w:rsid w:val="0024694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9"/>
    <w:unhideWhenUsed/>
    <w:qFormat/>
    <w:rsid w:val="0024694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4694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l1">
    <w:name w:val="Vol1"/>
    <w:basedOn w:val="Normal"/>
    <w:autoRedefine/>
    <w:pPr>
      <w:jc w:val="center"/>
    </w:pPr>
    <w:rPr>
      <w:b/>
      <w:szCs w:val="20"/>
      <w:lang w:val="en-US"/>
    </w:rPr>
  </w:style>
  <w:style w:type="paragraph" w:customStyle="1" w:styleId="Vol2">
    <w:name w:val="Vol2"/>
    <w:basedOn w:val="Normal"/>
    <w:autoRedefine/>
    <w:pPr>
      <w:keepNext/>
      <w:tabs>
        <w:tab w:val="left" w:pos="900"/>
      </w:tabs>
    </w:pPr>
    <w:rPr>
      <w:rFonts w:ascii="Times New (W1)" w:hAnsi="Times New (W1)"/>
      <w:b/>
      <w:bCs/>
      <w:caps/>
    </w:rPr>
  </w:style>
  <w:style w:type="paragraph" w:customStyle="1" w:styleId="Vol3">
    <w:name w:val="Vol3"/>
    <w:basedOn w:val="Normal"/>
    <w:pPr>
      <w:numPr>
        <w:ilvl w:val="2"/>
        <w:numId w:val="1"/>
      </w:numPr>
    </w:pPr>
    <w:rPr>
      <w:caps/>
      <w:szCs w:val="20"/>
      <w:u w:val="single"/>
      <w:lang w:val="en-US"/>
    </w:rPr>
  </w:style>
  <w:style w:type="paragraph" w:customStyle="1" w:styleId="Vol4">
    <w:name w:val="Vol4"/>
    <w:basedOn w:val="Normal"/>
    <w:pPr>
      <w:numPr>
        <w:ilvl w:val="3"/>
        <w:numId w:val="1"/>
      </w:numPr>
    </w:pPr>
    <w:rPr>
      <w:b/>
      <w:szCs w:val="20"/>
      <w:lang w:val="en-US"/>
    </w:rPr>
  </w:style>
  <w:style w:type="paragraph" w:customStyle="1" w:styleId="Vol5">
    <w:name w:val="Vol5"/>
    <w:basedOn w:val="Normal"/>
    <w:pPr>
      <w:numPr>
        <w:ilvl w:val="4"/>
        <w:numId w:val="1"/>
      </w:numPr>
    </w:pPr>
    <w:rPr>
      <w:szCs w:val="20"/>
      <w:u w:val="single"/>
      <w:lang w:val="en-US"/>
    </w:rPr>
  </w:style>
  <w:style w:type="paragraph" w:styleId="BodyText2">
    <w:name w:val="Body Text 2"/>
    <w:basedOn w:val="Normal"/>
    <w:pPr>
      <w:jc w:val="both"/>
    </w:pPr>
    <w:rPr>
      <w:szCs w:val="20"/>
      <w:lang w:val="en-US"/>
    </w:rPr>
  </w:style>
  <w:style w:type="paragraph" w:styleId="Title">
    <w:name w:val="Title"/>
    <w:basedOn w:val="Normal"/>
    <w:qFormat/>
    <w:pPr>
      <w:jc w:val="center"/>
    </w:pPr>
    <w:rPr>
      <w:b/>
      <w:bCs/>
      <w:sz w:val="32"/>
      <w:lang w:val="en-U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Style4">
    <w:name w:val="Style 4"/>
    <w:basedOn w:val="Normal"/>
    <w:pPr>
      <w:widowControl w:val="0"/>
      <w:autoSpaceDE w:val="0"/>
      <w:autoSpaceDN w:val="0"/>
      <w:adjustRightInd w:val="0"/>
    </w:pPr>
    <w:rPr>
      <w:lang w:val="en-US"/>
    </w:rPr>
  </w:style>
  <w:style w:type="paragraph" w:styleId="BodyText">
    <w:name w:val="Body Text"/>
    <w:basedOn w:val="Normal"/>
    <w:link w:val="BodyTextChar"/>
    <w:pPr>
      <w:jc w:val="both"/>
    </w:pPr>
  </w:style>
  <w:style w:type="paragraph" w:styleId="BalloonText">
    <w:name w:val="Balloon Text"/>
    <w:basedOn w:val="Normal"/>
    <w:semiHidden/>
    <w:rsid w:val="00A45111"/>
    <w:rPr>
      <w:rFonts w:ascii="Tahoma" w:hAnsi="Tahoma" w:cs="Tahoma"/>
      <w:sz w:val="16"/>
      <w:szCs w:val="16"/>
    </w:rPr>
  </w:style>
  <w:style w:type="table" w:styleId="TableGrid">
    <w:name w:val="Table Grid"/>
    <w:basedOn w:val="TableNormal"/>
    <w:rsid w:val="0085509F"/>
    <w:rPr>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85509F"/>
    <w:rPr>
      <w:sz w:val="24"/>
      <w:szCs w:val="24"/>
      <w:lang w:eastAsia="en-US"/>
    </w:rPr>
  </w:style>
  <w:style w:type="paragraph" w:styleId="CommentText">
    <w:name w:val="annotation text"/>
    <w:basedOn w:val="Normal"/>
    <w:link w:val="CommentTextChar"/>
    <w:rsid w:val="00687DF0"/>
    <w:rPr>
      <w:sz w:val="20"/>
      <w:szCs w:val="20"/>
    </w:rPr>
  </w:style>
  <w:style w:type="character" w:customStyle="1" w:styleId="CommentTextChar">
    <w:name w:val="Comment Text Char"/>
    <w:basedOn w:val="DefaultParagraphFont"/>
    <w:link w:val="CommentText"/>
    <w:rsid w:val="00687DF0"/>
    <w:rPr>
      <w:lang w:eastAsia="en-US"/>
    </w:rPr>
  </w:style>
  <w:style w:type="character" w:styleId="CommentReference">
    <w:name w:val="annotation reference"/>
    <w:rsid w:val="00687DF0"/>
    <w:rPr>
      <w:rFonts w:cs="Times New Roman"/>
      <w:sz w:val="16"/>
    </w:rPr>
  </w:style>
  <w:style w:type="paragraph" w:styleId="ListParagraph">
    <w:name w:val="List Paragraph"/>
    <w:basedOn w:val="Normal"/>
    <w:uiPriority w:val="34"/>
    <w:qFormat/>
    <w:rsid w:val="00DF0D02"/>
    <w:pPr>
      <w:ind w:left="720"/>
      <w:contextualSpacing/>
    </w:pPr>
  </w:style>
  <w:style w:type="paragraph" w:styleId="ListBullet4">
    <w:name w:val="List Bullet 4"/>
    <w:basedOn w:val="BodyText"/>
    <w:rsid w:val="00A80A3F"/>
    <w:pPr>
      <w:numPr>
        <w:numId w:val="5"/>
      </w:numPr>
      <w:spacing w:before="240"/>
    </w:pPr>
    <w:rPr>
      <w:sz w:val="22"/>
      <w:szCs w:val="20"/>
    </w:rPr>
  </w:style>
  <w:style w:type="paragraph" w:styleId="BodyTextFirstIndent">
    <w:name w:val="Body Text First Indent"/>
    <w:basedOn w:val="BodyText"/>
    <w:link w:val="BodyTextFirstIndentChar"/>
    <w:rsid w:val="007F66C5"/>
    <w:pPr>
      <w:ind w:firstLine="360"/>
      <w:jc w:val="left"/>
    </w:pPr>
  </w:style>
  <w:style w:type="character" w:customStyle="1" w:styleId="BodyTextChar">
    <w:name w:val="Body Text Char"/>
    <w:basedOn w:val="DefaultParagraphFont"/>
    <w:link w:val="BodyText"/>
    <w:rsid w:val="007F66C5"/>
    <w:rPr>
      <w:sz w:val="24"/>
      <w:szCs w:val="24"/>
    </w:rPr>
  </w:style>
  <w:style w:type="character" w:customStyle="1" w:styleId="BodyTextFirstIndentChar">
    <w:name w:val="Body Text First Indent Char"/>
    <w:basedOn w:val="BodyTextChar"/>
    <w:link w:val="BodyTextFirstIndent"/>
    <w:rsid w:val="007F66C5"/>
    <w:rPr>
      <w:sz w:val="24"/>
      <w:szCs w:val="24"/>
    </w:rPr>
  </w:style>
  <w:style w:type="paragraph" w:styleId="BodyTextIndent">
    <w:name w:val="Body Text Indent"/>
    <w:basedOn w:val="Normal"/>
    <w:link w:val="BodyTextIndentChar"/>
    <w:rsid w:val="007F66C5"/>
    <w:pPr>
      <w:spacing w:after="120"/>
      <w:ind w:left="283"/>
    </w:pPr>
  </w:style>
  <w:style w:type="character" w:customStyle="1" w:styleId="BodyTextIndentChar">
    <w:name w:val="Body Text Indent Char"/>
    <w:basedOn w:val="DefaultParagraphFont"/>
    <w:link w:val="BodyTextIndent"/>
    <w:rsid w:val="007F66C5"/>
    <w:rPr>
      <w:sz w:val="24"/>
      <w:szCs w:val="24"/>
    </w:rPr>
  </w:style>
  <w:style w:type="paragraph" w:styleId="List">
    <w:name w:val="List"/>
    <w:basedOn w:val="BodyText"/>
    <w:rsid w:val="007F66C5"/>
    <w:pPr>
      <w:numPr>
        <w:numId w:val="6"/>
      </w:numPr>
      <w:spacing w:before="240"/>
    </w:pPr>
    <w:rPr>
      <w:rFonts w:ascii="Times New Roman Bold" w:hAnsi="Times New Roman Bold"/>
      <w:b/>
      <w:caps/>
      <w:sz w:val="22"/>
      <w:szCs w:val="20"/>
    </w:rPr>
  </w:style>
  <w:style w:type="paragraph" w:styleId="List2">
    <w:name w:val="List 2"/>
    <w:basedOn w:val="BodyText"/>
    <w:rsid w:val="007F66C5"/>
    <w:pPr>
      <w:numPr>
        <w:ilvl w:val="1"/>
        <w:numId w:val="6"/>
      </w:numPr>
      <w:spacing w:before="240"/>
    </w:pPr>
    <w:rPr>
      <w:sz w:val="22"/>
      <w:szCs w:val="20"/>
    </w:rPr>
  </w:style>
  <w:style w:type="paragraph" w:styleId="List3">
    <w:name w:val="List 3"/>
    <w:basedOn w:val="BodyText"/>
    <w:rsid w:val="007F66C5"/>
    <w:pPr>
      <w:numPr>
        <w:ilvl w:val="2"/>
        <w:numId w:val="6"/>
      </w:numPr>
      <w:spacing w:before="240"/>
    </w:pPr>
    <w:rPr>
      <w:sz w:val="22"/>
      <w:szCs w:val="20"/>
    </w:rPr>
  </w:style>
  <w:style w:type="paragraph" w:styleId="List4">
    <w:name w:val="List 4"/>
    <w:basedOn w:val="BodyText"/>
    <w:rsid w:val="007F66C5"/>
    <w:pPr>
      <w:numPr>
        <w:ilvl w:val="3"/>
        <w:numId w:val="6"/>
      </w:numPr>
      <w:spacing w:before="240"/>
    </w:pPr>
    <w:rPr>
      <w:sz w:val="22"/>
      <w:szCs w:val="20"/>
    </w:rPr>
  </w:style>
  <w:style w:type="paragraph" w:styleId="List5">
    <w:name w:val="List 5"/>
    <w:basedOn w:val="BodyText"/>
    <w:rsid w:val="007F66C5"/>
    <w:pPr>
      <w:numPr>
        <w:ilvl w:val="4"/>
        <w:numId w:val="6"/>
      </w:numPr>
      <w:spacing w:before="240"/>
    </w:pPr>
    <w:rPr>
      <w:sz w:val="22"/>
      <w:szCs w:val="20"/>
    </w:rPr>
  </w:style>
  <w:style w:type="paragraph" w:customStyle="1" w:styleId="List6">
    <w:name w:val="List 6"/>
    <w:basedOn w:val="BodyText"/>
    <w:rsid w:val="007F66C5"/>
    <w:pPr>
      <w:numPr>
        <w:ilvl w:val="5"/>
        <w:numId w:val="6"/>
      </w:numPr>
      <w:spacing w:before="240"/>
      <w:jc w:val="left"/>
    </w:pPr>
    <w:rPr>
      <w:sz w:val="22"/>
      <w:szCs w:val="20"/>
    </w:rPr>
  </w:style>
  <w:style w:type="paragraph" w:customStyle="1" w:styleId="List7">
    <w:name w:val="List 7"/>
    <w:basedOn w:val="BodyText"/>
    <w:rsid w:val="007F66C5"/>
    <w:pPr>
      <w:numPr>
        <w:ilvl w:val="6"/>
        <w:numId w:val="6"/>
      </w:numPr>
      <w:spacing w:before="240"/>
      <w:jc w:val="left"/>
    </w:pPr>
    <w:rPr>
      <w:sz w:val="22"/>
      <w:szCs w:val="20"/>
    </w:rPr>
  </w:style>
  <w:style w:type="paragraph" w:customStyle="1" w:styleId="List8">
    <w:name w:val="List 8"/>
    <w:basedOn w:val="BodyText"/>
    <w:rsid w:val="007F66C5"/>
    <w:pPr>
      <w:numPr>
        <w:ilvl w:val="7"/>
        <w:numId w:val="6"/>
      </w:numPr>
      <w:spacing w:before="240"/>
      <w:jc w:val="left"/>
    </w:pPr>
    <w:rPr>
      <w:sz w:val="22"/>
      <w:szCs w:val="20"/>
    </w:rPr>
  </w:style>
  <w:style w:type="paragraph" w:styleId="CommentSubject">
    <w:name w:val="annotation subject"/>
    <w:basedOn w:val="CommentText"/>
    <w:next w:val="CommentText"/>
    <w:link w:val="CommentSubjectChar"/>
    <w:rsid w:val="00EF4833"/>
    <w:rPr>
      <w:b/>
      <w:bCs/>
    </w:rPr>
  </w:style>
  <w:style w:type="character" w:customStyle="1" w:styleId="CommentSubjectChar">
    <w:name w:val="Comment Subject Char"/>
    <w:basedOn w:val="CommentTextChar"/>
    <w:link w:val="CommentSubject"/>
    <w:rsid w:val="00EF4833"/>
    <w:rPr>
      <w:b/>
      <w:bCs/>
      <w:lang w:eastAsia="en-US"/>
    </w:rPr>
  </w:style>
  <w:style w:type="paragraph" w:styleId="Revision">
    <w:name w:val="Revision"/>
    <w:hidden/>
    <w:uiPriority w:val="99"/>
    <w:semiHidden/>
    <w:rsid w:val="00EA2C3F"/>
    <w:rPr>
      <w:sz w:val="24"/>
      <w:szCs w:val="24"/>
    </w:rPr>
  </w:style>
  <w:style w:type="paragraph" w:customStyle="1" w:styleId="Default">
    <w:name w:val="Default"/>
    <w:rsid w:val="002A433D"/>
    <w:pPr>
      <w:autoSpaceDE w:val="0"/>
      <w:autoSpaceDN w:val="0"/>
      <w:adjustRightInd w:val="0"/>
    </w:pPr>
    <w:rPr>
      <w:color w:val="000000"/>
      <w:sz w:val="24"/>
      <w:szCs w:val="24"/>
      <w:lang w:eastAsia="en-NZ"/>
    </w:rPr>
  </w:style>
  <w:style w:type="paragraph" w:styleId="TOC3">
    <w:name w:val="toc 3"/>
    <w:basedOn w:val="Normal"/>
    <w:next w:val="Normal"/>
    <w:autoRedefine/>
    <w:uiPriority w:val="39"/>
    <w:unhideWhenUsed/>
    <w:qFormat/>
    <w:rsid w:val="00AC73D6"/>
    <w:pPr>
      <w:spacing w:after="100"/>
      <w:ind w:left="480"/>
    </w:pPr>
  </w:style>
  <w:style w:type="character" w:styleId="Hyperlink">
    <w:name w:val="Hyperlink"/>
    <w:basedOn w:val="DefaultParagraphFont"/>
    <w:uiPriority w:val="99"/>
    <w:unhideWhenUsed/>
    <w:rsid w:val="00AC73D6"/>
    <w:rPr>
      <w:color w:val="0000FF" w:themeColor="hyperlink"/>
      <w:u w:val="single"/>
    </w:rPr>
  </w:style>
  <w:style w:type="paragraph" w:styleId="TOCHeading">
    <w:name w:val="TOC Heading"/>
    <w:basedOn w:val="Heading1"/>
    <w:next w:val="Normal"/>
    <w:uiPriority w:val="39"/>
    <w:unhideWhenUsed/>
    <w:qFormat/>
    <w:rsid w:val="00AC73D6"/>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eastAsia="ja-JP"/>
    </w:rPr>
  </w:style>
  <w:style w:type="paragraph" w:styleId="TOC2">
    <w:name w:val="toc 2"/>
    <w:basedOn w:val="Normal"/>
    <w:next w:val="Normal"/>
    <w:autoRedefine/>
    <w:uiPriority w:val="39"/>
    <w:unhideWhenUsed/>
    <w:qFormat/>
    <w:rsid w:val="00523ED7"/>
    <w:pPr>
      <w:tabs>
        <w:tab w:val="left" w:pos="1843"/>
        <w:tab w:val="right" w:leader="dot" w:pos="8630"/>
      </w:tabs>
      <w:ind w:left="1134"/>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D31D25"/>
    <w:pPr>
      <w:tabs>
        <w:tab w:val="left" w:pos="1080"/>
        <w:tab w:val="right" w:leader="dot" w:pos="8630"/>
      </w:tabs>
    </w:pPr>
    <w:rPr>
      <w:rFonts w:eastAsiaTheme="minorEastAsia"/>
      <w:noProof/>
      <w:sz w:val="22"/>
      <w:szCs w:val="22"/>
      <w:lang w:val="en-US" w:eastAsia="ja-JP"/>
    </w:rPr>
  </w:style>
  <w:style w:type="character" w:customStyle="1" w:styleId="Heading2Char">
    <w:name w:val="Heading 2 Char"/>
    <w:aliases w:val="h2 Char"/>
    <w:basedOn w:val="DefaultParagraphFont"/>
    <w:link w:val="Heading2"/>
    <w:uiPriority w:val="99"/>
    <w:rsid w:val="00B84583"/>
    <w:rPr>
      <w:rFonts w:ascii="Arial" w:hAnsi="Arial" w:cs="Arial"/>
      <w:b/>
      <w:noProof/>
      <w:sz w:val="22"/>
      <w:szCs w:val="22"/>
      <w:u w:val="single"/>
    </w:rPr>
  </w:style>
  <w:style w:type="character" w:customStyle="1" w:styleId="Heading7Char">
    <w:name w:val="Heading 7 Char"/>
    <w:aliases w:val="h7 Char"/>
    <w:basedOn w:val="DefaultParagraphFont"/>
    <w:link w:val="Heading7"/>
    <w:semiHidden/>
    <w:rsid w:val="0024694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aliases w:val="h8 Char"/>
    <w:basedOn w:val="DefaultParagraphFont"/>
    <w:link w:val="Heading8"/>
    <w:semiHidden/>
    <w:rsid w:val="0024694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46947"/>
    <w:rPr>
      <w:rFonts w:asciiTheme="majorHAnsi" w:eastAsiaTheme="majorEastAsia" w:hAnsiTheme="majorHAnsi" w:cstheme="majorBidi"/>
      <w:i/>
      <w:iCs/>
      <w:color w:val="404040" w:themeColor="text1" w:themeTint="BF"/>
    </w:rPr>
  </w:style>
  <w:style w:type="character" w:styleId="Strong">
    <w:name w:val="Strong"/>
    <w:basedOn w:val="DefaultParagraphFont"/>
    <w:qFormat/>
    <w:rsid w:val="0029292C"/>
    <w:rPr>
      <w:b/>
      <w:bCs/>
    </w:rPr>
  </w:style>
  <w:style w:type="character" w:customStyle="1" w:styleId="Heading1Char">
    <w:name w:val="Heading 1 Char"/>
    <w:aliases w:val="h1 Char"/>
    <w:basedOn w:val="DefaultParagraphFont"/>
    <w:link w:val="Heading1"/>
    <w:uiPriority w:val="99"/>
    <w:rsid w:val="00245E65"/>
    <w:rPr>
      <w:rFonts w:ascii="Arial" w:hAnsi="Arial" w:cs="Arial"/>
      <w:b/>
      <w:sz w:val="24"/>
      <w:szCs w:val="24"/>
      <w:u w:val="single"/>
    </w:rPr>
  </w:style>
  <w:style w:type="paragraph" w:customStyle="1" w:styleId="PPP3">
    <w:name w:val="PPP3"/>
    <w:basedOn w:val="Heading3"/>
    <w:autoRedefine/>
    <w:rsid w:val="00311FC4"/>
    <w:pPr>
      <w:spacing w:before="240" w:after="60"/>
    </w:pPr>
    <w:rPr>
      <w:rFonts w:ascii="Arial Bold" w:hAnsi="Arial Bold" w:cs="Arial"/>
      <w:bCs w:val="0"/>
    </w:rPr>
  </w:style>
  <w:style w:type="paragraph" w:customStyle="1" w:styleId="PPP2">
    <w:name w:val="PPP2"/>
    <w:basedOn w:val="Heading2"/>
    <w:autoRedefine/>
    <w:rsid w:val="00311FC4"/>
    <w:pPr>
      <w:tabs>
        <w:tab w:val="num" w:pos="1134"/>
      </w:tabs>
      <w:spacing w:before="240" w:after="60" w:line="276" w:lineRule="auto"/>
      <w:ind w:left="1134" w:hanging="1134"/>
      <w:jc w:val="left"/>
    </w:pPr>
    <w:rPr>
      <w:rFonts w:cs="Times New Roman"/>
      <w:noProof w:val="0"/>
      <w:sz w:val="24"/>
      <w:szCs w:val="20"/>
      <w:u w:val="none"/>
    </w:rPr>
  </w:style>
  <w:style w:type="paragraph" w:customStyle="1" w:styleId="DocID">
    <w:name w:val="DocID"/>
    <w:basedOn w:val="Normal"/>
    <w:next w:val="Normal"/>
    <w:link w:val="DocIDChar"/>
    <w:rsid w:val="00A64B6C"/>
    <w:pPr>
      <w:ind w:hanging="567"/>
      <w:contextualSpacing/>
    </w:pPr>
    <w:rPr>
      <w:rFonts w:ascii="Arial" w:hAnsi="Arial" w:cs="Arial"/>
      <w:sz w:val="16"/>
    </w:rPr>
  </w:style>
  <w:style w:type="character" w:customStyle="1" w:styleId="DocIDChar">
    <w:name w:val="DocID Char"/>
    <w:basedOn w:val="DefaultParagraphFont"/>
    <w:link w:val="DocID"/>
    <w:rsid w:val="00A64B6C"/>
    <w:rPr>
      <w:rFonts w:ascii="Arial" w:hAnsi="Arial" w:cs="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42025">
      <w:bodyDiv w:val="1"/>
      <w:marLeft w:val="0"/>
      <w:marRight w:val="0"/>
      <w:marTop w:val="0"/>
      <w:marBottom w:val="0"/>
      <w:divBdr>
        <w:top w:val="none" w:sz="0" w:space="0" w:color="auto"/>
        <w:left w:val="none" w:sz="0" w:space="0" w:color="auto"/>
        <w:bottom w:val="none" w:sz="0" w:space="0" w:color="auto"/>
        <w:right w:val="none" w:sz="0" w:space="0" w:color="auto"/>
      </w:divBdr>
    </w:div>
    <w:div w:id="1024943558">
      <w:bodyDiv w:val="1"/>
      <w:marLeft w:val="0"/>
      <w:marRight w:val="0"/>
      <w:marTop w:val="0"/>
      <w:marBottom w:val="0"/>
      <w:divBdr>
        <w:top w:val="none" w:sz="0" w:space="0" w:color="auto"/>
        <w:left w:val="none" w:sz="0" w:space="0" w:color="auto"/>
        <w:bottom w:val="none" w:sz="0" w:space="0" w:color="auto"/>
        <w:right w:val="none" w:sz="0" w:space="0" w:color="auto"/>
      </w:divBdr>
    </w:div>
    <w:div w:id="1360739052">
      <w:bodyDiv w:val="1"/>
      <w:marLeft w:val="0"/>
      <w:marRight w:val="0"/>
      <w:marTop w:val="0"/>
      <w:marBottom w:val="0"/>
      <w:divBdr>
        <w:top w:val="none" w:sz="0" w:space="0" w:color="auto"/>
        <w:left w:val="none" w:sz="0" w:space="0" w:color="auto"/>
        <w:bottom w:val="none" w:sz="0" w:space="0" w:color="auto"/>
        <w:right w:val="none" w:sz="0" w:space="0" w:color="auto"/>
      </w:divBdr>
    </w:div>
    <w:div w:id="1639915464">
      <w:bodyDiv w:val="1"/>
      <w:marLeft w:val="0"/>
      <w:marRight w:val="0"/>
      <w:marTop w:val="0"/>
      <w:marBottom w:val="0"/>
      <w:divBdr>
        <w:top w:val="none" w:sz="0" w:space="0" w:color="auto"/>
        <w:left w:val="none" w:sz="0" w:space="0" w:color="auto"/>
        <w:bottom w:val="none" w:sz="0" w:space="0" w:color="auto"/>
        <w:right w:val="none" w:sz="0" w:space="0" w:color="auto"/>
      </w:divBdr>
    </w:div>
    <w:div w:id="1860044664">
      <w:bodyDiv w:val="1"/>
      <w:marLeft w:val="0"/>
      <w:marRight w:val="0"/>
      <w:marTop w:val="0"/>
      <w:marBottom w:val="0"/>
      <w:divBdr>
        <w:top w:val="none" w:sz="0" w:space="0" w:color="auto"/>
        <w:left w:val="none" w:sz="0" w:space="0" w:color="auto"/>
        <w:bottom w:val="none" w:sz="0" w:space="0" w:color="auto"/>
        <w:right w:val="none" w:sz="0" w:space="0" w:color="auto"/>
      </w:divBdr>
    </w:div>
    <w:div w:id="1881476827">
      <w:bodyDiv w:val="1"/>
      <w:marLeft w:val="0"/>
      <w:marRight w:val="0"/>
      <w:marTop w:val="0"/>
      <w:marBottom w:val="0"/>
      <w:divBdr>
        <w:top w:val="none" w:sz="0" w:space="0" w:color="auto"/>
        <w:left w:val="none" w:sz="0" w:space="0" w:color="auto"/>
        <w:bottom w:val="none" w:sz="0" w:space="0" w:color="auto"/>
        <w:right w:val="none" w:sz="0" w:space="0" w:color="auto"/>
      </w:divBdr>
    </w:div>
    <w:div w:id="1897934134">
      <w:bodyDiv w:val="1"/>
      <w:marLeft w:val="0"/>
      <w:marRight w:val="0"/>
      <w:marTop w:val="0"/>
      <w:marBottom w:val="0"/>
      <w:divBdr>
        <w:top w:val="none" w:sz="0" w:space="0" w:color="auto"/>
        <w:left w:val="none" w:sz="0" w:space="0" w:color="auto"/>
        <w:bottom w:val="none" w:sz="0" w:space="0" w:color="auto"/>
        <w:right w:val="none" w:sz="0" w:space="0" w:color="auto"/>
      </w:divBdr>
    </w:div>
    <w:div w:id="211486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887EF3DE3534ABF9DA8180CECC9FC" ma:contentTypeVersion="0" ma:contentTypeDescription="Create a new document." ma:contentTypeScope="" ma:versionID="e76b6f1a7771762ac891262525dd4a0b">
  <xsd:schema xmlns:xsd="http://www.w3.org/2001/XMLSchema" xmlns:xs="http://www.w3.org/2001/XMLSchema" xmlns:p="http://schemas.microsoft.com/office/2006/metadata/properties" targetNamespace="http://schemas.microsoft.com/office/2006/metadata/properties" ma:root="true" ma:fieldsID="e505d0f0273966b48fd2f2a302bf15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CE7A9-E84C-4BC4-8EAF-05DE13F81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A21B294-5FDD-4EAD-A1AC-EF40FDEE623D}">
  <ds:schemaRefs>
    <ds:schemaRef ds:uri="http://schemas.microsoft.com/office/2006/metadata/longProperties"/>
  </ds:schemaRefs>
</ds:datastoreItem>
</file>

<file path=customXml/itemProps3.xml><?xml version="1.0" encoding="utf-8"?>
<ds:datastoreItem xmlns:ds="http://schemas.openxmlformats.org/officeDocument/2006/customXml" ds:itemID="{C7E7D6C9-2F20-4BDB-BBDC-7C91A3CAD5A9}">
  <ds:schemaRefs>
    <ds:schemaRef ds:uri="http://schemas.microsoft.com/sharepoint/v3/contenttype/forms"/>
  </ds:schemaRefs>
</ds:datastoreItem>
</file>

<file path=customXml/itemProps4.xml><?xml version="1.0" encoding="utf-8"?>
<ds:datastoreItem xmlns:ds="http://schemas.openxmlformats.org/officeDocument/2006/customXml" ds:itemID="{22BB8B9A-322F-4510-9939-446609A0C51E}">
  <ds:schemaRefs>
    <ds:schemaRef ds:uri="http://schemas.microsoft.com/office/infopath/2007/PartnerControls"/>
    <ds:schemaRef ds:uri="http://schemas.openxmlformats.org/package/2006/metadata/core-properties"/>
    <ds:schemaRef ds:uri="http://purl.org/dc/elements/1.1/"/>
    <ds:schemaRef ds:uri="http://purl.org/dc/terms/"/>
    <ds:schemaRef ds:uri="http://purl.org/dc/dcmitype/"/>
    <ds:schemaRef ds:uri="http://schemas.microsoft.com/office/2006/documentManagement/typ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F36A55E7-BC6A-4947-B333-78620CB0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10407</Words>
  <Characters>59323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Schedule 14 - V4.0 Clean</vt:lpstr>
    </vt:vector>
  </TitlesOfParts>
  <Company>Associated Engineering</Company>
  <LinksUpToDate>false</LinksUpToDate>
  <CharactersWithSpaces>69591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14 - V4.0 Clean</dc:title>
  <dc:creator>Valerie.Dale</dc:creator>
  <cp:lastModifiedBy>Brown, David</cp:lastModifiedBy>
  <cp:revision>2</cp:revision>
  <cp:lastPrinted>2015-04-01T14:45:00Z</cp:lastPrinted>
  <dcterms:created xsi:type="dcterms:W3CDTF">2015-06-16T14:26:00Z</dcterms:created>
  <dcterms:modified xsi:type="dcterms:W3CDTF">2015-06-16T14:26:00Z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6d3ae86d-25a1-430f-8f75-6b7d8ff190fc</vt:lpwstr>
  </property>
  <property fmtid="{D5CDD505-2E9C-101B-9397-08002B2CF9AE}" pid="3" name="ContentTypeId">
    <vt:lpwstr>0x01010001D887EF3DE3534ABF9DA8180CECC9FC</vt:lpwstr>
  </property>
  <property fmtid="{D5CDD505-2E9C-101B-9397-08002B2CF9AE}" pid="4" name="ecm_ItemDeleteBlockHolders">
    <vt:lpwstr/>
  </property>
  <property fmtid="{D5CDD505-2E9C-101B-9397-08002B2CF9AE}" pid="5" name="ecm_RecordRestrictions">
    <vt:lpwstr/>
  </property>
  <property fmtid="{D5CDD505-2E9C-101B-9397-08002B2CF9AE}" pid="6" name="ecm_ItemLockHolders">
    <vt:lpwstr/>
  </property>
  <property fmtid="{D5CDD505-2E9C-101B-9397-08002B2CF9AE}" pid="7" name="DocumentSetDescription">
    <vt:lpwstr/>
  </property>
</Properties>
</file>