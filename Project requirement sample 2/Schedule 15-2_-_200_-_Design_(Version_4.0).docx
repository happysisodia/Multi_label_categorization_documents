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w:eastAsia="Times New Roman" w:hAnsi="Times" w:cs="Times New Roman"/>
          <w:b w:val="0"/>
          <w:bCs w:val="0"/>
          <w:color w:val="auto"/>
          <w:sz w:val="24"/>
          <w:szCs w:val="20"/>
          <w:lang w:val="en-CA" w:eastAsia="en-US"/>
        </w:rPr>
        <w:id w:val="1713222173"/>
        <w:docPartObj>
          <w:docPartGallery w:val="Table of Contents"/>
          <w:docPartUnique/>
        </w:docPartObj>
      </w:sdtPr>
      <w:sdtEndPr>
        <w:rPr>
          <w:noProof/>
        </w:rPr>
      </w:sdtEndPr>
      <w:sdtContent>
        <w:p w14:paraId="6FD77113" w14:textId="6E8658EF" w:rsidR="00B14E51" w:rsidRPr="008A6088" w:rsidRDefault="00B14E51" w:rsidP="008A6088">
          <w:pPr>
            <w:pStyle w:val="TOCHeading"/>
            <w:spacing w:after="240"/>
            <w:rPr>
              <w:rFonts w:ascii="Times" w:hAnsi="Times" w:cs="Times"/>
              <w:color w:val="auto"/>
            </w:rPr>
          </w:pPr>
          <w:r w:rsidRPr="008A6088">
            <w:rPr>
              <w:rFonts w:ascii="Times" w:hAnsi="Times" w:cs="Times"/>
              <w:color w:val="auto"/>
            </w:rPr>
            <w:t>Table of Contents</w:t>
          </w:r>
        </w:p>
        <w:p w14:paraId="6A9D3A66" w14:textId="77777777" w:rsidR="00C20A26" w:rsidRDefault="00B14E51">
          <w:pPr>
            <w:pStyle w:val="TOC1"/>
            <w:rPr>
              <w:rFonts w:asciiTheme="minorHAnsi" w:eastAsiaTheme="minorEastAsia" w:hAnsiTheme="minorHAnsi" w:cstheme="minorBidi"/>
              <w:b w:val="0"/>
              <w:bCs w:val="0"/>
              <w:noProof/>
              <w:sz w:val="22"/>
              <w:szCs w:val="22"/>
              <w:lang w:val="en-CA" w:eastAsia="en-CA"/>
            </w:rPr>
          </w:pPr>
          <w:r>
            <w:fldChar w:fldCharType="begin"/>
          </w:r>
          <w:r>
            <w:instrText xml:space="preserve"> TOC \o "1-3" \h \z \u </w:instrText>
          </w:r>
          <w:r>
            <w:fldChar w:fldCharType="separate"/>
          </w:r>
          <w:r w:rsidR="001B7FD0">
            <w:fldChar w:fldCharType="begin"/>
          </w:r>
          <w:r w:rsidR="001B7FD0">
            <w:instrText xml:space="preserve"> HYPERLINK \l "_Toc411425001" </w:instrText>
          </w:r>
          <w:r w:rsidR="001B7FD0">
            <w:fldChar w:fldCharType="separate"/>
          </w:r>
          <w:r w:rsidR="00C20A26" w:rsidRPr="008C5E11">
            <w:rPr>
              <w:rStyle w:val="Hyperlink"/>
              <w:noProof/>
            </w:rPr>
            <w:t>200.</w:t>
          </w:r>
          <w:r w:rsidR="00C20A26">
            <w:rPr>
              <w:rFonts w:asciiTheme="minorHAnsi" w:eastAsiaTheme="minorEastAsia" w:hAnsiTheme="minorHAnsi" w:cstheme="minorBidi"/>
              <w:b w:val="0"/>
              <w:bCs w:val="0"/>
              <w:noProof/>
              <w:sz w:val="22"/>
              <w:szCs w:val="22"/>
              <w:lang w:val="en-CA" w:eastAsia="en-CA"/>
            </w:rPr>
            <w:tab/>
          </w:r>
          <w:r w:rsidR="00C20A26" w:rsidRPr="008C5E11">
            <w:rPr>
              <w:rStyle w:val="Hyperlink"/>
              <w:noProof/>
            </w:rPr>
            <w:t>DESIGN</w:t>
          </w:r>
          <w:r w:rsidR="00C20A26">
            <w:rPr>
              <w:noProof/>
              <w:webHidden/>
            </w:rPr>
            <w:tab/>
          </w:r>
          <w:r w:rsidR="00C20A26">
            <w:rPr>
              <w:noProof/>
              <w:webHidden/>
            </w:rPr>
            <w:fldChar w:fldCharType="begin"/>
          </w:r>
          <w:r w:rsidR="00C20A26">
            <w:rPr>
              <w:noProof/>
              <w:webHidden/>
            </w:rPr>
            <w:instrText xml:space="preserve"> PAGEREF _Toc411425001 \h </w:instrText>
          </w:r>
          <w:r w:rsidR="00C20A26">
            <w:rPr>
              <w:noProof/>
              <w:webHidden/>
            </w:rPr>
          </w:r>
          <w:r w:rsidR="00C20A26">
            <w:rPr>
              <w:noProof/>
              <w:webHidden/>
            </w:rPr>
            <w:fldChar w:fldCharType="separate"/>
          </w:r>
          <w:ins w:id="0" w:author="Erica Klein" w:date="2015-04-02T14:01:00Z">
            <w:r w:rsidR="00A02EE6">
              <w:rPr>
                <w:noProof/>
                <w:webHidden/>
              </w:rPr>
              <w:t>3</w:t>
            </w:r>
          </w:ins>
          <w:del w:id="1" w:author="Erica Klein" w:date="2015-04-02T14:01:00Z">
            <w:r w:rsidR="002941F9" w:rsidDel="00A02EE6">
              <w:rPr>
                <w:noProof/>
                <w:webHidden/>
              </w:rPr>
              <w:delText>3</w:delText>
            </w:r>
          </w:del>
          <w:r w:rsidR="00C20A26">
            <w:rPr>
              <w:noProof/>
              <w:webHidden/>
            </w:rPr>
            <w:fldChar w:fldCharType="end"/>
          </w:r>
          <w:r w:rsidR="001B7FD0">
            <w:rPr>
              <w:noProof/>
            </w:rPr>
            <w:fldChar w:fldCharType="end"/>
          </w:r>
        </w:p>
        <w:p w14:paraId="2CD65A0F" w14:textId="77777777" w:rsidR="00C20A26" w:rsidRDefault="00F03298">
          <w:pPr>
            <w:pStyle w:val="TOC2"/>
            <w:rPr>
              <w:rFonts w:asciiTheme="minorHAnsi" w:eastAsiaTheme="minorEastAsia" w:hAnsiTheme="minorHAnsi" w:cstheme="minorBidi"/>
              <w:b w:val="0"/>
              <w:smallCaps w:val="0"/>
              <w:lang w:eastAsia="en-CA"/>
            </w:rPr>
          </w:pPr>
          <w:r>
            <w:fldChar w:fldCharType="begin"/>
          </w:r>
          <w:r>
            <w:instrText xml:space="preserve"> HYPERLINK \l "_Toc411425002" </w:instrText>
          </w:r>
          <w:r>
            <w:fldChar w:fldCharType="separate"/>
          </w:r>
          <w:r w:rsidR="00C20A26" w:rsidRPr="008C5E11">
            <w:rPr>
              <w:rStyle w:val="Hyperlink"/>
            </w:rPr>
            <w:t>200.1</w:t>
          </w:r>
          <w:r w:rsidR="00C20A26">
            <w:rPr>
              <w:rFonts w:asciiTheme="minorHAnsi" w:eastAsiaTheme="minorEastAsia" w:hAnsiTheme="minorHAnsi" w:cstheme="minorBidi"/>
              <w:b w:val="0"/>
              <w:smallCaps w:val="0"/>
              <w:lang w:eastAsia="en-CA"/>
            </w:rPr>
            <w:tab/>
          </w:r>
          <w:r w:rsidR="00C20A26" w:rsidRPr="008C5E11">
            <w:rPr>
              <w:rStyle w:val="Hyperlink"/>
            </w:rPr>
            <w:t>INTRODUCTION</w:t>
          </w:r>
          <w:r w:rsidR="00C20A26">
            <w:rPr>
              <w:webHidden/>
            </w:rPr>
            <w:tab/>
          </w:r>
          <w:r w:rsidR="00C20A26">
            <w:rPr>
              <w:webHidden/>
            </w:rPr>
            <w:fldChar w:fldCharType="begin"/>
          </w:r>
          <w:r w:rsidR="00C20A26">
            <w:rPr>
              <w:webHidden/>
            </w:rPr>
            <w:instrText xml:space="preserve"> PAGEREF _Toc411425002 \h </w:instrText>
          </w:r>
          <w:r w:rsidR="00C20A26">
            <w:rPr>
              <w:webHidden/>
            </w:rPr>
          </w:r>
          <w:r w:rsidR="00C20A26">
            <w:rPr>
              <w:webHidden/>
            </w:rPr>
            <w:fldChar w:fldCharType="separate"/>
          </w:r>
          <w:ins w:id="2" w:author="Erica Klein" w:date="2015-04-02T14:01:00Z">
            <w:r w:rsidR="00A02EE6">
              <w:rPr>
                <w:webHidden/>
              </w:rPr>
              <w:t>4</w:t>
            </w:r>
          </w:ins>
          <w:del w:id="3" w:author="Erica Klein" w:date="2015-04-02T14:01:00Z">
            <w:r w:rsidR="002941F9" w:rsidDel="00A02EE6">
              <w:rPr>
                <w:webHidden/>
              </w:rPr>
              <w:delText>4</w:delText>
            </w:r>
          </w:del>
          <w:r w:rsidR="00C20A26">
            <w:rPr>
              <w:webHidden/>
            </w:rPr>
            <w:fldChar w:fldCharType="end"/>
          </w:r>
          <w:r>
            <w:fldChar w:fldCharType="end"/>
          </w:r>
        </w:p>
        <w:p w14:paraId="3649C6B8" w14:textId="77777777" w:rsidR="00C20A26" w:rsidRDefault="00F03298">
          <w:pPr>
            <w:pStyle w:val="TOC2"/>
            <w:rPr>
              <w:rFonts w:asciiTheme="minorHAnsi" w:eastAsiaTheme="minorEastAsia" w:hAnsiTheme="minorHAnsi" w:cstheme="minorBidi"/>
              <w:b w:val="0"/>
              <w:smallCaps w:val="0"/>
              <w:lang w:eastAsia="en-CA"/>
            </w:rPr>
          </w:pPr>
          <w:r>
            <w:fldChar w:fldCharType="begin"/>
          </w:r>
          <w:r>
            <w:instrText xml:space="preserve"> HYPERLINK \l "_Toc411425003" </w:instrText>
          </w:r>
          <w:r>
            <w:fldChar w:fldCharType="separate"/>
          </w:r>
          <w:r w:rsidR="00C20A26" w:rsidRPr="008C5E11">
            <w:rPr>
              <w:rStyle w:val="Hyperlink"/>
            </w:rPr>
            <w:t>200.2</w:t>
          </w:r>
          <w:r w:rsidR="00C20A26">
            <w:rPr>
              <w:rFonts w:asciiTheme="minorHAnsi" w:eastAsiaTheme="minorEastAsia" w:hAnsiTheme="minorHAnsi" w:cstheme="minorBidi"/>
              <w:b w:val="0"/>
              <w:smallCaps w:val="0"/>
              <w:lang w:eastAsia="en-CA"/>
            </w:rPr>
            <w:tab/>
          </w:r>
          <w:r w:rsidR="00C20A26" w:rsidRPr="008C5E11">
            <w:rPr>
              <w:rStyle w:val="Hyperlink"/>
            </w:rPr>
            <w:t>REFERENCE CONCEPT</w:t>
          </w:r>
          <w:r w:rsidR="00C20A26">
            <w:rPr>
              <w:webHidden/>
            </w:rPr>
            <w:tab/>
          </w:r>
          <w:r w:rsidR="00C20A26">
            <w:rPr>
              <w:webHidden/>
            </w:rPr>
            <w:fldChar w:fldCharType="begin"/>
          </w:r>
          <w:r w:rsidR="00C20A26">
            <w:rPr>
              <w:webHidden/>
            </w:rPr>
            <w:instrText xml:space="preserve"> PAGEREF _Toc411425003 \h </w:instrText>
          </w:r>
          <w:r w:rsidR="00C20A26">
            <w:rPr>
              <w:webHidden/>
            </w:rPr>
          </w:r>
          <w:r w:rsidR="00C20A26">
            <w:rPr>
              <w:webHidden/>
            </w:rPr>
            <w:fldChar w:fldCharType="separate"/>
          </w:r>
          <w:ins w:id="4" w:author="Erica Klein" w:date="2015-04-02T14:01:00Z">
            <w:r w:rsidR="00A02EE6">
              <w:rPr>
                <w:webHidden/>
              </w:rPr>
              <w:t>4</w:t>
            </w:r>
          </w:ins>
          <w:del w:id="5" w:author="Erica Klein" w:date="2015-04-02T14:01:00Z">
            <w:r w:rsidR="002941F9" w:rsidDel="00A02EE6">
              <w:rPr>
                <w:webHidden/>
              </w:rPr>
              <w:delText>4</w:delText>
            </w:r>
          </w:del>
          <w:r w:rsidR="00C20A26">
            <w:rPr>
              <w:webHidden/>
            </w:rPr>
            <w:fldChar w:fldCharType="end"/>
          </w:r>
          <w:r>
            <w:fldChar w:fldCharType="end"/>
          </w:r>
        </w:p>
        <w:bookmarkStart w:id="6" w:name="_GoBack"/>
        <w:p w14:paraId="47594F72"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"_Toc411425004" </w:instrText>
          </w:r>
          <w:r>
            <w:fldChar w:fldCharType="separate"/>
          </w:r>
          <w:r w:rsidR="00C20A26" w:rsidRPr="008C5E11">
            <w:rPr>
              <w:rStyle w:val="Hyperlink"/>
              <w:caps/>
            </w:rPr>
            <w:t>200.2.1</w:t>
          </w:r>
          <w:r w:rsidR="00C20A26">
            <w:rPr>
              <w:rFonts w:asciiTheme="minorHAnsi" w:eastAsiaTheme="minorEastAsia" w:hAnsiTheme="minorHAnsi" w:cstheme="minorBidi"/>
              <w:szCs w:val="22"/>
              <w:lang w:eastAsia="en-CA"/>
            </w:rPr>
            <w:tab/>
          </w:r>
          <w:r w:rsidR="00C20A26" w:rsidRPr="008C5E11">
            <w:rPr>
              <w:rStyle w:val="Hyperlink"/>
            </w:rPr>
            <w:t>Highway 46 / Highway 1 Interchange Near Balgonie</w:t>
          </w:r>
          <w:r w:rsidR="00C20A26">
            <w:rPr>
              <w:webHidden/>
            </w:rPr>
            <w:tab/>
          </w:r>
          <w:r w:rsidR="00C20A26">
            <w:rPr>
              <w:webHidden/>
            </w:rPr>
            <w:fldChar w:fldCharType="begin"/>
          </w:r>
          <w:r w:rsidR="00C20A26">
            <w:rPr>
              <w:webHidden/>
            </w:rPr>
            <w:instrText xml:space="preserve"> PAGEREF _Toc411425004 \h </w:instrText>
          </w:r>
          <w:r w:rsidR="00C20A26">
            <w:rPr>
              <w:webHidden/>
            </w:rPr>
          </w:r>
          <w:r w:rsidR="00C20A26">
            <w:rPr>
              <w:webHidden/>
            </w:rPr>
            <w:fldChar w:fldCharType="separate"/>
          </w:r>
          <w:ins w:id="7" w:author="Erica Klein" w:date="2015-04-02T14:01:00Z">
            <w:r w:rsidR="00A02EE6">
              <w:rPr>
                <w:webHidden/>
              </w:rPr>
              <w:t>4</w:t>
            </w:r>
          </w:ins>
          <w:del w:id="8" w:author="Erica Klein" w:date="2015-04-02T14:01:00Z">
            <w:r w:rsidR="002941F9" w:rsidDel="00A02EE6">
              <w:rPr>
                <w:webHidden/>
              </w:rPr>
              <w:delText>4</w:delText>
            </w:r>
          </w:del>
          <w:r w:rsidR="00C20A26">
            <w:rPr>
              <w:webHidden/>
            </w:rPr>
            <w:fldChar w:fldCharType="end"/>
          </w:r>
          <w:r>
            <w:fldChar w:fldCharType="end"/>
          </w:r>
        </w:p>
        <w:bookmarkEnd w:id="6"/>
        <w:p w14:paraId="484990A5"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"_Toc411425005" </w:instrText>
          </w:r>
          <w:r>
            <w:fldChar w:fldCharType="separate"/>
          </w:r>
          <w:r w:rsidR="00C20A26" w:rsidRPr="008C5E11">
            <w:rPr>
              <w:rStyle w:val="Hyperlink"/>
              <w:caps/>
            </w:rPr>
            <w:t>200.2.2</w:t>
          </w:r>
          <w:r w:rsidR="00C20A26">
            <w:rPr>
              <w:rFonts w:asciiTheme="minorHAnsi" w:eastAsiaTheme="minorEastAsia" w:hAnsiTheme="minorHAnsi" w:cstheme="minorBidi"/>
              <w:szCs w:val="22"/>
              <w:lang w:eastAsia="en-CA"/>
            </w:rPr>
            <w:tab/>
          </w:r>
          <w:r w:rsidR="00C20A26" w:rsidRPr="008C5E11">
            <w:rPr>
              <w:rStyle w:val="Hyperlink"/>
            </w:rPr>
            <w:t>Existing Eastbound Exit Ramp on Highway 1, West of Highway 46</w:t>
          </w:r>
          <w:r w:rsidR="00C20A26">
            <w:rPr>
              <w:webHidden/>
            </w:rPr>
            <w:tab/>
          </w:r>
          <w:r w:rsidR="00C20A26">
            <w:rPr>
              <w:webHidden/>
            </w:rPr>
            <w:fldChar w:fldCharType="begin"/>
          </w:r>
          <w:r w:rsidR="00C20A26">
            <w:rPr>
              <w:webHidden/>
            </w:rPr>
            <w:instrText xml:space="preserve"> PAGEREF _Toc411425005 \h </w:instrText>
          </w:r>
          <w:r w:rsidR="00C20A26">
            <w:rPr>
              <w:webHidden/>
            </w:rPr>
          </w:r>
          <w:r w:rsidR="00C20A26">
            <w:rPr>
              <w:webHidden/>
            </w:rPr>
            <w:fldChar w:fldCharType="separate"/>
          </w:r>
          <w:ins w:id="9" w:author="Erica Klein" w:date="2015-04-02T14:01:00Z">
            <w:r w:rsidR="00A02EE6">
              <w:rPr>
                <w:webHidden/>
              </w:rPr>
              <w:t>4</w:t>
            </w:r>
          </w:ins>
          <w:del w:id="10" w:author="Erica Klein" w:date="2015-04-02T14:01:00Z">
            <w:r w:rsidR="002941F9" w:rsidDel="00A02EE6">
              <w:rPr>
                <w:webHidden/>
              </w:rPr>
              <w:delText>4</w:delText>
            </w:r>
          </w:del>
          <w:r w:rsidR="00C20A26">
            <w:rPr>
              <w:webHidden/>
            </w:rPr>
            <w:fldChar w:fldCharType="end"/>
          </w:r>
          <w:r>
            <w:fldChar w:fldCharType="end"/>
          </w:r>
        </w:p>
        <w:p w14:paraId="493EE7AD"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"_Toc411425006" </w:instrText>
          </w:r>
          <w:r>
            <w:fldChar w:fldCharType="separate"/>
          </w:r>
          <w:r w:rsidR="00C20A26" w:rsidRPr="008C5E11">
            <w:rPr>
              <w:rStyle w:val="Hyperlink"/>
              <w:caps/>
            </w:rPr>
            <w:t>200.2.3</w:t>
          </w:r>
          <w:r w:rsidR="00C20A26">
            <w:rPr>
              <w:rFonts w:asciiTheme="minorHAnsi" w:eastAsiaTheme="minorEastAsia" w:hAnsiTheme="minorHAnsi" w:cstheme="minorBidi"/>
              <w:szCs w:val="22"/>
              <w:lang w:eastAsia="en-CA"/>
            </w:rPr>
            <w:tab/>
          </w:r>
          <w:r w:rsidR="00C20A26" w:rsidRPr="008C5E11">
            <w:rPr>
              <w:rStyle w:val="Hyperlink"/>
            </w:rPr>
            <w:t>Highway 48 / Highway 1 Interchange at White City</w:t>
          </w:r>
          <w:r w:rsidR="00C20A26">
            <w:rPr>
              <w:webHidden/>
            </w:rPr>
            <w:tab/>
          </w:r>
          <w:r w:rsidR="00C20A26">
            <w:rPr>
              <w:webHidden/>
            </w:rPr>
            <w:fldChar w:fldCharType="begin"/>
          </w:r>
          <w:r w:rsidR="00C20A26">
            <w:rPr>
              <w:webHidden/>
            </w:rPr>
            <w:instrText xml:space="preserve"> PAGEREF _Toc411425006 \h </w:instrText>
          </w:r>
          <w:r w:rsidR="00C20A26">
            <w:rPr>
              <w:webHidden/>
            </w:rPr>
          </w:r>
          <w:r w:rsidR="00C20A26">
            <w:rPr>
              <w:webHidden/>
            </w:rPr>
            <w:fldChar w:fldCharType="separate"/>
          </w:r>
          <w:ins w:id="11" w:author="Erica Klein" w:date="2015-04-02T14:01:00Z">
            <w:r w:rsidR="00A02EE6">
              <w:rPr>
                <w:webHidden/>
              </w:rPr>
              <w:t>5</w:t>
            </w:r>
          </w:ins>
          <w:del w:id="12" w:author="Erica Klein" w:date="2015-04-02T14:01:00Z">
            <w:r w:rsidR="002941F9" w:rsidDel="00A02EE6">
              <w:rPr>
                <w:webHidden/>
              </w:rPr>
              <w:delText>5</w:delText>
            </w:r>
          </w:del>
          <w:r w:rsidR="00C20A26">
            <w:rPr>
              <w:webHidden/>
            </w:rPr>
            <w:fldChar w:fldCharType="end"/>
          </w:r>
          <w:r>
            <w:fldChar w:fldCharType="end"/>
          </w:r>
        </w:p>
        <w:p w14:paraId="0D4ABA9B"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"_Toc411425007" </w:instrText>
          </w:r>
          <w:r>
            <w:fldChar w:fldCharType="separate"/>
          </w:r>
          <w:r w:rsidR="00C20A26" w:rsidRPr="008C5E11">
            <w:rPr>
              <w:rStyle w:val="Hyperlink"/>
              <w:caps/>
            </w:rPr>
            <w:t>200.2.4</w:t>
          </w:r>
          <w:r w:rsidR="00C20A26">
            <w:rPr>
              <w:rFonts w:asciiTheme="minorHAnsi" w:eastAsiaTheme="minorEastAsia" w:hAnsiTheme="minorHAnsi" w:cstheme="minorBidi"/>
              <w:szCs w:val="22"/>
              <w:lang w:eastAsia="en-CA"/>
            </w:rPr>
            <w:tab/>
          </w:r>
          <w:r w:rsidR="00C20A26" w:rsidRPr="008C5E11">
            <w:rPr>
              <w:rStyle w:val="Hyperlink"/>
            </w:rPr>
            <w:t>Emerald Park Road RIRO on Highway 1</w:t>
          </w:r>
          <w:r w:rsidR="00C20A26">
            <w:rPr>
              <w:webHidden/>
            </w:rPr>
            <w:tab/>
          </w:r>
          <w:r w:rsidR="00C20A26">
            <w:rPr>
              <w:webHidden/>
            </w:rPr>
            <w:fldChar w:fldCharType="begin"/>
          </w:r>
          <w:r w:rsidR="00C20A26">
            <w:rPr>
              <w:webHidden/>
            </w:rPr>
            <w:instrText xml:space="preserve"> PAGEREF _Toc411425007 \h </w:instrText>
          </w:r>
          <w:r w:rsidR="00C20A26">
            <w:rPr>
              <w:webHidden/>
            </w:rPr>
          </w:r>
          <w:r w:rsidR="00C20A26">
            <w:rPr>
              <w:webHidden/>
            </w:rPr>
            <w:fldChar w:fldCharType="separate"/>
          </w:r>
          <w:ins w:id="13" w:author="Erica Klein" w:date="2015-04-02T14:01:00Z">
            <w:r w:rsidR="00A02EE6">
              <w:rPr>
                <w:webHidden/>
              </w:rPr>
              <w:t>5</w:t>
            </w:r>
          </w:ins>
          <w:del w:id="14" w:author="Erica Klein" w:date="2015-04-02T14:01:00Z">
            <w:r w:rsidR="002941F9" w:rsidDel="00A02EE6">
              <w:rPr>
                <w:webHidden/>
              </w:rPr>
              <w:delText>5</w:delText>
            </w:r>
          </w:del>
          <w:r w:rsidR="00C20A26">
            <w:rPr>
              <w:webHidden/>
            </w:rPr>
            <w:fldChar w:fldCharType="end"/>
          </w:r>
          <w:r>
            <w:fldChar w:fldCharType="end"/>
          </w:r>
        </w:p>
        <w:p w14:paraId="06E58F39"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"_Toc411425008" </w:instrText>
          </w:r>
          <w:r>
            <w:fldChar w:fldCharType="separate"/>
          </w:r>
          <w:r w:rsidR="00C20A26" w:rsidRPr="008C5E11">
            <w:rPr>
              <w:rStyle w:val="Hyperlink"/>
              <w:caps/>
            </w:rPr>
            <w:t>200.2.5</w:t>
          </w:r>
          <w:r w:rsidR="00C20A26">
            <w:rPr>
              <w:rFonts w:asciiTheme="minorHAnsi" w:eastAsiaTheme="minorEastAsia" w:hAnsiTheme="minorHAnsi" w:cstheme="minorBidi"/>
              <w:szCs w:val="22"/>
              <w:lang w:eastAsia="en-CA"/>
            </w:rPr>
            <w:tab/>
          </w:r>
          <w:r w:rsidR="00C20A26" w:rsidRPr="008C5E11">
            <w:rPr>
              <w:rStyle w:val="Hyperlink"/>
            </w:rPr>
            <w:t>Great Plains Industrial Drive RIRO on Highway 1</w:t>
          </w:r>
          <w:r w:rsidR="00C20A26">
            <w:rPr>
              <w:webHidden/>
            </w:rPr>
            <w:tab/>
          </w:r>
          <w:r w:rsidR="00C20A26">
            <w:rPr>
              <w:webHidden/>
            </w:rPr>
            <w:fldChar w:fldCharType="begin"/>
          </w:r>
          <w:r w:rsidR="00C20A26">
            <w:rPr>
              <w:webHidden/>
            </w:rPr>
            <w:instrText xml:space="preserve"> PAGEREF _Toc411425008 \h </w:instrText>
          </w:r>
          <w:r w:rsidR="00C20A26">
            <w:rPr>
              <w:webHidden/>
            </w:rPr>
          </w:r>
          <w:r w:rsidR="00C20A26">
            <w:rPr>
              <w:webHidden/>
            </w:rPr>
            <w:fldChar w:fldCharType="separate"/>
          </w:r>
          <w:ins w:id="15" w:author="Erica Klein" w:date="2015-04-02T14:01:00Z">
            <w:r w:rsidR="00A02EE6">
              <w:rPr>
                <w:webHidden/>
              </w:rPr>
              <w:t>5</w:t>
            </w:r>
          </w:ins>
          <w:del w:id="16" w:author="Erica Klein" w:date="2015-04-02T14:01:00Z">
            <w:r w:rsidR="002941F9" w:rsidDel="00A02EE6">
              <w:rPr>
                <w:webHidden/>
              </w:rPr>
              <w:delText>5</w:delText>
            </w:r>
          </w:del>
          <w:r w:rsidR="00C20A26">
            <w:rPr>
              <w:webHidden/>
            </w:rPr>
            <w:fldChar w:fldCharType="end"/>
          </w:r>
          <w:r>
            <w:fldChar w:fldCharType="end"/>
          </w:r>
        </w:p>
        <w:p w14:paraId="2FB4390D"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"_Toc411425009" </w:instrText>
          </w:r>
          <w:r>
            <w:fldChar w:fldCharType="separate"/>
          </w:r>
          <w:r w:rsidR="00C20A26" w:rsidRPr="008C5E11">
            <w:rPr>
              <w:rStyle w:val="Hyperlink"/>
              <w:caps/>
            </w:rPr>
            <w:t>200.2.6</w:t>
          </w:r>
          <w:r w:rsidR="00C20A26">
            <w:rPr>
              <w:rFonts w:asciiTheme="minorHAnsi" w:eastAsiaTheme="minorEastAsia" w:hAnsiTheme="minorHAnsi" w:cstheme="minorBidi"/>
              <w:szCs w:val="22"/>
              <w:lang w:eastAsia="en-CA"/>
            </w:rPr>
            <w:tab/>
          </w:r>
          <w:r w:rsidR="00C20A26" w:rsidRPr="008C5E11">
            <w:rPr>
              <w:rStyle w:val="Hyperlink"/>
            </w:rPr>
            <w:t>Pilot Butte Access / Highway 1 Interchange</w:t>
          </w:r>
          <w:r w:rsidR="00C20A26">
            <w:rPr>
              <w:webHidden/>
            </w:rPr>
            <w:tab/>
          </w:r>
          <w:r w:rsidR="00C20A26">
            <w:rPr>
              <w:webHidden/>
            </w:rPr>
            <w:fldChar w:fldCharType="begin"/>
          </w:r>
          <w:r w:rsidR="00C20A26">
            <w:rPr>
              <w:webHidden/>
            </w:rPr>
            <w:instrText xml:space="preserve"> PAGEREF _Toc411425009 \h </w:instrText>
          </w:r>
          <w:r w:rsidR="00C20A26">
            <w:rPr>
              <w:webHidden/>
            </w:rPr>
          </w:r>
          <w:r w:rsidR="00C20A26">
            <w:rPr>
              <w:webHidden/>
            </w:rPr>
            <w:fldChar w:fldCharType="separate"/>
          </w:r>
          <w:ins w:id="17" w:author="Erica Klein" w:date="2015-04-02T14:01:00Z">
            <w:r w:rsidR="00A02EE6">
              <w:rPr>
                <w:webHidden/>
              </w:rPr>
              <w:t>6</w:t>
            </w:r>
          </w:ins>
          <w:del w:id="18" w:author="Erica Klein" w:date="2015-04-02T14:01:00Z">
            <w:r w:rsidR="002941F9" w:rsidDel="00A02EE6">
              <w:rPr>
                <w:webHidden/>
              </w:rPr>
              <w:delText>6</w:delText>
            </w:r>
          </w:del>
          <w:r w:rsidR="00C20A26">
            <w:rPr>
              <w:webHidden/>
            </w:rPr>
            <w:fldChar w:fldCharType="end"/>
          </w:r>
          <w:r>
            <w:fldChar w:fldCharType="end"/>
          </w:r>
        </w:p>
        <w:p w14:paraId="2FFD7C2B"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"_Toc411425010" </w:instrText>
          </w:r>
          <w:r>
            <w:fldChar w:fldCharType="separate"/>
          </w:r>
          <w:r w:rsidR="00C20A26" w:rsidRPr="008C5E11">
            <w:rPr>
              <w:rStyle w:val="Hyperlink"/>
              <w:caps/>
            </w:rPr>
            <w:t>200.2.7</w:t>
          </w:r>
          <w:r w:rsidR="00C20A26">
            <w:rPr>
              <w:rFonts w:asciiTheme="minorHAnsi" w:eastAsiaTheme="minorEastAsia" w:hAnsiTheme="minorHAnsi" w:cstheme="minorBidi"/>
              <w:szCs w:val="22"/>
              <w:lang w:eastAsia="en-CA"/>
            </w:rPr>
            <w:tab/>
          </w:r>
          <w:r w:rsidR="00C20A26" w:rsidRPr="008C5E11">
            <w:rPr>
              <w:rStyle w:val="Hyperlink"/>
            </w:rPr>
            <w:t>Gravel Pit Road RIRO on Highway 1</w:t>
          </w:r>
          <w:r w:rsidR="00C20A26">
            <w:rPr>
              <w:webHidden/>
            </w:rPr>
            <w:tab/>
          </w:r>
          <w:r w:rsidR="00C20A26">
            <w:rPr>
              <w:webHidden/>
            </w:rPr>
            <w:fldChar w:fldCharType="begin"/>
          </w:r>
          <w:r w:rsidR="00C20A26">
            <w:rPr>
              <w:webHidden/>
            </w:rPr>
            <w:instrText xml:space="preserve"> PAGEREF _Toc411425010 \h </w:instrText>
          </w:r>
          <w:r w:rsidR="00C20A26">
            <w:rPr>
              <w:webHidden/>
            </w:rPr>
          </w:r>
          <w:r w:rsidR="00C20A26">
            <w:rPr>
              <w:webHidden/>
            </w:rPr>
            <w:fldChar w:fldCharType="separate"/>
          </w:r>
          <w:ins w:id="19" w:author="Erica Klein" w:date="2015-04-02T14:01:00Z">
            <w:r w:rsidR="00A02EE6">
              <w:rPr>
                <w:webHidden/>
              </w:rPr>
              <w:t>6</w:t>
            </w:r>
          </w:ins>
          <w:del w:id="20" w:author="Erica Klein" w:date="2015-04-02T14:01:00Z">
            <w:r w:rsidR="002941F9" w:rsidDel="00A02EE6">
              <w:rPr>
                <w:webHidden/>
              </w:rPr>
              <w:delText>6</w:delText>
            </w:r>
          </w:del>
          <w:r w:rsidR="00C20A26">
            <w:rPr>
              <w:webHidden/>
            </w:rPr>
            <w:fldChar w:fldCharType="end"/>
          </w:r>
          <w:r>
            <w:fldChar w:fldCharType="end"/>
          </w:r>
        </w:p>
        <w:p w14:paraId="2A914C4C"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"_Toc411425011" </w:instrText>
          </w:r>
          <w:r>
            <w:fldChar w:fldCharType="separate"/>
          </w:r>
          <w:r w:rsidR="00C20A26" w:rsidRPr="008C5E11">
            <w:rPr>
              <w:rStyle w:val="Hyperlink"/>
              <w:caps/>
            </w:rPr>
            <w:t>200.2.8</w:t>
          </w:r>
          <w:r w:rsidR="00C20A26">
            <w:rPr>
              <w:rFonts w:asciiTheme="minorHAnsi" w:eastAsiaTheme="minorEastAsia" w:hAnsiTheme="minorHAnsi" w:cstheme="minorBidi"/>
              <w:szCs w:val="22"/>
              <w:lang w:eastAsia="en-CA"/>
            </w:rPr>
            <w:tab/>
          </w:r>
          <w:r w:rsidR="00C20A26" w:rsidRPr="008C5E11">
            <w:rPr>
              <w:rStyle w:val="Hyperlink"/>
            </w:rPr>
            <w:t>Tower Road / Highway 1 Interchange</w:t>
          </w:r>
          <w:r w:rsidR="00C20A26">
            <w:rPr>
              <w:webHidden/>
            </w:rPr>
            <w:tab/>
          </w:r>
          <w:r w:rsidR="00C20A26">
            <w:rPr>
              <w:webHidden/>
            </w:rPr>
            <w:fldChar w:fldCharType="begin"/>
          </w:r>
          <w:r w:rsidR="00C20A26">
            <w:rPr>
              <w:webHidden/>
            </w:rPr>
            <w:instrText xml:space="preserve"> PAGEREF _Toc411425011 \h </w:instrText>
          </w:r>
          <w:r w:rsidR="00C20A26">
            <w:rPr>
              <w:webHidden/>
            </w:rPr>
          </w:r>
          <w:r w:rsidR="00C20A26">
            <w:rPr>
              <w:webHidden/>
            </w:rPr>
            <w:fldChar w:fldCharType="separate"/>
          </w:r>
          <w:ins w:id="21" w:author="Erica Klein" w:date="2015-04-02T14:01:00Z">
            <w:r w:rsidR="00A02EE6">
              <w:rPr>
                <w:webHidden/>
              </w:rPr>
              <w:t>6</w:t>
            </w:r>
          </w:ins>
          <w:del w:id="22" w:author="Erica Klein" w:date="2015-04-02T14:01:00Z">
            <w:r w:rsidR="002941F9" w:rsidDel="00A02EE6">
              <w:rPr>
                <w:webHidden/>
              </w:rPr>
              <w:delText>6</w:delText>
            </w:r>
          </w:del>
          <w:r w:rsidR="00C20A26">
            <w:rPr>
              <w:webHidden/>
            </w:rPr>
            <w:fldChar w:fldCharType="end"/>
          </w:r>
          <w:r>
            <w:fldChar w:fldCharType="end"/>
          </w:r>
        </w:p>
        <w:p w14:paraId="2328CED0"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"_Toc411425012" </w:instrText>
          </w:r>
          <w:r>
            <w:fldChar w:fldCharType="separate"/>
          </w:r>
          <w:r w:rsidR="00C20A26" w:rsidRPr="008C5E11">
            <w:rPr>
              <w:rStyle w:val="Hyperlink"/>
              <w:caps/>
            </w:rPr>
            <w:t>200.2.9</w:t>
          </w:r>
          <w:r w:rsidR="00C20A26">
            <w:rPr>
              <w:rFonts w:asciiTheme="minorHAnsi" w:eastAsiaTheme="minorEastAsia" w:hAnsiTheme="minorHAnsi" w:cstheme="minorBidi"/>
              <w:szCs w:val="22"/>
              <w:lang w:eastAsia="en-CA"/>
            </w:rPr>
            <w:tab/>
          </w:r>
          <w:r w:rsidR="00C20A26" w:rsidRPr="008C5E11">
            <w:rPr>
              <w:rStyle w:val="Hyperlink"/>
            </w:rPr>
            <w:t>Highway 33 Interchange</w:t>
          </w:r>
          <w:r w:rsidR="00C20A26">
            <w:rPr>
              <w:webHidden/>
            </w:rPr>
            <w:tab/>
          </w:r>
          <w:r w:rsidR="00C20A26">
            <w:rPr>
              <w:webHidden/>
            </w:rPr>
            <w:fldChar w:fldCharType="begin"/>
          </w:r>
          <w:r w:rsidR="00C20A26">
            <w:rPr>
              <w:webHidden/>
            </w:rPr>
            <w:instrText xml:space="preserve"> PAGEREF _Toc411425012 \h </w:instrText>
          </w:r>
          <w:r w:rsidR="00C20A26">
            <w:rPr>
              <w:webHidden/>
            </w:rPr>
          </w:r>
          <w:r w:rsidR="00C20A26">
            <w:rPr>
              <w:webHidden/>
            </w:rPr>
            <w:fldChar w:fldCharType="separate"/>
          </w:r>
          <w:ins w:id="23" w:author="Erica Klein" w:date="2015-04-02T14:01:00Z">
            <w:r w:rsidR="00A02EE6">
              <w:rPr>
                <w:webHidden/>
              </w:rPr>
              <w:t>7</w:t>
            </w:r>
          </w:ins>
          <w:del w:id="24" w:author="Erica Klein" w:date="2015-04-02T14:01:00Z">
            <w:r w:rsidR="002941F9" w:rsidDel="00A02EE6">
              <w:rPr>
                <w:webHidden/>
              </w:rPr>
              <w:delText>7</w:delText>
            </w:r>
          </w:del>
          <w:r w:rsidR="00C20A26">
            <w:rPr>
              <w:webHidden/>
            </w:rPr>
            <w:fldChar w:fldCharType="end"/>
          </w:r>
          <w:r>
            <w:fldChar w:fldCharType="end"/>
          </w:r>
        </w:p>
        <w:p w14:paraId="6F92B4D0"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"_Toc411425013" </w:instrText>
          </w:r>
          <w:r>
            <w:fldChar w:fldCharType="separate"/>
          </w:r>
          <w:r w:rsidR="00C20A26" w:rsidRPr="008C5E11">
            <w:rPr>
              <w:rStyle w:val="Hyperlink"/>
              <w:caps/>
            </w:rPr>
            <w:t>200.2.10</w:t>
          </w:r>
          <w:r w:rsidR="00C20A26">
            <w:rPr>
              <w:rFonts w:asciiTheme="minorHAnsi" w:eastAsiaTheme="minorEastAsia" w:hAnsiTheme="minorHAnsi" w:cstheme="minorBidi"/>
              <w:szCs w:val="22"/>
              <w:lang w:eastAsia="en-CA"/>
            </w:rPr>
            <w:tab/>
          </w:r>
          <w:r w:rsidR="00C20A26" w:rsidRPr="008C5E11">
            <w:rPr>
              <w:rStyle w:val="Hyperlink"/>
            </w:rPr>
            <w:t>Fleet Street RIRO</w:t>
          </w:r>
          <w:r w:rsidR="00C20A26">
            <w:rPr>
              <w:webHidden/>
            </w:rPr>
            <w:tab/>
          </w:r>
          <w:r w:rsidR="00C20A26">
            <w:rPr>
              <w:webHidden/>
            </w:rPr>
            <w:fldChar w:fldCharType="begin"/>
          </w:r>
          <w:r w:rsidR="00C20A26">
            <w:rPr>
              <w:webHidden/>
            </w:rPr>
            <w:instrText xml:space="preserve"> PAGEREF _Toc411425013 \h </w:instrText>
          </w:r>
          <w:r w:rsidR="00C20A26">
            <w:rPr>
              <w:webHidden/>
            </w:rPr>
          </w:r>
          <w:r w:rsidR="00C20A26">
            <w:rPr>
              <w:webHidden/>
            </w:rPr>
            <w:fldChar w:fldCharType="separate"/>
          </w:r>
          <w:ins w:id="25" w:author="Erica Klein" w:date="2015-04-02T14:01:00Z">
            <w:r w:rsidR="00A02EE6">
              <w:rPr>
                <w:webHidden/>
              </w:rPr>
              <w:t>8</w:t>
            </w:r>
          </w:ins>
          <w:del w:id="26" w:author="Erica Klein" w:date="2015-04-02T14:01:00Z">
            <w:r w:rsidR="002941F9" w:rsidDel="00A02EE6">
              <w:rPr>
                <w:webHidden/>
              </w:rPr>
              <w:delText>8</w:delText>
            </w:r>
          </w:del>
          <w:r w:rsidR="00C20A26">
            <w:rPr>
              <w:webHidden/>
            </w:rPr>
            <w:fldChar w:fldCharType="end"/>
          </w:r>
          <w:r>
            <w:fldChar w:fldCharType="end"/>
          </w:r>
        </w:p>
        <w:p w14:paraId="6A2F72B1"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"_Toc411425014" </w:instrText>
          </w:r>
          <w:r>
            <w:fldChar w:fldCharType="separate"/>
          </w:r>
          <w:r w:rsidR="00C20A26" w:rsidRPr="008C5E11">
            <w:rPr>
              <w:rStyle w:val="Hyperlink"/>
            </w:rPr>
            <w:t>200.2.11</w:t>
          </w:r>
          <w:r w:rsidR="00C20A26">
            <w:rPr>
              <w:rFonts w:asciiTheme="minorHAnsi" w:eastAsiaTheme="minorEastAsia" w:hAnsiTheme="minorHAnsi" w:cstheme="minorBidi"/>
              <w:szCs w:val="22"/>
              <w:lang w:eastAsia="en-CA"/>
            </w:rPr>
            <w:tab/>
          </w:r>
          <w:r w:rsidR="00C20A26" w:rsidRPr="008C5E11">
            <w:rPr>
              <w:rStyle w:val="Hyperlink"/>
            </w:rPr>
            <w:t>Highway 6 Interchange and Highway 6 Twinning</w:t>
          </w:r>
          <w:r w:rsidR="00C20A26">
            <w:rPr>
              <w:webHidden/>
            </w:rPr>
            <w:tab/>
          </w:r>
          <w:r w:rsidR="00C20A26">
            <w:rPr>
              <w:webHidden/>
            </w:rPr>
            <w:fldChar w:fldCharType="begin"/>
          </w:r>
          <w:r w:rsidR="00C20A26">
            <w:rPr>
              <w:webHidden/>
            </w:rPr>
            <w:instrText xml:space="preserve"> PAGEREF _Toc411425014 \h </w:instrText>
          </w:r>
          <w:r w:rsidR="00C20A26">
            <w:rPr>
              <w:webHidden/>
            </w:rPr>
          </w:r>
          <w:r w:rsidR="00C20A26">
            <w:rPr>
              <w:webHidden/>
            </w:rPr>
            <w:fldChar w:fldCharType="separate"/>
          </w:r>
          <w:ins w:id="27" w:author="Erica Klein" w:date="2015-04-02T14:01:00Z">
            <w:r w:rsidR="00A02EE6">
              <w:rPr>
                <w:webHidden/>
              </w:rPr>
              <w:t>8</w:t>
            </w:r>
          </w:ins>
          <w:del w:id="28" w:author="Erica Klein" w:date="2015-04-02T14:01:00Z">
            <w:r w:rsidR="002941F9" w:rsidDel="00A02EE6">
              <w:rPr>
                <w:webHidden/>
              </w:rPr>
              <w:delText>8</w:delText>
            </w:r>
          </w:del>
          <w:r w:rsidR="00C20A26">
            <w:rPr>
              <w:webHidden/>
            </w:rPr>
            <w:fldChar w:fldCharType="end"/>
          </w:r>
          <w:r>
            <w:fldChar w:fldCharType="end"/>
          </w:r>
        </w:p>
        <w:p w14:paraId="394FD621"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"_Toc411425015" </w:instrText>
          </w:r>
          <w:r>
            <w:fldChar w:fldCharType="separate"/>
          </w:r>
          <w:r w:rsidR="00C20A26" w:rsidRPr="008C5E11">
            <w:rPr>
              <w:rStyle w:val="Hyperlink"/>
              <w:caps/>
            </w:rPr>
            <w:t>200.2.12</w:t>
          </w:r>
          <w:r w:rsidR="00C20A26">
            <w:rPr>
              <w:rFonts w:asciiTheme="minorHAnsi" w:eastAsiaTheme="minorEastAsia" w:hAnsiTheme="minorHAnsi" w:cstheme="minorBidi"/>
              <w:szCs w:val="22"/>
              <w:lang w:eastAsia="en-CA"/>
            </w:rPr>
            <w:tab/>
          </w:r>
          <w:r w:rsidR="00C20A26" w:rsidRPr="008C5E11">
            <w:rPr>
              <w:rStyle w:val="Hyperlink"/>
            </w:rPr>
            <w:t>Courtney Street At-Grade Intersection</w:t>
          </w:r>
          <w:r w:rsidR="00C20A26">
            <w:rPr>
              <w:webHidden/>
            </w:rPr>
            <w:tab/>
          </w:r>
          <w:r w:rsidR="00C20A26">
            <w:rPr>
              <w:webHidden/>
            </w:rPr>
            <w:fldChar w:fldCharType="begin"/>
          </w:r>
          <w:r w:rsidR="00C20A26">
            <w:rPr>
              <w:webHidden/>
            </w:rPr>
            <w:instrText xml:space="preserve"> PAGEREF _Toc411425015 \h </w:instrText>
          </w:r>
          <w:r w:rsidR="00C20A26">
            <w:rPr>
              <w:webHidden/>
            </w:rPr>
          </w:r>
          <w:r w:rsidR="00C20A26">
            <w:rPr>
              <w:webHidden/>
            </w:rPr>
            <w:fldChar w:fldCharType="separate"/>
          </w:r>
          <w:ins w:id="29" w:author="Erica Klein" w:date="2015-04-02T14:01:00Z">
            <w:r w:rsidR="00A02EE6">
              <w:rPr>
                <w:webHidden/>
              </w:rPr>
              <w:t>9</w:t>
            </w:r>
          </w:ins>
          <w:del w:id="30" w:author="Erica Klein" w:date="2015-04-02T14:01:00Z">
            <w:r w:rsidR="002941F9" w:rsidDel="00A02EE6">
              <w:rPr>
                <w:webHidden/>
              </w:rPr>
              <w:delText>9</w:delText>
            </w:r>
          </w:del>
          <w:r w:rsidR="00C20A26">
            <w:rPr>
              <w:webHidden/>
            </w:rPr>
            <w:fldChar w:fldCharType="end"/>
          </w:r>
          <w:r>
            <w:fldChar w:fldCharType="end"/>
          </w:r>
        </w:p>
        <w:p w14:paraId="46D6840F"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"_Toc411425016" </w:instrText>
          </w:r>
          <w:r>
            <w:fldChar w:fldCharType="separate"/>
          </w:r>
          <w:r w:rsidR="00C20A26" w:rsidRPr="008C5E11">
            <w:rPr>
              <w:rStyle w:val="Hyperlink"/>
              <w:caps/>
            </w:rPr>
            <w:t>200.2.13</w:t>
          </w:r>
          <w:r w:rsidR="00C20A26">
            <w:rPr>
              <w:rFonts w:asciiTheme="minorHAnsi" w:eastAsiaTheme="minorEastAsia" w:hAnsiTheme="minorHAnsi" w:cstheme="minorBidi"/>
              <w:szCs w:val="22"/>
              <w:lang w:eastAsia="en-CA"/>
            </w:rPr>
            <w:tab/>
          </w:r>
          <w:r w:rsidR="00C20A26" w:rsidRPr="008C5E11">
            <w:rPr>
              <w:rStyle w:val="Hyperlink"/>
            </w:rPr>
            <w:t>Existing Highway 1 West Interchange</w:t>
          </w:r>
          <w:r w:rsidR="00C20A26">
            <w:rPr>
              <w:webHidden/>
            </w:rPr>
            <w:tab/>
          </w:r>
          <w:r w:rsidR="00C20A26">
            <w:rPr>
              <w:webHidden/>
            </w:rPr>
            <w:fldChar w:fldCharType="begin"/>
          </w:r>
          <w:r w:rsidR="00C20A26">
            <w:rPr>
              <w:webHidden/>
            </w:rPr>
            <w:instrText xml:space="preserve"> PAGEREF _Toc411425016 \h </w:instrText>
          </w:r>
          <w:r w:rsidR="00C20A26">
            <w:rPr>
              <w:webHidden/>
            </w:rPr>
          </w:r>
          <w:r w:rsidR="00C20A26">
            <w:rPr>
              <w:webHidden/>
            </w:rPr>
            <w:fldChar w:fldCharType="separate"/>
          </w:r>
          <w:ins w:id="31" w:author="Erica Klein" w:date="2015-04-02T14:01:00Z">
            <w:r w:rsidR="00A02EE6">
              <w:rPr>
                <w:webHidden/>
              </w:rPr>
              <w:t>9</w:t>
            </w:r>
          </w:ins>
          <w:del w:id="32" w:author="Erica Klein" w:date="2015-04-02T14:01:00Z">
            <w:r w:rsidR="002941F9" w:rsidDel="00A02EE6">
              <w:rPr>
                <w:webHidden/>
              </w:rPr>
              <w:delText>9</w:delText>
            </w:r>
          </w:del>
          <w:r w:rsidR="00C20A26">
            <w:rPr>
              <w:webHidden/>
            </w:rPr>
            <w:fldChar w:fldCharType="end"/>
          </w:r>
          <w:r>
            <w:fldChar w:fldCharType="end"/>
          </w:r>
        </w:p>
        <w:p w14:paraId="2E9505A6"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"_Toc411425017" </w:instrText>
          </w:r>
          <w:r>
            <w:fldChar w:fldCharType="separate"/>
          </w:r>
          <w:r w:rsidR="00C20A26" w:rsidRPr="008C5E11">
            <w:rPr>
              <w:rStyle w:val="Hyperlink"/>
              <w:caps/>
            </w:rPr>
            <w:t>200.2.14</w:t>
          </w:r>
          <w:r w:rsidR="00C20A26">
            <w:rPr>
              <w:rFonts w:asciiTheme="minorHAnsi" w:eastAsiaTheme="minorEastAsia" w:hAnsiTheme="minorHAnsi" w:cstheme="minorBidi"/>
              <w:szCs w:val="22"/>
              <w:lang w:eastAsia="en-CA"/>
            </w:rPr>
            <w:tab/>
          </w:r>
          <w:r w:rsidR="00C20A26" w:rsidRPr="008C5E11">
            <w:rPr>
              <w:rStyle w:val="Hyperlink"/>
            </w:rPr>
            <w:t>Hill Avenue  Interchange</w:t>
          </w:r>
          <w:r w:rsidR="00C20A26">
            <w:rPr>
              <w:webHidden/>
            </w:rPr>
            <w:tab/>
          </w:r>
          <w:r w:rsidR="00C20A26">
            <w:rPr>
              <w:webHidden/>
            </w:rPr>
            <w:fldChar w:fldCharType="begin"/>
          </w:r>
          <w:r w:rsidR="00C20A26">
            <w:rPr>
              <w:webHidden/>
            </w:rPr>
            <w:instrText xml:space="preserve"> PAGEREF _Toc411425017 \h </w:instrText>
          </w:r>
          <w:r w:rsidR="00C20A26">
            <w:rPr>
              <w:webHidden/>
            </w:rPr>
          </w:r>
          <w:r w:rsidR="00C20A26">
            <w:rPr>
              <w:webHidden/>
            </w:rPr>
            <w:fldChar w:fldCharType="separate"/>
          </w:r>
          <w:ins w:id="33" w:author="Erica Klein" w:date="2015-04-02T14:01:00Z">
            <w:r w:rsidR="00A02EE6">
              <w:rPr>
                <w:webHidden/>
              </w:rPr>
              <w:t>10</w:t>
            </w:r>
          </w:ins>
          <w:del w:id="34" w:author="Erica Klein" w:date="2015-04-02T14:01:00Z">
            <w:r w:rsidR="002941F9" w:rsidDel="00A02EE6">
              <w:rPr>
                <w:webHidden/>
              </w:rPr>
              <w:delText>10</w:delText>
            </w:r>
          </w:del>
          <w:r w:rsidR="00C20A26">
            <w:rPr>
              <w:webHidden/>
            </w:rPr>
            <w:fldChar w:fldCharType="end"/>
          </w:r>
          <w:r>
            <w:fldChar w:fldCharType="end"/>
          </w:r>
        </w:p>
        <w:p w14:paraId="26066EBF" w14:textId="77777777" w:rsidR="00C20A26" w:rsidRDefault="00F03298">
          <w:pPr>
            <w:pStyle w:val="TOC3"/>
            <w:rPr>
              <w:rFonts w:asciiTheme="minorHAnsi" w:eastAsiaTheme="minorEastAsia" w:hAnsiTheme="minorHAnsi" w:cstheme="minorBidi"/>
              <w:szCs w:val="22"/>
              <w:lang w:eastAsia="en-CA"/>
            </w:rPr>
          </w:pPr>
          <w:r>
            <w:lastRenderedPageBreak/>
            <w:fldChar w:fldCharType="begin"/>
          </w:r>
          <w:r>
            <w:instrText xml:space="preserve"> HYPERLINK \l "_Toc411425018" </w:instrText>
          </w:r>
          <w:r>
            <w:fldChar w:fldCharType="separate"/>
          </w:r>
          <w:r w:rsidR="00C20A26" w:rsidRPr="008C5E11">
            <w:rPr>
              <w:rStyle w:val="Hyperlink"/>
              <w:caps/>
            </w:rPr>
            <w:t>200.2.15</w:t>
          </w:r>
          <w:r w:rsidR="00C20A26">
            <w:rPr>
              <w:rFonts w:asciiTheme="minorHAnsi" w:eastAsiaTheme="minorEastAsia" w:hAnsiTheme="minorHAnsi" w:cstheme="minorBidi"/>
              <w:szCs w:val="22"/>
              <w:lang w:eastAsia="en-CA"/>
            </w:rPr>
            <w:tab/>
          </w:r>
          <w:r w:rsidR="00C20A26" w:rsidRPr="008C5E11">
            <w:rPr>
              <w:rStyle w:val="Hyperlink"/>
            </w:rPr>
            <w:t>Rotary Avenue Interchange</w:t>
          </w:r>
          <w:r w:rsidR="00C20A26">
            <w:rPr>
              <w:webHidden/>
            </w:rPr>
            <w:tab/>
          </w:r>
          <w:r w:rsidR="00C20A26">
            <w:rPr>
              <w:webHidden/>
            </w:rPr>
            <w:fldChar w:fldCharType="begin"/>
          </w:r>
          <w:r w:rsidR="00C20A26">
            <w:rPr>
              <w:webHidden/>
            </w:rPr>
            <w:instrText xml:space="preserve"> PAGEREF _Toc411425018 \h </w:instrText>
          </w:r>
          <w:r w:rsidR="00C20A26">
            <w:rPr>
              <w:webHidden/>
            </w:rPr>
          </w:r>
          <w:r w:rsidR="00C20A26">
            <w:rPr>
              <w:webHidden/>
            </w:rPr>
            <w:fldChar w:fldCharType="separate"/>
          </w:r>
          <w:ins w:id="35" w:author="Erica Klein" w:date="2015-04-02T14:01:00Z">
            <w:r w:rsidR="00A02EE6">
              <w:rPr>
                <w:webHidden/>
              </w:rPr>
              <w:t>10</w:t>
            </w:r>
          </w:ins>
          <w:del w:id="36" w:author="Erica Klein" w:date="2015-04-02T14:01:00Z">
            <w:r w:rsidR="002941F9" w:rsidDel="00A02EE6">
              <w:rPr>
                <w:webHidden/>
              </w:rPr>
              <w:delText>10</w:delText>
            </w:r>
          </w:del>
          <w:r w:rsidR="00C20A26">
            <w:rPr>
              <w:webHidden/>
            </w:rPr>
            <w:fldChar w:fldCharType="end"/>
          </w:r>
          <w:r>
            <w:fldChar w:fldCharType="end"/>
          </w:r>
        </w:p>
        <w:p w14:paraId="5FD36D20"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"_Toc411425019" </w:instrText>
          </w:r>
          <w:r>
            <w:fldChar w:fldCharType="separate"/>
          </w:r>
          <w:r w:rsidR="00C20A26" w:rsidRPr="008C5E11">
            <w:rPr>
              <w:rStyle w:val="Hyperlink"/>
              <w:caps/>
            </w:rPr>
            <w:t>200.2.16</w:t>
          </w:r>
          <w:r w:rsidR="00C20A26">
            <w:rPr>
              <w:rFonts w:asciiTheme="minorHAnsi" w:eastAsiaTheme="minorEastAsia" w:hAnsiTheme="minorHAnsi" w:cstheme="minorBidi"/>
              <w:szCs w:val="22"/>
              <w:lang w:eastAsia="en-CA"/>
            </w:rPr>
            <w:tab/>
          </w:r>
          <w:r w:rsidR="00C20A26" w:rsidRPr="008C5E11">
            <w:rPr>
              <w:rStyle w:val="Hyperlink"/>
            </w:rPr>
            <w:t>Dewdney Avenue Interchange</w:t>
          </w:r>
          <w:r w:rsidR="00C20A26">
            <w:rPr>
              <w:webHidden/>
            </w:rPr>
            <w:tab/>
          </w:r>
          <w:r w:rsidR="00C20A26">
            <w:rPr>
              <w:webHidden/>
            </w:rPr>
            <w:fldChar w:fldCharType="begin"/>
          </w:r>
          <w:r w:rsidR="00C20A26">
            <w:rPr>
              <w:webHidden/>
            </w:rPr>
            <w:instrText xml:space="preserve"> PAGEREF _Toc411425019 \h </w:instrText>
          </w:r>
          <w:r w:rsidR="00C20A26">
            <w:rPr>
              <w:webHidden/>
            </w:rPr>
          </w:r>
          <w:r w:rsidR="00C20A26">
            <w:rPr>
              <w:webHidden/>
            </w:rPr>
            <w:fldChar w:fldCharType="separate"/>
          </w:r>
          <w:ins w:id="37" w:author="Erica Klein" w:date="2015-04-02T14:01:00Z">
            <w:r w:rsidR="00A02EE6">
              <w:rPr>
                <w:webHidden/>
              </w:rPr>
              <w:t>10</w:t>
            </w:r>
          </w:ins>
          <w:del w:id="38" w:author="Erica Klein" w:date="2015-04-02T14:01:00Z">
            <w:r w:rsidR="002941F9" w:rsidDel="00A02EE6">
              <w:rPr>
                <w:webHidden/>
              </w:rPr>
              <w:delText>10</w:delText>
            </w:r>
          </w:del>
          <w:r w:rsidR="00C20A26">
            <w:rPr>
              <w:webHidden/>
            </w:rPr>
            <w:fldChar w:fldCharType="end"/>
          </w:r>
          <w:r>
            <w:fldChar w:fldCharType="end"/>
          </w:r>
        </w:p>
        <w:p w14:paraId="4D0E595D"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"_Toc411425020" </w:instrText>
          </w:r>
          <w:r>
            <w:fldChar w:fldCharType="separate"/>
          </w:r>
          <w:r w:rsidR="00C20A26" w:rsidRPr="008C5E11">
            <w:rPr>
              <w:rStyle w:val="Hyperlink"/>
            </w:rPr>
            <w:t>200.2.17</w:t>
          </w:r>
          <w:r w:rsidR="00C20A26">
            <w:rPr>
              <w:rFonts w:asciiTheme="minorHAnsi" w:eastAsiaTheme="minorEastAsia" w:hAnsiTheme="minorHAnsi" w:cstheme="minorBidi"/>
              <w:szCs w:val="22"/>
              <w:lang w:eastAsia="en-CA"/>
            </w:rPr>
            <w:tab/>
          </w:r>
          <w:r w:rsidR="00C20A26" w:rsidRPr="008C5E11">
            <w:rPr>
              <w:rStyle w:val="Hyperlink"/>
            </w:rPr>
            <w:t>Overpass of CN Central Butte Subdivision Rail Line</w:t>
          </w:r>
          <w:r w:rsidR="00C20A26">
            <w:rPr>
              <w:webHidden/>
            </w:rPr>
            <w:tab/>
          </w:r>
          <w:r w:rsidR="00C20A26">
            <w:rPr>
              <w:webHidden/>
            </w:rPr>
            <w:fldChar w:fldCharType="begin"/>
          </w:r>
          <w:r w:rsidR="00C20A26">
            <w:rPr>
              <w:webHidden/>
            </w:rPr>
            <w:instrText xml:space="preserve"> PAGEREF _Toc411425020 \h </w:instrText>
          </w:r>
          <w:r w:rsidR="00C20A26">
            <w:rPr>
              <w:webHidden/>
            </w:rPr>
          </w:r>
          <w:r w:rsidR="00C20A26">
            <w:rPr>
              <w:webHidden/>
            </w:rPr>
            <w:fldChar w:fldCharType="separate"/>
          </w:r>
          <w:ins w:id="39" w:author="Erica Klein" w:date="2015-04-02T14:01:00Z">
            <w:r w:rsidR="00A02EE6">
              <w:rPr>
                <w:webHidden/>
              </w:rPr>
              <w:t>11</w:t>
            </w:r>
          </w:ins>
          <w:del w:id="40" w:author="Erica Klein" w:date="2015-04-02T14:01:00Z">
            <w:r w:rsidR="002941F9" w:rsidDel="00A02EE6">
              <w:rPr>
                <w:webHidden/>
              </w:rPr>
              <w:delText>11</w:delText>
            </w:r>
          </w:del>
          <w:r w:rsidR="00C20A26">
            <w:rPr>
              <w:webHidden/>
            </w:rPr>
            <w:fldChar w:fldCharType="end"/>
          </w:r>
          <w:r>
            <w:fldChar w:fldCharType="end"/>
          </w:r>
        </w:p>
        <w:p w14:paraId="3A871E7A"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"_Toc411425021" </w:instrText>
          </w:r>
          <w:r>
            <w:fldChar w:fldCharType="separate"/>
          </w:r>
          <w:r w:rsidR="00C20A26" w:rsidRPr="008C5E11">
            <w:rPr>
              <w:rStyle w:val="Hyperlink"/>
              <w:caps/>
            </w:rPr>
            <w:t>200.2.18</w:t>
          </w:r>
          <w:r w:rsidR="00C20A26">
            <w:rPr>
              <w:rFonts w:asciiTheme="minorHAnsi" w:eastAsiaTheme="minorEastAsia" w:hAnsiTheme="minorHAnsi" w:cstheme="minorBidi"/>
              <w:szCs w:val="22"/>
              <w:lang w:eastAsia="en-CA"/>
            </w:rPr>
            <w:tab/>
          </w:r>
          <w:r w:rsidR="00C20A26" w:rsidRPr="008C5E11">
            <w:rPr>
              <w:rStyle w:val="Hyperlink"/>
            </w:rPr>
            <w:t>9th Avenue Interchange</w:t>
          </w:r>
          <w:r w:rsidR="00C20A26">
            <w:rPr>
              <w:webHidden/>
            </w:rPr>
            <w:tab/>
          </w:r>
          <w:r w:rsidR="00C20A26">
            <w:rPr>
              <w:webHidden/>
            </w:rPr>
            <w:fldChar w:fldCharType="begin"/>
          </w:r>
          <w:r w:rsidR="00C20A26">
            <w:rPr>
              <w:webHidden/>
            </w:rPr>
            <w:instrText xml:space="preserve"> PAGEREF _Toc411425021 \h </w:instrText>
          </w:r>
          <w:r w:rsidR="00C20A26">
            <w:rPr>
              <w:webHidden/>
            </w:rPr>
          </w:r>
          <w:r w:rsidR="00C20A26">
            <w:rPr>
              <w:webHidden/>
            </w:rPr>
            <w:fldChar w:fldCharType="separate"/>
          </w:r>
          <w:ins w:id="41" w:author="Erica Klein" w:date="2015-04-02T14:01:00Z">
            <w:r w:rsidR="00A02EE6">
              <w:rPr>
                <w:webHidden/>
              </w:rPr>
              <w:t>11</w:t>
            </w:r>
          </w:ins>
          <w:del w:id="42" w:author="Erica Klein" w:date="2015-04-02T14:01:00Z">
            <w:r w:rsidR="002941F9" w:rsidDel="00A02EE6">
              <w:rPr>
                <w:webHidden/>
              </w:rPr>
              <w:delText>11</w:delText>
            </w:r>
          </w:del>
          <w:r w:rsidR="00C20A26">
            <w:rPr>
              <w:webHidden/>
            </w:rPr>
            <w:fldChar w:fldCharType="end"/>
          </w:r>
          <w:r>
            <w:fldChar w:fldCharType="end"/>
          </w:r>
        </w:p>
        <w:p w14:paraId="6CA8F20E"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"_Toc411425022" </w:instrText>
          </w:r>
          <w:r>
            <w:fldChar w:fldCharType="separate"/>
          </w:r>
          <w:r w:rsidR="00C20A26" w:rsidRPr="008C5E11">
            <w:rPr>
              <w:rStyle w:val="Hyperlink"/>
              <w:caps/>
            </w:rPr>
            <w:t>200.2.19</w:t>
          </w:r>
          <w:r w:rsidR="00C20A26">
            <w:rPr>
              <w:rFonts w:asciiTheme="minorHAnsi" w:eastAsiaTheme="minorEastAsia" w:hAnsiTheme="minorHAnsi" w:cstheme="minorBidi"/>
              <w:szCs w:val="22"/>
              <w:lang w:eastAsia="en-CA"/>
            </w:rPr>
            <w:tab/>
          </w:r>
          <w:r w:rsidR="00C20A26" w:rsidRPr="008C5E11">
            <w:rPr>
              <w:rStyle w:val="Hyperlink"/>
            </w:rPr>
            <w:t>Armour Road At-Grade Intersection</w:t>
          </w:r>
          <w:r w:rsidR="00C20A26">
            <w:rPr>
              <w:webHidden/>
            </w:rPr>
            <w:tab/>
          </w:r>
          <w:r w:rsidR="00C20A26">
            <w:rPr>
              <w:webHidden/>
            </w:rPr>
            <w:fldChar w:fldCharType="begin"/>
          </w:r>
          <w:r w:rsidR="00C20A26">
            <w:rPr>
              <w:webHidden/>
            </w:rPr>
            <w:instrText xml:space="preserve"> PAGEREF _Toc411425022 \h </w:instrText>
          </w:r>
          <w:r w:rsidR="00C20A26">
            <w:rPr>
              <w:webHidden/>
            </w:rPr>
          </w:r>
          <w:r w:rsidR="00C20A26">
            <w:rPr>
              <w:webHidden/>
            </w:rPr>
            <w:fldChar w:fldCharType="separate"/>
          </w:r>
          <w:ins w:id="43" w:author="Erica Klein" w:date="2015-04-02T14:01:00Z">
            <w:r w:rsidR="00A02EE6">
              <w:rPr>
                <w:webHidden/>
              </w:rPr>
              <w:t>11</w:t>
            </w:r>
          </w:ins>
          <w:del w:id="44" w:author="Erica Klein" w:date="2015-04-02T14:01:00Z">
            <w:r w:rsidR="002941F9" w:rsidDel="00A02EE6">
              <w:rPr>
                <w:webHidden/>
              </w:rPr>
              <w:delText>11</w:delText>
            </w:r>
          </w:del>
          <w:r w:rsidR="00C20A26">
            <w:rPr>
              <w:webHidden/>
            </w:rPr>
            <w:fldChar w:fldCharType="end"/>
          </w:r>
          <w:r>
            <w:fldChar w:fldCharType="end"/>
          </w:r>
        </w:p>
        <w:p w14:paraId="285AE4B8"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"_Toc411425023" </w:instrText>
          </w:r>
          <w:r>
            <w:fldChar w:fldCharType="separate"/>
          </w:r>
          <w:r w:rsidR="00C20A26" w:rsidRPr="008C5E11">
            <w:rPr>
              <w:rStyle w:val="Hyperlink"/>
            </w:rPr>
            <w:t>200.2.20</w:t>
          </w:r>
          <w:r w:rsidR="00C20A26">
            <w:rPr>
              <w:rFonts w:asciiTheme="minorHAnsi" w:eastAsiaTheme="minorEastAsia" w:hAnsiTheme="minorHAnsi" w:cstheme="minorBidi"/>
              <w:szCs w:val="22"/>
              <w:lang w:eastAsia="en-CA"/>
            </w:rPr>
            <w:tab/>
          </w:r>
          <w:r w:rsidR="00C20A26" w:rsidRPr="008C5E11">
            <w:rPr>
              <w:rStyle w:val="Hyperlink"/>
            </w:rPr>
            <w:t>Last Mountain Railway Grade Separated Rail Crossing</w:t>
          </w:r>
          <w:r w:rsidR="00C20A26">
            <w:rPr>
              <w:webHidden/>
            </w:rPr>
            <w:tab/>
          </w:r>
          <w:r w:rsidR="00C20A26">
            <w:rPr>
              <w:webHidden/>
            </w:rPr>
            <w:fldChar w:fldCharType="begin"/>
          </w:r>
          <w:r w:rsidR="00C20A26">
            <w:rPr>
              <w:webHidden/>
            </w:rPr>
            <w:instrText xml:space="preserve"> PAGEREF _Toc411425023 \h </w:instrText>
          </w:r>
          <w:r w:rsidR="00C20A26">
            <w:rPr>
              <w:webHidden/>
            </w:rPr>
          </w:r>
          <w:r w:rsidR="00C20A26">
            <w:rPr>
              <w:webHidden/>
            </w:rPr>
            <w:fldChar w:fldCharType="separate"/>
          </w:r>
          <w:ins w:id="45" w:author="Erica Klein" w:date="2015-04-02T14:01:00Z">
            <w:r w:rsidR="00A02EE6">
              <w:rPr>
                <w:webHidden/>
              </w:rPr>
              <w:t>11</w:t>
            </w:r>
          </w:ins>
          <w:del w:id="46" w:author="Erica Klein" w:date="2015-04-02T14:01:00Z">
            <w:r w:rsidR="002941F9" w:rsidDel="00A02EE6">
              <w:rPr>
                <w:webHidden/>
              </w:rPr>
              <w:delText>11</w:delText>
            </w:r>
          </w:del>
          <w:r w:rsidR="00C20A26">
            <w:rPr>
              <w:webHidden/>
            </w:rPr>
            <w:fldChar w:fldCharType="end"/>
          </w:r>
          <w:r>
            <w:fldChar w:fldCharType="end"/>
          </w:r>
        </w:p>
        <w:p w14:paraId="42053465"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"_Toc411425024" </w:instrText>
          </w:r>
          <w:r>
            <w:fldChar w:fldCharType="separate"/>
          </w:r>
          <w:r w:rsidR="00C20A26" w:rsidRPr="008C5E11">
            <w:rPr>
              <w:rStyle w:val="Hyperlink"/>
              <w:caps/>
            </w:rPr>
            <w:t>200.2.21</w:t>
          </w:r>
          <w:r w:rsidR="00C20A26">
            <w:rPr>
              <w:rFonts w:asciiTheme="minorHAnsi" w:eastAsiaTheme="minorEastAsia" w:hAnsiTheme="minorHAnsi" w:cstheme="minorBidi"/>
              <w:szCs w:val="22"/>
              <w:lang w:eastAsia="en-CA"/>
            </w:rPr>
            <w:tab/>
          </w:r>
          <w:r w:rsidR="00C20A26" w:rsidRPr="008C5E11">
            <w:rPr>
              <w:rStyle w:val="Hyperlink"/>
            </w:rPr>
            <w:t>Highway 11 Interchange</w:t>
          </w:r>
          <w:r w:rsidR="00C20A26">
            <w:rPr>
              <w:webHidden/>
            </w:rPr>
            <w:tab/>
          </w:r>
          <w:r w:rsidR="00C20A26">
            <w:rPr>
              <w:webHidden/>
            </w:rPr>
            <w:fldChar w:fldCharType="begin"/>
          </w:r>
          <w:r w:rsidR="00C20A26">
            <w:rPr>
              <w:webHidden/>
            </w:rPr>
            <w:instrText xml:space="preserve"> PAGEREF _Toc411425024 \h </w:instrText>
          </w:r>
          <w:r w:rsidR="00C20A26">
            <w:rPr>
              <w:webHidden/>
            </w:rPr>
          </w:r>
          <w:r w:rsidR="00C20A26">
            <w:rPr>
              <w:webHidden/>
            </w:rPr>
            <w:fldChar w:fldCharType="separate"/>
          </w:r>
          <w:ins w:id="47" w:author="Erica Klein" w:date="2015-04-02T14:01:00Z">
            <w:r w:rsidR="00A02EE6">
              <w:rPr>
                <w:webHidden/>
              </w:rPr>
              <w:t>12</w:t>
            </w:r>
          </w:ins>
          <w:del w:id="48" w:author="Erica Klein" w:date="2015-04-02T14:01:00Z">
            <w:r w:rsidR="002941F9" w:rsidDel="00A02EE6">
              <w:rPr>
                <w:webHidden/>
              </w:rPr>
              <w:delText>12</w:delText>
            </w:r>
          </w:del>
          <w:r w:rsidR="00C20A26">
            <w:rPr>
              <w:webHidden/>
            </w:rPr>
            <w:fldChar w:fldCharType="end"/>
          </w:r>
          <w:r>
            <w:fldChar w:fldCharType="end"/>
          </w:r>
        </w:p>
        <w:p w14:paraId="5CB7E074" w14:textId="77777777" w:rsidR="00C20A26" w:rsidRDefault="00F03298">
          <w:pPr>
            <w:pStyle w:val="TOC2"/>
            <w:rPr>
              <w:rFonts w:asciiTheme="minorHAnsi" w:eastAsiaTheme="minorEastAsia" w:hAnsiTheme="minorHAnsi" w:cstheme="minorBidi"/>
              <w:b w:val="0"/>
              <w:smallCaps w:val="0"/>
              <w:lang w:eastAsia="en-CA"/>
            </w:rPr>
          </w:pPr>
          <w:r>
            <w:fldChar w:fldCharType="begin"/>
          </w:r>
          <w:r>
            <w:instrText xml:space="preserve"> HYPERLINK \l "_Toc411425025" </w:instrText>
          </w:r>
          <w:r>
            <w:fldChar w:fldCharType="separate"/>
          </w:r>
          <w:r w:rsidR="00C20A26" w:rsidRPr="008C5E11">
            <w:rPr>
              <w:rStyle w:val="Hyperlink"/>
            </w:rPr>
            <w:t>200.3</w:t>
          </w:r>
          <w:r w:rsidR="00C20A26">
            <w:rPr>
              <w:rFonts w:asciiTheme="minorHAnsi" w:eastAsiaTheme="minorEastAsia" w:hAnsiTheme="minorHAnsi" w:cstheme="minorBidi"/>
              <w:b w:val="0"/>
              <w:smallCaps w:val="0"/>
              <w:lang w:eastAsia="en-CA"/>
            </w:rPr>
            <w:tab/>
          </w:r>
          <w:r w:rsidR="00C20A26" w:rsidRPr="008C5E11">
            <w:rPr>
              <w:rStyle w:val="Hyperlink"/>
            </w:rPr>
            <w:t>PHASE ONE</w:t>
          </w:r>
          <w:r w:rsidR="00C20A26">
            <w:rPr>
              <w:webHidden/>
            </w:rPr>
            <w:tab/>
          </w:r>
          <w:r w:rsidR="00C20A26">
            <w:rPr>
              <w:webHidden/>
            </w:rPr>
            <w:fldChar w:fldCharType="begin"/>
          </w:r>
          <w:r w:rsidR="00C20A26">
            <w:rPr>
              <w:webHidden/>
            </w:rPr>
            <w:instrText xml:space="preserve"> PAGEREF _Toc411425025 \h </w:instrText>
          </w:r>
          <w:r w:rsidR="00C20A26">
            <w:rPr>
              <w:webHidden/>
            </w:rPr>
          </w:r>
          <w:r w:rsidR="00C20A26">
            <w:rPr>
              <w:webHidden/>
            </w:rPr>
            <w:fldChar w:fldCharType="separate"/>
          </w:r>
          <w:ins w:id="49" w:author="Erica Klein" w:date="2015-04-02T14:01:00Z">
            <w:r w:rsidR="00A02EE6">
              <w:rPr>
                <w:webHidden/>
              </w:rPr>
              <w:t>12</w:t>
            </w:r>
          </w:ins>
          <w:del w:id="50" w:author="Erica Klein" w:date="2015-04-02T14:01:00Z">
            <w:r w:rsidR="002941F9" w:rsidDel="00A02EE6">
              <w:rPr>
                <w:webHidden/>
              </w:rPr>
              <w:delText>12</w:delText>
            </w:r>
          </w:del>
          <w:r w:rsidR="00C20A26">
            <w:rPr>
              <w:webHidden/>
            </w:rPr>
            <w:fldChar w:fldCharType="end"/>
          </w:r>
          <w:r>
            <w:fldChar w:fldCharType="end"/>
          </w:r>
        </w:p>
        <w:p w14:paraId="152AB336" w14:textId="77777777" w:rsidR="00C20A26" w:rsidRDefault="00F03298">
          <w:pPr>
            <w:pStyle w:val="TOC2"/>
            <w:rPr>
              <w:rFonts w:asciiTheme="minorHAnsi" w:eastAsiaTheme="minorEastAsia" w:hAnsiTheme="minorHAnsi" w:cstheme="minorBidi"/>
              <w:b w:val="0"/>
              <w:smallCaps w:val="0"/>
              <w:lang w:eastAsia="en-CA"/>
            </w:rPr>
          </w:pPr>
          <w:r>
            <w:fldChar w:fldCharType="begin"/>
          </w:r>
          <w:r>
            <w:instrText xml:space="preserve"> HYPERLINK \l "_Toc411425026" </w:instrText>
          </w:r>
          <w:r>
            <w:fldChar w:fldCharType="separate"/>
          </w:r>
          <w:r w:rsidR="00C20A26" w:rsidRPr="008C5E11">
            <w:rPr>
              <w:rStyle w:val="Hyperlink"/>
            </w:rPr>
            <w:t>200.4</w:t>
          </w:r>
          <w:r w:rsidR="00C20A26">
            <w:rPr>
              <w:rFonts w:asciiTheme="minorHAnsi" w:eastAsiaTheme="minorEastAsia" w:hAnsiTheme="minorHAnsi" w:cstheme="minorBidi"/>
              <w:b w:val="0"/>
              <w:smallCaps w:val="0"/>
              <w:lang w:eastAsia="en-CA"/>
            </w:rPr>
            <w:tab/>
          </w:r>
          <w:r w:rsidR="00C20A26" w:rsidRPr="008C5E11">
            <w:rPr>
              <w:rStyle w:val="Hyperlink"/>
            </w:rPr>
            <w:t>PROJECT LIMITS</w:t>
          </w:r>
          <w:r w:rsidR="00C20A26">
            <w:rPr>
              <w:webHidden/>
            </w:rPr>
            <w:tab/>
          </w:r>
          <w:r w:rsidR="00C20A26">
            <w:rPr>
              <w:webHidden/>
            </w:rPr>
            <w:fldChar w:fldCharType="begin"/>
          </w:r>
          <w:r w:rsidR="00C20A26">
            <w:rPr>
              <w:webHidden/>
            </w:rPr>
            <w:instrText xml:space="preserve"> PAGEREF _Toc411425026 \h </w:instrText>
          </w:r>
          <w:r w:rsidR="00C20A26">
            <w:rPr>
              <w:webHidden/>
            </w:rPr>
          </w:r>
          <w:r w:rsidR="00C20A26">
            <w:rPr>
              <w:webHidden/>
            </w:rPr>
            <w:fldChar w:fldCharType="separate"/>
          </w:r>
          <w:ins w:id="51" w:author="Erica Klein" w:date="2015-04-02T14:01:00Z">
            <w:r w:rsidR="00A02EE6">
              <w:rPr>
                <w:webHidden/>
              </w:rPr>
              <w:t>12</w:t>
            </w:r>
          </w:ins>
          <w:del w:id="52" w:author="Erica Klein" w:date="2015-04-02T14:01:00Z">
            <w:r w:rsidR="002941F9" w:rsidDel="00A02EE6">
              <w:rPr>
                <w:webHidden/>
              </w:rPr>
              <w:delText>12</w:delText>
            </w:r>
          </w:del>
          <w:r w:rsidR="00C20A26">
            <w:rPr>
              <w:webHidden/>
            </w:rPr>
            <w:fldChar w:fldCharType="end"/>
          </w:r>
          <w:r>
            <w:fldChar w:fldCharType="end"/>
          </w:r>
        </w:p>
        <w:p w14:paraId="2229D5C4" w14:textId="77777777" w:rsidR="00C20A26" w:rsidRDefault="00F03298">
          <w:pPr>
            <w:pStyle w:val="TOC2"/>
            <w:rPr>
              <w:rFonts w:asciiTheme="minorHAnsi" w:eastAsiaTheme="minorEastAsia" w:hAnsiTheme="minorHAnsi" w:cstheme="minorBidi"/>
              <w:b w:val="0"/>
              <w:smallCaps w:val="0"/>
              <w:lang w:eastAsia="en-CA"/>
            </w:rPr>
          </w:pPr>
          <w:r>
            <w:fldChar w:fldCharType="begin"/>
          </w:r>
          <w:r>
            <w:instrText xml:space="preserve"> HYPERLINK \l "_Toc411425027" </w:instrText>
          </w:r>
          <w:r>
            <w:fldChar w:fldCharType="separate"/>
          </w:r>
          <w:r w:rsidR="00C20A26" w:rsidRPr="008C5E11">
            <w:rPr>
              <w:rStyle w:val="Hyperlink"/>
            </w:rPr>
            <w:t>200.5</w:t>
          </w:r>
          <w:r w:rsidR="00C20A26">
            <w:rPr>
              <w:rFonts w:asciiTheme="minorHAnsi" w:eastAsiaTheme="minorEastAsia" w:hAnsiTheme="minorHAnsi" w:cstheme="minorBidi"/>
              <w:b w:val="0"/>
              <w:smallCaps w:val="0"/>
              <w:lang w:eastAsia="en-CA"/>
            </w:rPr>
            <w:tab/>
          </w:r>
          <w:r w:rsidR="00C20A26" w:rsidRPr="008C5E11">
            <w:rPr>
              <w:rStyle w:val="Hyperlink"/>
            </w:rPr>
            <w:t>DESIGN - GENERAL</w:t>
          </w:r>
          <w:r w:rsidR="00C20A26">
            <w:rPr>
              <w:webHidden/>
            </w:rPr>
            <w:tab/>
          </w:r>
          <w:r w:rsidR="00C20A26">
            <w:rPr>
              <w:webHidden/>
            </w:rPr>
            <w:fldChar w:fldCharType="begin"/>
          </w:r>
          <w:r w:rsidR="00C20A26">
            <w:rPr>
              <w:webHidden/>
            </w:rPr>
            <w:instrText xml:space="preserve"> PAGEREF _Toc411425027 \h </w:instrText>
          </w:r>
          <w:r w:rsidR="00C20A26">
            <w:rPr>
              <w:webHidden/>
            </w:rPr>
          </w:r>
          <w:r w:rsidR="00C20A26">
            <w:rPr>
              <w:webHidden/>
            </w:rPr>
            <w:fldChar w:fldCharType="separate"/>
          </w:r>
          <w:ins w:id="53" w:author="Erica Klein" w:date="2015-04-02T14:01:00Z">
            <w:r w:rsidR="00A02EE6">
              <w:rPr>
                <w:webHidden/>
              </w:rPr>
              <w:t>12</w:t>
            </w:r>
          </w:ins>
          <w:del w:id="54" w:author="Erica Klein" w:date="2015-04-02T14:01:00Z">
            <w:r w:rsidR="002941F9" w:rsidDel="00A02EE6">
              <w:rPr>
                <w:webHidden/>
              </w:rPr>
              <w:delText>12</w:delText>
            </w:r>
          </w:del>
          <w:r w:rsidR="00C20A26">
            <w:rPr>
              <w:webHidden/>
            </w:rPr>
            <w:fldChar w:fldCharType="end"/>
          </w:r>
          <w:r>
            <w:fldChar w:fldCharType="end"/>
          </w:r>
        </w:p>
        <w:p w14:paraId="39FA8E0E"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"_Toc411425028" </w:instrText>
          </w:r>
          <w:r>
            <w:fldChar w:fldCharType="separate"/>
          </w:r>
          <w:r w:rsidR="00C20A26" w:rsidRPr="008C5E11">
            <w:rPr>
              <w:rStyle w:val="Hyperlink"/>
            </w:rPr>
            <w:t>200.5.1</w:t>
          </w:r>
          <w:r w:rsidR="00C20A26">
            <w:rPr>
              <w:rFonts w:asciiTheme="minorHAnsi" w:eastAsiaTheme="minorEastAsia" w:hAnsiTheme="minorHAnsi" w:cstheme="minorBidi"/>
              <w:szCs w:val="22"/>
              <w:lang w:eastAsia="en-CA"/>
            </w:rPr>
            <w:tab/>
          </w:r>
          <w:r w:rsidR="00C20A26" w:rsidRPr="008C5E11">
            <w:rPr>
              <w:rStyle w:val="Hyperlink"/>
            </w:rPr>
            <w:t>General Design Requirements</w:t>
          </w:r>
          <w:r w:rsidR="00C20A26">
            <w:rPr>
              <w:webHidden/>
            </w:rPr>
            <w:tab/>
          </w:r>
          <w:r w:rsidR="00C20A26">
            <w:rPr>
              <w:webHidden/>
            </w:rPr>
            <w:fldChar w:fldCharType="begin"/>
          </w:r>
          <w:r w:rsidR="00C20A26">
            <w:rPr>
              <w:webHidden/>
            </w:rPr>
            <w:instrText xml:space="preserve"> PAGEREF _Toc411425028 \h </w:instrText>
          </w:r>
          <w:r w:rsidR="00C20A26">
            <w:rPr>
              <w:webHidden/>
            </w:rPr>
          </w:r>
          <w:r w:rsidR="00C20A26">
            <w:rPr>
              <w:webHidden/>
            </w:rPr>
            <w:fldChar w:fldCharType="separate"/>
          </w:r>
          <w:ins w:id="55" w:author="Erica Klein" w:date="2015-04-02T14:01:00Z">
            <w:r w:rsidR="00A02EE6">
              <w:rPr>
                <w:webHidden/>
              </w:rPr>
              <w:t>12</w:t>
            </w:r>
          </w:ins>
          <w:del w:id="56" w:author="Erica Klein" w:date="2015-04-02T14:01:00Z">
            <w:r w:rsidR="002941F9" w:rsidDel="00A02EE6">
              <w:rPr>
                <w:webHidden/>
              </w:rPr>
              <w:delText>12</w:delText>
            </w:r>
          </w:del>
          <w:r w:rsidR="00C20A26">
            <w:rPr>
              <w:webHidden/>
            </w:rPr>
            <w:fldChar w:fldCharType="end"/>
          </w:r>
          <w:r>
            <w:fldChar w:fldCharType="end"/>
          </w:r>
        </w:p>
        <w:p w14:paraId="5C287E5C"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"_Toc411425029" </w:instrText>
          </w:r>
          <w:r>
            <w:fldChar w:fldCharType="separate"/>
          </w:r>
          <w:r w:rsidR="00C20A26" w:rsidRPr="008C5E11">
            <w:rPr>
              <w:rStyle w:val="Hyperlink"/>
            </w:rPr>
            <w:t>200.5.2</w:t>
          </w:r>
          <w:r w:rsidR="00C20A26">
            <w:rPr>
              <w:rFonts w:asciiTheme="minorHAnsi" w:eastAsiaTheme="minorEastAsia" w:hAnsiTheme="minorHAnsi" w:cstheme="minorBidi"/>
              <w:szCs w:val="22"/>
              <w:lang w:eastAsia="en-CA"/>
            </w:rPr>
            <w:tab/>
          </w:r>
          <w:r w:rsidR="00C20A26" w:rsidRPr="008C5E11">
            <w:rPr>
              <w:rStyle w:val="Hyperlink"/>
            </w:rPr>
            <w:t>Responsibility for Design</w:t>
          </w:r>
          <w:r w:rsidR="00C20A26">
            <w:rPr>
              <w:webHidden/>
            </w:rPr>
            <w:tab/>
          </w:r>
          <w:r w:rsidR="00C20A26">
            <w:rPr>
              <w:webHidden/>
            </w:rPr>
            <w:fldChar w:fldCharType="begin"/>
          </w:r>
          <w:r w:rsidR="00C20A26">
            <w:rPr>
              <w:webHidden/>
            </w:rPr>
            <w:instrText xml:space="preserve"> PAGEREF _Toc411425029 \h </w:instrText>
          </w:r>
          <w:r w:rsidR="00C20A26">
            <w:rPr>
              <w:webHidden/>
            </w:rPr>
          </w:r>
          <w:r w:rsidR="00C20A26">
            <w:rPr>
              <w:webHidden/>
            </w:rPr>
            <w:fldChar w:fldCharType="separate"/>
          </w:r>
          <w:ins w:id="57" w:author="Erica Klein" w:date="2015-04-02T14:01:00Z">
            <w:r w:rsidR="00A02EE6">
              <w:rPr>
                <w:webHidden/>
              </w:rPr>
              <w:t>13</w:t>
            </w:r>
          </w:ins>
          <w:del w:id="58" w:author="Erica Klein" w:date="2015-04-02T14:01:00Z">
            <w:r w:rsidR="002941F9" w:rsidDel="00A02EE6">
              <w:rPr>
                <w:webHidden/>
              </w:rPr>
              <w:delText>13</w:delText>
            </w:r>
          </w:del>
          <w:r w:rsidR="00C20A26">
            <w:rPr>
              <w:webHidden/>
            </w:rPr>
            <w:fldChar w:fldCharType="end"/>
          </w:r>
          <w:r>
            <w:fldChar w:fldCharType="end"/>
          </w:r>
        </w:p>
        <w:p w14:paraId="18847002"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"_Toc411425030" </w:instrText>
          </w:r>
          <w:r>
            <w:fldChar w:fldCharType="separate"/>
          </w:r>
          <w:r w:rsidR="00C20A26" w:rsidRPr="008C5E11">
            <w:rPr>
              <w:rStyle w:val="Hyperlink"/>
            </w:rPr>
            <w:t>200.5.3</w:t>
          </w:r>
          <w:r w:rsidR="00C20A26">
            <w:rPr>
              <w:rFonts w:asciiTheme="minorHAnsi" w:eastAsiaTheme="minorEastAsia" w:hAnsiTheme="minorHAnsi" w:cstheme="minorBidi"/>
              <w:szCs w:val="22"/>
              <w:lang w:eastAsia="en-CA"/>
            </w:rPr>
            <w:tab/>
          </w:r>
          <w:r w:rsidR="00C20A26" w:rsidRPr="008C5E11">
            <w:rPr>
              <w:rStyle w:val="Hyperlink"/>
            </w:rPr>
            <w:t>Soils</w:t>
          </w:r>
          <w:r w:rsidR="00C20A26">
            <w:rPr>
              <w:webHidden/>
            </w:rPr>
            <w:tab/>
          </w:r>
          <w:r w:rsidR="00C20A26">
            <w:rPr>
              <w:webHidden/>
            </w:rPr>
            <w:fldChar w:fldCharType="begin"/>
          </w:r>
          <w:r w:rsidR="00C20A26">
            <w:rPr>
              <w:webHidden/>
            </w:rPr>
            <w:instrText xml:space="preserve"> PAGEREF _Toc411425030 \h </w:instrText>
          </w:r>
          <w:r w:rsidR="00C20A26">
            <w:rPr>
              <w:webHidden/>
            </w:rPr>
          </w:r>
          <w:r w:rsidR="00C20A26">
            <w:rPr>
              <w:webHidden/>
            </w:rPr>
            <w:fldChar w:fldCharType="separate"/>
          </w:r>
          <w:ins w:id="59" w:author="Erica Klein" w:date="2015-04-02T14:01:00Z">
            <w:r w:rsidR="00A02EE6">
              <w:rPr>
                <w:webHidden/>
              </w:rPr>
              <w:t>13</w:t>
            </w:r>
          </w:ins>
          <w:del w:id="60" w:author="Erica Klein" w:date="2015-04-02T14:01:00Z">
            <w:r w:rsidR="002941F9" w:rsidDel="00A02EE6">
              <w:rPr>
                <w:webHidden/>
              </w:rPr>
              <w:delText>13</w:delText>
            </w:r>
          </w:del>
          <w:r w:rsidR="00C20A26">
            <w:rPr>
              <w:webHidden/>
            </w:rPr>
            <w:fldChar w:fldCharType="end"/>
          </w:r>
          <w:r>
            <w:fldChar w:fldCharType="end"/>
          </w:r>
        </w:p>
        <w:p w14:paraId="2BC9B560"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"_Toc411425031" </w:instrText>
          </w:r>
          <w:r>
            <w:fldChar w:fldCharType="separate"/>
          </w:r>
          <w:r w:rsidR="00C20A26" w:rsidRPr="008C5E11">
            <w:rPr>
              <w:rStyle w:val="Hyperlink"/>
            </w:rPr>
            <w:t>200.5.4</w:t>
          </w:r>
          <w:r w:rsidR="00C20A26">
            <w:rPr>
              <w:rFonts w:asciiTheme="minorHAnsi" w:eastAsiaTheme="minorEastAsia" w:hAnsiTheme="minorHAnsi" w:cstheme="minorBidi"/>
              <w:szCs w:val="22"/>
              <w:lang w:eastAsia="en-CA"/>
            </w:rPr>
            <w:tab/>
          </w:r>
          <w:r w:rsidR="00C20A26" w:rsidRPr="008C5E11">
            <w:rPr>
              <w:rStyle w:val="Hyperlink"/>
            </w:rPr>
            <w:t>Aesthetics</w:t>
          </w:r>
          <w:r w:rsidR="00C20A26">
            <w:rPr>
              <w:webHidden/>
            </w:rPr>
            <w:tab/>
          </w:r>
          <w:r w:rsidR="00C20A26">
            <w:rPr>
              <w:webHidden/>
            </w:rPr>
            <w:fldChar w:fldCharType="begin"/>
          </w:r>
          <w:r w:rsidR="00C20A26">
            <w:rPr>
              <w:webHidden/>
            </w:rPr>
            <w:instrText xml:space="preserve"> PAGEREF _Toc411425031 \h </w:instrText>
          </w:r>
          <w:r w:rsidR="00C20A26">
            <w:rPr>
              <w:webHidden/>
            </w:rPr>
          </w:r>
          <w:r w:rsidR="00C20A26">
            <w:rPr>
              <w:webHidden/>
            </w:rPr>
            <w:fldChar w:fldCharType="separate"/>
          </w:r>
          <w:ins w:id="61" w:author="Erica Klein" w:date="2015-04-02T14:01:00Z">
            <w:r w:rsidR="00A02EE6">
              <w:rPr>
                <w:webHidden/>
              </w:rPr>
              <w:t>14</w:t>
            </w:r>
          </w:ins>
          <w:del w:id="62" w:author="Erica Klein" w:date="2015-04-02T14:01:00Z">
            <w:r w:rsidR="002941F9" w:rsidDel="00A02EE6">
              <w:rPr>
                <w:webHidden/>
              </w:rPr>
              <w:delText>14</w:delText>
            </w:r>
          </w:del>
          <w:r w:rsidR="00C20A26">
            <w:rPr>
              <w:webHidden/>
            </w:rPr>
            <w:fldChar w:fldCharType="end"/>
          </w:r>
          <w:r>
            <w:fldChar w:fldCharType="end"/>
          </w:r>
        </w:p>
        <w:p w14:paraId="743FE3A3"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"_Toc411425032" </w:instrText>
          </w:r>
          <w:r>
            <w:fldChar w:fldCharType="separate"/>
          </w:r>
          <w:r w:rsidR="00C20A26" w:rsidRPr="008C5E11">
            <w:rPr>
              <w:rStyle w:val="Hyperlink"/>
            </w:rPr>
            <w:t>200.5.5</w:t>
          </w:r>
          <w:r w:rsidR="00C20A26">
            <w:rPr>
              <w:rFonts w:asciiTheme="minorHAnsi" w:eastAsiaTheme="minorEastAsia" w:hAnsiTheme="minorHAnsi" w:cstheme="minorBidi"/>
              <w:szCs w:val="22"/>
              <w:lang w:eastAsia="en-CA"/>
            </w:rPr>
            <w:tab/>
          </w:r>
          <w:r w:rsidR="00C20A26" w:rsidRPr="008C5E11">
            <w:rPr>
              <w:rStyle w:val="Hyperlink"/>
            </w:rPr>
            <w:t>Airport Compatibility</w:t>
          </w:r>
          <w:r w:rsidR="00C20A26">
            <w:rPr>
              <w:webHidden/>
            </w:rPr>
            <w:tab/>
          </w:r>
          <w:r w:rsidR="00C20A26">
            <w:rPr>
              <w:webHidden/>
            </w:rPr>
            <w:fldChar w:fldCharType="begin"/>
          </w:r>
          <w:r w:rsidR="00C20A26">
            <w:rPr>
              <w:webHidden/>
            </w:rPr>
            <w:instrText xml:space="preserve"> PAGEREF _Toc411425032 \h </w:instrText>
          </w:r>
          <w:r w:rsidR="00C20A26">
            <w:rPr>
              <w:webHidden/>
            </w:rPr>
          </w:r>
          <w:r w:rsidR="00C20A26">
            <w:rPr>
              <w:webHidden/>
            </w:rPr>
            <w:fldChar w:fldCharType="separate"/>
          </w:r>
          <w:ins w:id="63" w:author="Erica Klein" w:date="2015-04-02T14:01:00Z">
            <w:r w:rsidR="00A02EE6">
              <w:rPr>
                <w:webHidden/>
              </w:rPr>
              <w:t>15</w:t>
            </w:r>
          </w:ins>
          <w:del w:id="64" w:author="Erica Klein" w:date="2015-04-02T14:01:00Z">
            <w:r w:rsidR="002941F9" w:rsidDel="00A02EE6">
              <w:rPr>
                <w:webHidden/>
              </w:rPr>
              <w:delText>15</w:delText>
            </w:r>
          </w:del>
          <w:r w:rsidR="00C20A26">
            <w:rPr>
              <w:webHidden/>
            </w:rPr>
            <w:fldChar w:fldCharType="end"/>
          </w:r>
          <w:r>
            <w:fldChar w:fldCharType="end"/>
          </w:r>
        </w:p>
        <w:p w14:paraId="520CD428"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"_Toc411425033" </w:instrText>
          </w:r>
          <w:r>
            <w:fldChar w:fldCharType="separate"/>
          </w:r>
          <w:r w:rsidR="00C20A26" w:rsidRPr="008C5E11">
            <w:rPr>
              <w:rStyle w:val="Hyperlink"/>
            </w:rPr>
            <w:t>200.5.6</w:t>
          </w:r>
          <w:r w:rsidR="00C20A26">
            <w:rPr>
              <w:rFonts w:asciiTheme="minorHAnsi" w:eastAsiaTheme="minorEastAsia" w:hAnsiTheme="minorHAnsi" w:cstheme="minorBidi"/>
              <w:szCs w:val="22"/>
              <w:lang w:eastAsia="en-CA"/>
            </w:rPr>
            <w:tab/>
          </w:r>
          <w:r w:rsidR="00C20A26" w:rsidRPr="008C5E11">
            <w:rPr>
              <w:rStyle w:val="Hyperlink"/>
            </w:rPr>
            <w:t>Provisions for Future Works</w:t>
          </w:r>
          <w:r w:rsidR="00C20A26">
            <w:rPr>
              <w:webHidden/>
            </w:rPr>
            <w:tab/>
          </w:r>
          <w:r w:rsidR="00C20A26">
            <w:rPr>
              <w:webHidden/>
            </w:rPr>
            <w:fldChar w:fldCharType="begin"/>
          </w:r>
          <w:r w:rsidR="00C20A26">
            <w:rPr>
              <w:webHidden/>
            </w:rPr>
            <w:instrText xml:space="preserve"> PAGEREF _Toc411425033 \h </w:instrText>
          </w:r>
          <w:r w:rsidR="00C20A26">
            <w:rPr>
              <w:webHidden/>
            </w:rPr>
          </w:r>
          <w:r w:rsidR="00C20A26">
            <w:rPr>
              <w:webHidden/>
            </w:rPr>
            <w:fldChar w:fldCharType="separate"/>
          </w:r>
          <w:ins w:id="65" w:author="Erica Klein" w:date="2015-04-02T14:01:00Z">
            <w:r w:rsidR="00A02EE6">
              <w:rPr>
                <w:webHidden/>
              </w:rPr>
              <w:t>18</w:t>
            </w:r>
          </w:ins>
          <w:del w:id="66" w:author="Erica Klein" w:date="2015-04-02T14:01:00Z">
            <w:r w:rsidR="002941F9" w:rsidDel="00A02EE6">
              <w:rPr>
                <w:webHidden/>
              </w:rPr>
              <w:delText>18</w:delText>
            </w:r>
          </w:del>
          <w:r w:rsidR="00C20A26">
            <w:rPr>
              <w:webHidden/>
            </w:rPr>
            <w:fldChar w:fldCharType="end"/>
          </w:r>
          <w:r>
            <w:fldChar w:fldCharType="end"/>
          </w:r>
        </w:p>
        <w:p w14:paraId="5133EA9B"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"_Toc411425034" </w:instrText>
          </w:r>
          <w:r>
            <w:fldChar w:fldCharType="separate"/>
          </w:r>
          <w:r w:rsidR="00C20A26" w:rsidRPr="008C5E11">
            <w:rPr>
              <w:rStyle w:val="Hyperlink"/>
            </w:rPr>
            <w:t>200.5.7</w:t>
          </w:r>
          <w:r w:rsidR="00C20A26">
            <w:rPr>
              <w:rFonts w:asciiTheme="minorHAnsi" w:eastAsiaTheme="minorEastAsia" w:hAnsiTheme="minorHAnsi" w:cstheme="minorBidi"/>
              <w:szCs w:val="22"/>
              <w:lang w:eastAsia="en-CA"/>
            </w:rPr>
            <w:tab/>
          </w:r>
          <w:r w:rsidR="00C20A26" w:rsidRPr="008C5E11">
            <w:rPr>
              <w:rStyle w:val="Hyperlink"/>
            </w:rPr>
            <w:t>Roadway Safety Audits</w:t>
          </w:r>
          <w:r w:rsidR="00C20A26">
            <w:rPr>
              <w:webHidden/>
            </w:rPr>
            <w:tab/>
          </w:r>
          <w:r w:rsidR="00C20A26">
            <w:rPr>
              <w:webHidden/>
            </w:rPr>
            <w:fldChar w:fldCharType="begin"/>
          </w:r>
          <w:r w:rsidR="00C20A26">
            <w:rPr>
              <w:webHidden/>
            </w:rPr>
            <w:instrText xml:space="preserve"> PAGEREF _Toc411425034 \h </w:instrText>
          </w:r>
          <w:r w:rsidR="00C20A26">
            <w:rPr>
              <w:webHidden/>
            </w:rPr>
          </w:r>
          <w:r w:rsidR="00C20A26">
            <w:rPr>
              <w:webHidden/>
            </w:rPr>
            <w:fldChar w:fldCharType="separate"/>
          </w:r>
          <w:ins w:id="67" w:author="Erica Klein" w:date="2015-04-02T14:01:00Z">
            <w:r w:rsidR="00A02EE6">
              <w:rPr>
                <w:webHidden/>
              </w:rPr>
              <w:t>18</w:t>
            </w:r>
          </w:ins>
          <w:del w:id="68" w:author="Erica Klein" w:date="2015-04-02T14:01:00Z">
            <w:r w:rsidR="002941F9" w:rsidDel="00A02EE6">
              <w:rPr>
                <w:webHidden/>
              </w:rPr>
              <w:delText>18</w:delText>
            </w:r>
          </w:del>
          <w:r w:rsidR="00C20A26">
            <w:rPr>
              <w:webHidden/>
            </w:rPr>
            <w:fldChar w:fldCharType="end"/>
          </w:r>
          <w:r>
            <w:fldChar w:fldCharType="end"/>
          </w:r>
        </w:p>
        <w:p w14:paraId="4FBC219C"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"_Toc411425035" </w:instrText>
          </w:r>
          <w:r>
            <w:fldChar w:fldCharType="separate"/>
          </w:r>
          <w:r w:rsidR="00C20A26" w:rsidRPr="008C5E11">
            <w:rPr>
              <w:rStyle w:val="Hyperlink"/>
            </w:rPr>
            <w:t>200.5.8</w:t>
          </w:r>
          <w:r w:rsidR="00C20A26">
            <w:rPr>
              <w:rFonts w:asciiTheme="minorHAnsi" w:eastAsiaTheme="minorEastAsia" w:hAnsiTheme="minorHAnsi" w:cstheme="minorBidi"/>
              <w:szCs w:val="22"/>
              <w:lang w:eastAsia="en-CA"/>
            </w:rPr>
            <w:tab/>
          </w:r>
          <w:r w:rsidR="00C20A26" w:rsidRPr="008C5E11">
            <w:rPr>
              <w:rStyle w:val="Hyperlink"/>
            </w:rPr>
            <w:t>Hierarchy of Standards</w:t>
          </w:r>
          <w:r w:rsidR="00C20A26">
            <w:rPr>
              <w:webHidden/>
            </w:rPr>
            <w:tab/>
          </w:r>
          <w:r w:rsidR="00C20A26">
            <w:rPr>
              <w:webHidden/>
            </w:rPr>
            <w:fldChar w:fldCharType="begin"/>
          </w:r>
          <w:r w:rsidR="00C20A26">
            <w:rPr>
              <w:webHidden/>
            </w:rPr>
            <w:instrText xml:space="preserve"> PAGEREF _Toc411425035 \h </w:instrText>
          </w:r>
          <w:r w:rsidR="00C20A26">
            <w:rPr>
              <w:webHidden/>
            </w:rPr>
          </w:r>
          <w:r w:rsidR="00C20A26">
            <w:rPr>
              <w:webHidden/>
            </w:rPr>
            <w:fldChar w:fldCharType="separate"/>
          </w:r>
          <w:ins w:id="69" w:author="Erica Klein" w:date="2015-04-02T14:01:00Z">
            <w:r w:rsidR="00A02EE6">
              <w:rPr>
                <w:webHidden/>
              </w:rPr>
              <w:t>23</w:t>
            </w:r>
          </w:ins>
          <w:del w:id="70" w:author="Erica Klein" w:date="2015-04-02T14:01:00Z">
            <w:r w:rsidR="002941F9" w:rsidDel="00A02EE6">
              <w:rPr>
                <w:webHidden/>
              </w:rPr>
              <w:delText>23</w:delText>
            </w:r>
          </w:del>
          <w:r w:rsidR="00C20A26">
            <w:rPr>
              <w:webHidden/>
            </w:rPr>
            <w:fldChar w:fldCharType="end"/>
          </w:r>
          <w:r>
            <w:fldChar w:fldCharType="end"/>
          </w:r>
        </w:p>
        <w:p w14:paraId="7F624DB0"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"_Toc411425036" </w:instrText>
          </w:r>
          <w:r>
            <w:fldChar w:fldCharType="separate"/>
          </w:r>
          <w:r w:rsidR="00C20A26" w:rsidRPr="008C5E11">
            <w:rPr>
              <w:rStyle w:val="Hyperlink"/>
            </w:rPr>
            <w:t>200.5.9</w:t>
          </w:r>
          <w:r w:rsidR="00C20A26">
            <w:rPr>
              <w:rFonts w:asciiTheme="minorHAnsi" w:eastAsiaTheme="minorEastAsia" w:hAnsiTheme="minorHAnsi" w:cstheme="minorBidi"/>
              <w:szCs w:val="22"/>
              <w:lang w:eastAsia="en-CA"/>
            </w:rPr>
            <w:tab/>
          </w:r>
          <w:r w:rsidR="00C20A26" w:rsidRPr="008C5E11">
            <w:rPr>
              <w:rStyle w:val="Hyperlink"/>
            </w:rPr>
            <w:t>Local Authority / Project Co Responsibilities for Conveyed Infrastructure</w:t>
          </w:r>
          <w:r w:rsidR="00C20A26">
            <w:rPr>
              <w:webHidden/>
            </w:rPr>
            <w:tab/>
          </w:r>
          <w:r w:rsidR="00C20A26">
            <w:rPr>
              <w:webHidden/>
            </w:rPr>
            <w:fldChar w:fldCharType="begin"/>
          </w:r>
          <w:r w:rsidR="00C20A26">
            <w:rPr>
              <w:webHidden/>
            </w:rPr>
            <w:instrText xml:space="preserve"> PAGEREF _Toc411425036 \h </w:instrText>
          </w:r>
          <w:r w:rsidR="00C20A26">
            <w:rPr>
              <w:webHidden/>
            </w:rPr>
          </w:r>
          <w:r w:rsidR="00C20A26">
            <w:rPr>
              <w:webHidden/>
            </w:rPr>
            <w:fldChar w:fldCharType="separate"/>
          </w:r>
          <w:ins w:id="71" w:author="Erica Klein" w:date="2015-04-02T14:01:00Z">
            <w:r w:rsidR="00A02EE6">
              <w:rPr>
                <w:webHidden/>
              </w:rPr>
              <w:t>29</w:t>
            </w:r>
          </w:ins>
          <w:del w:id="72" w:author="Erica Klein" w:date="2015-04-02T14:01:00Z">
            <w:r w:rsidR="002941F9" w:rsidDel="00A02EE6">
              <w:rPr>
                <w:webHidden/>
              </w:rPr>
              <w:delText>29</w:delText>
            </w:r>
          </w:del>
          <w:r w:rsidR="00C20A26">
            <w:rPr>
              <w:webHidden/>
            </w:rPr>
            <w:fldChar w:fldCharType="end"/>
          </w:r>
          <w:r>
            <w:fldChar w:fldCharType="end"/>
          </w:r>
        </w:p>
        <w:p w14:paraId="794B47FA" w14:textId="77777777" w:rsidR="00C20A26" w:rsidRDefault="00F03298">
          <w:pPr>
            <w:pStyle w:val="TOC2"/>
            <w:rPr>
              <w:rFonts w:asciiTheme="minorHAnsi" w:eastAsiaTheme="minorEastAsia" w:hAnsiTheme="minorHAnsi" w:cstheme="minorBidi"/>
              <w:b w:val="0"/>
              <w:smallCaps w:val="0"/>
              <w:lang w:eastAsia="en-CA"/>
            </w:rPr>
          </w:pPr>
          <w:r>
            <w:fldChar w:fldCharType="begin"/>
          </w:r>
          <w:r>
            <w:instrText xml:space="preserve"> HYPERLINK \l "_Toc411425037" </w:instrText>
          </w:r>
          <w:r>
            <w:fldChar w:fldCharType="separate"/>
          </w:r>
          <w:r w:rsidR="00C20A26" w:rsidRPr="008C5E11">
            <w:rPr>
              <w:rStyle w:val="Hyperlink"/>
            </w:rPr>
            <w:t>200.6</w:t>
          </w:r>
          <w:r w:rsidR="00C20A26">
            <w:rPr>
              <w:rFonts w:asciiTheme="minorHAnsi" w:eastAsiaTheme="minorEastAsia" w:hAnsiTheme="minorHAnsi" w:cstheme="minorBidi"/>
              <w:b w:val="0"/>
              <w:smallCaps w:val="0"/>
              <w:lang w:eastAsia="en-CA"/>
            </w:rPr>
            <w:tab/>
          </w:r>
          <w:r w:rsidR="00C20A26" w:rsidRPr="008C5E11">
            <w:rPr>
              <w:rStyle w:val="Hyperlink"/>
            </w:rPr>
            <w:t>ROADWAYS DESIGN</w:t>
          </w:r>
          <w:r w:rsidR="00C20A26">
            <w:rPr>
              <w:webHidden/>
            </w:rPr>
            <w:tab/>
          </w:r>
          <w:r w:rsidR="00C20A26">
            <w:rPr>
              <w:webHidden/>
            </w:rPr>
            <w:fldChar w:fldCharType="begin"/>
          </w:r>
          <w:r w:rsidR="00C20A26">
            <w:rPr>
              <w:webHidden/>
            </w:rPr>
            <w:instrText xml:space="preserve"> PAGEREF _Toc411425037 \h </w:instrText>
          </w:r>
          <w:r w:rsidR="00C20A26">
            <w:rPr>
              <w:webHidden/>
            </w:rPr>
          </w:r>
          <w:r w:rsidR="00C20A26">
            <w:rPr>
              <w:webHidden/>
            </w:rPr>
            <w:fldChar w:fldCharType="separate"/>
          </w:r>
          <w:ins w:id="73" w:author="Erica Klein" w:date="2015-04-02T14:01:00Z">
            <w:r w:rsidR="00A02EE6">
              <w:rPr>
                <w:webHidden/>
              </w:rPr>
              <w:t>33</w:t>
            </w:r>
          </w:ins>
          <w:del w:id="74" w:author="Erica Klein" w:date="2015-04-02T14:01:00Z">
            <w:r w:rsidR="002941F9" w:rsidDel="00A02EE6">
              <w:rPr>
                <w:webHidden/>
              </w:rPr>
              <w:delText>33</w:delText>
            </w:r>
          </w:del>
          <w:r w:rsidR="00C20A26">
            <w:rPr>
              <w:webHidden/>
            </w:rPr>
            <w:fldChar w:fldCharType="end"/>
          </w:r>
          <w:r>
            <w:fldChar w:fldCharType="end"/>
          </w:r>
        </w:p>
        <w:p w14:paraId="5815495D" w14:textId="77777777"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"_Toc411425038" </w:instrText>
          </w:r>
          <w:r>
            <w:fldChar w:fldCharType="separate"/>
          </w:r>
          <w:r w:rsidR="00C20A26" w:rsidRPr="008C5E11">
            <w:rPr>
              <w:rStyle w:val="Hyperlink"/>
            </w:rPr>
            <w:t>200.6.1</w:t>
          </w:r>
          <w:r w:rsidR="00C20A26">
            <w:rPr>
              <w:rFonts w:asciiTheme="minorHAnsi" w:eastAsiaTheme="minorEastAsia" w:hAnsiTheme="minorHAnsi" w:cstheme="minorBidi"/>
              <w:szCs w:val="22"/>
              <w:lang w:eastAsia="en-CA"/>
            </w:rPr>
            <w:tab/>
          </w:r>
          <w:r w:rsidR="00C20A26" w:rsidRPr="008C5E11">
            <w:rPr>
              <w:rStyle w:val="Hyperlink"/>
            </w:rPr>
            <w:t>Geometric Design Criteria</w:t>
          </w:r>
          <w:r w:rsidR="00C20A26">
            <w:rPr>
              <w:webHidden/>
            </w:rPr>
            <w:tab/>
          </w:r>
          <w:r w:rsidR="00C20A26">
            <w:rPr>
              <w:webHidden/>
            </w:rPr>
            <w:fldChar w:fldCharType="begin"/>
          </w:r>
          <w:r w:rsidR="00C20A26">
            <w:rPr>
              <w:webHidden/>
            </w:rPr>
            <w:instrText xml:space="preserve"> PAGEREF _Toc411425038 \h </w:instrText>
          </w:r>
          <w:r w:rsidR="00C20A26">
            <w:rPr>
              <w:webHidden/>
            </w:rPr>
          </w:r>
          <w:r w:rsidR="00C20A26">
            <w:rPr>
              <w:webHidden/>
            </w:rPr>
            <w:fldChar w:fldCharType="separate"/>
          </w:r>
          <w:ins w:id="75" w:author="Erica Klein" w:date="2015-04-02T14:01:00Z">
            <w:r w:rsidR="00A02EE6">
              <w:rPr>
                <w:webHidden/>
              </w:rPr>
              <w:t>33</w:t>
            </w:r>
          </w:ins>
          <w:del w:id="76" w:author="Erica Klein" w:date="2015-04-02T14:01:00Z">
            <w:r w:rsidR="002941F9" w:rsidDel="00A02EE6">
              <w:rPr>
                <w:webHidden/>
              </w:rPr>
              <w:delText>33</w:delText>
            </w:r>
          </w:del>
          <w:r w:rsidR="00C20A26">
            <w:rPr>
              <w:webHidden/>
            </w:rPr>
            <w:fldChar w:fldCharType="end"/>
          </w:r>
          <w:r>
            <w:fldChar w:fldCharType="end"/>
          </w:r>
        </w:p>
        <w:p w14:paraId="43AC6541" w14:textId="5DB803F6"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"_Toc411425039" </w:instrText>
          </w:r>
          <w:r>
            <w:fldChar w:fldCharType="separate"/>
          </w:r>
          <w:r w:rsidR="00C20A26" w:rsidRPr="008C5E11">
            <w:rPr>
              <w:rStyle w:val="Hyperlink"/>
            </w:rPr>
            <w:t>200.6.2</w:t>
          </w:r>
          <w:r w:rsidR="00C20A26">
            <w:rPr>
              <w:rFonts w:asciiTheme="minorHAnsi" w:eastAsiaTheme="minorEastAsia" w:hAnsiTheme="minorHAnsi" w:cstheme="minorBidi"/>
              <w:szCs w:val="22"/>
              <w:lang w:eastAsia="en-CA"/>
            </w:rPr>
            <w:tab/>
          </w:r>
          <w:r w:rsidR="00C20A26" w:rsidRPr="008C5E11">
            <w:rPr>
              <w:rStyle w:val="Hyperlink"/>
            </w:rPr>
            <w:t>Utilities</w:t>
          </w:r>
          <w:r w:rsidR="00C20A26">
            <w:rPr>
              <w:webHidden/>
            </w:rPr>
            <w:tab/>
          </w:r>
          <w:r w:rsidR="00C20A26">
            <w:rPr>
              <w:webHidden/>
            </w:rPr>
            <w:fldChar w:fldCharType="begin"/>
          </w:r>
          <w:r w:rsidR="00C20A26">
            <w:rPr>
              <w:webHidden/>
            </w:rPr>
            <w:instrText xml:space="preserve"> PAGEREF _Toc411425039 \h </w:instrText>
          </w:r>
          <w:r w:rsidR="00C20A26">
            <w:rPr>
              <w:webHidden/>
            </w:rPr>
          </w:r>
          <w:r w:rsidR="00C20A26">
            <w:rPr>
              <w:webHidden/>
            </w:rPr>
            <w:fldChar w:fldCharType="separate"/>
          </w:r>
          <w:ins w:id="77" w:author="Erica Klein" w:date="2015-04-02T14:01:00Z">
            <w:r w:rsidR="00A02EE6">
              <w:rPr>
                <w:webHidden/>
              </w:rPr>
              <w:t>49</w:t>
            </w:r>
          </w:ins>
          <w:del w:id="78" w:author="Erica Klein" w:date="2015-04-02T14:01:00Z">
            <w:r w:rsidR="002941F9" w:rsidDel="00A02EE6">
              <w:rPr>
                <w:webHidden/>
              </w:rPr>
              <w:delText>50</w:delText>
            </w:r>
          </w:del>
          <w:r w:rsidR="00C20A26">
            <w:rPr>
              <w:webHidden/>
            </w:rPr>
            <w:fldChar w:fldCharType="end"/>
          </w:r>
          <w:r>
            <w:fldChar w:fldCharType="end"/>
          </w:r>
        </w:p>
        <w:p w14:paraId="47B53ABE" w14:textId="777CCF41" w:rsidR="00C20A26" w:rsidRDefault="00F03298">
          <w:pPr>
            <w:pStyle w:val="TOC3"/>
            <w:rPr>
              <w:rFonts w:asciiTheme="minorHAnsi" w:eastAsiaTheme="minorEastAsia" w:hAnsiTheme="minorHAnsi" w:cstheme="minorBidi"/>
              <w:szCs w:val="22"/>
              <w:lang w:eastAsia="en-CA"/>
            </w:rPr>
          </w:pPr>
          <w:r>
            <w:lastRenderedPageBreak/>
            <w:fldChar w:fldCharType="begin"/>
          </w:r>
          <w:r>
            <w:instrText xml:space="preserve"> HYPERLINK \l "_Toc411425040" </w:instrText>
          </w:r>
          <w:r>
            <w:fldChar w:fldCharType="separate"/>
          </w:r>
          <w:r w:rsidR="00C20A26" w:rsidRPr="008C5E11">
            <w:rPr>
              <w:rStyle w:val="Hyperlink"/>
            </w:rPr>
            <w:t>200.6.3</w:t>
          </w:r>
          <w:r w:rsidR="00C20A26">
            <w:rPr>
              <w:rFonts w:asciiTheme="minorHAnsi" w:eastAsiaTheme="minorEastAsia" w:hAnsiTheme="minorHAnsi" w:cstheme="minorBidi"/>
              <w:szCs w:val="22"/>
              <w:lang w:eastAsia="en-CA"/>
            </w:rPr>
            <w:tab/>
          </w:r>
          <w:r w:rsidR="00C20A26" w:rsidRPr="008C5E11">
            <w:rPr>
              <w:rStyle w:val="Hyperlink"/>
            </w:rPr>
            <w:t>Railways</w:t>
          </w:r>
          <w:r w:rsidR="00C20A26">
            <w:rPr>
              <w:webHidden/>
            </w:rPr>
            <w:tab/>
          </w:r>
          <w:r w:rsidR="00C20A26">
            <w:rPr>
              <w:webHidden/>
            </w:rPr>
            <w:fldChar w:fldCharType="begin"/>
          </w:r>
          <w:r w:rsidR="00C20A26">
            <w:rPr>
              <w:webHidden/>
            </w:rPr>
            <w:instrText xml:space="preserve"> PAGEREF _Toc411425040 \h </w:instrText>
          </w:r>
          <w:r w:rsidR="00C20A26">
            <w:rPr>
              <w:webHidden/>
            </w:rPr>
          </w:r>
          <w:r w:rsidR="00C20A26">
            <w:rPr>
              <w:webHidden/>
            </w:rPr>
            <w:fldChar w:fldCharType="separate"/>
          </w:r>
          <w:ins w:id="79" w:author="Erica Klein" w:date="2015-04-02T14:01:00Z">
            <w:r w:rsidR="00A02EE6">
              <w:rPr>
                <w:webHidden/>
              </w:rPr>
              <w:t>51</w:t>
            </w:r>
          </w:ins>
          <w:del w:id="80" w:author="Erica Klein" w:date="2015-04-02T14:01:00Z">
            <w:r w:rsidR="002941F9" w:rsidDel="00A02EE6">
              <w:rPr>
                <w:webHidden/>
              </w:rPr>
              <w:delText>52</w:delText>
            </w:r>
          </w:del>
          <w:r w:rsidR="00C20A26">
            <w:rPr>
              <w:webHidden/>
            </w:rPr>
            <w:fldChar w:fldCharType="end"/>
          </w:r>
          <w:r>
            <w:fldChar w:fldCharType="end"/>
          </w:r>
        </w:p>
        <w:p w14:paraId="0E9B537C" w14:textId="0A27D71E"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"_Toc411425041" </w:instrText>
          </w:r>
          <w:r>
            <w:fldChar w:fldCharType="separate"/>
          </w:r>
          <w:r w:rsidR="00C20A26" w:rsidRPr="008C5E11">
            <w:rPr>
              <w:rStyle w:val="Hyperlink"/>
            </w:rPr>
            <w:t>200.6.4</w:t>
          </w:r>
          <w:r w:rsidR="00C20A26">
            <w:rPr>
              <w:rFonts w:asciiTheme="minorHAnsi" w:eastAsiaTheme="minorEastAsia" w:hAnsiTheme="minorHAnsi" w:cstheme="minorBidi"/>
              <w:szCs w:val="22"/>
              <w:lang w:eastAsia="en-CA"/>
            </w:rPr>
            <w:tab/>
          </w:r>
          <w:r w:rsidR="00C20A26" w:rsidRPr="008C5E11">
            <w:rPr>
              <w:rStyle w:val="Hyperlink"/>
            </w:rPr>
            <w:t>Earthworks</w:t>
          </w:r>
          <w:r w:rsidR="00C20A26">
            <w:rPr>
              <w:webHidden/>
            </w:rPr>
            <w:tab/>
          </w:r>
          <w:r w:rsidR="00C20A26">
            <w:rPr>
              <w:webHidden/>
            </w:rPr>
            <w:fldChar w:fldCharType="begin"/>
          </w:r>
          <w:r w:rsidR="00C20A26">
            <w:rPr>
              <w:webHidden/>
            </w:rPr>
            <w:instrText xml:space="preserve"> PAGEREF _Toc411425041 \h </w:instrText>
          </w:r>
          <w:r w:rsidR="00C20A26">
            <w:rPr>
              <w:webHidden/>
            </w:rPr>
          </w:r>
          <w:r w:rsidR="00C20A26">
            <w:rPr>
              <w:webHidden/>
            </w:rPr>
            <w:fldChar w:fldCharType="separate"/>
          </w:r>
          <w:ins w:id="81" w:author="Erica Klein" w:date="2015-04-02T14:01:00Z">
            <w:r w:rsidR="00A02EE6">
              <w:rPr>
                <w:webHidden/>
              </w:rPr>
              <w:t>55</w:t>
            </w:r>
          </w:ins>
          <w:del w:id="82" w:author="Erica Klein" w:date="2015-04-02T14:01:00Z">
            <w:r w:rsidR="002941F9" w:rsidDel="00A02EE6">
              <w:rPr>
                <w:webHidden/>
              </w:rPr>
              <w:delText>57</w:delText>
            </w:r>
          </w:del>
          <w:r w:rsidR="00C20A26">
            <w:rPr>
              <w:webHidden/>
            </w:rPr>
            <w:fldChar w:fldCharType="end"/>
          </w:r>
          <w:r>
            <w:fldChar w:fldCharType="end"/>
          </w:r>
        </w:p>
        <w:p w14:paraId="77DE61F5" w14:textId="35745FF5"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"_Toc411425042" </w:instrText>
          </w:r>
          <w:r>
            <w:fldChar w:fldCharType="separate"/>
          </w:r>
          <w:r w:rsidR="00C20A26" w:rsidRPr="008C5E11">
            <w:rPr>
              <w:rStyle w:val="Hyperlink"/>
            </w:rPr>
            <w:t>200.6.5</w:t>
          </w:r>
          <w:r w:rsidR="00C20A26">
            <w:rPr>
              <w:rFonts w:asciiTheme="minorHAnsi" w:eastAsiaTheme="minorEastAsia" w:hAnsiTheme="minorHAnsi" w:cstheme="minorBidi"/>
              <w:szCs w:val="22"/>
              <w:lang w:eastAsia="en-CA"/>
            </w:rPr>
            <w:tab/>
          </w:r>
          <w:r w:rsidR="00C20A26" w:rsidRPr="008C5E11">
            <w:rPr>
              <w:rStyle w:val="Hyperlink"/>
            </w:rPr>
            <w:t>Drainage</w:t>
          </w:r>
          <w:r w:rsidR="00C20A26">
            <w:rPr>
              <w:webHidden/>
            </w:rPr>
            <w:tab/>
          </w:r>
          <w:r w:rsidR="00C20A26">
            <w:rPr>
              <w:webHidden/>
            </w:rPr>
            <w:fldChar w:fldCharType="begin"/>
          </w:r>
          <w:r w:rsidR="00C20A26">
            <w:rPr>
              <w:webHidden/>
            </w:rPr>
            <w:instrText xml:space="preserve"> PAGEREF _Toc411425042 \h </w:instrText>
          </w:r>
          <w:r w:rsidR="00C20A26">
            <w:rPr>
              <w:webHidden/>
            </w:rPr>
          </w:r>
          <w:r w:rsidR="00C20A26">
            <w:rPr>
              <w:webHidden/>
            </w:rPr>
            <w:fldChar w:fldCharType="separate"/>
          </w:r>
          <w:ins w:id="83" w:author="Erica Klein" w:date="2015-04-02T14:01:00Z">
            <w:r w:rsidR="00A02EE6">
              <w:rPr>
                <w:webHidden/>
              </w:rPr>
              <w:t>57</w:t>
            </w:r>
          </w:ins>
          <w:del w:id="84" w:author="Erica Klein" w:date="2015-04-02T14:01:00Z">
            <w:r w:rsidR="002941F9" w:rsidDel="00A02EE6">
              <w:rPr>
                <w:webHidden/>
              </w:rPr>
              <w:delText>58</w:delText>
            </w:r>
          </w:del>
          <w:r w:rsidR="00C20A26">
            <w:rPr>
              <w:webHidden/>
            </w:rPr>
            <w:fldChar w:fldCharType="end"/>
          </w:r>
          <w:r>
            <w:fldChar w:fldCharType="end"/>
          </w:r>
        </w:p>
        <w:p w14:paraId="2960F0C3" w14:textId="4C920D79"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"_Toc411425043" </w:instrText>
          </w:r>
          <w:r>
            <w:fldChar w:fldCharType="separate"/>
          </w:r>
          <w:r w:rsidR="00C20A26" w:rsidRPr="008C5E11">
            <w:rPr>
              <w:rStyle w:val="Hyperlink"/>
            </w:rPr>
            <w:t>200.6.6</w:t>
          </w:r>
          <w:r w:rsidR="00C20A26">
            <w:rPr>
              <w:rFonts w:asciiTheme="minorHAnsi" w:eastAsiaTheme="minorEastAsia" w:hAnsiTheme="minorHAnsi" w:cstheme="minorBidi"/>
              <w:szCs w:val="22"/>
              <w:lang w:eastAsia="en-CA"/>
            </w:rPr>
            <w:tab/>
          </w:r>
          <w:r w:rsidR="00C20A26" w:rsidRPr="008C5E11">
            <w:rPr>
              <w:rStyle w:val="Hyperlink"/>
            </w:rPr>
            <w:t>Surfacing Structure</w:t>
          </w:r>
          <w:r w:rsidR="00C20A26">
            <w:rPr>
              <w:webHidden/>
            </w:rPr>
            <w:tab/>
          </w:r>
          <w:r w:rsidR="00C20A26">
            <w:rPr>
              <w:webHidden/>
            </w:rPr>
            <w:fldChar w:fldCharType="begin"/>
          </w:r>
          <w:r w:rsidR="00C20A26">
            <w:rPr>
              <w:webHidden/>
            </w:rPr>
            <w:instrText xml:space="preserve"> PAGEREF _Toc411425043 \h </w:instrText>
          </w:r>
          <w:r w:rsidR="00C20A26">
            <w:rPr>
              <w:webHidden/>
            </w:rPr>
          </w:r>
          <w:r w:rsidR="00C20A26">
            <w:rPr>
              <w:webHidden/>
            </w:rPr>
            <w:fldChar w:fldCharType="separate"/>
          </w:r>
          <w:ins w:id="85" w:author="Erica Klein" w:date="2015-04-02T14:01:00Z">
            <w:r w:rsidR="00A02EE6">
              <w:rPr>
                <w:webHidden/>
              </w:rPr>
              <w:t>59</w:t>
            </w:r>
          </w:ins>
          <w:del w:id="86" w:author="Erica Klein" w:date="2015-04-02T14:01:00Z">
            <w:r w:rsidR="002941F9" w:rsidDel="00A02EE6">
              <w:rPr>
                <w:webHidden/>
              </w:rPr>
              <w:delText>60</w:delText>
            </w:r>
          </w:del>
          <w:r w:rsidR="00C20A26">
            <w:rPr>
              <w:webHidden/>
            </w:rPr>
            <w:fldChar w:fldCharType="end"/>
          </w:r>
          <w:r>
            <w:fldChar w:fldCharType="end"/>
          </w:r>
        </w:p>
        <w:p w14:paraId="07012CF4" w14:textId="1A1BC223"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"_Toc411425044" </w:instrText>
          </w:r>
          <w:r>
            <w:fldChar w:fldCharType="separate"/>
          </w:r>
          <w:r w:rsidR="00C20A26" w:rsidRPr="008C5E11">
            <w:rPr>
              <w:rStyle w:val="Hyperlink"/>
            </w:rPr>
            <w:t>200.6.7</w:t>
          </w:r>
          <w:r w:rsidR="00C20A26">
            <w:rPr>
              <w:rFonts w:asciiTheme="minorHAnsi" w:eastAsiaTheme="minorEastAsia" w:hAnsiTheme="minorHAnsi" w:cstheme="minorBidi"/>
              <w:szCs w:val="22"/>
              <w:lang w:eastAsia="en-CA"/>
            </w:rPr>
            <w:tab/>
          </w:r>
          <w:r w:rsidR="00C20A26" w:rsidRPr="008C5E11">
            <w:rPr>
              <w:rStyle w:val="Hyperlink"/>
            </w:rPr>
            <w:t>Roadway Lighting</w:t>
          </w:r>
          <w:r w:rsidR="00C20A26">
            <w:rPr>
              <w:webHidden/>
            </w:rPr>
            <w:tab/>
          </w:r>
          <w:r w:rsidR="00C20A26">
            <w:rPr>
              <w:webHidden/>
            </w:rPr>
            <w:fldChar w:fldCharType="begin"/>
          </w:r>
          <w:r w:rsidR="00C20A26">
            <w:rPr>
              <w:webHidden/>
            </w:rPr>
            <w:instrText xml:space="preserve"> PAGEREF _Toc411425044 \h </w:instrText>
          </w:r>
          <w:r w:rsidR="00C20A26">
            <w:rPr>
              <w:webHidden/>
            </w:rPr>
          </w:r>
          <w:r w:rsidR="00C20A26">
            <w:rPr>
              <w:webHidden/>
            </w:rPr>
            <w:fldChar w:fldCharType="separate"/>
          </w:r>
          <w:ins w:id="87" w:author="Erica Klein" w:date="2015-04-02T14:01:00Z">
            <w:r w:rsidR="00A02EE6">
              <w:rPr>
                <w:webHidden/>
              </w:rPr>
              <w:t>61</w:t>
            </w:r>
          </w:ins>
          <w:del w:id="88" w:author="Erica Klein" w:date="2015-04-02T14:01:00Z">
            <w:r w:rsidR="002941F9" w:rsidDel="00A02EE6">
              <w:rPr>
                <w:webHidden/>
              </w:rPr>
              <w:delText>62</w:delText>
            </w:r>
          </w:del>
          <w:r w:rsidR="00C20A26">
            <w:rPr>
              <w:webHidden/>
            </w:rPr>
            <w:fldChar w:fldCharType="end"/>
          </w:r>
          <w:r>
            <w:fldChar w:fldCharType="end"/>
          </w:r>
        </w:p>
        <w:p w14:paraId="53264463" w14:textId="35F370C3"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"_Toc411425045" </w:instrText>
          </w:r>
          <w:r>
            <w:fldChar w:fldCharType="separate"/>
          </w:r>
          <w:r w:rsidR="00C20A26" w:rsidRPr="008C5E11">
            <w:rPr>
              <w:rStyle w:val="Hyperlink"/>
            </w:rPr>
            <w:t>200.6.8</w:t>
          </w:r>
          <w:r w:rsidR="00C20A26">
            <w:rPr>
              <w:rFonts w:asciiTheme="minorHAnsi" w:eastAsiaTheme="minorEastAsia" w:hAnsiTheme="minorHAnsi" w:cstheme="minorBidi"/>
              <w:szCs w:val="22"/>
              <w:lang w:eastAsia="en-CA"/>
            </w:rPr>
            <w:tab/>
          </w:r>
          <w:r w:rsidR="00C20A26" w:rsidRPr="008C5E11">
            <w:rPr>
              <w:rStyle w:val="Hyperlink"/>
            </w:rPr>
            <w:t>Traffic Signals</w:t>
          </w:r>
          <w:r w:rsidR="00C20A26">
            <w:rPr>
              <w:webHidden/>
            </w:rPr>
            <w:tab/>
          </w:r>
          <w:r w:rsidR="00C20A26">
            <w:rPr>
              <w:webHidden/>
            </w:rPr>
            <w:fldChar w:fldCharType="begin"/>
          </w:r>
          <w:r w:rsidR="00C20A26">
            <w:rPr>
              <w:webHidden/>
            </w:rPr>
            <w:instrText xml:space="preserve"> PAGEREF _Toc411425045 \h </w:instrText>
          </w:r>
          <w:r w:rsidR="00C20A26">
            <w:rPr>
              <w:webHidden/>
            </w:rPr>
          </w:r>
          <w:r w:rsidR="00C20A26">
            <w:rPr>
              <w:webHidden/>
            </w:rPr>
            <w:fldChar w:fldCharType="separate"/>
          </w:r>
          <w:ins w:id="89" w:author="Erica Klein" w:date="2015-04-02T14:01:00Z">
            <w:r w:rsidR="00A02EE6">
              <w:rPr>
                <w:webHidden/>
              </w:rPr>
              <w:t>63</w:t>
            </w:r>
          </w:ins>
          <w:del w:id="90" w:author="Erica Klein" w:date="2015-04-02T14:01:00Z">
            <w:r w:rsidR="002941F9" w:rsidDel="00A02EE6">
              <w:rPr>
                <w:webHidden/>
              </w:rPr>
              <w:delText>64</w:delText>
            </w:r>
          </w:del>
          <w:r w:rsidR="00C20A26">
            <w:rPr>
              <w:webHidden/>
            </w:rPr>
            <w:fldChar w:fldCharType="end"/>
          </w:r>
          <w:r>
            <w:fldChar w:fldCharType="end"/>
          </w:r>
        </w:p>
        <w:p w14:paraId="7E1A6932" w14:textId="5739BD95"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"_Toc411425046" </w:instrText>
          </w:r>
          <w:r>
            <w:fldChar w:fldCharType="separate"/>
          </w:r>
          <w:r w:rsidR="00C20A26" w:rsidRPr="008C5E11">
            <w:rPr>
              <w:rStyle w:val="Hyperlink"/>
            </w:rPr>
            <w:t>200.6.9</w:t>
          </w:r>
          <w:r w:rsidR="00C20A26">
            <w:rPr>
              <w:rFonts w:asciiTheme="minorHAnsi" w:eastAsiaTheme="minorEastAsia" w:hAnsiTheme="minorHAnsi" w:cstheme="minorBidi"/>
              <w:szCs w:val="22"/>
              <w:lang w:eastAsia="en-CA"/>
            </w:rPr>
            <w:tab/>
          </w:r>
          <w:r w:rsidR="00C20A26" w:rsidRPr="008C5E11">
            <w:rPr>
              <w:rStyle w:val="Hyperlink"/>
            </w:rPr>
            <w:t>Signing</w:t>
          </w:r>
          <w:r w:rsidR="00C20A26">
            <w:rPr>
              <w:webHidden/>
            </w:rPr>
            <w:tab/>
          </w:r>
          <w:r w:rsidR="00C20A26">
            <w:rPr>
              <w:webHidden/>
            </w:rPr>
            <w:fldChar w:fldCharType="begin"/>
          </w:r>
          <w:r w:rsidR="00C20A26">
            <w:rPr>
              <w:webHidden/>
            </w:rPr>
            <w:instrText xml:space="preserve"> PAGEREF _Toc411425046 \h </w:instrText>
          </w:r>
          <w:r w:rsidR="00C20A26">
            <w:rPr>
              <w:webHidden/>
            </w:rPr>
          </w:r>
          <w:r w:rsidR="00C20A26">
            <w:rPr>
              <w:webHidden/>
            </w:rPr>
            <w:fldChar w:fldCharType="separate"/>
          </w:r>
          <w:ins w:id="91" w:author="Erica Klein" w:date="2015-04-02T14:01:00Z">
            <w:r w:rsidR="00A02EE6">
              <w:rPr>
                <w:webHidden/>
              </w:rPr>
              <w:t>64</w:t>
            </w:r>
          </w:ins>
          <w:del w:id="92" w:author="Erica Klein" w:date="2015-04-02T14:01:00Z">
            <w:r w:rsidR="002941F9" w:rsidDel="00A02EE6">
              <w:rPr>
                <w:webHidden/>
              </w:rPr>
              <w:delText>65</w:delText>
            </w:r>
          </w:del>
          <w:r w:rsidR="00C20A26">
            <w:rPr>
              <w:webHidden/>
            </w:rPr>
            <w:fldChar w:fldCharType="end"/>
          </w:r>
          <w:r>
            <w:fldChar w:fldCharType="end"/>
          </w:r>
        </w:p>
        <w:p w14:paraId="56429E32" w14:textId="5D2AE7AD"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"_Toc411425047" </w:instrText>
          </w:r>
          <w:r>
            <w:fldChar w:fldCharType="separate"/>
          </w:r>
          <w:r w:rsidR="00C20A26" w:rsidRPr="008C5E11">
            <w:rPr>
              <w:rStyle w:val="Hyperlink"/>
            </w:rPr>
            <w:t>200.6.10</w:t>
          </w:r>
          <w:r w:rsidR="00C20A26">
            <w:rPr>
              <w:rFonts w:asciiTheme="minorHAnsi" w:eastAsiaTheme="minorEastAsia" w:hAnsiTheme="minorHAnsi" w:cstheme="minorBidi"/>
              <w:szCs w:val="22"/>
              <w:lang w:eastAsia="en-CA"/>
            </w:rPr>
            <w:tab/>
          </w:r>
          <w:r w:rsidR="00C20A26" w:rsidRPr="008C5E11">
            <w:rPr>
              <w:rStyle w:val="Hyperlink"/>
            </w:rPr>
            <w:t>Pavement Marking</w:t>
          </w:r>
          <w:r w:rsidR="00C20A26">
            <w:rPr>
              <w:webHidden/>
            </w:rPr>
            <w:tab/>
          </w:r>
          <w:r w:rsidR="00C20A26">
            <w:rPr>
              <w:webHidden/>
            </w:rPr>
            <w:fldChar w:fldCharType="begin"/>
          </w:r>
          <w:r w:rsidR="00C20A26">
            <w:rPr>
              <w:webHidden/>
            </w:rPr>
            <w:instrText xml:space="preserve"> PAGEREF _Toc411425047 \h </w:instrText>
          </w:r>
          <w:r w:rsidR="00C20A26">
            <w:rPr>
              <w:webHidden/>
            </w:rPr>
          </w:r>
          <w:r w:rsidR="00C20A26">
            <w:rPr>
              <w:webHidden/>
            </w:rPr>
            <w:fldChar w:fldCharType="separate"/>
          </w:r>
          <w:ins w:id="93" w:author="Erica Klein" w:date="2015-04-02T14:01:00Z">
            <w:r w:rsidR="00A02EE6">
              <w:rPr>
                <w:webHidden/>
              </w:rPr>
              <w:t>65</w:t>
            </w:r>
          </w:ins>
          <w:del w:id="94" w:author="Erica Klein" w:date="2015-04-02T14:01:00Z">
            <w:r w:rsidR="002941F9" w:rsidDel="00A02EE6">
              <w:rPr>
                <w:webHidden/>
              </w:rPr>
              <w:delText>67</w:delText>
            </w:r>
          </w:del>
          <w:r w:rsidR="00C20A26">
            <w:rPr>
              <w:webHidden/>
            </w:rPr>
            <w:fldChar w:fldCharType="end"/>
          </w:r>
          <w:r>
            <w:fldChar w:fldCharType="end"/>
          </w:r>
        </w:p>
        <w:p w14:paraId="54BBC7BE" w14:textId="5206BCED"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"_Toc411425048" </w:instrText>
          </w:r>
          <w:r>
            <w:fldChar w:fldCharType="separate"/>
          </w:r>
          <w:r w:rsidR="00C20A26" w:rsidRPr="008C5E11">
            <w:rPr>
              <w:rStyle w:val="Hyperlink"/>
            </w:rPr>
            <w:t>200.6.11</w:t>
          </w:r>
          <w:r w:rsidR="00C20A26">
            <w:rPr>
              <w:rFonts w:asciiTheme="minorHAnsi" w:eastAsiaTheme="minorEastAsia" w:hAnsiTheme="minorHAnsi" w:cstheme="minorBidi"/>
              <w:szCs w:val="22"/>
              <w:lang w:eastAsia="en-CA"/>
            </w:rPr>
            <w:tab/>
          </w:r>
          <w:r w:rsidR="00C20A26" w:rsidRPr="008C5E11">
            <w:rPr>
              <w:rStyle w:val="Hyperlink"/>
            </w:rPr>
            <w:t>Fencing</w:t>
          </w:r>
          <w:r w:rsidR="00C20A26">
            <w:rPr>
              <w:webHidden/>
            </w:rPr>
            <w:tab/>
          </w:r>
          <w:r w:rsidR="00C20A26">
            <w:rPr>
              <w:webHidden/>
            </w:rPr>
            <w:fldChar w:fldCharType="begin"/>
          </w:r>
          <w:r w:rsidR="00C20A26">
            <w:rPr>
              <w:webHidden/>
            </w:rPr>
            <w:instrText xml:space="preserve"> PAGEREF _Toc411425048 \h </w:instrText>
          </w:r>
          <w:r w:rsidR="00C20A26">
            <w:rPr>
              <w:webHidden/>
            </w:rPr>
          </w:r>
          <w:r w:rsidR="00C20A26">
            <w:rPr>
              <w:webHidden/>
            </w:rPr>
            <w:fldChar w:fldCharType="separate"/>
          </w:r>
          <w:ins w:id="95" w:author="Erica Klein" w:date="2015-04-02T14:01:00Z">
            <w:r w:rsidR="00A02EE6">
              <w:rPr>
                <w:webHidden/>
              </w:rPr>
              <w:t>65</w:t>
            </w:r>
          </w:ins>
          <w:del w:id="96" w:author="Erica Klein" w:date="2015-04-02T14:01:00Z">
            <w:r w:rsidR="002941F9" w:rsidDel="00A02EE6">
              <w:rPr>
                <w:webHidden/>
              </w:rPr>
              <w:delText>67</w:delText>
            </w:r>
          </w:del>
          <w:r w:rsidR="00C20A26">
            <w:rPr>
              <w:webHidden/>
            </w:rPr>
            <w:fldChar w:fldCharType="end"/>
          </w:r>
          <w:r>
            <w:fldChar w:fldCharType="end"/>
          </w:r>
        </w:p>
        <w:p w14:paraId="42EAAD39" w14:textId="678AAB35"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"_Toc411425049" </w:instrText>
          </w:r>
          <w:r>
            <w:fldChar w:fldCharType="separate"/>
          </w:r>
          <w:r w:rsidR="00C20A26" w:rsidRPr="008C5E11">
            <w:rPr>
              <w:rStyle w:val="Hyperlink"/>
            </w:rPr>
            <w:t>200.6.12</w:t>
          </w:r>
          <w:r w:rsidR="00C20A26">
            <w:rPr>
              <w:rFonts w:asciiTheme="minorHAnsi" w:eastAsiaTheme="minorEastAsia" w:hAnsiTheme="minorHAnsi" w:cstheme="minorBidi"/>
              <w:szCs w:val="22"/>
              <w:lang w:eastAsia="en-CA"/>
            </w:rPr>
            <w:tab/>
          </w:r>
          <w:r w:rsidR="00C20A26" w:rsidRPr="008C5E11">
            <w:rPr>
              <w:rStyle w:val="Hyperlink"/>
            </w:rPr>
            <w:t>Intelligent Transportation Systems (ITS)</w:t>
          </w:r>
          <w:r w:rsidR="00C20A26">
            <w:rPr>
              <w:webHidden/>
            </w:rPr>
            <w:tab/>
          </w:r>
          <w:r w:rsidR="00C20A26">
            <w:rPr>
              <w:webHidden/>
            </w:rPr>
            <w:fldChar w:fldCharType="begin"/>
          </w:r>
          <w:r w:rsidR="00C20A26">
            <w:rPr>
              <w:webHidden/>
            </w:rPr>
            <w:instrText xml:space="preserve"> PAGEREF _Toc411425049 \h </w:instrText>
          </w:r>
          <w:r w:rsidR="00C20A26">
            <w:rPr>
              <w:webHidden/>
            </w:rPr>
          </w:r>
          <w:r w:rsidR="00C20A26">
            <w:rPr>
              <w:webHidden/>
            </w:rPr>
            <w:fldChar w:fldCharType="separate"/>
          </w:r>
          <w:ins w:id="97" w:author="Erica Klein" w:date="2015-04-02T14:01:00Z">
            <w:r w:rsidR="00A02EE6">
              <w:rPr>
                <w:webHidden/>
              </w:rPr>
              <w:t>66</w:t>
            </w:r>
          </w:ins>
          <w:del w:id="98" w:author="Erica Klein" w:date="2015-04-02T14:01:00Z">
            <w:r w:rsidR="002941F9" w:rsidDel="00A02EE6">
              <w:rPr>
                <w:webHidden/>
              </w:rPr>
              <w:delText>67</w:delText>
            </w:r>
          </w:del>
          <w:r w:rsidR="00C20A26">
            <w:rPr>
              <w:webHidden/>
            </w:rPr>
            <w:fldChar w:fldCharType="end"/>
          </w:r>
          <w:r>
            <w:fldChar w:fldCharType="end"/>
          </w:r>
        </w:p>
        <w:p w14:paraId="40043E72" w14:textId="4DD70BA9"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"_Toc411425050" </w:instrText>
          </w:r>
          <w:r>
            <w:fldChar w:fldCharType="separate"/>
          </w:r>
          <w:r w:rsidR="00C20A26" w:rsidRPr="008C5E11">
            <w:rPr>
              <w:rStyle w:val="Hyperlink"/>
            </w:rPr>
            <w:t>200.6.13</w:t>
          </w:r>
          <w:r w:rsidR="00C20A26">
            <w:rPr>
              <w:rFonts w:asciiTheme="minorHAnsi" w:eastAsiaTheme="minorEastAsia" w:hAnsiTheme="minorHAnsi" w:cstheme="minorBidi"/>
              <w:szCs w:val="22"/>
              <w:lang w:eastAsia="en-CA"/>
            </w:rPr>
            <w:tab/>
          </w:r>
          <w:r w:rsidR="00C20A26" w:rsidRPr="008C5E11">
            <w:rPr>
              <w:rStyle w:val="Hyperlink"/>
            </w:rPr>
            <w:t>Environmental</w:t>
          </w:r>
          <w:r w:rsidR="00C20A26">
            <w:rPr>
              <w:webHidden/>
            </w:rPr>
            <w:tab/>
          </w:r>
          <w:r w:rsidR="00C20A26">
            <w:rPr>
              <w:webHidden/>
            </w:rPr>
            <w:fldChar w:fldCharType="begin"/>
          </w:r>
          <w:r w:rsidR="00C20A26">
            <w:rPr>
              <w:webHidden/>
            </w:rPr>
            <w:instrText xml:space="preserve"> PAGEREF _Toc411425050 \h </w:instrText>
          </w:r>
          <w:r w:rsidR="00C20A26">
            <w:rPr>
              <w:webHidden/>
            </w:rPr>
          </w:r>
          <w:r w:rsidR="00C20A26">
            <w:rPr>
              <w:webHidden/>
            </w:rPr>
            <w:fldChar w:fldCharType="separate"/>
          </w:r>
          <w:ins w:id="99" w:author="Erica Klein" w:date="2015-04-02T14:01:00Z">
            <w:r w:rsidR="00A02EE6">
              <w:rPr>
                <w:webHidden/>
              </w:rPr>
              <w:t>68</w:t>
            </w:r>
          </w:ins>
          <w:del w:id="100" w:author="Erica Klein" w:date="2015-04-02T14:01:00Z">
            <w:r w:rsidR="002941F9" w:rsidDel="00A02EE6">
              <w:rPr>
                <w:webHidden/>
              </w:rPr>
              <w:delText>70</w:delText>
            </w:r>
          </w:del>
          <w:r w:rsidR="00C20A26">
            <w:rPr>
              <w:webHidden/>
            </w:rPr>
            <w:fldChar w:fldCharType="end"/>
          </w:r>
          <w:r>
            <w:fldChar w:fldCharType="end"/>
          </w:r>
        </w:p>
        <w:p w14:paraId="7DDC73FA" w14:textId="4DE73274"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"_Toc411425051" </w:instrText>
          </w:r>
          <w:r>
            <w:fldChar w:fldCharType="separate"/>
          </w:r>
          <w:r w:rsidR="00C20A26" w:rsidRPr="008C5E11">
            <w:rPr>
              <w:rStyle w:val="Hyperlink"/>
            </w:rPr>
            <w:t>200.6.14</w:t>
          </w:r>
          <w:r w:rsidR="00C20A26">
            <w:rPr>
              <w:rFonts w:asciiTheme="minorHAnsi" w:eastAsiaTheme="minorEastAsia" w:hAnsiTheme="minorHAnsi" w:cstheme="minorBidi"/>
              <w:szCs w:val="22"/>
              <w:lang w:eastAsia="en-CA"/>
            </w:rPr>
            <w:tab/>
          </w:r>
          <w:r w:rsidR="00C20A26" w:rsidRPr="008C5E11">
            <w:rPr>
              <w:rStyle w:val="Hyperlink"/>
            </w:rPr>
            <w:t>Noise Attenuation</w:t>
          </w:r>
          <w:r w:rsidR="00C20A26">
            <w:rPr>
              <w:webHidden/>
            </w:rPr>
            <w:tab/>
          </w:r>
          <w:r w:rsidR="00C20A26">
            <w:rPr>
              <w:webHidden/>
            </w:rPr>
            <w:fldChar w:fldCharType="begin"/>
          </w:r>
          <w:r w:rsidR="00C20A26">
            <w:rPr>
              <w:webHidden/>
            </w:rPr>
            <w:instrText xml:space="preserve"> PAGEREF _Toc411425051 \h </w:instrText>
          </w:r>
          <w:r w:rsidR="00C20A26">
            <w:rPr>
              <w:webHidden/>
            </w:rPr>
          </w:r>
          <w:r w:rsidR="00C20A26">
            <w:rPr>
              <w:webHidden/>
            </w:rPr>
            <w:fldChar w:fldCharType="separate"/>
          </w:r>
          <w:ins w:id="101" w:author="Erica Klein" w:date="2015-04-02T14:01:00Z">
            <w:r w:rsidR="00A02EE6">
              <w:rPr>
                <w:webHidden/>
              </w:rPr>
              <w:t>69</w:t>
            </w:r>
          </w:ins>
          <w:del w:id="102" w:author="Erica Klein" w:date="2015-04-02T14:01:00Z">
            <w:r w:rsidR="002941F9" w:rsidDel="00A02EE6">
              <w:rPr>
                <w:webHidden/>
              </w:rPr>
              <w:delText>71</w:delText>
            </w:r>
          </w:del>
          <w:r w:rsidR="00C20A26">
            <w:rPr>
              <w:webHidden/>
            </w:rPr>
            <w:fldChar w:fldCharType="end"/>
          </w:r>
          <w:r>
            <w:fldChar w:fldCharType="end"/>
          </w:r>
        </w:p>
        <w:p w14:paraId="0D5A327D" w14:textId="398760BC"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"_Toc411425052" </w:instrText>
          </w:r>
          <w:r>
            <w:fldChar w:fldCharType="separate"/>
          </w:r>
          <w:r w:rsidR="00C20A26" w:rsidRPr="008C5E11">
            <w:rPr>
              <w:rStyle w:val="Hyperlink"/>
            </w:rPr>
            <w:t>200.6.15</w:t>
          </w:r>
          <w:r w:rsidR="00C20A26">
            <w:rPr>
              <w:rFonts w:asciiTheme="minorHAnsi" w:eastAsiaTheme="minorEastAsia" w:hAnsiTheme="minorHAnsi" w:cstheme="minorBidi"/>
              <w:szCs w:val="22"/>
              <w:lang w:eastAsia="en-CA"/>
            </w:rPr>
            <w:tab/>
          </w:r>
          <w:r w:rsidR="00C20A26" w:rsidRPr="008C5E11">
            <w:rPr>
              <w:rStyle w:val="Hyperlink"/>
            </w:rPr>
            <w:t>Legal and Other Surveys</w:t>
          </w:r>
          <w:r w:rsidR="00C20A26">
            <w:rPr>
              <w:webHidden/>
            </w:rPr>
            <w:tab/>
          </w:r>
          <w:r w:rsidR="00C20A26">
            <w:rPr>
              <w:webHidden/>
            </w:rPr>
            <w:fldChar w:fldCharType="begin"/>
          </w:r>
          <w:r w:rsidR="00C20A26">
            <w:rPr>
              <w:webHidden/>
            </w:rPr>
            <w:instrText xml:space="preserve"> PAGEREF _Toc411425052 \h </w:instrText>
          </w:r>
          <w:r w:rsidR="00C20A26">
            <w:rPr>
              <w:webHidden/>
            </w:rPr>
          </w:r>
          <w:r w:rsidR="00C20A26">
            <w:rPr>
              <w:webHidden/>
            </w:rPr>
            <w:fldChar w:fldCharType="separate"/>
          </w:r>
          <w:ins w:id="103" w:author="Erica Klein" w:date="2015-04-02T14:01:00Z">
            <w:r w:rsidR="00A02EE6">
              <w:rPr>
                <w:webHidden/>
              </w:rPr>
              <w:t>69</w:t>
            </w:r>
          </w:ins>
          <w:del w:id="104" w:author="Erica Klein" w:date="2015-04-02T14:01:00Z">
            <w:r w:rsidR="002941F9" w:rsidDel="00A02EE6">
              <w:rPr>
                <w:webHidden/>
              </w:rPr>
              <w:delText>71</w:delText>
            </w:r>
          </w:del>
          <w:r w:rsidR="00C20A26">
            <w:rPr>
              <w:webHidden/>
            </w:rPr>
            <w:fldChar w:fldCharType="end"/>
          </w:r>
          <w:r>
            <w:fldChar w:fldCharType="end"/>
          </w:r>
        </w:p>
        <w:p w14:paraId="584F91D7" w14:textId="1996E8E9"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"_Toc411425053" </w:instrText>
          </w:r>
          <w:r>
            <w:fldChar w:fldCharType="separate"/>
          </w:r>
          <w:r w:rsidR="00C20A26" w:rsidRPr="008C5E11">
            <w:rPr>
              <w:rStyle w:val="Hyperlink"/>
            </w:rPr>
            <w:t>200.6.16</w:t>
          </w:r>
          <w:r w:rsidR="00C20A26">
            <w:rPr>
              <w:rFonts w:asciiTheme="minorHAnsi" w:eastAsiaTheme="minorEastAsia" w:hAnsiTheme="minorHAnsi" w:cstheme="minorBidi"/>
              <w:szCs w:val="22"/>
              <w:lang w:eastAsia="en-CA"/>
            </w:rPr>
            <w:tab/>
          </w:r>
          <w:r w:rsidR="00C20A26" w:rsidRPr="008C5E11">
            <w:rPr>
              <w:rStyle w:val="Hyperlink"/>
            </w:rPr>
            <w:t>High Tensioned Cable Barrier</w:t>
          </w:r>
          <w:r w:rsidR="00C20A26">
            <w:rPr>
              <w:webHidden/>
            </w:rPr>
            <w:tab/>
          </w:r>
          <w:r w:rsidR="00C20A26">
            <w:rPr>
              <w:webHidden/>
            </w:rPr>
            <w:fldChar w:fldCharType="begin"/>
          </w:r>
          <w:r w:rsidR="00C20A26">
            <w:rPr>
              <w:webHidden/>
            </w:rPr>
            <w:instrText xml:space="preserve"> PAGEREF _Toc411425053 \h </w:instrText>
          </w:r>
          <w:r w:rsidR="00C20A26">
            <w:rPr>
              <w:webHidden/>
            </w:rPr>
          </w:r>
          <w:r w:rsidR="00C20A26">
            <w:rPr>
              <w:webHidden/>
            </w:rPr>
            <w:fldChar w:fldCharType="separate"/>
          </w:r>
          <w:ins w:id="105" w:author="Erica Klein" w:date="2015-04-02T14:01:00Z">
            <w:r w:rsidR="00A02EE6">
              <w:rPr>
                <w:webHidden/>
              </w:rPr>
              <w:t>69</w:t>
            </w:r>
          </w:ins>
          <w:del w:id="106" w:author="Erica Klein" w:date="2015-04-02T14:01:00Z">
            <w:r w:rsidR="002941F9" w:rsidDel="00A02EE6">
              <w:rPr>
                <w:webHidden/>
              </w:rPr>
              <w:delText>71</w:delText>
            </w:r>
          </w:del>
          <w:r w:rsidR="00C20A26">
            <w:rPr>
              <w:webHidden/>
            </w:rPr>
            <w:fldChar w:fldCharType="end"/>
          </w:r>
          <w:r>
            <w:fldChar w:fldCharType="end"/>
          </w:r>
        </w:p>
        <w:p w14:paraId="7F9ADA4A" w14:textId="4D71F99A" w:rsidR="00C20A26" w:rsidRDefault="00F03298">
          <w:pPr>
            <w:pStyle w:val="TOC2"/>
            <w:rPr>
              <w:rFonts w:asciiTheme="minorHAnsi" w:eastAsiaTheme="minorEastAsia" w:hAnsiTheme="minorHAnsi" w:cstheme="minorBidi"/>
              <w:b w:val="0"/>
              <w:smallCaps w:val="0"/>
              <w:lang w:eastAsia="en-CA"/>
            </w:rPr>
          </w:pPr>
          <w:r>
            <w:fldChar w:fldCharType="begin"/>
          </w:r>
          <w:r>
            <w:instrText xml:space="preserve"> HYPERLINK \l "_Toc411425054" </w:instrText>
          </w:r>
          <w:r>
            <w:fldChar w:fldCharType="separate"/>
          </w:r>
          <w:r w:rsidR="00C20A26" w:rsidRPr="008C5E11">
            <w:rPr>
              <w:rStyle w:val="Hyperlink"/>
            </w:rPr>
            <w:t>200.7</w:t>
          </w:r>
          <w:r w:rsidR="00C20A26">
            <w:rPr>
              <w:rFonts w:asciiTheme="minorHAnsi" w:eastAsiaTheme="minorEastAsia" w:hAnsiTheme="minorHAnsi" w:cstheme="minorBidi"/>
              <w:b w:val="0"/>
              <w:smallCaps w:val="0"/>
              <w:lang w:eastAsia="en-CA"/>
            </w:rPr>
            <w:tab/>
          </w:r>
          <w:r w:rsidR="00C20A26" w:rsidRPr="008C5E11">
            <w:rPr>
              <w:rStyle w:val="Hyperlink"/>
            </w:rPr>
            <w:t>STRUCTURES DESIGN</w:t>
          </w:r>
          <w:r w:rsidR="00C20A26">
            <w:rPr>
              <w:webHidden/>
            </w:rPr>
            <w:tab/>
          </w:r>
          <w:r w:rsidR="00C20A26">
            <w:rPr>
              <w:webHidden/>
            </w:rPr>
            <w:fldChar w:fldCharType="begin"/>
          </w:r>
          <w:r w:rsidR="00C20A26">
            <w:rPr>
              <w:webHidden/>
            </w:rPr>
            <w:instrText xml:space="preserve"> PAGEREF _Toc411425054 \h </w:instrText>
          </w:r>
          <w:r w:rsidR="00C20A26">
            <w:rPr>
              <w:webHidden/>
            </w:rPr>
          </w:r>
          <w:r w:rsidR="00C20A26">
            <w:rPr>
              <w:webHidden/>
            </w:rPr>
            <w:fldChar w:fldCharType="separate"/>
          </w:r>
          <w:ins w:id="107" w:author="Erica Klein" w:date="2015-04-02T14:01:00Z">
            <w:r w:rsidR="00A02EE6">
              <w:rPr>
                <w:webHidden/>
              </w:rPr>
              <w:t>69</w:t>
            </w:r>
          </w:ins>
          <w:del w:id="108" w:author="Erica Klein" w:date="2015-04-02T14:01:00Z">
            <w:r w:rsidR="002941F9" w:rsidDel="00A02EE6">
              <w:rPr>
                <w:webHidden/>
              </w:rPr>
              <w:delText>71</w:delText>
            </w:r>
          </w:del>
          <w:r w:rsidR="00C20A26">
            <w:rPr>
              <w:webHidden/>
            </w:rPr>
            <w:fldChar w:fldCharType="end"/>
          </w:r>
          <w:r>
            <w:fldChar w:fldCharType="end"/>
          </w:r>
        </w:p>
        <w:p w14:paraId="72B54C61" w14:textId="28816350"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"_Toc411425055" </w:instrText>
          </w:r>
          <w:r>
            <w:fldChar w:fldCharType="separate"/>
          </w:r>
          <w:r w:rsidR="00C20A26" w:rsidRPr="008C5E11">
            <w:rPr>
              <w:rStyle w:val="Hyperlink"/>
            </w:rPr>
            <w:t>200.7.1</w:t>
          </w:r>
          <w:r w:rsidR="00C20A26">
            <w:rPr>
              <w:rFonts w:asciiTheme="minorHAnsi" w:eastAsiaTheme="minorEastAsia" w:hAnsiTheme="minorHAnsi" w:cstheme="minorBidi"/>
              <w:szCs w:val="22"/>
              <w:lang w:eastAsia="en-CA"/>
            </w:rPr>
            <w:tab/>
          </w:r>
          <w:r w:rsidR="00C20A26" w:rsidRPr="008C5E11">
            <w:rPr>
              <w:rStyle w:val="Hyperlink"/>
            </w:rPr>
            <w:t>Design Codes</w:t>
          </w:r>
          <w:r w:rsidR="00C20A26">
            <w:rPr>
              <w:webHidden/>
            </w:rPr>
            <w:tab/>
          </w:r>
          <w:r w:rsidR="00C20A26">
            <w:rPr>
              <w:webHidden/>
            </w:rPr>
            <w:fldChar w:fldCharType="begin"/>
          </w:r>
          <w:r w:rsidR="00C20A26">
            <w:rPr>
              <w:webHidden/>
            </w:rPr>
            <w:instrText xml:space="preserve"> PAGEREF _Toc411425055 \h </w:instrText>
          </w:r>
          <w:r w:rsidR="00C20A26">
            <w:rPr>
              <w:webHidden/>
            </w:rPr>
          </w:r>
          <w:r w:rsidR="00C20A26">
            <w:rPr>
              <w:webHidden/>
            </w:rPr>
            <w:fldChar w:fldCharType="separate"/>
          </w:r>
          <w:ins w:id="109" w:author="Erica Klein" w:date="2015-04-02T14:01:00Z">
            <w:r w:rsidR="00A02EE6">
              <w:rPr>
                <w:webHidden/>
              </w:rPr>
              <w:t>69</w:t>
            </w:r>
          </w:ins>
          <w:del w:id="110" w:author="Erica Klein" w:date="2015-04-02T14:01:00Z">
            <w:r w:rsidR="002941F9" w:rsidDel="00A02EE6">
              <w:rPr>
                <w:webHidden/>
              </w:rPr>
              <w:delText>71</w:delText>
            </w:r>
          </w:del>
          <w:r w:rsidR="00C20A26">
            <w:rPr>
              <w:webHidden/>
            </w:rPr>
            <w:fldChar w:fldCharType="end"/>
          </w:r>
          <w:r>
            <w:fldChar w:fldCharType="end"/>
          </w:r>
        </w:p>
        <w:p w14:paraId="30401D0D" w14:textId="06CBA9CA"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"_Toc411425056" </w:instrText>
          </w:r>
          <w:r>
            <w:fldChar w:fldCharType="separate"/>
          </w:r>
          <w:r w:rsidR="00C20A26" w:rsidRPr="008C5E11">
            <w:rPr>
              <w:rStyle w:val="Hyperlink"/>
            </w:rPr>
            <w:t>200.7.2</w:t>
          </w:r>
          <w:r w:rsidR="00C20A26">
            <w:rPr>
              <w:rFonts w:asciiTheme="minorHAnsi" w:eastAsiaTheme="minorEastAsia" w:hAnsiTheme="minorHAnsi" w:cstheme="minorBidi"/>
              <w:szCs w:val="22"/>
              <w:lang w:eastAsia="en-CA"/>
            </w:rPr>
            <w:tab/>
          </w:r>
          <w:r w:rsidR="00C20A26" w:rsidRPr="008C5E11">
            <w:rPr>
              <w:rStyle w:val="Hyperlink"/>
            </w:rPr>
            <w:t>Design Load</w:t>
          </w:r>
          <w:r w:rsidR="00C20A26">
            <w:rPr>
              <w:webHidden/>
            </w:rPr>
            <w:tab/>
          </w:r>
          <w:r w:rsidR="00C20A26">
            <w:rPr>
              <w:webHidden/>
            </w:rPr>
            <w:fldChar w:fldCharType="begin"/>
          </w:r>
          <w:r w:rsidR="00C20A26">
            <w:rPr>
              <w:webHidden/>
            </w:rPr>
            <w:instrText xml:space="preserve"> PAGEREF _Toc411425056 \h </w:instrText>
          </w:r>
          <w:r w:rsidR="00C20A26">
            <w:rPr>
              <w:webHidden/>
            </w:rPr>
          </w:r>
          <w:r w:rsidR="00C20A26">
            <w:rPr>
              <w:webHidden/>
            </w:rPr>
            <w:fldChar w:fldCharType="separate"/>
          </w:r>
          <w:ins w:id="111" w:author="Erica Klein" w:date="2015-04-02T14:01:00Z">
            <w:r w:rsidR="00A02EE6">
              <w:rPr>
                <w:webHidden/>
              </w:rPr>
              <w:t>71</w:t>
            </w:r>
          </w:ins>
          <w:del w:id="112" w:author="Erica Klein" w:date="2015-04-02T14:01:00Z">
            <w:r w:rsidR="002941F9" w:rsidDel="00A02EE6">
              <w:rPr>
                <w:webHidden/>
              </w:rPr>
              <w:delText>73</w:delText>
            </w:r>
          </w:del>
          <w:r w:rsidR="00C20A26">
            <w:rPr>
              <w:webHidden/>
            </w:rPr>
            <w:fldChar w:fldCharType="end"/>
          </w:r>
          <w:r>
            <w:fldChar w:fldCharType="end"/>
          </w:r>
        </w:p>
        <w:p w14:paraId="26A74049" w14:textId="4E3D66ED"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"_Toc411425057" </w:instrText>
          </w:r>
          <w:r>
            <w:fldChar w:fldCharType="separate"/>
          </w:r>
          <w:r w:rsidR="00C20A26" w:rsidRPr="008C5E11">
            <w:rPr>
              <w:rStyle w:val="Hyperlink"/>
            </w:rPr>
            <w:t>200.7.3</w:t>
          </w:r>
          <w:r w:rsidR="00C20A26">
            <w:rPr>
              <w:rFonts w:asciiTheme="minorHAnsi" w:eastAsiaTheme="minorEastAsia" w:hAnsiTheme="minorHAnsi" w:cstheme="minorBidi"/>
              <w:szCs w:val="22"/>
              <w:lang w:eastAsia="en-CA"/>
            </w:rPr>
            <w:tab/>
          </w:r>
          <w:r w:rsidR="00C20A26" w:rsidRPr="008C5E11">
            <w:rPr>
              <w:rStyle w:val="Hyperlink"/>
            </w:rPr>
            <w:t>Hydrotechnical</w:t>
          </w:r>
          <w:r w:rsidR="00C20A26">
            <w:rPr>
              <w:webHidden/>
            </w:rPr>
            <w:tab/>
          </w:r>
          <w:r w:rsidR="00C20A26">
            <w:rPr>
              <w:webHidden/>
            </w:rPr>
            <w:fldChar w:fldCharType="begin"/>
          </w:r>
          <w:r w:rsidR="00C20A26">
            <w:rPr>
              <w:webHidden/>
            </w:rPr>
            <w:instrText xml:space="preserve"> PAGEREF _Toc411425057 \h </w:instrText>
          </w:r>
          <w:r w:rsidR="00C20A26">
            <w:rPr>
              <w:webHidden/>
            </w:rPr>
          </w:r>
          <w:r w:rsidR="00C20A26">
            <w:rPr>
              <w:webHidden/>
            </w:rPr>
            <w:fldChar w:fldCharType="separate"/>
          </w:r>
          <w:ins w:id="113" w:author="Erica Klein" w:date="2015-04-02T14:01:00Z">
            <w:r w:rsidR="00A02EE6">
              <w:rPr>
                <w:webHidden/>
              </w:rPr>
              <w:t>73</w:t>
            </w:r>
          </w:ins>
          <w:del w:id="114" w:author="Erica Klein" w:date="2015-04-02T14:01:00Z">
            <w:r w:rsidR="002941F9" w:rsidDel="00A02EE6">
              <w:rPr>
                <w:webHidden/>
              </w:rPr>
              <w:delText>75</w:delText>
            </w:r>
          </w:del>
          <w:r w:rsidR="00C20A26">
            <w:rPr>
              <w:webHidden/>
            </w:rPr>
            <w:fldChar w:fldCharType="end"/>
          </w:r>
          <w:r>
            <w:fldChar w:fldCharType="end"/>
          </w:r>
        </w:p>
        <w:p w14:paraId="7959EBB6" w14:textId="24A262F3"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"_Toc411425058" </w:instrText>
          </w:r>
          <w:r>
            <w:fldChar w:fldCharType="separate"/>
          </w:r>
          <w:r w:rsidR="00C20A26" w:rsidRPr="008C5E11">
            <w:rPr>
              <w:rStyle w:val="Hyperlink"/>
            </w:rPr>
            <w:t>200.7.4</w:t>
          </w:r>
          <w:r w:rsidR="00C20A26">
            <w:rPr>
              <w:rFonts w:asciiTheme="minorHAnsi" w:eastAsiaTheme="minorEastAsia" w:hAnsiTheme="minorHAnsi" w:cstheme="minorBidi"/>
              <w:szCs w:val="22"/>
              <w:lang w:eastAsia="en-CA"/>
            </w:rPr>
            <w:tab/>
          </w:r>
          <w:r w:rsidR="00C20A26" w:rsidRPr="008C5E11">
            <w:rPr>
              <w:rStyle w:val="Hyperlink"/>
            </w:rPr>
            <w:t>Geotechnical</w:t>
          </w:r>
          <w:r w:rsidR="00C20A26">
            <w:rPr>
              <w:webHidden/>
            </w:rPr>
            <w:tab/>
          </w:r>
          <w:r w:rsidR="00C20A26">
            <w:rPr>
              <w:webHidden/>
            </w:rPr>
            <w:fldChar w:fldCharType="begin"/>
          </w:r>
          <w:r w:rsidR="00C20A26">
            <w:rPr>
              <w:webHidden/>
            </w:rPr>
            <w:instrText xml:space="preserve"> PAGEREF _Toc411425058 \h </w:instrText>
          </w:r>
          <w:r w:rsidR="00C20A26">
            <w:rPr>
              <w:webHidden/>
            </w:rPr>
          </w:r>
          <w:r w:rsidR="00C20A26">
            <w:rPr>
              <w:webHidden/>
            </w:rPr>
            <w:fldChar w:fldCharType="separate"/>
          </w:r>
          <w:ins w:id="115" w:author="Erica Klein" w:date="2015-04-02T14:01:00Z">
            <w:r w:rsidR="00A02EE6">
              <w:rPr>
                <w:webHidden/>
              </w:rPr>
              <w:t>74</w:t>
            </w:r>
          </w:ins>
          <w:del w:id="116" w:author="Erica Klein" w:date="2015-04-02T14:01:00Z">
            <w:r w:rsidR="002941F9" w:rsidDel="00A02EE6">
              <w:rPr>
                <w:webHidden/>
              </w:rPr>
              <w:delText>76</w:delText>
            </w:r>
          </w:del>
          <w:r w:rsidR="00C20A26">
            <w:rPr>
              <w:webHidden/>
            </w:rPr>
            <w:fldChar w:fldCharType="end"/>
          </w:r>
          <w:r>
            <w:fldChar w:fldCharType="end"/>
          </w:r>
        </w:p>
        <w:p w14:paraId="09B491FE" w14:textId="04BAB762"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"_Toc411425059" </w:instrText>
          </w:r>
          <w:r>
            <w:fldChar w:fldCharType="separate"/>
          </w:r>
          <w:r w:rsidR="00C20A26" w:rsidRPr="008C5E11">
            <w:rPr>
              <w:rStyle w:val="Hyperlink"/>
            </w:rPr>
            <w:t>200.7.5</w:t>
          </w:r>
          <w:r w:rsidR="00C20A26">
            <w:rPr>
              <w:rFonts w:asciiTheme="minorHAnsi" w:eastAsiaTheme="minorEastAsia" w:hAnsiTheme="minorHAnsi" w:cstheme="minorBidi"/>
              <w:szCs w:val="22"/>
              <w:lang w:eastAsia="en-CA"/>
            </w:rPr>
            <w:tab/>
          </w:r>
          <w:r w:rsidR="00C20A26" w:rsidRPr="008C5E11">
            <w:rPr>
              <w:rStyle w:val="Hyperlink"/>
            </w:rPr>
            <w:t>Geometrics</w:t>
          </w:r>
          <w:r w:rsidR="00C20A26">
            <w:rPr>
              <w:webHidden/>
            </w:rPr>
            <w:tab/>
          </w:r>
          <w:r w:rsidR="00C20A26">
            <w:rPr>
              <w:webHidden/>
            </w:rPr>
            <w:fldChar w:fldCharType="begin"/>
          </w:r>
          <w:r w:rsidR="00C20A26">
            <w:rPr>
              <w:webHidden/>
            </w:rPr>
            <w:instrText xml:space="preserve"> PAGEREF _Toc411425059 \h </w:instrText>
          </w:r>
          <w:r w:rsidR="00C20A26">
            <w:rPr>
              <w:webHidden/>
            </w:rPr>
          </w:r>
          <w:r w:rsidR="00C20A26">
            <w:rPr>
              <w:webHidden/>
            </w:rPr>
            <w:fldChar w:fldCharType="separate"/>
          </w:r>
          <w:ins w:id="117" w:author="Erica Klein" w:date="2015-04-02T14:01:00Z">
            <w:r w:rsidR="00A02EE6">
              <w:rPr>
                <w:webHidden/>
              </w:rPr>
              <w:t>74</w:t>
            </w:r>
          </w:ins>
          <w:del w:id="118" w:author="Erica Klein" w:date="2015-04-02T14:01:00Z">
            <w:r w:rsidR="002941F9" w:rsidDel="00A02EE6">
              <w:rPr>
                <w:webHidden/>
              </w:rPr>
              <w:delText>76</w:delText>
            </w:r>
          </w:del>
          <w:r w:rsidR="00C20A26">
            <w:rPr>
              <w:webHidden/>
            </w:rPr>
            <w:fldChar w:fldCharType="end"/>
          </w:r>
          <w:r>
            <w:fldChar w:fldCharType="end"/>
          </w:r>
        </w:p>
        <w:p w14:paraId="6F516DE6" w14:textId="0A19D96F"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"_Toc411425060" </w:instrText>
          </w:r>
          <w:r>
            <w:fldChar w:fldCharType="separate"/>
          </w:r>
          <w:r w:rsidR="00C20A26" w:rsidRPr="008C5E11">
            <w:rPr>
              <w:rStyle w:val="Hyperlink"/>
            </w:rPr>
            <w:t>200.7.6</w:t>
          </w:r>
          <w:r w:rsidR="00C20A26">
            <w:rPr>
              <w:rFonts w:asciiTheme="minorHAnsi" w:eastAsiaTheme="minorEastAsia" w:hAnsiTheme="minorHAnsi" w:cstheme="minorBidi"/>
              <w:szCs w:val="22"/>
              <w:lang w:eastAsia="en-CA"/>
            </w:rPr>
            <w:tab/>
          </w:r>
          <w:r w:rsidR="00C20A26" w:rsidRPr="008C5E11">
            <w:rPr>
              <w:rStyle w:val="Hyperlink"/>
            </w:rPr>
            <w:t>Durability</w:t>
          </w:r>
          <w:r w:rsidR="00C20A26">
            <w:rPr>
              <w:webHidden/>
            </w:rPr>
            <w:tab/>
          </w:r>
          <w:r w:rsidR="00C20A26">
            <w:rPr>
              <w:webHidden/>
            </w:rPr>
            <w:fldChar w:fldCharType="begin"/>
          </w:r>
          <w:r w:rsidR="00C20A26">
            <w:rPr>
              <w:webHidden/>
            </w:rPr>
            <w:instrText xml:space="preserve"> PAGEREF _Toc411425060 \h </w:instrText>
          </w:r>
          <w:r w:rsidR="00C20A26">
            <w:rPr>
              <w:webHidden/>
            </w:rPr>
          </w:r>
          <w:r w:rsidR="00C20A26">
            <w:rPr>
              <w:webHidden/>
            </w:rPr>
            <w:fldChar w:fldCharType="separate"/>
          </w:r>
          <w:ins w:id="119" w:author="Erica Klein" w:date="2015-04-02T14:01:00Z">
            <w:r w:rsidR="00A02EE6">
              <w:rPr>
                <w:webHidden/>
              </w:rPr>
              <w:t>75</w:t>
            </w:r>
          </w:ins>
          <w:del w:id="120" w:author="Erica Klein" w:date="2015-04-02T14:01:00Z">
            <w:r w:rsidR="002941F9" w:rsidDel="00A02EE6">
              <w:rPr>
                <w:webHidden/>
              </w:rPr>
              <w:delText>77</w:delText>
            </w:r>
          </w:del>
          <w:r w:rsidR="00C20A26">
            <w:rPr>
              <w:webHidden/>
            </w:rPr>
            <w:fldChar w:fldCharType="end"/>
          </w:r>
          <w:r>
            <w:fldChar w:fldCharType="end"/>
          </w:r>
        </w:p>
        <w:p w14:paraId="21F20C57" w14:textId="1CB73EF5"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"_Toc411425061" </w:instrText>
          </w:r>
          <w:r>
            <w:fldChar w:fldCharType="separate"/>
          </w:r>
          <w:r w:rsidR="00C20A26" w:rsidRPr="008C5E11">
            <w:rPr>
              <w:rStyle w:val="Hyperlink"/>
            </w:rPr>
            <w:t>200.7.7</w:t>
          </w:r>
          <w:r w:rsidR="00C20A26">
            <w:rPr>
              <w:rFonts w:asciiTheme="minorHAnsi" w:eastAsiaTheme="minorEastAsia" w:hAnsiTheme="minorHAnsi" w:cstheme="minorBidi"/>
              <w:szCs w:val="22"/>
              <w:lang w:eastAsia="en-CA"/>
            </w:rPr>
            <w:tab/>
          </w:r>
          <w:r w:rsidR="00C20A26" w:rsidRPr="008C5E11">
            <w:rPr>
              <w:rStyle w:val="Hyperlink"/>
            </w:rPr>
            <w:t>Materials</w:t>
          </w:r>
          <w:r w:rsidR="00C20A26">
            <w:rPr>
              <w:webHidden/>
            </w:rPr>
            <w:tab/>
          </w:r>
          <w:r w:rsidR="00C20A26">
            <w:rPr>
              <w:webHidden/>
            </w:rPr>
            <w:fldChar w:fldCharType="begin"/>
          </w:r>
          <w:r w:rsidR="00C20A26">
            <w:rPr>
              <w:webHidden/>
            </w:rPr>
            <w:instrText xml:space="preserve"> PAGEREF _Toc411425061 \h </w:instrText>
          </w:r>
          <w:r w:rsidR="00C20A26">
            <w:rPr>
              <w:webHidden/>
            </w:rPr>
          </w:r>
          <w:r w:rsidR="00C20A26">
            <w:rPr>
              <w:webHidden/>
            </w:rPr>
            <w:fldChar w:fldCharType="separate"/>
          </w:r>
          <w:ins w:id="121" w:author="Erica Klein" w:date="2015-04-02T14:01:00Z">
            <w:r w:rsidR="00A02EE6">
              <w:rPr>
                <w:webHidden/>
              </w:rPr>
              <w:t>81</w:t>
            </w:r>
          </w:ins>
          <w:del w:id="122" w:author="Erica Klein" w:date="2015-04-02T14:01:00Z">
            <w:r w:rsidR="002941F9" w:rsidDel="00A02EE6">
              <w:rPr>
                <w:webHidden/>
              </w:rPr>
              <w:delText>83</w:delText>
            </w:r>
          </w:del>
          <w:r w:rsidR="00C20A26">
            <w:rPr>
              <w:webHidden/>
            </w:rPr>
            <w:fldChar w:fldCharType="end"/>
          </w:r>
          <w:r>
            <w:fldChar w:fldCharType="end"/>
          </w:r>
        </w:p>
        <w:p w14:paraId="5DD01BC7" w14:textId="3CF7095B"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"_Toc411425062" </w:instrText>
          </w:r>
          <w:r>
            <w:fldChar w:fldCharType="separate"/>
          </w:r>
          <w:r w:rsidR="00C20A26" w:rsidRPr="008C5E11">
            <w:rPr>
              <w:rStyle w:val="Hyperlink"/>
            </w:rPr>
            <w:t>200.7.8</w:t>
          </w:r>
          <w:r w:rsidR="00C20A26">
            <w:rPr>
              <w:rFonts w:asciiTheme="minorHAnsi" w:eastAsiaTheme="minorEastAsia" w:hAnsiTheme="minorHAnsi" w:cstheme="minorBidi"/>
              <w:szCs w:val="22"/>
              <w:lang w:eastAsia="en-CA"/>
            </w:rPr>
            <w:tab/>
          </w:r>
          <w:r w:rsidR="00C20A26" w:rsidRPr="008C5E11">
            <w:rPr>
              <w:rStyle w:val="Hyperlink"/>
            </w:rPr>
            <w:t>Overhead Sign Structures and High-Level Lighting Support Structures</w:t>
          </w:r>
          <w:r w:rsidR="00C20A26">
            <w:rPr>
              <w:webHidden/>
            </w:rPr>
            <w:tab/>
          </w:r>
          <w:r w:rsidR="00C20A26">
            <w:rPr>
              <w:webHidden/>
            </w:rPr>
            <w:fldChar w:fldCharType="begin"/>
          </w:r>
          <w:r w:rsidR="00C20A26">
            <w:rPr>
              <w:webHidden/>
            </w:rPr>
            <w:instrText xml:space="preserve"> PAGEREF _Toc411425062 \h </w:instrText>
          </w:r>
          <w:r w:rsidR="00C20A26">
            <w:rPr>
              <w:webHidden/>
            </w:rPr>
          </w:r>
          <w:r w:rsidR="00C20A26">
            <w:rPr>
              <w:webHidden/>
            </w:rPr>
            <w:fldChar w:fldCharType="separate"/>
          </w:r>
          <w:ins w:id="123" w:author="Erica Klein" w:date="2015-04-02T14:01:00Z">
            <w:r w:rsidR="00A02EE6">
              <w:rPr>
                <w:webHidden/>
              </w:rPr>
              <w:t>83</w:t>
            </w:r>
          </w:ins>
          <w:del w:id="124" w:author="Erica Klein" w:date="2015-04-02T14:01:00Z">
            <w:r w:rsidR="002941F9" w:rsidDel="00A02EE6">
              <w:rPr>
                <w:webHidden/>
              </w:rPr>
              <w:delText>85</w:delText>
            </w:r>
          </w:del>
          <w:r w:rsidR="00C20A26">
            <w:rPr>
              <w:webHidden/>
            </w:rPr>
            <w:fldChar w:fldCharType="end"/>
          </w:r>
          <w:r>
            <w:fldChar w:fldCharType="end"/>
          </w:r>
        </w:p>
        <w:p w14:paraId="13C687A6" w14:textId="6C2EC56B"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"_Toc411425063" </w:instrText>
          </w:r>
          <w:r>
            <w:fldChar w:fldCharType="separate"/>
          </w:r>
          <w:r w:rsidR="00C20A26" w:rsidRPr="008C5E11">
            <w:rPr>
              <w:rStyle w:val="Hyperlink"/>
            </w:rPr>
            <w:t>200.7.9</w:t>
          </w:r>
          <w:r w:rsidR="00C20A26">
            <w:rPr>
              <w:rFonts w:asciiTheme="minorHAnsi" w:eastAsiaTheme="minorEastAsia" w:hAnsiTheme="minorHAnsi" w:cstheme="minorBidi"/>
              <w:szCs w:val="22"/>
              <w:lang w:eastAsia="en-CA"/>
            </w:rPr>
            <w:tab/>
          </w:r>
          <w:r w:rsidR="00C20A26" w:rsidRPr="008C5E11">
            <w:rPr>
              <w:rStyle w:val="Hyperlink"/>
            </w:rPr>
            <w:t>Substructure/Foundations</w:t>
          </w:r>
          <w:r w:rsidR="00C20A26">
            <w:rPr>
              <w:webHidden/>
            </w:rPr>
            <w:tab/>
          </w:r>
          <w:r w:rsidR="00C20A26">
            <w:rPr>
              <w:webHidden/>
            </w:rPr>
            <w:fldChar w:fldCharType="begin"/>
          </w:r>
          <w:r w:rsidR="00C20A26">
            <w:rPr>
              <w:webHidden/>
            </w:rPr>
            <w:instrText xml:space="preserve"> PAGEREF _Toc411425063 \h </w:instrText>
          </w:r>
          <w:r w:rsidR="00C20A26">
            <w:rPr>
              <w:webHidden/>
            </w:rPr>
          </w:r>
          <w:r w:rsidR="00C20A26">
            <w:rPr>
              <w:webHidden/>
            </w:rPr>
            <w:fldChar w:fldCharType="separate"/>
          </w:r>
          <w:ins w:id="125" w:author="Erica Klein" w:date="2015-04-02T14:01:00Z">
            <w:r w:rsidR="00A02EE6">
              <w:rPr>
                <w:webHidden/>
              </w:rPr>
              <w:t>84</w:t>
            </w:r>
          </w:ins>
          <w:del w:id="126" w:author="Erica Klein" w:date="2015-04-02T14:01:00Z">
            <w:r w:rsidR="002941F9" w:rsidDel="00A02EE6">
              <w:rPr>
                <w:webHidden/>
              </w:rPr>
              <w:delText>86</w:delText>
            </w:r>
          </w:del>
          <w:r w:rsidR="00C20A26">
            <w:rPr>
              <w:webHidden/>
            </w:rPr>
            <w:fldChar w:fldCharType="end"/>
          </w:r>
          <w:r>
            <w:fldChar w:fldCharType="end"/>
          </w:r>
        </w:p>
        <w:p w14:paraId="424EA36D" w14:textId="59588026"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"_Toc411425064" </w:instrText>
          </w:r>
          <w:r>
            <w:fldChar w:fldCharType="separate"/>
          </w:r>
          <w:r w:rsidR="00C20A26" w:rsidRPr="008C5E11">
            <w:rPr>
              <w:rStyle w:val="Hyperlink"/>
            </w:rPr>
            <w:t>200.7.10</w:t>
          </w:r>
          <w:r w:rsidR="00C20A26">
            <w:rPr>
              <w:rFonts w:asciiTheme="minorHAnsi" w:eastAsiaTheme="minorEastAsia" w:hAnsiTheme="minorHAnsi" w:cstheme="minorBidi"/>
              <w:szCs w:val="22"/>
              <w:lang w:eastAsia="en-CA"/>
            </w:rPr>
            <w:tab/>
          </w:r>
          <w:r w:rsidR="00C20A26" w:rsidRPr="008C5E11">
            <w:rPr>
              <w:rStyle w:val="Hyperlink"/>
            </w:rPr>
            <w:t>Retaining Walls</w:t>
          </w:r>
          <w:r w:rsidR="00C20A26">
            <w:rPr>
              <w:webHidden/>
            </w:rPr>
            <w:tab/>
          </w:r>
          <w:r w:rsidR="00C20A26">
            <w:rPr>
              <w:webHidden/>
            </w:rPr>
            <w:fldChar w:fldCharType="begin"/>
          </w:r>
          <w:r w:rsidR="00C20A26">
            <w:rPr>
              <w:webHidden/>
            </w:rPr>
            <w:instrText xml:space="preserve"> PAGEREF _Toc411425064 \h </w:instrText>
          </w:r>
          <w:r w:rsidR="00C20A26">
            <w:rPr>
              <w:webHidden/>
            </w:rPr>
          </w:r>
          <w:r w:rsidR="00C20A26">
            <w:rPr>
              <w:webHidden/>
            </w:rPr>
            <w:fldChar w:fldCharType="separate"/>
          </w:r>
          <w:ins w:id="127" w:author="Erica Klein" w:date="2015-04-02T14:01:00Z">
            <w:r w:rsidR="00A02EE6">
              <w:rPr>
                <w:webHidden/>
              </w:rPr>
              <w:t>88</w:t>
            </w:r>
          </w:ins>
          <w:del w:id="128" w:author="Erica Klein" w:date="2015-04-02T14:01:00Z">
            <w:r w:rsidR="002941F9" w:rsidDel="00A02EE6">
              <w:rPr>
                <w:webHidden/>
              </w:rPr>
              <w:delText>90</w:delText>
            </w:r>
          </w:del>
          <w:r w:rsidR="00C20A26">
            <w:rPr>
              <w:webHidden/>
            </w:rPr>
            <w:fldChar w:fldCharType="end"/>
          </w:r>
          <w:r>
            <w:fldChar w:fldCharType="end"/>
          </w:r>
        </w:p>
        <w:p w14:paraId="5DE0684F" w14:textId="33390966" w:rsidR="00C20A26" w:rsidRDefault="00F03298">
          <w:pPr>
            <w:pStyle w:val="TOC3"/>
            <w:rPr>
              <w:rFonts w:asciiTheme="minorHAnsi" w:eastAsiaTheme="minorEastAsia" w:hAnsiTheme="minorHAnsi" w:cstheme="minorBidi"/>
              <w:szCs w:val="22"/>
              <w:lang w:eastAsia="en-CA"/>
            </w:rPr>
          </w:pPr>
          <w:r>
            <w:lastRenderedPageBreak/>
            <w:fldChar w:fldCharType="begin"/>
          </w:r>
          <w:r>
            <w:instrText xml:space="preserve"> HYPERLINK \l "_Toc411425065" </w:instrText>
          </w:r>
          <w:r>
            <w:fldChar w:fldCharType="separate"/>
          </w:r>
          <w:r w:rsidR="00C20A26" w:rsidRPr="008C5E11">
            <w:rPr>
              <w:rStyle w:val="Hyperlink"/>
            </w:rPr>
            <w:t>200.7.11</w:t>
          </w:r>
          <w:r w:rsidR="00C20A26">
            <w:rPr>
              <w:rFonts w:asciiTheme="minorHAnsi" w:eastAsiaTheme="minorEastAsia" w:hAnsiTheme="minorHAnsi" w:cstheme="minorBidi"/>
              <w:szCs w:val="22"/>
              <w:lang w:eastAsia="en-CA"/>
            </w:rPr>
            <w:tab/>
          </w:r>
          <w:r w:rsidR="00C20A26" w:rsidRPr="008C5E11">
            <w:rPr>
              <w:rStyle w:val="Hyperlink"/>
            </w:rPr>
            <w:t>Ducts and Conduit Systems</w:t>
          </w:r>
          <w:r w:rsidR="00C20A26">
            <w:rPr>
              <w:webHidden/>
            </w:rPr>
            <w:tab/>
          </w:r>
          <w:r w:rsidR="00C20A26">
            <w:rPr>
              <w:webHidden/>
            </w:rPr>
            <w:fldChar w:fldCharType="begin"/>
          </w:r>
          <w:r w:rsidR="00C20A26">
            <w:rPr>
              <w:webHidden/>
            </w:rPr>
            <w:instrText xml:space="preserve"> PAGEREF _Toc411425065 \h </w:instrText>
          </w:r>
          <w:r w:rsidR="00C20A26">
            <w:rPr>
              <w:webHidden/>
            </w:rPr>
          </w:r>
          <w:r w:rsidR="00C20A26">
            <w:rPr>
              <w:webHidden/>
            </w:rPr>
            <w:fldChar w:fldCharType="separate"/>
          </w:r>
          <w:ins w:id="129" w:author="Erica Klein" w:date="2015-04-02T14:01:00Z">
            <w:r w:rsidR="00A02EE6">
              <w:rPr>
                <w:webHidden/>
              </w:rPr>
              <w:t>89</w:t>
            </w:r>
          </w:ins>
          <w:del w:id="130" w:author="Erica Klein" w:date="2015-04-02T14:01:00Z">
            <w:r w:rsidR="002941F9" w:rsidDel="00A02EE6">
              <w:rPr>
                <w:webHidden/>
              </w:rPr>
              <w:delText>91</w:delText>
            </w:r>
          </w:del>
          <w:r w:rsidR="00C20A26">
            <w:rPr>
              <w:webHidden/>
            </w:rPr>
            <w:fldChar w:fldCharType="end"/>
          </w:r>
          <w:r>
            <w:fldChar w:fldCharType="end"/>
          </w:r>
        </w:p>
        <w:p w14:paraId="050E8521" w14:textId="2E2A4E7F"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"_Toc411425066" </w:instrText>
          </w:r>
          <w:r>
            <w:fldChar w:fldCharType="separate"/>
          </w:r>
          <w:r w:rsidR="00C20A26" w:rsidRPr="008C5E11">
            <w:rPr>
              <w:rStyle w:val="Hyperlink"/>
            </w:rPr>
            <w:t>200.7.12</w:t>
          </w:r>
          <w:r w:rsidR="00C20A26">
            <w:rPr>
              <w:rFonts w:asciiTheme="minorHAnsi" w:eastAsiaTheme="minorEastAsia" w:hAnsiTheme="minorHAnsi" w:cstheme="minorBidi"/>
              <w:szCs w:val="22"/>
              <w:lang w:eastAsia="en-CA"/>
            </w:rPr>
            <w:tab/>
          </w:r>
          <w:r w:rsidR="00C20A26" w:rsidRPr="008C5E11">
            <w:rPr>
              <w:rStyle w:val="Hyperlink"/>
            </w:rPr>
            <w:t>Deck, Curbs, Medians, Concrete Barriers, Sidewalks</w:t>
          </w:r>
          <w:r w:rsidR="00C20A26">
            <w:rPr>
              <w:webHidden/>
            </w:rPr>
            <w:tab/>
          </w:r>
          <w:r w:rsidR="00C20A26">
            <w:rPr>
              <w:webHidden/>
            </w:rPr>
            <w:fldChar w:fldCharType="begin"/>
          </w:r>
          <w:r w:rsidR="00C20A26">
            <w:rPr>
              <w:webHidden/>
            </w:rPr>
            <w:instrText xml:space="preserve"> PAGEREF _Toc411425066 \h </w:instrText>
          </w:r>
          <w:r w:rsidR="00C20A26">
            <w:rPr>
              <w:webHidden/>
            </w:rPr>
          </w:r>
          <w:r w:rsidR="00C20A26">
            <w:rPr>
              <w:webHidden/>
            </w:rPr>
            <w:fldChar w:fldCharType="separate"/>
          </w:r>
          <w:ins w:id="131" w:author="Erica Klein" w:date="2015-04-02T14:01:00Z">
            <w:r w:rsidR="00A02EE6">
              <w:rPr>
                <w:webHidden/>
              </w:rPr>
              <w:t>91</w:t>
            </w:r>
          </w:ins>
          <w:del w:id="132" w:author="Erica Klein" w:date="2015-04-02T14:01:00Z">
            <w:r w:rsidR="002941F9" w:rsidDel="00A02EE6">
              <w:rPr>
                <w:webHidden/>
              </w:rPr>
              <w:delText>93</w:delText>
            </w:r>
          </w:del>
          <w:r w:rsidR="00C20A26">
            <w:rPr>
              <w:webHidden/>
            </w:rPr>
            <w:fldChar w:fldCharType="end"/>
          </w:r>
          <w:r>
            <w:fldChar w:fldCharType="end"/>
          </w:r>
        </w:p>
        <w:p w14:paraId="19160215" w14:textId="281219B5"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"_Toc411425067" </w:instrText>
          </w:r>
          <w:r>
            <w:fldChar w:fldCharType="separate"/>
          </w:r>
          <w:r w:rsidR="00C20A26" w:rsidRPr="008C5E11">
            <w:rPr>
              <w:rStyle w:val="Hyperlink"/>
            </w:rPr>
            <w:t>200.7.13</w:t>
          </w:r>
          <w:r w:rsidR="00C20A26">
            <w:rPr>
              <w:rFonts w:asciiTheme="minorHAnsi" w:eastAsiaTheme="minorEastAsia" w:hAnsiTheme="minorHAnsi" w:cstheme="minorBidi"/>
              <w:szCs w:val="22"/>
              <w:lang w:eastAsia="en-CA"/>
            </w:rPr>
            <w:tab/>
          </w:r>
          <w:r w:rsidR="00C20A26" w:rsidRPr="008C5E11">
            <w:rPr>
              <w:rStyle w:val="Hyperlink"/>
            </w:rPr>
            <w:t>Bearings</w:t>
          </w:r>
          <w:r w:rsidR="00C20A26">
            <w:rPr>
              <w:webHidden/>
            </w:rPr>
            <w:tab/>
          </w:r>
          <w:r w:rsidR="00C20A26">
            <w:rPr>
              <w:webHidden/>
            </w:rPr>
            <w:fldChar w:fldCharType="begin"/>
          </w:r>
          <w:r w:rsidR="00C20A26">
            <w:rPr>
              <w:webHidden/>
            </w:rPr>
            <w:instrText xml:space="preserve"> PAGEREF _Toc411425067 \h </w:instrText>
          </w:r>
          <w:r w:rsidR="00C20A26">
            <w:rPr>
              <w:webHidden/>
            </w:rPr>
          </w:r>
          <w:r w:rsidR="00C20A26">
            <w:rPr>
              <w:webHidden/>
            </w:rPr>
            <w:fldChar w:fldCharType="separate"/>
          </w:r>
          <w:ins w:id="133" w:author="Erica Klein" w:date="2015-04-02T14:01:00Z">
            <w:r w:rsidR="00A02EE6">
              <w:rPr>
                <w:webHidden/>
              </w:rPr>
              <w:t>93</w:t>
            </w:r>
          </w:ins>
          <w:del w:id="134" w:author="Erica Klein" w:date="2015-04-02T14:01:00Z">
            <w:r w:rsidR="002941F9" w:rsidDel="00A02EE6">
              <w:rPr>
                <w:webHidden/>
              </w:rPr>
              <w:delText>95</w:delText>
            </w:r>
          </w:del>
          <w:r w:rsidR="00C20A26">
            <w:rPr>
              <w:webHidden/>
            </w:rPr>
            <w:fldChar w:fldCharType="end"/>
          </w:r>
          <w:r>
            <w:fldChar w:fldCharType="end"/>
          </w:r>
        </w:p>
        <w:p w14:paraId="7C5A90DA" w14:textId="5970F7BD"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"_Toc411425068" </w:instrText>
          </w:r>
          <w:r>
            <w:fldChar w:fldCharType="separate"/>
          </w:r>
          <w:r w:rsidR="00C20A26" w:rsidRPr="008C5E11">
            <w:rPr>
              <w:rStyle w:val="Hyperlink"/>
            </w:rPr>
            <w:t>200.7.14</w:t>
          </w:r>
          <w:r w:rsidR="00C20A26">
            <w:rPr>
              <w:rFonts w:asciiTheme="minorHAnsi" w:eastAsiaTheme="minorEastAsia" w:hAnsiTheme="minorHAnsi" w:cstheme="minorBidi"/>
              <w:szCs w:val="22"/>
              <w:lang w:eastAsia="en-CA"/>
            </w:rPr>
            <w:tab/>
          </w:r>
          <w:r w:rsidR="00C20A26" w:rsidRPr="008C5E11">
            <w:rPr>
              <w:rStyle w:val="Hyperlink"/>
            </w:rPr>
            <w:t>Girders</w:t>
          </w:r>
          <w:r w:rsidR="00C20A26">
            <w:rPr>
              <w:webHidden/>
            </w:rPr>
            <w:tab/>
          </w:r>
          <w:r w:rsidR="00C20A26">
            <w:rPr>
              <w:webHidden/>
            </w:rPr>
            <w:fldChar w:fldCharType="begin"/>
          </w:r>
          <w:r w:rsidR="00C20A26">
            <w:rPr>
              <w:webHidden/>
            </w:rPr>
            <w:instrText xml:space="preserve"> PAGEREF _Toc411425068 \h </w:instrText>
          </w:r>
          <w:r w:rsidR="00C20A26">
            <w:rPr>
              <w:webHidden/>
            </w:rPr>
          </w:r>
          <w:r w:rsidR="00C20A26">
            <w:rPr>
              <w:webHidden/>
            </w:rPr>
            <w:fldChar w:fldCharType="separate"/>
          </w:r>
          <w:ins w:id="135" w:author="Erica Klein" w:date="2015-04-02T14:01:00Z">
            <w:r w:rsidR="00A02EE6">
              <w:rPr>
                <w:webHidden/>
              </w:rPr>
              <w:t>97</w:t>
            </w:r>
          </w:ins>
          <w:del w:id="136" w:author="Erica Klein" w:date="2015-04-02T14:01:00Z">
            <w:r w:rsidR="002941F9" w:rsidDel="00A02EE6">
              <w:rPr>
                <w:webHidden/>
              </w:rPr>
              <w:delText>99</w:delText>
            </w:r>
          </w:del>
          <w:r w:rsidR="00C20A26">
            <w:rPr>
              <w:webHidden/>
            </w:rPr>
            <w:fldChar w:fldCharType="end"/>
          </w:r>
          <w:r>
            <w:fldChar w:fldCharType="end"/>
          </w:r>
        </w:p>
        <w:p w14:paraId="3974085C" w14:textId="5DDCF655"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"_Toc411425069" </w:instrText>
          </w:r>
          <w:r>
            <w:fldChar w:fldCharType="separate"/>
          </w:r>
          <w:r w:rsidR="00C20A26" w:rsidRPr="008C5E11">
            <w:rPr>
              <w:rStyle w:val="Hyperlink"/>
            </w:rPr>
            <w:t>200.7.15</w:t>
          </w:r>
          <w:r w:rsidR="00C20A26">
            <w:rPr>
              <w:rFonts w:asciiTheme="minorHAnsi" w:eastAsiaTheme="minorEastAsia" w:hAnsiTheme="minorHAnsi" w:cstheme="minorBidi"/>
              <w:szCs w:val="22"/>
              <w:lang w:eastAsia="en-CA"/>
            </w:rPr>
            <w:tab/>
          </w:r>
          <w:r w:rsidR="00C20A26" w:rsidRPr="008C5E11">
            <w:rPr>
              <w:rStyle w:val="Hyperlink"/>
            </w:rPr>
            <w:t>Deck Joints</w:t>
          </w:r>
          <w:r w:rsidR="00C20A26">
            <w:rPr>
              <w:webHidden/>
            </w:rPr>
            <w:tab/>
          </w:r>
          <w:r w:rsidR="00C20A26">
            <w:rPr>
              <w:webHidden/>
            </w:rPr>
            <w:fldChar w:fldCharType="begin"/>
          </w:r>
          <w:r w:rsidR="00C20A26">
            <w:rPr>
              <w:webHidden/>
            </w:rPr>
            <w:instrText xml:space="preserve"> PAGEREF _Toc411425069 \h </w:instrText>
          </w:r>
          <w:r w:rsidR="00C20A26">
            <w:rPr>
              <w:webHidden/>
            </w:rPr>
          </w:r>
          <w:r w:rsidR="00C20A26">
            <w:rPr>
              <w:webHidden/>
            </w:rPr>
            <w:fldChar w:fldCharType="separate"/>
          </w:r>
          <w:ins w:id="137" w:author="Erica Klein" w:date="2015-04-02T14:01:00Z">
            <w:r w:rsidR="00A02EE6">
              <w:rPr>
                <w:webHidden/>
              </w:rPr>
              <w:t>101</w:t>
            </w:r>
          </w:ins>
          <w:del w:id="138" w:author="Erica Klein" w:date="2015-04-02T14:01:00Z">
            <w:r w:rsidR="002941F9" w:rsidDel="00A02EE6">
              <w:rPr>
                <w:webHidden/>
              </w:rPr>
              <w:delText>103</w:delText>
            </w:r>
          </w:del>
          <w:r w:rsidR="00C20A26">
            <w:rPr>
              <w:webHidden/>
            </w:rPr>
            <w:fldChar w:fldCharType="end"/>
          </w:r>
          <w:r>
            <w:fldChar w:fldCharType="end"/>
          </w:r>
        </w:p>
        <w:p w14:paraId="3371935B" w14:textId="00E31192"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"_Toc411425070" </w:instrText>
          </w:r>
          <w:r>
            <w:fldChar w:fldCharType="separate"/>
          </w:r>
          <w:r w:rsidR="00C20A26" w:rsidRPr="008C5E11">
            <w:rPr>
              <w:rStyle w:val="Hyperlink"/>
            </w:rPr>
            <w:t>200.7.16</w:t>
          </w:r>
          <w:r w:rsidR="00C20A26">
            <w:rPr>
              <w:rFonts w:asciiTheme="minorHAnsi" w:eastAsiaTheme="minorEastAsia" w:hAnsiTheme="minorHAnsi" w:cstheme="minorBidi"/>
              <w:szCs w:val="22"/>
              <w:lang w:eastAsia="en-CA"/>
            </w:rPr>
            <w:tab/>
          </w:r>
          <w:r w:rsidR="00C20A26" w:rsidRPr="008C5E11">
            <w:rPr>
              <w:rStyle w:val="Hyperlink"/>
            </w:rPr>
            <w:t>Bridgerails</w:t>
          </w:r>
          <w:r w:rsidR="00C20A26">
            <w:rPr>
              <w:webHidden/>
            </w:rPr>
            <w:tab/>
          </w:r>
          <w:r w:rsidR="00C20A26">
            <w:rPr>
              <w:webHidden/>
            </w:rPr>
            <w:fldChar w:fldCharType="begin"/>
          </w:r>
          <w:r w:rsidR="00C20A26">
            <w:rPr>
              <w:webHidden/>
            </w:rPr>
            <w:instrText xml:space="preserve"> PAGEREF _Toc411425070 \h </w:instrText>
          </w:r>
          <w:r w:rsidR="00C20A26">
            <w:rPr>
              <w:webHidden/>
            </w:rPr>
          </w:r>
          <w:r w:rsidR="00C20A26">
            <w:rPr>
              <w:webHidden/>
            </w:rPr>
            <w:fldChar w:fldCharType="separate"/>
          </w:r>
          <w:ins w:id="139" w:author="Erica Klein" w:date="2015-04-02T14:01:00Z">
            <w:r w:rsidR="00A02EE6">
              <w:rPr>
                <w:webHidden/>
              </w:rPr>
              <w:t>103</w:t>
            </w:r>
          </w:ins>
          <w:del w:id="140" w:author="Erica Klein" w:date="2015-04-02T14:01:00Z">
            <w:r w:rsidR="002941F9" w:rsidDel="00A02EE6">
              <w:rPr>
                <w:webHidden/>
              </w:rPr>
              <w:delText>105</w:delText>
            </w:r>
          </w:del>
          <w:r w:rsidR="00C20A26">
            <w:rPr>
              <w:webHidden/>
            </w:rPr>
            <w:fldChar w:fldCharType="end"/>
          </w:r>
          <w:r>
            <w:fldChar w:fldCharType="end"/>
          </w:r>
        </w:p>
        <w:p w14:paraId="272ECD0C" w14:textId="2225B6BA"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"_Toc411425071" </w:instrText>
          </w:r>
          <w:r>
            <w:fldChar w:fldCharType="separate"/>
          </w:r>
          <w:r w:rsidR="00C20A26" w:rsidRPr="008C5E11">
            <w:rPr>
              <w:rStyle w:val="Hyperlink"/>
            </w:rPr>
            <w:t>200.7.17</w:t>
          </w:r>
          <w:r w:rsidR="00C20A26">
            <w:rPr>
              <w:rFonts w:asciiTheme="minorHAnsi" w:eastAsiaTheme="minorEastAsia" w:hAnsiTheme="minorHAnsi" w:cstheme="minorBidi"/>
              <w:szCs w:val="22"/>
              <w:lang w:eastAsia="en-CA"/>
            </w:rPr>
            <w:tab/>
          </w:r>
          <w:r w:rsidR="00C20A26" w:rsidRPr="008C5E11">
            <w:rPr>
              <w:rStyle w:val="Hyperlink"/>
            </w:rPr>
            <w:t>Bridge Drainage</w:t>
          </w:r>
          <w:r w:rsidR="00C20A26">
            <w:rPr>
              <w:webHidden/>
            </w:rPr>
            <w:tab/>
          </w:r>
          <w:r w:rsidR="00C20A26">
            <w:rPr>
              <w:webHidden/>
            </w:rPr>
            <w:fldChar w:fldCharType="begin"/>
          </w:r>
          <w:r w:rsidR="00C20A26">
            <w:rPr>
              <w:webHidden/>
            </w:rPr>
            <w:instrText xml:space="preserve"> PAGEREF _Toc411425071 \h </w:instrText>
          </w:r>
          <w:r w:rsidR="00C20A26">
            <w:rPr>
              <w:webHidden/>
            </w:rPr>
          </w:r>
          <w:r w:rsidR="00C20A26">
            <w:rPr>
              <w:webHidden/>
            </w:rPr>
            <w:fldChar w:fldCharType="separate"/>
          </w:r>
          <w:ins w:id="141" w:author="Erica Klein" w:date="2015-04-02T14:01:00Z">
            <w:r w:rsidR="00A02EE6">
              <w:rPr>
                <w:webHidden/>
              </w:rPr>
              <w:t>104</w:t>
            </w:r>
          </w:ins>
          <w:del w:id="142" w:author="Erica Klein" w:date="2015-04-02T14:01:00Z">
            <w:r w:rsidR="002941F9" w:rsidDel="00A02EE6">
              <w:rPr>
                <w:webHidden/>
              </w:rPr>
              <w:delText>106</w:delText>
            </w:r>
          </w:del>
          <w:r w:rsidR="00C20A26">
            <w:rPr>
              <w:webHidden/>
            </w:rPr>
            <w:fldChar w:fldCharType="end"/>
          </w:r>
          <w:r>
            <w:fldChar w:fldCharType="end"/>
          </w:r>
        </w:p>
        <w:p w14:paraId="497D07AC" w14:textId="1BDFC940"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"_Toc411425072" </w:instrText>
          </w:r>
          <w:r>
            <w:fldChar w:fldCharType="separate"/>
          </w:r>
          <w:r w:rsidR="00C20A26" w:rsidRPr="008C5E11">
            <w:rPr>
              <w:rStyle w:val="Hyperlink"/>
            </w:rPr>
            <w:t>200.7.18</w:t>
          </w:r>
          <w:r w:rsidR="00C20A26">
            <w:rPr>
              <w:rFonts w:asciiTheme="minorHAnsi" w:eastAsiaTheme="minorEastAsia" w:hAnsiTheme="minorHAnsi" w:cstheme="minorBidi"/>
              <w:szCs w:val="22"/>
              <w:lang w:eastAsia="en-CA"/>
            </w:rPr>
            <w:tab/>
          </w:r>
          <w:r w:rsidR="00C20A26" w:rsidRPr="008C5E11">
            <w:rPr>
              <w:rStyle w:val="Hyperlink"/>
            </w:rPr>
            <w:t>Engineering Drafting Requirements</w:t>
          </w:r>
          <w:r w:rsidR="00C20A26">
            <w:rPr>
              <w:webHidden/>
            </w:rPr>
            <w:tab/>
          </w:r>
          <w:r w:rsidR="00C20A26">
            <w:rPr>
              <w:webHidden/>
            </w:rPr>
            <w:fldChar w:fldCharType="begin"/>
          </w:r>
          <w:r w:rsidR="00C20A26">
            <w:rPr>
              <w:webHidden/>
            </w:rPr>
            <w:instrText xml:space="preserve"> PAGEREF _Toc411425072 \h </w:instrText>
          </w:r>
          <w:r w:rsidR="00C20A26">
            <w:rPr>
              <w:webHidden/>
            </w:rPr>
          </w:r>
          <w:r w:rsidR="00C20A26">
            <w:rPr>
              <w:webHidden/>
            </w:rPr>
            <w:fldChar w:fldCharType="separate"/>
          </w:r>
          <w:ins w:id="143" w:author="Erica Klein" w:date="2015-04-02T14:01:00Z">
            <w:r w:rsidR="00A02EE6">
              <w:rPr>
                <w:webHidden/>
              </w:rPr>
              <w:t>105</w:t>
            </w:r>
          </w:ins>
          <w:del w:id="144" w:author="Erica Klein" w:date="2015-04-02T14:01:00Z">
            <w:r w:rsidR="002941F9" w:rsidDel="00A02EE6">
              <w:rPr>
                <w:webHidden/>
              </w:rPr>
              <w:delText>107</w:delText>
            </w:r>
          </w:del>
          <w:r w:rsidR="00C20A26">
            <w:rPr>
              <w:webHidden/>
            </w:rPr>
            <w:fldChar w:fldCharType="end"/>
          </w:r>
          <w:r>
            <w:fldChar w:fldCharType="end"/>
          </w:r>
        </w:p>
        <w:p w14:paraId="5C9C21CE" w14:textId="73386CC2"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"_Toc411425073" </w:instrText>
          </w:r>
          <w:r>
            <w:fldChar w:fldCharType="separate"/>
          </w:r>
          <w:r w:rsidR="00C20A26" w:rsidRPr="008C5E11">
            <w:rPr>
              <w:rStyle w:val="Hyperlink"/>
            </w:rPr>
            <w:t>200.7.19</w:t>
          </w:r>
          <w:r w:rsidR="00C20A26">
            <w:rPr>
              <w:rFonts w:asciiTheme="minorHAnsi" w:eastAsiaTheme="minorEastAsia" w:hAnsiTheme="minorHAnsi" w:cstheme="minorBidi"/>
              <w:szCs w:val="22"/>
              <w:lang w:eastAsia="en-CA"/>
            </w:rPr>
            <w:tab/>
          </w:r>
          <w:r w:rsidR="00C20A26" w:rsidRPr="008C5E11">
            <w:rPr>
              <w:rStyle w:val="Hyperlink"/>
            </w:rPr>
            <w:t>Mechanically Stabilized Earth (MSE) Walls</w:t>
          </w:r>
          <w:r w:rsidR="00C20A26">
            <w:rPr>
              <w:webHidden/>
            </w:rPr>
            <w:tab/>
          </w:r>
          <w:r w:rsidR="00C20A26">
            <w:rPr>
              <w:webHidden/>
            </w:rPr>
            <w:fldChar w:fldCharType="begin"/>
          </w:r>
          <w:r w:rsidR="00C20A26">
            <w:rPr>
              <w:webHidden/>
            </w:rPr>
            <w:instrText xml:space="preserve"> PAGEREF _Toc411425073 \h </w:instrText>
          </w:r>
          <w:r w:rsidR="00C20A26">
            <w:rPr>
              <w:webHidden/>
            </w:rPr>
          </w:r>
          <w:r w:rsidR="00C20A26">
            <w:rPr>
              <w:webHidden/>
            </w:rPr>
            <w:fldChar w:fldCharType="separate"/>
          </w:r>
          <w:ins w:id="145" w:author="Erica Klein" w:date="2015-04-02T14:01:00Z">
            <w:r w:rsidR="00A02EE6">
              <w:rPr>
                <w:webHidden/>
              </w:rPr>
              <w:t>116</w:t>
            </w:r>
          </w:ins>
          <w:del w:id="146" w:author="Erica Klein" w:date="2015-04-02T14:01:00Z">
            <w:r w:rsidR="002941F9" w:rsidDel="00A02EE6">
              <w:rPr>
                <w:webHidden/>
              </w:rPr>
              <w:delText>118</w:delText>
            </w:r>
          </w:del>
          <w:r w:rsidR="00C20A26">
            <w:rPr>
              <w:webHidden/>
            </w:rPr>
            <w:fldChar w:fldCharType="end"/>
          </w:r>
          <w:r>
            <w:fldChar w:fldCharType="end"/>
          </w:r>
        </w:p>
        <w:p w14:paraId="6CC9D13F" w14:textId="56B14221"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"_Toc411425074" </w:instrText>
          </w:r>
          <w:r>
            <w:fldChar w:fldCharType="separate"/>
          </w:r>
          <w:r w:rsidR="00C20A26" w:rsidRPr="008C5E11">
            <w:rPr>
              <w:rStyle w:val="Hyperlink"/>
            </w:rPr>
            <w:t>200.7.20</w:t>
          </w:r>
          <w:r w:rsidR="00C20A26">
            <w:rPr>
              <w:rFonts w:asciiTheme="minorHAnsi" w:eastAsiaTheme="minorEastAsia" w:hAnsiTheme="minorHAnsi" w:cstheme="minorBidi"/>
              <w:szCs w:val="22"/>
              <w:lang w:eastAsia="en-CA"/>
            </w:rPr>
            <w:tab/>
          </w:r>
          <w:r w:rsidR="00C20A26" w:rsidRPr="008C5E11">
            <w:rPr>
              <w:rStyle w:val="Hyperlink"/>
            </w:rPr>
            <w:t>Deck Systems Using Precast Concrete Partial Depth Deck Panels</w:t>
          </w:r>
          <w:r w:rsidR="00C20A26">
            <w:rPr>
              <w:webHidden/>
            </w:rPr>
            <w:tab/>
          </w:r>
          <w:r w:rsidR="00C20A26">
            <w:rPr>
              <w:webHidden/>
            </w:rPr>
            <w:fldChar w:fldCharType="begin"/>
          </w:r>
          <w:r w:rsidR="00C20A26">
            <w:rPr>
              <w:webHidden/>
            </w:rPr>
            <w:instrText xml:space="preserve"> PAGEREF _Toc411425074 \h </w:instrText>
          </w:r>
          <w:r w:rsidR="00C20A26">
            <w:rPr>
              <w:webHidden/>
            </w:rPr>
          </w:r>
          <w:r w:rsidR="00C20A26">
            <w:rPr>
              <w:webHidden/>
            </w:rPr>
            <w:fldChar w:fldCharType="separate"/>
          </w:r>
          <w:ins w:id="147" w:author="Erica Klein" w:date="2015-04-02T14:01:00Z">
            <w:r w:rsidR="00A02EE6">
              <w:rPr>
                <w:webHidden/>
              </w:rPr>
              <w:t>120</w:t>
            </w:r>
          </w:ins>
          <w:del w:id="148" w:author="Erica Klein" w:date="2015-04-02T14:01:00Z">
            <w:r w:rsidR="002941F9" w:rsidDel="00A02EE6">
              <w:rPr>
                <w:webHidden/>
              </w:rPr>
              <w:delText>122</w:delText>
            </w:r>
          </w:del>
          <w:r w:rsidR="00C20A26">
            <w:rPr>
              <w:webHidden/>
            </w:rPr>
            <w:fldChar w:fldCharType="end"/>
          </w:r>
          <w:r>
            <w:fldChar w:fldCharType="end"/>
          </w:r>
        </w:p>
        <w:p w14:paraId="156D4FEE" w14:textId="6942C095"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"_Toc411425075" </w:instrText>
          </w:r>
          <w:r>
            <w:fldChar w:fldCharType="separate"/>
          </w:r>
          <w:r w:rsidR="00C20A26" w:rsidRPr="008C5E11">
            <w:rPr>
              <w:rStyle w:val="Hyperlink"/>
            </w:rPr>
            <w:t>200.7.21</w:t>
          </w:r>
          <w:r w:rsidR="00C20A26">
            <w:rPr>
              <w:rFonts w:asciiTheme="minorHAnsi" w:eastAsiaTheme="minorEastAsia" w:hAnsiTheme="minorHAnsi" w:cstheme="minorBidi"/>
              <w:szCs w:val="22"/>
              <w:lang w:eastAsia="en-CA"/>
            </w:rPr>
            <w:tab/>
          </w:r>
          <w:r w:rsidR="00C20A26" w:rsidRPr="008C5E11">
            <w:rPr>
              <w:rStyle w:val="Hyperlink"/>
            </w:rPr>
            <w:t>Design Report Requirements</w:t>
          </w:r>
          <w:r w:rsidR="00C20A26">
            <w:rPr>
              <w:webHidden/>
            </w:rPr>
            <w:tab/>
          </w:r>
          <w:r w:rsidR="00C20A26">
            <w:rPr>
              <w:webHidden/>
            </w:rPr>
            <w:fldChar w:fldCharType="begin"/>
          </w:r>
          <w:r w:rsidR="00C20A26">
            <w:rPr>
              <w:webHidden/>
            </w:rPr>
            <w:instrText xml:space="preserve"> PAGEREF _Toc411425075 \h </w:instrText>
          </w:r>
          <w:r w:rsidR="00C20A26">
            <w:rPr>
              <w:webHidden/>
            </w:rPr>
          </w:r>
          <w:r w:rsidR="00C20A26">
            <w:rPr>
              <w:webHidden/>
            </w:rPr>
            <w:fldChar w:fldCharType="separate"/>
          </w:r>
          <w:ins w:id="149" w:author="Erica Klein" w:date="2015-04-02T14:01:00Z">
            <w:r w:rsidR="00A02EE6">
              <w:rPr>
                <w:webHidden/>
              </w:rPr>
              <w:t>123</w:t>
            </w:r>
          </w:ins>
          <w:del w:id="150" w:author="Erica Klein" w:date="2015-04-02T14:01:00Z">
            <w:r w:rsidR="002941F9" w:rsidDel="00A02EE6">
              <w:rPr>
                <w:webHidden/>
              </w:rPr>
              <w:delText>125</w:delText>
            </w:r>
          </w:del>
          <w:r w:rsidR="00C20A26">
            <w:rPr>
              <w:webHidden/>
            </w:rPr>
            <w:fldChar w:fldCharType="end"/>
          </w:r>
          <w:r>
            <w:fldChar w:fldCharType="end"/>
          </w:r>
        </w:p>
        <w:p w14:paraId="1DA02279" w14:textId="40E2F0BE" w:rsidR="00C20A26" w:rsidRDefault="00F03298">
          <w:pPr>
            <w:pStyle w:val="TOC3"/>
            <w:rPr>
              <w:rFonts w:asciiTheme="minorHAnsi" w:eastAsiaTheme="minorEastAsia" w:hAnsiTheme="minorHAnsi" w:cstheme="minorBidi"/>
              <w:szCs w:val="22"/>
              <w:lang w:eastAsia="en-CA"/>
            </w:rPr>
          </w:pPr>
          <w:r>
            <w:fldChar w:fldCharType="begin"/>
          </w:r>
          <w:r>
            <w:instrText xml:space="preserve"> HYPERLINK \l "_Toc411425076" </w:instrText>
          </w:r>
          <w:r>
            <w:fldChar w:fldCharType="separate"/>
          </w:r>
          <w:r w:rsidR="00C20A26" w:rsidRPr="008C5E11">
            <w:rPr>
              <w:rStyle w:val="Hyperlink"/>
            </w:rPr>
            <w:t>200.7.22</w:t>
          </w:r>
          <w:r w:rsidR="00C20A26">
            <w:rPr>
              <w:rFonts w:asciiTheme="minorHAnsi" w:eastAsiaTheme="minorEastAsia" w:hAnsiTheme="minorHAnsi" w:cstheme="minorBidi"/>
              <w:szCs w:val="22"/>
              <w:lang w:eastAsia="en-CA"/>
            </w:rPr>
            <w:tab/>
          </w:r>
          <w:r w:rsidR="00C20A26" w:rsidRPr="008C5E11">
            <w:rPr>
              <w:rStyle w:val="Hyperlink"/>
            </w:rPr>
            <w:t>Checking Requirements</w:t>
          </w:r>
          <w:r w:rsidR="00C20A26">
            <w:rPr>
              <w:webHidden/>
            </w:rPr>
            <w:tab/>
          </w:r>
          <w:r w:rsidR="00C20A26">
            <w:rPr>
              <w:webHidden/>
            </w:rPr>
            <w:fldChar w:fldCharType="begin"/>
          </w:r>
          <w:r w:rsidR="00C20A26">
            <w:rPr>
              <w:webHidden/>
            </w:rPr>
            <w:instrText xml:space="preserve"> PAGEREF _Toc411425076 \h </w:instrText>
          </w:r>
          <w:r w:rsidR="00C20A26">
            <w:rPr>
              <w:webHidden/>
            </w:rPr>
          </w:r>
          <w:r w:rsidR="00C20A26">
            <w:rPr>
              <w:webHidden/>
            </w:rPr>
            <w:fldChar w:fldCharType="separate"/>
          </w:r>
          <w:ins w:id="151" w:author="Erica Klein" w:date="2015-04-02T14:01:00Z">
            <w:r w:rsidR="00A02EE6">
              <w:rPr>
                <w:webHidden/>
              </w:rPr>
              <w:t>124</w:t>
            </w:r>
          </w:ins>
          <w:del w:id="152" w:author="Erica Klein" w:date="2015-04-02T14:01:00Z">
            <w:r w:rsidR="002941F9" w:rsidDel="00A02EE6">
              <w:rPr>
                <w:webHidden/>
              </w:rPr>
              <w:delText>126</w:delText>
            </w:r>
          </w:del>
          <w:r w:rsidR="00C20A26">
            <w:rPr>
              <w:webHidden/>
            </w:rPr>
            <w:fldChar w:fldCharType="end"/>
          </w:r>
          <w:r>
            <w:fldChar w:fldCharType="end"/>
          </w:r>
        </w:p>
        <w:p w14:paraId="3719E462" w14:textId="366C29A4" w:rsidR="00B14E51" w:rsidRDefault="00B14E51">
          <w:r>
            <w:rPr>
              <w:b/>
              <w:bCs/>
              <w:noProof/>
            </w:rPr>
            <w:fldChar w:fldCharType="end"/>
          </w:r>
        </w:p>
      </w:sdtContent>
    </w:sdt>
    <w:p w14:paraId="4041F7DE" w14:textId="326932DC" w:rsidR="00C7689E" w:rsidRPr="00FA5DFF" w:rsidRDefault="00C7689E" w:rsidP="000A0B30">
      <w:pPr>
        <w:numPr>
          <w:ilvl w:val="0"/>
          <w:numId w:val="753"/>
        </w:numPr>
        <w:tabs>
          <w:tab w:val="clear" w:pos="720"/>
        </w:tabs>
        <w:ind w:left="1843" w:hanging="1134"/>
        <w:jc w:val="both"/>
        <w:rPr>
          <w:rFonts w:cs="Times"/>
          <w:szCs w:val="24"/>
          <w:lang w:eastAsia="en-CA"/>
        </w:rPr>
      </w:pPr>
      <w:r w:rsidRPr="00FA5DFF">
        <w:rPr>
          <w:rFonts w:cs="Times"/>
          <w:szCs w:val="24"/>
          <w:lang w:eastAsia="en-CA"/>
        </w:rPr>
        <w:t>Appendix A – Reference Concept</w:t>
      </w:r>
      <w:r>
        <w:rPr>
          <w:rFonts w:cs="Times"/>
          <w:szCs w:val="24"/>
          <w:lang w:eastAsia="en-CA"/>
        </w:rPr>
        <w:t>.</w:t>
      </w:r>
    </w:p>
    <w:p w14:paraId="3DCECBDA" w14:textId="08D0EFB3" w:rsidR="00C7689E" w:rsidRPr="00FA5DFF" w:rsidRDefault="00C7689E" w:rsidP="00C7689E">
      <w:pPr>
        <w:numPr>
          <w:ilvl w:val="0"/>
          <w:numId w:val="753"/>
        </w:numPr>
        <w:ind w:left="1843" w:hanging="1134"/>
        <w:jc w:val="both"/>
        <w:rPr>
          <w:rFonts w:cs="Times"/>
          <w:szCs w:val="24"/>
          <w:lang w:eastAsia="en-CA"/>
        </w:rPr>
      </w:pPr>
      <w:r w:rsidRPr="00FA5DFF">
        <w:rPr>
          <w:rFonts w:cs="Times"/>
          <w:szCs w:val="24"/>
          <w:lang w:eastAsia="en-CA"/>
        </w:rPr>
        <w:t>Appendix B – Select Ministry Standard Drawings and Reference Tables</w:t>
      </w:r>
      <w:r>
        <w:rPr>
          <w:rFonts w:cs="Times"/>
          <w:szCs w:val="24"/>
          <w:lang w:eastAsia="en-CA"/>
        </w:rPr>
        <w:t>.</w:t>
      </w:r>
    </w:p>
    <w:p w14:paraId="416F399F" w14:textId="52886E55" w:rsidR="00C7689E" w:rsidRPr="00FA5DFF" w:rsidRDefault="00C7689E" w:rsidP="00C7689E">
      <w:pPr>
        <w:numPr>
          <w:ilvl w:val="0"/>
          <w:numId w:val="753"/>
        </w:numPr>
        <w:ind w:left="1843" w:hanging="1134"/>
        <w:jc w:val="both"/>
        <w:rPr>
          <w:rFonts w:cs="Times"/>
          <w:szCs w:val="24"/>
          <w:lang w:eastAsia="en-CA"/>
        </w:rPr>
      </w:pPr>
      <w:r w:rsidRPr="00FA5DFF">
        <w:rPr>
          <w:rFonts w:cs="Times"/>
          <w:szCs w:val="24"/>
          <w:lang w:eastAsia="en-CA"/>
        </w:rPr>
        <w:t>Appendix C – Additional Resources</w:t>
      </w:r>
      <w:r>
        <w:rPr>
          <w:rFonts w:cs="Times"/>
          <w:szCs w:val="24"/>
          <w:lang w:eastAsia="en-CA"/>
        </w:rPr>
        <w:t>.</w:t>
      </w:r>
    </w:p>
    <w:p w14:paraId="630250EA" w14:textId="56FD9795" w:rsidR="00C7689E" w:rsidRPr="00FA5DFF" w:rsidRDefault="00C7689E" w:rsidP="00C7689E">
      <w:pPr>
        <w:numPr>
          <w:ilvl w:val="0"/>
          <w:numId w:val="753"/>
        </w:numPr>
        <w:ind w:left="1843" w:hanging="1134"/>
        <w:jc w:val="both"/>
        <w:rPr>
          <w:rFonts w:cs="Times"/>
          <w:szCs w:val="24"/>
          <w:lang w:eastAsia="en-CA"/>
        </w:rPr>
      </w:pPr>
      <w:r w:rsidRPr="00FA5DFF">
        <w:rPr>
          <w:rFonts w:cs="Times"/>
          <w:szCs w:val="24"/>
          <w:lang w:eastAsia="en-CA"/>
        </w:rPr>
        <w:t>Appendix D – Guide Signing</w:t>
      </w:r>
      <w:r>
        <w:rPr>
          <w:rFonts w:cs="Times"/>
          <w:szCs w:val="24"/>
          <w:lang w:eastAsia="en-CA"/>
        </w:rPr>
        <w:t>.</w:t>
      </w:r>
      <w:r w:rsidRPr="00FA5DFF">
        <w:rPr>
          <w:rFonts w:cs="Times"/>
          <w:szCs w:val="24"/>
          <w:lang w:eastAsia="en-CA"/>
        </w:rPr>
        <w:t xml:space="preserve"> </w:t>
      </w:r>
    </w:p>
    <w:p w14:paraId="6AE71E23" w14:textId="59AD0DC3" w:rsidR="00C7689E" w:rsidRPr="00FA5DFF" w:rsidRDefault="00C7689E" w:rsidP="00C7689E">
      <w:pPr>
        <w:numPr>
          <w:ilvl w:val="0"/>
          <w:numId w:val="753"/>
        </w:numPr>
        <w:ind w:left="1843" w:hanging="1134"/>
        <w:jc w:val="both"/>
        <w:rPr>
          <w:rFonts w:cs="Times"/>
          <w:szCs w:val="24"/>
          <w:lang w:eastAsia="en-CA"/>
        </w:rPr>
      </w:pPr>
      <w:r w:rsidRPr="00FA5DFF">
        <w:rPr>
          <w:rFonts w:cs="Times"/>
          <w:szCs w:val="24"/>
          <w:lang w:eastAsia="en-CA"/>
        </w:rPr>
        <w:t>Appendix E – Phase One Drawings</w:t>
      </w:r>
      <w:r>
        <w:rPr>
          <w:rFonts w:cs="Times"/>
          <w:szCs w:val="24"/>
          <w:lang w:eastAsia="en-CA"/>
        </w:rPr>
        <w:t>.</w:t>
      </w:r>
    </w:p>
    <w:p w14:paraId="3F7C0B97" w14:textId="5EF5DB7D" w:rsidR="00C7689E" w:rsidRPr="00FA5DFF" w:rsidRDefault="00C7689E" w:rsidP="00C7689E">
      <w:pPr>
        <w:numPr>
          <w:ilvl w:val="0"/>
          <w:numId w:val="753"/>
        </w:numPr>
        <w:ind w:left="1843" w:hanging="1134"/>
        <w:jc w:val="both"/>
        <w:rPr>
          <w:rFonts w:cs="Times"/>
          <w:szCs w:val="24"/>
          <w:lang w:eastAsia="en-CA"/>
        </w:rPr>
      </w:pPr>
      <w:r w:rsidRPr="00FA5DFF">
        <w:rPr>
          <w:rFonts w:cs="Times"/>
          <w:szCs w:val="24"/>
          <w:lang w:eastAsia="en-CA"/>
        </w:rPr>
        <w:t>Appendix F – Intelligent Transportation Systems (“ITS”) Requirements</w:t>
      </w:r>
      <w:r>
        <w:rPr>
          <w:rFonts w:cs="Times"/>
          <w:szCs w:val="24"/>
          <w:lang w:eastAsia="en-CA"/>
        </w:rPr>
        <w:t>.</w:t>
      </w:r>
      <w:r w:rsidRPr="00FA5DFF">
        <w:rPr>
          <w:rFonts w:cs="Times"/>
          <w:szCs w:val="24"/>
          <w:lang w:eastAsia="en-CA"/>
        </w:rPr>
        <w:t xml:space="preserve"> </w:t>
      </w:r>
    </w:p>
    <w:p w14:paraId="14D588D5" w14:textId="77777777" w:rsidR="00C7689E" w:rsidRDefault="00C7689E" w:rsidP="00C7689E">
      <w:pPr>
        <w:numPr>
          <w:ilvl w:val="0"/>
          <w:numId w:val="753"/>
        </w:numPr>
        <w:ind w:left="1843" w:hanging="1134"/>
        <w:jc w:val="both"/>
        <w:rPr>
          <w:rFonts w:cs="Times"/>
          <w:szCs w:val="24"/>
          <w:lang w:eastAsia="en-CA"/>
        </w:rPr>
      </w:pPr>
      <w:r w:rsidRPr="00FA5DFF">
        <w:rPr>
          <w:rFonts w:cs="Times"/>
          <w:szCs w:val="24"/>
          <w:lang w:eastAsia="en-CA"/>
        </w:rPr>
        <w:lastRenderedPageBreak/>
        <w:t>Appendix G – Traffic Modeling and Traffic Signal Guidelines (Packages A</w:t>
      </w:r>
      <w:r>
        <w:rPr>
          <w:rFonts w:cs="Times"/>
          <w:szCs w:val="24"/>
          <w:lang w:eastAsia="en-CA"/>
        </w:rPr>
        <w:noBreakHyphen/>
        <w:t>J</w:t>
      </w:r>
      <w:r w:rsidRPr="00C92E31">
        <w:rPr>
          <w:rFonts w:cs="Times"/>
          <w:szCs w:val="24"/>
          <w:lang w:eastAsia="en-CA"/>
        </w:rPr>
        <w:t>).</w:t>
      </w:r>
    </w:p>
    <w:p w14:paraId="5EEF1936" w14:textId="4C1A923E" w:rsidR="00C7689E" w:rsidRDefault="00C7689E" w:rsidP="00C7689E">
      <w:pPr>
        <w:numPr>
          <w:ilvl w:val="0"/>
          <w:numId w:val="753"/>
        </w:numPr>
        <w:ind w:left="1843" w:hanging="1134"/>
        <w:jc w:val="both"/>
        <w:rPr>
          <w:rFonts w:cs="Times"/>
          <w:szCs w:val="24"/>
          <w:lang w:eastAsia="en-CA"/>
        </w:rPr>
      </w:pPr>
      <w:r>
        <w:rPr>
          <w:rFonts w:cs="Times"/>
          <w:szCs w:val="24"/>
          <w:lang w:eastAsia="en-CA"/>
        </w:rPr>
        <w:t>Appendix H – Right of Way.</w:t>
      </w:r>
    </w:p>
    <w:p w14:paraId="15A7118C" w14:textId="78897356" w:rsidR="00C7689E" w:rsidRDefault="00C7689E" w:rsidP="000A0B30">
      <w:pPr>
        <w:numPr>
          <w:ilvl w:val="0"/>
          <w:numId w:val="753"/>
        </w:numPr>
        <w:ind w:left="1843" w:hanging="1134"/>
        <w:jc w:val="both"/>
        <w:rPr>
          <w:rFonts w:cs="Times"/>
          <w:szCs w:val="24"/>
          <w:lang w:eastAsia="en-CA"/>
        </w:rPr>
      </w:pPr>
      <w:r>
        <w:rPr>
          <w:rFonts w:cs="Times"/>
          <w:szCs w:val="24"/>
          <w:lang w:eastAsia="en-CA"/>
        </w:rPr>
        <w:t>Appendix I – Global Memoranda of Understanding.</w:t>
      </w:r>
    </w:p>
    <w:p w14:paraId="7BE038AC" w14:textId="5E97A1FF" w:rsidR="00F456B8" w:rsidRPr="00F456B8" w:rsidRDefault="00D812D3" w:rsidP="00F456B8">
      <w:pPr>
        <w:numPr>
          <w:ilvl w:val="0"/>
          <w:numId w:val="753"/>
        </w:numPr>
        <w:ind w:left="1843" w:hanging="1134"/>
        <w:rPr>
          <w:rFonts w:cs="Times"/>
          <w:szCs w:val="24"/>
          <w:lang w:eastAsia="en-CA"/>
        </w:rPr>
      </w:pPr>
      <w:r w:rsidRPr="00F456B8">
        <w:rPr>
          <w:rFonts w:cs="Times"/>
          <w:szCs w:val="24"/>
          <w:lang w:eastAsia="en-CA"/>
        </w:rPr>
        <w:t>Appendix J – Hydrotechnical Sketches</w:t>
      </w:r>
      <w:r w:rsidR="00F456B8" w:rsidRPr="00F456B8">
        <w:rPr>
          <w:rFonts w:cs="Times"/>
          <w:szCs w:val="24"/>
          <w:lang w:eastAsia="en-CA"/>
        </w:rPr>
        <w:br w:type="page"/>
      </w:r>
    </w:p>
    <w:p w14:paraId="7B8E2460" w14:textId="7D685545" w:rsidR="00CD0113" w:rsidRPr="00315EBB" w:rsidRDefault="00CD0113" w:rsidP="008A6088">
      <w:pPr>
        <w:pStyle w:val="PPP1"/>
        <w:numPr>
          <w:ilvl w:val="0"/>
          <w:numId w:val="442"/>
        </w:numPr>
        <w:tabs>
          <w:tab w:val="num" w:pos="39"/>
        </w:tabs>
        <w:ind w:left="1437" w:hanging="1365"/>
      </w:pPr>
      <w:bookmarkStart w:id="153" w:name="_Toc396139359"/>
      <w:bookmarkStart w:id="154" w:name="_Toc396144517"/>
      <w:bookmarkStart w:id="155" w:name="_Toc396722139"/>
      <w:bookmarkStart w:id="156" w:name="_Toc411425001"/>
      <w:r w:rsidRPr="00C80C76">
        <w:lastRenderedPageBreak/>
        <w:t>DESIGN</w:t>
      </w:r>
      <w:bookmarkEnd w:id="153"/>
      <w:bookmarkEnd w:id="154"/>
      <w:bookmarkEnd w:id="155"/>
      <w:bookmarkEnd w:id="156"/>
    </w:p>
    <w:p w14:paraId="27B512D6" w14:textId="77777777" w:rsidR="00CD0113" w:rsidRDefault="00CD0113">
      <w:pPr>
        <w:rPr>
          <w:caps/>
        </w:rPr>
      </w:pPr>
    </w:p>
    <w:p w14:paraId="453C260C" w14:textId="14BE81EE" w:rsidR="00F323AA" w:rsidRPr="00315EBB" w:rsidRDefault="00F323AA">
      <w:pPr>
        <w:rPr>
          <w:caps/>
        </w:rPr>
        <w:sectPr w:rsidR="00F323AA" w:rsidRPr="00315EBB" w:rsidSect="00A03EEA">
          <w:headerReference w:type="default" r:id="rId13"/>
          <w:footerReference w:type="default" r:id="rId14"/>
          <w:pgSz w:w="12240" w:h="15840"/>
          <w:pgMar w:top="1440" w:right="1440" w:bottom="1440" w:left="1440" w:header="720" w:footer="720" w:gutter="0"/>
          <w:pgNumType w:start="1"/>
          <w:cols w:space="720"/>
        </w:sectPr>
      </w:pPr>
    </w:p>
    <w:p w14:paraId="35FC93C6" w14:textId="4B96687A" w:rsidR="003B41BA" w:rsidRPr="00315EBB" w:rsidRDefault="00CD0113">
      <w:pPr>
        <w:pStyle w:val="PPP2"/>
      </w:pPr>
      <w:bookmarkStart w:id="157" w:name="_Toc391239465"/>
      <w:bookmarkStart w:id="158" w:name="_Toc391239550"/>
      <w:bookmarkStart w:id="159" w:name="_Toc391239653"/>
      <w:bookmarkStart w:id="160" w:name="_Toc391239740"/>
      <w:bookmarkStart w:id="161" w:name="_Toc391239826"/>
      <w:bookmarkStart w:id="162" w:name="_Toc391239912"/>
      <w:bookmarkStart w:id="163" w:name="_Toc391239998"/>
      <w:bookmarkStart w:id="164" w:name="_Toc391240084"/>
      <w:bookmarkStart w:id="165" w:name="_Toc391240170"/>
      <w:bookmarkStart w:id="166" w:name="_Toc391240255"/>
      <w:bookmarkStart w:id="167" w:name="_Toc391240342"/>
      <w:bookmarkStart w:id="168" w:name="_Toc391241150"/>
      <w:bookmarkStart w:id="169" w:name="_Toc391241242"/>
      <w:bookmarkStart w:id="170" w:name="_Toc391241330"/>
      <w:bookmarkStart w:id="171" w:name="_Toc391241590"/>
      <w:bookmarkStart w:id="172" w:name="_Toc391241687"/>
      <w:bookmarkStart w:id="173" w:name="_Toc391243066"/>
      <w:bookmarkStart w:id="174" w:name="_Toc391244557"/>
      <w:bookmarkStart w:id="175" w:name="_Toc391244642"/>
      <w:bookmarkStart w:id="176" w:name="_Toc391915678"/>
      <w:bookmarkStart w:id="177" w:name="_Toc391918055"/>
      <w:bookmarkStart w:id="178" w:name="_Toc392489479"/>
      <w:bookmarkStart w:id="179" w:name="_Toc392491814"/>
      <w:bookmarkStart w:id="180" w:name="_Toc392766455"/>
      <w:bookmarkStart w:id="181" w:name="_Toc393091741"/>
      <w:bookmarkStart w:id="182" w:name="_Toc393092450"/>
      <w:bookmarkStart w:id="183" w:name="_Toc394048044"/>
      <w:bookmarkStart w:id="184" w:name="_Toc394048299"/>
      <w:bookmarkStart w:id="185" w:name="_Toc394048554"/>
      <w:bookmarkStart w:id="186" w:name="_Toc391239466"/>
      <w:bookmarkStart w:id="187" w:name="_Toc391239551"/>
      <w:bookmarkStart w:id="188" w:name="_Toc391239654"/>
      <w:bookmarkStart w:id="189" w:name="_Toc391239741"/>
      <w:bookmarkStart w:id="190" w:name="_Toc391239827"/>
      <w:bookmarkStart w:id="191" w:name="_Toc391239913"/>
      <w:bookmarkStart w:id="192" w:name="_Toc391239999"/>
      <w:bookmarkStart w:id="193" w:name="_Toc391240085"/>
      <w:bookmarkStart w:id="194" w:name="_Toc391240171"/>
      <w:bookmarkStart w:id="195" w:name="_Toc391240256"/>
      <w:bookmarkStart w:id="196" w:name="_Toc391240343"/>
      <w:bookmarkStart w:id="197" w:name="_Toc391241151"/>
      <w:bookmarkStart w:id="198" w:name="_Toc391241243"/>
      <w:bookmarkStart w:id="199" w:name="_Toc391241331"/>
      <w:bookmarkStart w:id="200" w:name="_Toc391241591"/>
      <w:bookmarkStart w:id="201" w:name="_Toc391241688"/>
      <w:bookmarkStart w:id="202" w:name="_Toc391243067"/>
      <w:bookmarkStart w:id="203" w:name="_Toc391244558"/>
      <w:bookmarkStart w:id="204" w:name="_Toc391244643"/>
      <w:bookmarkStart w:id="205" w:name="_Toc391915679"/>
      <w:bookmarkStart w:id="206" w:name="_Toc391918056"/>
      <w:bookmarkStart w:id="207" w:name="_Toc392489480"/>
      <w:bookmarkStart w:id="208" w:name="_Toc392491815"/>
      <w:bookmarkStart w:id="209" w:name="_Toc392766456"/>
      <w:bookmarkStart w:id="210" w:name="_Toc393091742"/>
      <w:bookmarkStart w:id="211" w:name="_Toc393092451"/>
      <w:bookmarkStart w:id="212" w:name="_Toc394048045"/>
      <w:bookmarkStart w:id="213" w:name="_Toc394048300"/>
      <w:bookmarkStart w:id="214" w:name="_Toc394048555"/>
      <w:bookmarkStart w:id="215" w:name="_Toc391239467"/>
      <w:bookmarkStart w:id="216" w:name="_Toc391239552"/>
      <w:bookmarkStart w:id="217" w:name="_Toc391239655"/>
      <w:bookmarkStart w:id="218" w:name="_Toc391239742"/>
      <w:bookmarkStart w:id="219" w:name="_Toc391239828"/>
      <w:bookmarkStart w:id="220" w:name="_Toc391239914"/>
      <w:bookmarkStart w:id="221" w:name="_Toc391240000"/>
      <w:bookmarkStart w:id="222" w:name="_Toc391240086"/>
      <w:bookmarkStart w:id="223" w:name="_Toc391240172"/>
      <w:bookmarkStart w:id="224" w:name="_Toc391240257"/>
      <w:bookmarkStart w:id="225" w:name="_Toc391240344"/>
      <w:bookmarkStart w:id="226" w:name="_Toc391241152"/>
      <w:bookmarkStart w:id="227" w:name="_Toc391241244"/>
      <w:bookmarkStart w:id="228" w:name="_Toc391241332"/>
      <w:bookmarkStart w:id="229" w:name="_Toc391241592"/>
      <w:bookmarkStart w:id="230" w:name="_Toc391241689"/>
      <w:bookmarkStart w:id="231" w:name="_Toc391243068"/>
      <w:bookmarkStart w:id="232" w:name="_Toc391244559"/>
      <w:bookmarkStart w:id="233" w:name="_Toc391244644"/>
      <w:bookmarkStart w:id="234" w:name="_Toc391915680"/>
      <w:bookmarkStart w:id="235" w:name="_Toc391918057"/>
      <w:bookmarkStart w:id="236" w:name="_Toc392489481"/>
      <w:bookmarkStart w:id="237" w:name="_Toc392491816"/>
      <w:bookmarkStart w:id="238" w:name="_Toc392766457"/>
      <w:bookmarkStart w:id="239" w:name="_Toc393091743"/>
      <w:bookmarkStart w:id="240" w:name="_Toc393092452"/>
      <w:bookmarkStart w:id="241" w:name="_Toc394048046"/>
      <w:bookmarkStart w:id="242" w:name="_Toc394048301"/>
      <w:bookmarkStart w:id="243" w:name="_Toc394048556"/>
      <w:bookmarkStart w:id="244" w:name="_Toc391239468"/>
      <w:bookmarkStart w:id="245" w:name="_Toc391239553"/>
      <w:bookmarkStart w:id="246" w:name="_Toc391239656"/>
      <w:bookmarkStart w:id="247" w:name="_Toc391239743"/>
      <w:bookmarkStart w:id="248" w:name="_Toc391239829"/>
      <w:bookmarkStart w:id="249" w:name="_Toc391239915"/>
      <w:bookmarkStart w:id="250" w:name="_Toc391240001"/>
      <w:bookmarkStart w:id="251" w:name="_Toc391240087"/>
      <w:bookmarkStart w:id="252" w:name="_Toc391240173"/>
      <w:bookmarkStart w:id="253" w:name="_Toc391240258"/>
      <w:bookmarkStart w:id="254" w:name="_Toc391240345"/>
      <w:bookmarkStart w:id="255" w:name="_Toc391241153"/>
      <w:bookmarkStart w:id="256" w:name="_Toc391241245"/>
      <w:bookmarkStart w:id="257" w:name="_Toc391241333"/>
      <w:bookmarkStart w:id="258" w:name="_Toc391241593"/>
      <w:bookmarkStart w:id="259" w:name="_Toc391241690"/>
      <w:bookmarkStart w:id="260" w:name="_Toc391243069"/>
      <w:bookmarkStart w:id="261" w:name="_Toc391244560"/>
      <w:bookmarkStart w:id="262" w:name="_Toc391244645"/>
      <w:bookmarkStart w:id="263" w:name="_Toc391915681"/>
      <w:bookmarkStart w:id="264" w:name="_Toc391918058"/>
      <w:bookmarkStart w:id="265" w:name="_Toc392489482"/>
      <w:bookmarkStart w:id="266" w:name="_Toc392491817"/>
      <w:bookmarkStart w:id="267" w:name="_Toc392766458"/>
      <w:bookmarkStart w:id="268" w:name="_Toc393091744"/>
      <w:bookmarkStart w:id="269" w:name="_Toc393092453"/>
      <w:bookmarkStart w:id="270" w:name="_Toc394048047"/>
      <w:bookmarkStart w:id="271" w:name="_Toc394048302"/>
      <w:bookmarkStart w:id="272" w:name="_Toc394048557"/>
      <w:bookmarkStart w:id="273" w:name="_Toc396139360"/>
      <w:bookmarkStart w:id="274" w:name="_Toc396144518"/>
      <w:bookmarkStart w:id="275" w:name="_Toc396722140"/>
      <w:bookmarkStart w:id="276" w:name="_Toc411425002"/>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r>
        <w:lastRenderedPageBreak/>
        <w:t>INTRODUCTION</w:t>
      </w:r>
      <w:bookmarkEnd w:id="273"/>
      <w:bookmarkEnd w:id="274"/>
      <w:bookmarkEnd w:id="275"/>
      <w:bookmarkEnd w:id="276"/>
    </w:p>
    <w:p w14:paraId="651CB7CC" w14:textId="77777777" w:rsidR="00CD0113" w:rsidRDefault="00CD0113" w:rsidP="004073D1">
      <w:pPr>
        <w:pStyle w:val="BodyText2"/>
      </w:pPr>
    </w:p>
    <w:p w14:paraId="35FC93C7" w14:textId="1E7A19AF" w:rsidR="003B41BA" w:rsidRPr="00315EBB" w:rsidRDefault="003B41BA" w:rsidP="004073D1">
      <w:pPr>
        <w:pStyle w:val="BodyText2"/>
      </w:pPr>
      <w:r w:rsidRPr="00C80C76">
        <w:t xml:space="preserve">This Section covers the design requirements applicable to the New </w:t>
      </w:r>
      <w:r w:rsidR="004771E7">
        <w:t xml:space="preserve">Bypass </w:t>
      </w:r>
      <w:r w:rsidR="00FF21DD">
        <w:t xml:space="preserve">Infrastructure and Existing </w:t>
      </w:r>
      <w:r w:rsidRPr="00C80C76">
        <w:t>Infrastructure.</w:t>
      </w:r>
    </w:p>
    <w:p w14:paraId="276D3C34" w14:textId="60D40440" w:rsidR="006C2563" w:rsidRDefault="009D38CF">
      <w:pPr>
        <w:pStyle w:val="PPP2"/>
      </w:pPr>
      <w:bookmarkStart w:id="277" w:name="_Toc391915683"/>
      <w:bookmarkStart w:id="278" w:name="_Toc391918060"/>
      <w:bookmarkStart w:id="279" w:name="_Toc392489484"/>
      <w:bookmarkStart w:id="280" w:name="_Toc392491819"/>
      <w:bookmarkStart w:id="281" w:name="_Toc392766460"/>
      <w:bookmarkStart w:id="282" w:name="_Toc393091746"/>
      <w:bookmarkStart w:id="283" w:name="_Toc393092455"/>
      <w:bookmarkStart w:id="284" w:name="_Toc394048049"/>
      <w:bookmarkStart w:id="285" w:name="_Toc394048304"/>
      <w:bookmarkStart w:id="286" w:name="_Toc394048559"/>
      <w:bookmarkStart w:id="287" w:name="_Toc391915684"/>
      <w:bookmarkStart w:id="288" w:name="_Toc391918061"/>
      <w:bookmarkStart w:id="289" w:name="_Toc392489485"/>
      <w:bookmarkStart w:id="290" w:name="_Toc392491820"/>
      <w:bookmarkStart w:id="291" w:name="_Toc392766461"/>
      <w:bookmarkStart w:id="292" w:name="_Toc393091747"/>
      <w:bookmarkStart w:id="293" w:name="_Toc393092456"/>
      <w:bookmarkStart w:id="294" w:name="_Toc394048050"/>
      <w:bookmarkStart w:id="295" w:name="_Toc394048305"/>
      <w:bookmarkStart w:id="296" w:name="_Toc394048560"/>
      <w:bookmarkStart w:id="297" w:name="_Toc391915685"/>
      <w:bookmarkStart w:id="298" w:name="_Toc391918062"/>
      <w:bookmarkStart w:id="299" w:name="_Toc392489486"/>
      <w:bookmarkStart w:id="300" w:name="_Toc392491821"/>
      <w:bookmarkStart w:id="301" w:name="_Toc392766462"/>
      <w:bookmarkStart w:id="302" w:name="_Toc393091748"/>
      <w:bookmarkStart w:id="303" w:name="_Toc393092457"/>
      <w:bookmarkStart w:id="304" w:name="_Toc394048051"/>
      <w:bookmarkStart w:id="305" w:name="_Toc394048306"/>
      <w:bookmarkStart w:id="306" w:name="_Toc394048561"/>
      <w:bookmarkStart w:id="307" w:name="_Toc391915686"/>
      <w:bookmarkStart w:id="308" w:name="_Toc391918063"/>
      <w:bookmarkStart w:id="309" w:name="_Toc392489487"/>
      <w:bookmarkStart w:id="310" w:name="_Toc392491822"/>
      <w:bookmarkStart w:id="311" w:name="_Toc392766463"/>
      <w:bookmarkStart w:id="312" w:name="_Toc393091749"/>
      <w:bookmarkStart w:id="313" w:name="_Toc393092458"/>
      <w:bookmarkStart w:id="314" w:name="_Toc394048052"/>
      <w:bookmarkStart w:id="315" w:name="_Toc394048307"/>
      <w:bookmarkStart w:id="316" w:name="_Toc394048562"/>
      <w:bookmarkStart w:id="317" w:name="_Toc391915687"/>
      <w:bookmarkStart w:id="318" w:name="_Toc391918064"/>
      <w:bookmarkStart w:id="319" w:name="_Toc392489488"/>
      <w:bookmarkStart w:id="320" w:name="_Toc392491823"/>
      <w:bookmarkStart w:id="321" w:name="_Toc392766464"/>
      <w:bookmarkStart w:id="322" w:name="_Toc393091750"/>
      <w:bookmarkStart w:id="323" w:name="_Toc393092459"/>
      <w:bookmarkStart w:id="324" w:name="_Toc394048053"/>
      <w:bookmarkStart w:id="325" w:name="_Toc394048308"/>
      <w:bookmarkStart w:id="326" w:name="_Toc394048563"/>
      <w:bookmarkStart w:id="327" w:name="_Toc391915688"/>
      <w:bookmarkStart w:id="328" w:name="_Toc391918065"/>
      <w:bookmarkStart w:id="329" w:name="_Toc392489489"/>
      <w:bookmarkStart w:id="330" w:name="_Toc392491824"/>
      <w:bookmarkStart w:id="331" w:name="_Toc392766465"/>
      <w:bookmarkStart w:id="332" w:name="_Toc393091751"/>
      <w:bookmarkStart w:id="333" w:name="_Toc393092460"/>
      <w:bookmarkStart w:id="334" w:name="_Toc394048054"/>
      <w:bookmarkStart w:id="335" w:name="_Toc394048309"/>
      <w:bookmarkStart w:id="336" w:name="_Toc394048564"/>
      <w:bookmarkStart w:id="337" w:name="_Toc391915689"/>
      <w:bookmarkStart w:id="338" w:name="_Toc391918066"/>
      <w:bookmarkStart w:id="339" w:name="_Toc392489490"/>
      <w:bookmarkStart w:id="340" w:name="_Toc392491825"/>
      <w:bookmarkStart w:id="341" w:name="_Toc392766466"/>
      <w:bookmarkStart w:id="342" w:name="_Toc393091752"/>
      <w:bookmarkStart w:id="343" w:name="_Toc393092461"/>
      <w:bookmarkStart w:id="344" w:name="_Toc394048055"/>
      <w:bookmarkStart w:id="345" w:name="_Toc394048310"/>
      <w:bookmarkStart w:id="346" w:name="_Toc394048565"/>
      <w:bookmarkStart w:id="347" w:name="_Toc391915690"/>
      <w:bookmarkStart w:id="348" w:name="_Toc391918067"/>
      <w:bookmarkStart w:id="349" w:name="_Toc392489491"/>
      <w:bookmarkStart w:id="350" w:name="_Toc392491826"/>
      <w:bookmarkStart w:id="351" w:name="_Toc392766467"/>
      <w:bookmarkStart w:id="352" w:name="_Toc393091753"/>
      <w:bookmarkStart w:id="353" w:name="_Toc393092462"/>
      <w:bookmarkStart w:id="354" w:name="_Toc394048056"/>
      <w:bookmarkStart w:id="355" w:name="_Toc394048311"/>
      <w:bookmarkStart w:id="356" w:name="_Toc394048566"/>
      <w:bookmarkStart w:id="357" w:name="_Toc391915691"/>
      <w:bookmarkStart w:id="358" w:name="_Toc391918068"/>
      <w:bookmarkStart w:id="359" w:name="_Toc392489492"/>
      <w:bookmarkStart w:id="360" w:name="_Toc392491827"/>
      <w:bookmarkStart w:id="361" w:name="_Toc392766468"/>
      <w:bookmarkStart w:id="362" w:name="_Toc393091754"/>
      <w:bookmarkStart w:id="363" w:name="_Toc393092463"/>
      <w:bookmarkStart w:id="364" w:name="_Toc394048057"/>
      <w:bookmarkStart w:id="365" w:name="_Toc394048312"/>
      <w:bookmarkStart w:id="366" w:name="_Toc394048567"/>
      <w:bookmarkStart w:id="367" w:name="_Toc391915692"/>
      <w:bookmarkStart w:id="368" w:name="_Toc391918069"/>
      <w:bookmarkStart w:id="369" w:name="_Toc392489493"/>
      <w:bookmarkStart w:id="370" w:name="_Toc392491828"/>
      <w:bookmarkStart w:id="371" w:name="_Toc392766469"/>
      <w:bookmarkStart w:id="372" w:name="_Toc393091755"/>
      <w:bookmarkStart w:id="373" w:name="_Toc393092464"/>
      <w:bookmarkStart w:id="374" w:name="_Toc394048058"/>
      <w:bookmarkStart w:id="375" w:name="_Toc394048313"/>
      <w:bookmarkStart w:id="376" w:name="_Toc394048568"/>
      <w:bookmarkStart w:id="377" w:name="_Toc391915693"/>
      <w:bookmarkStart w:id="378" w:name="_Toc391918070"/>
      <w:bookmarkStart w:id="379" w:name="_Toc392489494"/>
      <w:bookmarkStart w:id="380" w:name="_Toc392491829"/>
      <w:bookmarkStart w:id="381" w:name="_Toc392766470"/>
      <w:bookmarkStart w:id="382" w:name="_Toc393091756"/>
      <w:bookmarkStart w:id="383" w:name="_Toc393092465"/>
      <w:bookmarkStart w:id="384" w:name="_Toc394048059"/>
      <w:bookmarkStart w:id="385" w:name="_Toc394048314"/>
      <w:bookmarkStart w:id="386" w:name="_Toc394048569"/>
      <w:bookmarkStart w:id="387" w:name="_Toc391915694"/>
      <w:bookmarkStart w:id="388" w:name="_Toc391918071"/>
      <w:bookmarkStart w:id="389" w:name="_Toc392489495"/>
      <w:bookmarkStart w:id="390" w:name="_Toc392491830"/>
      <w:bookmarkStart w:id="391" w:name="_Toc392766471"/>
      <w:bookmarkStart w:id="392" w:name="_Toc393091757"/>
      <w:bookmarkStart w:id="393" w:name="_Toc393092466"/>
      <w:bookmarkStart w:id="394" w:name="_Toc394048060"/>
      <w:bookmarkStart w:id="395" w:name="_Toc394048315"/>
      <w:bookmarkStart w:id="396" w:name="_Toc394048570"/>
      <w:bookmarkStart w:id="397" w:name="_Toc391915695"/>
      <w:bookmarkStart w:id="398" w:name="_Toc391918072"/>
      <w:bookmarkStart w:id="399" w:name="_Toc392489496"/>
      <w:bookmarkStart w:id="400" w:name="_Toc392491831"/>
      <w:bookmarkStart w:id="401" w:name="_Toc392766472"/>
      <w:bookmarkStart w:id="402" w:name="_Toc393091758"/>
      <w:bookmarkStart w:id="403" w:name="_Toc393092467"/>
      <w:bookmarkStart w:id="404" w:name="_Toc394048061"/>
      <w:bookmarkStart w:id="405" w:name="_Toc394048316"/>
      <w:bookmarkStart w:id="406" w:name="_Toc394048571"/>
      <w:bookmarkStart w:id="407" w:name="_Toc391915696"/>
      <w:bookmarkStart w:id="408" w:name="_Toc391918073"/>
      <w:bookmarkStart w:id="409" w:name="_Toc392489497"/>
      <w:bookmarkStart w:id="410" w:name="_Toc392491832"/>
      <w:bookmarkStart w:id="411" w:name="_Toc392766473"/>
      <w:bookmarkStart w:id="412" w:name="_Toc393091759"/>
      <w:bookmarkStart w:id="413" w:name="_Toc393092468"/>
      <w:bookmarkStart w:id="414" w:name="_Toc394048062"/>
      <w:bookmarkStart w:id="415" w:name="_Toc394048317"/>
      <w:bookmarkStart w:id="416" w:name="_Toc394048572"/>
      <w:bookmarkStart w:id="417" w:name="_Toc391915697"/>
      <w:bookmarkStart w:id="418" w:name="_Toc391918074"/>
      <w:bookmarkStart w:id="419" w:name="_Toc392489498"/>
      <w:bookmarkStart w:id="420" w:name="_Toc392491833"/>
      <w:bookmarkStart w:id="421" w:name="_Toc392766474"/>
      <w:bookmarkStart w:id="422" w:name="_Toc393091760"/>
      <w:bookmarkStart w:id="423" w:name="_Toc393092469"/>
      <w:bookmarkStart w:id="424" w:name="_Toc394048063"/>
      <w:bookmarkStart w:id="425" w:name="_Toc394048318"/>
      <w:bookmarkStart w:id="426" w:name="_Toc394048573"/>
      <w:bookmarkStart w:id="427" w:name="_Toc391915698"/>
      <w:bookmarkStart w:id="428" w:name="_Toc391918075"/>
      <w:bookmarkStart w:id="429" w:name="_Toc392489499"/>
      <w:bookmarkStart w:id="430" w:name="_Toc392491834"/>
      <w:bookmarkStart w:id="431" w:name="_Toc392766475"/>
      <w:bookmarkStart w:id="432" w:name="_Toc393091761"/>
      <w:bookmarkStart w:id="433" w:name="_Toc393092470"/>
      <w:bookmarkStart w:id="434" w:name="_Toc394048064"/>
      <w:bookmarkStart w:id="435" w:name="_Toc394048319"/>
      <w:bookmarkStart w:id="436" w:name="_Toc394048574"/>
      <w:bookmarkStart w:id="437" w:name="_Toc391915699"/>
      <w:bookmarkStart w:id="438" w:name="_Toc391918076"/>
      <w:bookmarkStart w:id="439" w:name="_Toc392489500"/>
      <w:bookmarkStart w:id="440" w:name="_Toc392491835"/>
      <w:bookmarkStart w:id="441" w:name="_Toc392766476"/>
      <w:bookmarkStart w:id="442" w:name="_Toc393091762"/>
      <w:bookmarkStart w:id="443" w:name="_Toc393092471"/>
      <w:bookmarkStart w:id="444" w:name="_Toc394048065"/>
      <w:bookmarkStart w:id="445" w:name="_Toc394048320"/>
      <w:bookmarkStart w:id="446" w:name="_Toc394048575"/>
      <w:bookmarkStart w:id="447" w:name="_Toc391915700"/>
      <w:bookmarkStart w:id="448" w:name="_Toc391918077"/>
      <w:bookmarkStart w:id="449" w:name="_Toc392489501"/>
      <w:bookmarkStart w:id="450" w:name="_Toc392491836"/>
      <w:bookmarkStart w:id="451" w:name="_Toc392766477"/>
      <w:bookmarkStart w:id="452" w:name="_Toc393091763"/>
      <w:bookmarkStart w:id="453" w:name="_Toc393092472"/>
      <w:bookmarkStart w:id="454" w:name="_Toc394048066"/>
      <w:bookmarkStart w:id="455" w:name="_Toc394048321"/>
      <w:bookmarkStart w:id="456" w:name="_Toc394048576"/>
      <w:bookmarkStart w:id="457" w:name="_Toc391915701"/>
      <w:bookmarkStart w:id="458" w:name="_Toc391918078"/>
      <w:bookmarkStart w:id="459" w:name="_Toc392489502"/>
      <w:bookmarkStart w:id="460" w:name="_Toc392491837"/>
      <w:bookmarkStart w:id="461" w:name="_Toc392766478"/>
      <w:bookmarkStart w:id="462" w:name="_Toc393091764"/>
      <w:bookmarkStart w:id="463" w:name="_Toc393092473"/>
      <w:bookmarkStart w:id="464" w:name="_Toc394048067"/>
      <w:bookmarkStart w:id="465" w:name="_Toc394048322"/>
      <w:bookmarkStart w:id="466" w:name="_Toc394048577"/>
      <w:bookmarkStart w:id="467" w:name="_Toc391915702"/>
      <w:bookmarkStart w:id="468" w:name="_Toc391918079"/>
      <w:bookmarkStart w:id="469" w:name="_Toc392489503"/>
      <w:bookmarkStart w:id="470" w:name="_Toc392491838"/>
      <w:bookmarkStart w:id="471" w:name="_Toc392766479"/>
      <w:bookmarkStart w:id="472" w:name="_Toc393091765"/>
      <w:bookmarkStart w:id="473" w:name="_Toc393092474"/>
      <w:bookmarkStart w:id="474" w:name="_Toc394048068"/>
      <w:bookmarkStart w:id="475" w:name="_Toc394048323"/>
      <w:bookmarkStart w:id="476" w:name="_Toc394048578"/>
      <w:bookmarkStart w:id="477" w:name="_Toc391915703"/>
      <w:bookmarkStart w:id="478" w:name="_Toc391918080"/>
      <w:bookmarkStart w:id="479" w:name="_Toc392489504"/>
      <w:bookmarkStart w:id="480" w:name="_Toc392491839"/>
      <w:bookmarkStart w:id="481" w:name="_Toc392766480"/>
      <w:bookmarkStart w:id="482" w:name="_Toc393091766"/>
      <w:bookmarkStart w:id="483" w:name="_Toc393092475"/>
      <w:bookmarkStart w:id="484" w:name="_Toc394048069"/>
      <w:bookmarkStart w:id="485" w:name="_Toc394048324"/>
      <w:bookmarkStart w:id="486" w:name="_Toc394048579"/>
      <w:bookmarkStart w:id="487" w:name="_Toc391915704"/>
      <w:bookmarkStart w:id="488" w:name="_Toc391918081"/>
      <w:bookmarkStart w:id="489" w:name="_Toc392489505"/>
      <w:bookmarkStart w:id="490" w:name="_Toc392491840"/>
      <w:bookmarkStart w:id="491" w:name="_Toc392766481"/>
      <w:bookmarkStart w:id="492" w:name="_Toc393091767"/>
      <w:bookmarkStart w:id="493" w:name="_Toc393092476"/>
      <w:bookmarkStart w:id="494" w:name="_Toc394048070"/>
      <w:bookmarkStart w:id="495" w:name="_Toc394048325"/>
      <w:bookmarkStart w:id="496" w:name="_Toc394048580"/>
      <w:bookmarkStart w:id="497" w:name="_Toc391915705"/>
      <w:bookmarkStart w:id="498" w:name="_Toc391918082"/>
      <w:bookmarkStart w:id="499" w:name="_Toc392489506"/>
      <w:bookmarkStart w:id="500" w:name="_Toc392491841"/>
      <w:bookmarkStart w:id="501" w:name="_Toc392766482"/>
      <w:bookmarkStart w:id="502" w:name="_Toc393091768"/>
      <w:bookmarkStart w:id="503" w:name="_Toc393092477"/>
      <w:bookmarkStart w:id="504" w:name="_Toc394048071"/>
      <w:bookmarkStart w:id="505" w:name="_Toc394048326"/>
      <w:bookmarkStart w:id="506" w:name="_Toc394048581"/>
      <w:bookmarkStart w:id="507" w:name="_Toc391915706"/>
      <w:bookmarkStart w:id="508" w:name="_Toc391918083"/>
      <w:bookmarkStart w:id="509" w:name="_Toc392489507"/>
      <w:bookmarkStart w:id="510" w:name="_Toc392491842"/>
      <w:bookmarkStart w:id="511" w:name="_Toc392766483"/>
      <w:bookmarkStart w:id="512" w:name="_Toc393091769"/>
      <w:bookmarkStart w:id="513" w:name="_Toc393092478"/>
      <w:bookmarkStart w:id="514" w:name="_Toc394048072"/>
      <w:bookmarkStart w:id="515" w:name="_Toc394048327"/>
      <w:bookmarkStart w:id="516" w:name="_Toc394048582"/>
      <w:bookmarkStart w:id="517" w:name="_Toc391915707"/>
      <w:bookmarkStart w:id="518" w:name="_Toc391918084"/>
      <w:bookmarkStart w:id="519" w:name="_Toc392489508"/>
      <w:bookmarkStart w:id="520" w:name="_Toc392491843"/>
      <w:bookmarkStart w:id="521" w:name="_Toc392766484"/>
      <w:bookmarkStart w:id="522" w:name="_Toc393091770"/>
      <w:bookmarkStart w:id="523" w:name="_Toc393092479"/>
      <w:bookmarkStart w:id="524" w:name="_Toc394048073"/>
      <w:bookmarkStart w:id="525" w:name="_Toc394048328"/>
      <w:bookmarkStart w:id="526" w:name="_Toc394048583"/>
      <w:bookmarkStart w:id="527" w:name="_Toc391915708"/>
      <w:bookmarkStart w:id="528" w:name="_Toc391918085"/>
      <w:bookmarkStart w:id="529" w:name="_Toc392489509"/>
      <w:bookmarkStart w:id="530" w:name="_Toc392491844"/>
      <w:bookmarkStart w:id="531" w:name="_Toc392766485"/>
      <w:bookmarkStart w:id="532" w:name="_Toc393091771"/>
      <w:bookmarkStart w:id="533" w:name="_Toc393092480"/>
      <w:bookmarkStart w:id="534" w:name="_Toc394048074"/>
      <w:bookmarkStart w:id="535" w:name="_Toc394048329"/>
      <w:bookmarkStart w:id="536" w:name="_Toc394048584"/>
      <w:bookmarkStart w:id="537" w:name="_Toc391915709"/>
      <w:bookmarkStart w:id="538" w:name="_Toc391918086"/>
      <w:bookmarkStart w:id="539" w:name="_Toc392489510"/>
      <w:bookmarkStart w:id="540" w:name="_Toc392491845"/>
      <w:bookmarkStart w:id="541" w:name="_Toc392766486"/>
      <w:bookmarkStart w:id="542" w:name="_Toc393091772"/>
      <w:bookmarkStart w:id="543" w:name="_Toc393092481"/>
      <w:bookmarkStart w:id="544" w:name="_Toc394048075"/>
      <w:bookmarkStart w:id="545" w:name="_Toc394048330"/>
      <w:bookmarkStart w:id="546" w:name="_Toc394048585"/>
      <w:bookmarkStart w:id="547" w:name="_Toc391915710"/>
      <w:bookmarkStart w:id="548" w:name="_Toc391918087"/>
      <w:bookmarkStart w:id="549" w:name="_Toc392489511"/>
      <w:bookmarkStart w:id="550" w:name="_Toc392491846"/>
      <w:bookmarkStart w:id="551" w:name="_Toc392766487"/>
      <w:bookmarkStart w:id="552" w:name="_Toc393091773"/>
      <w:bookmarkStart w:id="553" w:name="_Toc393092482"/>
      <w:bookmarkStart w:id="554" w:name="_Toc394048076"/>
      <w:bookmarkStart w:id="555" w:name="_Toc394048331"/>
      <w:bookmarkStart w:id="556" w:name="_Toc394048586"/>
      <w:bookmarkStart w:id="557" w:name="_Toc391915711"/>
      <w:bookmarkStart w:id="558" w:name="_Toc391918088"/>
      <w:bookmarkStart w:id="559" w:name="_Toc392489512"/>
      <w:bookmarkStart w:id="560" w:name="_Toc392491847"/>
      <w:bookmarkStart w:id="561" w:name="_Toc392766488"/>
      <w:bookmarkStart w:id="562" w:name="_Toc393091774"/>
      <w:bookmarkStart w:id="563" w:name="_Toc393092483"/>
      <w:bookmarkStart w:id="564" w:name="_Toc394048077"/>
      <w:bookmarkStart w:id="565" w:name="_Toc394048332"/>
      <w:bookmarkStart w:id="566" w:name="_Toc394048587"/>
      <w:bookmarkStart w:id="567" w:name="_Toc391915712"/>
      <w:bookmarkStart w:id="568" w:name="_Toc391918089"/>
      <w:bookmarkStart w:id="569" w:name="_Toc392489513"/>
      <w:bookmarkStart w:id="570" w:name="_Toc392491848"/>
      <w:bookmarkStart w:id="571" w:name="_Toc392766489"/>
      <w:bookmarkStart w:id="572" w:name="_Toc393091775"/>
      <w:bookmarkStart w:id="573" w:name="_Toc393092484"/>
      <w:bookmarkStart w:id="574" w:name="_Toc394048078"/>
      <w:bookmarkStart w:id="575" w:name="_Toc394048333"/>
      <w:bookmarkStart w:id="576" w:name="_Toc394048588"/>
      <w:bookmarkStart w:id="577" w:name="_Toc391915713"/>
      <w:bookmarkStart w:id="578" w:name="_Toc391918090"/>
      <w:bookmarkStart w:id="579" w:name="_Toc392489514"/>
      <w:bookmarkStart w:id="580" w:name="_Toc392491849"/>
      <w:bookmarkStart w:id="581" w:name="_Toc392766490"/>
      <w:bookmarkStart w:id="582" w:name="_Toc393091776"/>
      <w:bookmarkStart w:id="583" w:name="_Toc393092485"/>
      <w:bookmarkStart w:id="584" w:name="_Toc394048079"/>
      <w:bookmarkStart w:id="585" w:name="_Toc394048334"/>
      <w:bookmarkStart w:id="586" w:name="_Toc394048589"/>
      <w:bookmarkStart w:id="587" w:name="_Toc391915714"/>
      <w:bookmarkStart w:id="588" w:name="_Toc391918091"/>
      <w:bookmarkStart w:id="589" w:name="_Toc392489515"/>
      <w:bookmarkStart w:id="590" w:name="_Toc392491850"/>
      <w:bookmarkStart w:id="591" w:name="_Toc392766491"/>
      <w:bookmarkStart w:id="592" w:name="_Toc393091777"/>
      <w:bookmarkStart w:id="593" w:name="_Toc393092486"/>
      <w:bookmarkStart w:id="594" w:name="_Toc394048080"/>
      <w:bookmarkStart w:id="595" w:name="_Toc394048335"/>
      <w:bookmarkStart w:id="596" w:name="_Toc394048590"/>
      <w:bookmarkStart w:id="597" w:name="_Toc391915715"/>
      <w:bookmarkStart w:id="598" w:name="_Toc391918092"/>
      <w:bookmarkStart w:id="599" w:name="_Toc392489516"/>
      <w:bookmarkStart w:id="600" w:name="_Toc392491851"/>
      <w:bookmarkStart w:id="601" w:name="_Toc392766492"/>
      <w:bookmarkStart w:id="602" w:name="_Toc393091778"/>
      <w:bookmarkStart w:id="603" w:name="_Toc393092487"/>
      <w:bookmarkStart w:id="604" w:name="_Toc394048081"/>
      <w:bookmarkStart w:id="605" w:name="_Toc394048336"/>
      <w:bookmarkStart w:id="606" w:name="_Toc394048591"/>
      <w:bookmarkStart w:id="607" w:name="_Toc391915716"/>
      <w:bookmarkStart w:id="608" w:name="_Toc391918093"/>
      <w:bookmarkStart w:id="609" w:name="_Toc392489517"/>
      <w:bookmarkStart w:id="610" w:name="_Toc392491852"/>
      <w:bookmarkStart w:id="611" w:name="_Toc392766493"/>
      <w:bookmarkStart w:id="612" w:name="_Toc393091779"/>
      <w:bookmarkStart w:id="613" w:name="_Toc393092488"/>
      <w:bookmarkStart w:id="614" w:name="_Toc394048082"/>
      <w:bookmarkStart w:id="615" w:name="_Toc394048337"/>
      <w:bookmarkStart w:id="616" w:name="_Toc394048592"/>
      <w:bookmarkStart w:id="617" w:name="_Toc391915717"/>
      <w:bookmarkStart w:id="618" w:name="_Toc391918094"/>
      <w:bookmarkStart w:id="619" w:name="_Toc392489518"/>
      <w:bookmarkStart w:id="620" w:name="_Toc392491853"/>
      <w:bookmarkStart w:id="621" w:name="_Toc392766494"/>
      <w:bookmarkStart w:id="622" w:name="_Toc393091780"/>
      <w:bookmarkStart w:id="623" w:name="_Toc393092489"/>
      <w:bookmarkStart w:id="624" w:name="_Toc394048083"/>
      <w:bookmarkStart w:id="625" w:name="_Toc394048338"/>
      <w:bookmarkStart w:id="626" w:name="_Toc394048593"/>
      <w:bookmarkStart w:id="627" w:name="_Toc391915718"/>
      <w:bookmarkStart w:id="628" w:name="_Toc391918095"/>
      <w:bookmarkStart w:id="629" w:name="_Toc392489519"/>
      <w:bookmarkStart w:id="630" w:name="_Toc392491854"/>
      <w:bookmarkStart w:id="631" w:name="_Toc392766495"/>
      <w:bookmarkStart w:id="632" w:name="_Toc393091781"/>
      <w:bookmarkStart w:id="633" w:name="_Toc393092490"/>
      <w:bookmarkStart w:id="634" w:name="_Toc394048084"/>
      <w:bookmarkStart w:id="635" w:name="_Toc394048339"/>
      <w:bookmarkStart w:id="636" w:name="_Toc394048594"/>
      <w:bookmarkStart w:id="637" w:name="_Toc391915719"/>
      <w:bookmarkStart w:id="638" w:name="_Toc391918096"/>
      <w:bookmarkStart w:id="639" w:name="_Toc392489520"/>
      <w:bookmarkStart w:id="640" w:name="_Toc392491855"/>
      <w:bookmarkStart w:id="641" w:name="_Toc392766496"/>
      <w:bookmarkStart w:id="642" w:name="_Toc393091782"/>
      <w:bookmarkStart w:id="643" w:name="_Toc393092491"/>
      <w:bookmarkStart w:id="644" w:name="_Toc394048085"/>
      <w:bookmarkStart w:id="645" w:name="_Toc394048340"/>
      <w:bookmarkStart w:id="646" w:name="_Toc394048595"/>
      <w:bookmarkStart w:id="647" w:name="_Toc391915720"/>
      <w:bookmarkStart w:id="648" w:name="_Toc391918097"/>
      <w:bookmarkStart w:id="649" w:name="_Toc392489521"/>
      <w:bookmarkStart w:id="650" w:name="_Toc392491856"/>
      <w:bookmarkStart w:id="651" w:name="_Toc392766497"/>
      <w:bookmarkStart w:id="652" w:name="_Toc393091783"/>
      <w:bookmarkStart w:id="653" w:name="_Toc393092492"/>
      <w:bookmarkStart w:id="654" w:name="_Toc394048086"/>
      <w:bookmarkStart w:id="655" w:name="_Toc394048341"/>
      <w:bookmarkStart w:id="656" w:name="_Toc394048596"/>
      <w:bookmarkStart w:id="657" w:name="_Toc391915721"/>
      <w:bookmarkStart w:id="658" w:name="_Toc391918098"/>
      <w:bookmarkStart w:id="659" w:name="_Toc392489522"/>
      <w:bookmarkStart w:id="660" w:name="_Toc392491857"/>
      <w:bookmarkStart w:id="661" w:name="_Toc392766498"/>
      <w:bookmarkStart w:id="662" w:name="_Toc393091784"/>
      <w:bookmarkStart w:id="663" w:name="_Toc393092493"/>
      <w:bookmarkStart w:id="664" w:name="_Toc394048087"/>
      <w:bookmarkStart w:id="665" w:name="_Toc394048342"/>
      <w:bookmarkStart w:id="666" w:name="_Toc394048597"/>
      <w:bookmarkStart w:id="667" w:name="_Toc391915722"/>
      <w:bookmarkStart w:id="668" w:name="_Toc391918099"/>
      <w:bookmarkStart w:id="669" w:name="_Toc392489523"/>
      <w:bookmarkStart w:id="670" w:name="_Toc392491858"/>
      <w:bookmarkStart w:id="671" w:name="_Toc392766499"/>
      <w:bookmarkStart w:id="672" w:name="_Toc393091785"/>
      <w:bookmarkStart w:id="673" w:name="_Toc393092494"/>
      <w:bookmarkStart w:id="674" w:name="_Toc394048088"/>
      <w:bookmarkStart w:id="675" w:name="_Toc394048343"/>
      <w:bookmarkStart w:id="676" w:name="_Toc394048598"/>
      <w:bookmarkStart w:id="677" w:name="_Toc391915723"/>
      <w:bookmarkStart w:id="678" w:name="_Toc391918100"/>
      <w:bookmarkStart w:id="679" w:name="_Toc392489524"/>
      <w:bookmarkStart w:id="680" w:name="_Toc392491859"/>
      <w:bookmarkStart w:id="681" w:name="_Toc392766500"/>
      <w:bookmarkStart w:id="682" w:name="_Toc393091786"/>
      <w:bookmarkStart w:id="683" w:name="_Toc393092495"/>
      <w:bookmarkStart w:id="684" w:name="_Toc394048089"/>
      <w:bookmarkStart w:id="685" w:name="_Toc394048344"/>
      <w:bookmarkStart w:id="686" w:name="_Toc394048599"/>
      <w:bookmarkStart w:id="687" w:name="_Toc391915724"/>
      <w:bookmarkStart w:id="688" w:name="_Toc391918101"/>
      <w:bookmarkStart w:id="689" w:name="_Toc392489525"/>
      <w:bookmarkStart w:id="690" w:name="_Toc392491860"/>
      <w:bookmarkStart w:id="691" w:name="_Toc392766501"/>
      <w:bookmarkStart w:id="692" w:name="_Toc393091787"/>
      <w:bookmarkStart w:id="693" w:name="_Toc393092496"/>
      <w:bookmarkStart w:id="694" w:name="_Toc394048090"/>
      <w:bookmarkStart w:id="695" w:name="_Toc394048345"/>
      <w:bookmarkStart w:id="696" w:name="_Toc394048600"/>
      <w:bookmarkStart w:id="697" w:name="_Toc391915725"/>
      <w:bookmarkStart w:id="698" w:name="_Toc391918102"/>
      <w:bookmarkStart w:id="699" w:name="_Toc392489526"/>
      <w:bookmarkStart w:id="700" w:name="_Toc392491861"/>
      <w:bookmarkStart w:id="701" w:name="_Toc392766502"/>
      <w:bookmarkStart w:id="702" w:name="_Toc393091788"/>
      <w:bookmarkStart w:id="703" w:name="_Toc393092497"/>
      <w:bookmarkStart w:id="704" w:name="_Toc394048091"/>
      <w:bookmarkStart w:id="705" w:name="_Toc394048346"/>
      <w:bookmarkStart w:id="706" w:name="_Toc394048601"/>
      <w:bookmarkStart w:id="707" w:name="_Toc391915726"/>
      <w:bookmarkStart w:id="708" w:name="_Toc391918103"/>
      <w:bookmarkStart w:id="709" w:name="_Toc392489527"/>
      <w:bookmarkStart w:id="710" w:name="_Toc392491862"/>
      <w:bookmarkStart w:id="711" w:name="_Toc392766503"/>
      <w:bookmarkStart w:id="712" w:name="_Toc393091789"/>
      <w:bookmarkStart w:id="713" w:name="_Toc393092498"/>
      <w:bookmarkStart w:id="714" w:name="_Toc394048092"/>
      <w:bookmarkStart w:id="715" w:name="_Toc394048347"/>
      <w:bookmarkStart w:id="716" w:name="_Toc394048602"/>
      <w:bookmarkStart w:id="717" w:name="_Toc391915727"/>
      <w:bookmarkStart w:id="718" w:name="_Toc391918104"/>
      <w:bookmarkStart w:id="719" w:name="_Toc392489528"/>
      <w:bookmarkStart w:id="720" w:name="_Toc392491863"/>
      <w:bookmarkStart w:id="721" w:name="_Toc392766504"/>
      <w:bookmarkStart w:id="722" w:name="_Toc393091790"/>
      <w:bookmarkStart w:id="723" w:name="_Toc393092499"/>
      <w:bookmarkStart w:id="724" w:name="_Toc394048093"/>
      <w:bookmarkStart w:id="725" w:name="_Toc394048348"/>
      <w:bookmarkStart w:id="726" w:name="_Toc394048603"/>
      <w:bookmarkStart w:id="727" w:name="_Toc391915728"/>
      <w:bookmarkStart w:id="728" w:name="_Toc391918105"/>
      <w:bookmarkStart w:id="729" w:name="_Toc392489529"/>
      <w:bookmarkStart w:id="730" w:name="_Toc392491864"/>
      <w:bookmarkStart w:id="731" w:name="_Toc392766505"/>
      <w:bookmarkStart w:id="732" w:name="_Toc393091791"/>
      <w:bookmarkStart w:id="733" w:name="_Toc393092500"/>
      <w:bookmarkStart w:id="734" w:name="_Toc394048094"/>
      <w:bookmarkStart w:id="735" w:name="_Toc394048349"/>
      <w:bookmarkStart w:id="736" w:name="_Toc394048604"/>
      <w:bookmarkStart w:id="737" w:name="_Toc391239472"/>
      <w:bookmarkStart w:id="738" w:name="_Toc391239557"/>
      <w:bookmarkStart w:id="739" w:name="_Toc391239660"/>
      <w:bookmarkStart w:id="740" w:name="_Toc391239747"/>
      <w:bookmarkStart w:id="741" w:name="_Toc391239833"/>
      <w:bookmarkStart w:id="742" w:name="_Toc391239919"/>
      <w:bookmarkStart w:id="743" w:name="_Toc391240005"/>
      <w:bookmarkStart w:id="744" w:name="_Toc391240091"/>
      <w:bookmarkStart w:id="745" w:name="_Toc391240177"/>
      <w:bookmarkStart w:id="746" w:name="_Toc391240262"/>
      <w:bookmarkStart w:id="747" w:name="_Toc391240349"/>
      <w:bookmarkStart w:id="748" w:name="_Toc391241157"/>
      <w:bookmarkStart w:id="749" w:name="_Toc391241249"/>
      <w:bookmarkStart w:id="750" w:name="_Toc391241337"/>
      <w:bookmarkStart w:id="751" w:name="_Toc391241597"/>
      <w:bookmarkStart w:id="752" w:name="_Toc391241694"/>
      <w:bookmarkStart w:id="753" w:name="_Toc391243073"/>
      <w:bookmarkStart w:id="754" w:name="_Toc391244564"/>
      <w:bookmarkStart w:id="755" w:name="_Toc391244649"/>
      <w:bookmarkStart w:id="756" w:name="_Toc391915729"/>
      <w:bookmarkStart w:id="757" w:name="_Toc391918106"/>
      <w:bookmarkStart w:id="758" w:name="_Toc392489530"/>
      <w:bookmarkStart w:id="759" w:name="_Toc392491865"/>
      <w:bookmarkStart w:id="760" w:name="_Toc392766506"/>
      <w:bookmarkStart w:id="761" w:name="_Toc393091792"/>
      <w:bookmarkStart w:id="762" w:name="_Toc393092501"/>
      <w:bookmarkStart w:id="763" w:name="_Toc394048095"/>
      <w:bookmarkStart w:id="764" w:name="_Toc394048350"/>
      <w:bookmarkStart w:id="765" w:name="_Toc394048605"/>
      <w:bookmarkStart w:id="766" w:name="_Toc396139361"/>
      <w:bookmarkStart w:id="767" w:name="_Toc396144519"/>
      <w:bookmarkStart w:id="768" w:name="_Toc396722141"/>
      <w:bookmarkStart w:id="769" w:name="_Toc411425003"/>
      <w:bookmarkStart w:id="770" w:name="_Toc68683766"/>
      <w:bookmarkStart w:id="771" w:name="_Toc292957187"/>
      <w:bookmarkStart w:id="772" w:name="_Toc293058724"/>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r>
        <w:t>REFERENCE CONCEPT</w:t>
      </w:r>
      <w:bookmarkEnd w:id="766"/>
      <w:bookmarkEnd w:id="767"/>
      <w:bookmarkEnd w:id="768"/>
      <w:bookmarkEnd w:id="769"/>
    </w:p>
    <w:p w14:paraId="4FC2BB18" w14:textId="77777777" w:rsidR="00087160" w:rsidRDefault="00087160" w:rsidP="00087160">
      <w:pPr>
        <w:pStyle w:val="BodyText2"/>
      </w:pPr>
    </w:p>
    <w:p w14:paraId="318ABDF3" w14:textId="2511BB2A" w:rsidR="00087160" w:rsidRPr="00087160" w:rsidRDefault="00CD1B48" w:rsidP="00087160">
      <w:pPr>
        <w:pStyle w:val="BodyText2"/>
      </w:pPr>
      <w:r>
        <w:t xml:space="preserve">The Ministry has developed </w:t>
      </w:r>
      <w:r w:rsidR="00E9537A">
        <w:t>following</w:t>
      </w:r>
      <w:r>
        <w:t xml:space="preserve"> a public consultation process the Reference Concept. </w:t>
      </w:r>
      <w:r w:rsidR="00D4229E">
        <w:t xml:space="preserve"> </w:t>
      </w:r>
      <w:r w:rsidR="00087160" w:rsidRPr="00087160">
        <w:t xml:space="preserve">The information provided in this section </w:t>
      </w:r>
      <w:r w:rsidR="005573E9">
        <w:t xml:space="preserve">summarizes </w:t>
      </w:r>
      <w:r w:rsidR="00087160" w:rsidRPr="00087160">
        <w:t xml:space="preserve">the major road </w:t>
      </w:r>
      <w:r>
        <w:t xml:space="preserve">and structure </w:t>
      </w:r>
      <w:r w:rsidR="00087160" w:rsidRPr="00087160">
        <w:t xml:space="preserve">features of the </w:t>
      </w:r>
      <w:r w:rsidR="00DD402C">
        <w:t>Bypass</w:t>
      </w:r>
      <w:r w:rsidR="00C841DD" w:rsidRPr="00087160">
        <w:t xml:space="preserve"> </w:t>
      </w:r>
      <w:r w:rsidR="00C841DD">
        <w:t xml:space="preserve">as </w:t>
      </w:r>
      <w:r w:rsidR="005573E9">
        <w:t>further detailed i</w:t>
      </w:r>
      <w:r w:rsidR="00C841DD">
        <w:t>n the Reference Concept</w:t>
      </w:r>
      <w:r w:rsidR="00087160" w:rsidRPr="00D856D2">
        <w:rPr>
          <w:b/>
        </w:rPr>
        <w:t>.</w:t>
      </w:r>
      <w:r w:rsidR="00087160" w:rsidRPr="00087160">
        <w:t xml:space="preserve">  </w:t>
      </w:r>
      <w:r w:rsidR="005573E9">
        <w:t xml:space="preserve">Any </w:t>
      </w:r>
      <w:r w:rsidR="00087160" w:rsidRPr="00087160">
        <w:t xml:space="preserve">dimensions or lengths </w:t>
      </w:r>
      <w:r w:rsidR="005573E9">
        <w:t xml:space="preserve">stated in this Section 200.2 </w:t>
      </w:r>
      <w:r w:rsidR="00087160" w:rsidRPr="00087160">
        <w:t>are estimates only.</w:t>
      </w:r>
      <w:r w:rsidR="00D4229E">
        <w:t xml:space="preserve"> </w:t>
      </w:r>
      <w:r w:rsidR="00087160" w:rsidRPr="00087160">
        <w:t xml:space="preserve"> </w:t>
      </w:r>
      <w:r w:rsidR="00382CDA" w:rsidRPr="0036717B">
        <w:t xml:space="preserve">Project Co </w:t>
      </w:r>
      <w:r w:rsidR="00087160" w:rsidRPr="0036717B">
        <w:t xml:space="preserve">is responsible to undertake all </w:t>
      </w:r>
      <w:r w:rsidR="0036717B" w:rsidRPr="008A6088">
        <w:t xml:space="preserve">design and </w:t>
      </w:r>
      <w:r w:rsidR="00087160" w:rsidRPr="0036717B">
        <w:t xml:space="preserve">construction necessary as shown </w:t>
      </w:r>
      <w:r w:rsidR="00445811" w:rsidRPr="008A6088">
        <w:t>in the Reference Concept</w:t>
      </w:r>
      <w:r w:rsidR="00087160" w:rsidRPr="0036717B">
        <w:t xml:space="preserve"> and as otherwise required to remove / construct / reconstruct all </w:t>
      </w:r>
      <w:r w:rsidR="00EB0376">
        <w:t>I</w:t>
      </w:r>
      <w:r w:rsidR="00E9537A" w:rsidRPr="0036717B">
        <w:t xml:space="preserve">nfrastructure </w:t>
      </w:r>
      <w:r w:rsidR="00087160" w:rsidRPr="0036717B">
        <w:t xml:space="preserve">necessary to build a safe, functional </w:t>
      </w:r>
      <w:r w:rsidR="008058B2">
        <w:t>Bypass</w:t>
      </w:r>
      <w:r w:rsidR="00087160" w:rsidRPr="0036717B">
        <w:t xml:space="preserve"> in accordance with the </w:t>
      </w:r>
      <w:r w:rsidR="00382CDA" w:rsidRPr="0036717B">
        <w:t>Technical Requirements</w:t>
      </w:r>
      <w:r w:rsidR="00087160" w:rsidRPr="0036717B">
        <w:t>.</w:t>
      </w:r>
    </w:p>
    <w:p w14:paraId="20CBBD7D" w14:textId="7DD6D9F5" w:rsidR="00087160" w:rsidRPr="002A5EDA" w:rsidRDefault="0054749C">
      <w:pPr>
        <w:pStyle w:val="PPP3"/>
        <w:rPr>
          <w:caps/>
        </w:rPr>
      </w:pPr>
      <w:bookmarkStart w:id="773" w:name="_Toc391915731"/>
      <w:bookmarkStart w:id="774" w:name="_Toc391918108"/>
      <w:bookmarkStart w:id="775" w:name="_Toc392489532"/>
      <w:bookmarkStart w:id="776" w:name="_Toc392491867"/>
      <w:bookmarkStart w:id="777" w:name="_Toc392766508"/>
      <w:bookmarkStart w:id="778" w:name="_Toc393091794"/>
      <w:bookmarkStart w:id="779" w:name="_Toc393092503"/>
      <w:bookmarkStart w:id="780" w:name="_Toc394048097"/>
      <w:bookmarkStart w:id="781" w:name="_Toc394048352"/>
      <w:bookmarkStart w:id="782" w:name="_Toc394048607"/>
      <w:bookmarkStart w:id="783" w:name="_Toc396139362"/>
      <w:bookmarkStart w:id="784" w:name="_Toc396144520"/>
      <w:bookmarkStart w:id="785" w:name="_Toc396722142"/>
      <w:bookmarkStart w:id="786" w:name="_Toc411425004"/>
      <w:bookmarkEnd w:id="773"/>
      <w:bookmarkEnd w:id="774"/>
      <w:bookmarkEnd w:id="775"/>
      <w:bookmarkEnd w:id="776"/>
      <w:bookmarkEnd w:id="777"/>
      <w:bookmarkEnd w:id="778"/>
      <w:bookmarkEnd w:id="779"/>
      <w:bookmarkEnd w:id="780"/>
      <w:bookmarkEnd w:id="781"/>
      <w:bookmarkEnd w:id="782"/>
      <w:r w:rsidRPr="002A5EDA">
        <w:t xml:space="preserve">Highway </w:t>
      </w:r>
      <w:r w:rsidR="00E9537A" w:rsidRPr="002A5EDA">
        <w:t>46</w:t>
      </w:r>
      <w:r w:rsidR="00BE29A7" w:rsidRPr="002A5EDA">
        <w:t xml:space="preserve"> </w:t>
      </w:r>
      <w:r w:rsidR="00E9537A" w:rsidRPr="002A5EDA">
        <w:t>/</w:t>
      </w:r>
      <w:r w:rsidR="00BE29A7" w:rsidRPr="002A5EDA">
        <w:t xml:space="preserve"> </w:t>
      </w:r>
      <w:r w:rsidR="00E9537A" w:rsidRPr="002A5EDA">
        <w:t xml:space="preserve">Highway 1 </w:t>
      </w:r>
      <w:r w:rsidR="00087160" w:rsidRPr="002A5EDA">
        <w:t xml:space="preserve">Interchange </w:t>
      </w:r>
      <w:r w:rsidR="00B451BF" w:rsidRPr="002A5EDA">
        <w:t>Near</w:t>
      </w:r>
      <w:r w:rsidR="00E9537A" w:rsidRPr="002A5EDA">
        <w:t xml:space="preserve"> </w:t>
      </w:r>
      <w:r w:rsidR="00087160" w:rsidRPr="002A5EDA">
        <w:t>Balgonie</w:t>
      </w:r>
      <w:bookmarkEnd w:id="783"/>
      <w:bookmarkEnd w:id="784"/>
      <w:bookmarkEnd w:id="785"/>
      <w:bookmarkEnd w:id="786"/>
      <w:r w:rsidR="00087160" w:rsidRPr="002A5EDA">
        <w:t xml:space="preserve"> </w:t>
      </w:r>
    </w:p>
    <w:p w14:paraId="43312C44" w14:textId="77777777" w:rsidR="00087160" w:rsidRPr="00087160" w:rsidRDefault="00087160" w:rsidP="00087160">
      <w:pPr>
        <w:pStyle w:val="BodyText2"/>
      </w:pPr>
    </w:p>
    <w:p w14:paraId="507C0DF6" w14:textId="7BAE8A84" w:rsidR="00087160" w:rsidRPr="00087160" w:rsidRDefault="00087160" w:rsidP="00087160">
      <w:pPr>
        <w:pStyle w:val="BodyText2"/>
      </w:pPr>
      <w:r w:rsidRPr="00087160">
        <w:lastRenderedPageBreak/>
        <w:t>The</w:t>
      </w:r>
      <w:r w:rsidR="008058B2">
        <w:t xml:space="preserve"> Reference Concept</w:t>
      </w:r>
      <w:r w:rsidRPr="00087160">
        <w:t xml:space="preserve"> interchange for this location</w:t>
      </w:r>
      <w:r w:rsidR="008058B2">
        <w:t xml:space="preserve"> </w:t>
      </w:r>
      <w:r w:rsidRPr="00087160">
        <w:t xml:space="preserve">is a </w:t>
      </w:r>
      <w:r w:rsidR="00232539">
        <w:t>D</w:t>
      </w:r>
      <w:r w:rsidRPr="00087160">
        <w:t>i</w:t>
      </w:r>
      <w:r w:rsidR="00C03B1E" w:rsidRPr="00087160">
        <w:t xml:space="preserve">amond </w:t>
      </w:r>
      <w:r w:rsidR="00232539">
        <w:t>I</w:t>
      </w:r>
      <w:r w:rsidR="00C03B1E" w:rsidRPr="00087160">
        <w:t>nterchange</w:t>
      </w:r>
      <w:r w:rsidRPr="00087160">
        <w:t xml:space="preserve">, with </w:t>
      </w:r>
      <w:r w:rsidR="0054749C">
        <w:t>Highway</w:t>
      </w:r>
      <w:r w:rsidR="0054749C" w:rsidRPr="00087160">
        <w:t xml:space="preserve"> </w:t>
      </w:r>
      <w:r w:rsidRPr="00087160">
        <w:t xml:space="preserve">46 overpassing </w:t>
      </w:r>
      <w:r w:rsidR="0054749C">
        <w:t>Highway</w:t>
      </w:r>
      <w:r w:rsidR="0054749C" w:rsidRPr="00087160">
        <w:t xml:space="preserve"> </w:t>
      </w:r>
      <w:r w:rsidRPr="00087160">
        <w:t xml:space="preserve">1.  All ramps are single lane.  The existing </w:t>
      </w:r>
      <w:r w:rsidR="0054749C">
        <w:t>Highway</w:t>
      </w:r>
      <w:r w:rsidR="0054749C" w:rsidRPr="00087160">
        <w:t xml:space="preserve"> </w:t>
      </w:r>
      <w:r w:rsidRPr="00087160">
        <w:t xml:space="preserve">46 is a </w:t>
      </w:r>
      <w:r w:rsidR="009121E5">
        <w:t>2</w:t>
      </w:r>
      <w:r w:rsidRPr="00087160">
        <w:t xml:space="preserve">-lane highway.  Through the interchange </w:t>
      </w:r>
      <w:r w:rsidR="0095518A">
        <w:t>1</w:t>
      </w:r>
      <w:r w:rsidRPr="00087160">
        <w:t xml:space="preserve"> lane in each direction is </w:t>
      </w:r>
      <w:r w:rsidR="00615D43">
        <w:t>planned</w:t>
      </w:r>
      <w:r w:rsidR="00615D43" w:rsidRPr="00087160">
        <w:t xml:space="preserve"> </w:t>
      </w:r>
      <w:r w:rsidRPr="00087160">
        <w:t xml:space="preserve">on </w:t>
      </w:r>
      <w:r w:rsidR="0054749C">
        <w:t>Highway</w:t>
      </w:r>
      <w:r w:rsidR="0054749C" w:rsidRPr="00087160">
        <w:t xml:space="preserve"> </w:t>
      </w:r>
      <w:r w:rsidRPr="00087160">
        <w:t xml:space="preserve">46 with channelization at the north intersection.  The south intersection is a </w:t>
      </w:r>
      <w:r w:rsidR="0095518A">
        <w:t>1</w:t>
      </w:r>
      <w:r w:rsidRPr="00087160">
        <w:t xml:space="preserve">-lane roundabout.  </w:t>
      </w:r>
      <w:r w:rsidRPr="00691F43">
        <w:t xml:space="preserve">Channelization </w:t>
      </w:r>
      <w:r w:rsidR="0013202E" w:rsidRPr="00691F43">
        <w:t xml:space="preserve">with traffic signals </w:t>
      </w:r>
      <w:r w:rsidRPr="00691F43">
        <w:t xml:space="preserve">is also </w:t>
      </w:r>
      <w:r w:rsidR="00615D43" w:rsidRPr="00691F43">
        <w:t xml:space="preserve">planned </w:t>
      </w:r>
      <w:r w:rsidRPr="00691F43">
        <w:t>at</w:t>
      </w:r>
      <w:r w:rsidR="004F56DE">
        <w:t xml:space="preserve"> the</w:t>
      </w:r>
      <w:r w:rsidRPr="00691F43">
        <w:t xml:space="preserve"> </w:t>
      </w:r>
      <w:r w:rsidR="0054749C" w:rsidRPr="00691F43">
        <w:t xml:space="preserve">Highway </w:t>
      </w:r>
      <w:r w:rsidR="004F56DE">
        <w:t>46/ Highway 364</w:t>
      </w:r>
      <w:r w:rsidR="0013202E" w:rsidRPr="00691F43">
        <w:t>, as well as a NB auxiliary lane between the north intersection and Highway 364</w:t>
      </w:r>
      <w:r w:rsidRPr="00691F43">
        <w:t>.</w:t>
      </w:r>
    </w:p>
    <w:p w14:paraId="4230675D" w14:textId="77777777" w:rsidR="00087160" w:rsidRPr="00087160" w:rsidRDefault="00087160" w:rsidP="00087160">
      <w:pPr>
        <w:pStyle w:val="BodyText2"/>
      </w:pPr>
    </w:p>
    <w:p w14:paraId="55FA422F" w14:textId="4C4A0D90" w:rsidR="00087160" w:rsidRPr="00087160" w:rsidRDefault="00087160" w:rsidP="00087160">
      <w:pPr>
        <w:pStyle w:val="BodyText2"/>
      </w:pPr>
      <w:r w:rsidRPr="00087160">
        <w:t xml:space="preserve">The existing </w:t>
      </w:r>
      <w:r w:rsidR="0054749C">
        <w:t>Highway</w:t>
      </w:r>
      <w:r w:rsidR="0054749C" w:rsidRPr="00087160">
        <w:t xml:space="preserve"> </w:t>
      </w:r>
      <w:r w:rsidRPr="00087160">
        <w:t xml:space="preserve">364 is </w:t>
      </w:r>
      <w:r w:rsidR="00D6520C">
        <w:t>relocated</w:t>
      </w:r>
      <w:r w:rsidRPr="00087160">
        <w:t xml:space="preserve"> to intersect </w:t>
      </w:r>
      <w:r w:rsidR="0054749C">
        <w:t>Highway</w:t>
      </w:r>
      <w:r w:rsidR="0054749C" w:rsidRPr="00087160">
        <w:t xml:space="preserve"> </w:t>
      </w:r>
      <w:r w:rsidRPr="00087160">
        <w:t xml:space="preserve">46 north of the </w:t>
      </w:r>
      <w:r w:rsidR="00D6520C">
        <w:t>diamond</w:t>
      </w:r>
      <w:r w:rsidR="00C03B1E" w:rsidRPr="00087160">
        <w:t xml:space="preserve"> </w:t>
      </w:r>
      <w:r w:rsidRPr="00087160">
        <w:t xml:space="preserve">intersection, located beyond the ramp terminal ends. </w:t>
      </w:r>
      <w:r w:rsidR="00D4229E">
        <w:t xml:space="preserve"> </w:t>
      </w:r>
      <w:r w:rsidRPr="00087160">
        <w:t xml:space="preserve">Likewise on the south side the existing service road </w:t>
      </w:r>
      <w:r w:rsidR="00D6520C">
        <w:t>shall be relocated</w:t>
      </w:r>
      <w:r w:rsidRPr="00087160">
        <w:t xml:space="preserve"> to intersect </w:t>
      </w:r>
      <w:r w:rsidR="0054749C">
        <w:t>Highway</w:t>
      </w:r>
      <w:r w:rsidR="0054749C" w:rsidRPr="00087160">
        <w:t xml:space="preserve"> </w:t>
      </w:r>
      <w:r w:rsidRPr="00087160">
        <w:t xml:space="preserve">46 south of the </w:t>
      </w:r>
      <w:r w:rsidR="00C03B1E">
        <w:t xml:space="preserve">proposed </w:t>
      </w:r>
      <w:r w:rsidRPr="00087160">
        <w:t xml:space="preserve">roundabout.  Existing paved service roads are reconstructed on both sides of </w:t>
      </w:r>
      <w:r w:rsidR="0054749C">
        <w:t>Highway</w:t>
      </w:r>
      <w:r w:rsidR="0054749C" w:rsidRPr="00087160">
        <w:t xml:space="preserve"> </w:t>
      </w:r>
      <w:r w:rsidRPr="00087160">
        <w:t>1.</w:t>
      </w:r>
    </w:p>
    <w:p w14:paraId="7CC9F863" w14:textId="77777777" w:rsidR="00087160" w:rsidRPr="00087160" w:rsidRDefault="00087160" w:rsidP="00087160">
      <w:pPr>
        <w:pStyle w:val="BodyText2"/>
      </w:pPr>
    </w:p>
    <w:p w14:paraId="6B4ADCB5" w14:textId="7A0A47B6" w:rsidR="00087160" w:rsidRDefault="00087160" w:rsidP="00087160">
      <w:pPr>
        <w:pStyle w:val="BodyText2"/>
      </w:pPr>
      <w:r w:rsidRPr="00087160">
        <w:t xml:space="preserve">The existing at-grade intersection at Main Street east of the interchange is removed and the median closed.  The existing at grade intersection at </w:t>
      </w:r>
      <w:r w:rsidR="0054749C">
        <w:t>Highway</w:t>
      </w:r>
      <w:r w:rsidR="0054749C" w:rsidRPr="00087160">
        <w:t xml:space="preserve"> </w:t>
      </w:r>
      <w:r w:rsidRPr="00087160">
        <w:t xml:space="preserve">46 and </w:t>
      </w:r>
      <w:r w:rsidR="0054749C">
        <w:t>Highway</w:t>
      </w:r>
      <w:r w:rsidR="0054749C" w:rsidRPr="00087160">
        <w:t xml:space="preserve"> </w:t>
      </w:r>
      <w:r w:rsidRPr="00087160">
        <w:t>1 is removed and the median closed.</w:t>
      </w:r>
    </w:p>
    <w:p w14:paraId="634BD711" w14:textId="2C8E009B" w:rsidR="00691F43" w:rsidRDefault="00691F43" w:rsidP="00087160">
      <w:pPr>
        <w:pStyle w:val="BodyText2"/>
      </w:pPr>
    </w:p>
    <w:p w14:paraId="20DBD52E" w14:textId="6800E813" w:rsidR="00691F43" w:rsidRPr="00087160" w:rsidRDefault="00691F43" w:rsidP="00087160">
      <w:pPr>
        <w:pStyle w:val="BodyText2"/>
      </w:pPr>
      <w:r>
        <w:lastRenderedPageBreak/>
        <w:t>An emergency lockable gate access is to be provided at the existing Main Street intersection with Highway 1. Locks and keys to be provided to the Ministry. No acceleration or deceleration ramps are required to be constructed at this location.</w:t>
      </w:r>
    </w:p>
    <w:p w14:paraId="38ECF29D" w14:textId="452FF5E1" w:rsidR="00C03B1E" w:rsidRPr="008A6088" w:rsidRDefault="00C03B1E">
      <w:pPr>
        <w:pStyle w:val="PPP3"/>
        <w:rPr>
          <w:caps/>
        </w:rPr>
      </w:pPr>
      <w:bookmarkStart w:id="787" w:name="_Toc391915733"/>
      <w:bookmarkStart w:id="788" w:name="_Toc391918110"/>
      <w:bookmarkStart w:id="789" w:name="_Toc392489534"/>
      <w:bookmarkStart w:id="790" w:name="_Toc392491869"/>
      <w:bookmarkStart w:id="791" w:name="_Toc392766510"/>
      <w:bookmarkStart w:id="792" w:name="_Toc393091796"/>
      <w:bookmarkStart w:id="793" w:name="_Toc393092505"/>
      <w:bookmarkStart w:id="794" w:name="_Toc394048099"/>
      <w:bookmarkStart w:id="795" w:name="_Toc394048354"/>
      <w:bookmarkStart w:id="796" w:name="_Toc394048609"/>
      <w:bookmarkStart w:id="797" w:name="_Toc396139363"/>
      <w:bookmarkStart w:id="798" w:name="_Toc396144521"/>
      <w:bookmarkStart w:id="799" w:name="_Toc396722143"/>
      <w:bookmarkStart w:id="800" w:name="_Toc411425005"/>
      <w:bookmarkEnd w:id="787"/>
      <w:bookmarkEnd w:id="788"/>
      <w:bookmarkEnd w:id="789"/>
      <w:bookmarkEnd w:id="790"/>
      <w:bookmarkEnd w:id="791"/>
      <w:bookmarkEnd w:id="792"/>
      <w:bookmarkEnd w:id="793"/>
      <w:bookmarkEnd w:id="794"/>
      <w:bookmarkEnd w:id="795"/>
      <w:bookmarkEnd w:id="796"/>
      <w:r>
        <w:t xml:space="preserve">Existing Eastbound </w:t>
      </w:r>
      <w:r w:rsidR="00D6520C">
        <w:t xml:space="preserve">Exit Ramp </w:t>
      </w:r>
      <w:r>
        <w:t xml:space="preserve">on </w:t>
      </w:r>
      <w:r w:rsidR="0054749C">
        <w:t xml:space="preserve">Highway </w:t>
      </w:r>
      <w:r>
        <w:t xml:space="preserve">1, </w:t>
      </w:r>
      <w:r w:rsidR="008A3420">
        <w:t>We</w:t>
      </w:r>
      <w:r w:rsidR="00D6520C">
        <w:t xml:space="preserve">st </w:t>
      </w:r>
      <w:r>
        <w:t xml:space="preserve">of </w:t>
      </w:r>
      <w:r w:rsidR="0054749C">
        <w:t xml:space="preserve">Highway </w:t>
      </w:r>
      <w:r>
        <w:t>4</w:t>
      </w:r>
      <w:bookmarkEnd w:id="797"/>
      <w:r w:rsidR="008A3420">
        <w:t>6</w:t>
      </w:r>
      <w:bookmarkEnd w:id="798"/>
      <w:bookmarkEnd w:id="799"/>
      <w:bookmarkEnd w:id="800"/>
    </w:p>
    <w:p w14:paraId="75243EA8" w14:textId="77777777" w:rsidR="00C03B1E" w:rsidRPr="00087160" w:rsidRDefault="00C03B1E" w:rsidP="00C03B1E">
      <w:pPr>
        <w:pStyle w:val="BodyText2"/>
      </w:pPr>
    </w:p>
    <w:p w14:paraId="2494DDBD" w14:textId="089175FD" w:rsidR="00C03B1E" w:rsidRDefault="00D6520C" w:rsidP="00C03B1E">
      <w:pPr>
        <w:pStyle w:val="BodyText2"/>
      </w:pPr>
      <w:r>
        <w:t xml:space="preserve">The existing </w:t>
      </w:r>
      <w:r w:rsidR="00C03B1E">
        <w:t xml:space="preserve">at grade right out </w:t>
      </w:r>
      <w:r w:rsidR="00DD402C">
        <w:t>shall remain</w:t>
      </w:r>
      <w:r w:rsidR="00C03B1E">
        <w:t>.</w:t>
      </w:r>
    </w:p>
    <w:p w14:paraId="107DEB30" w14:textId="489C2233" w:rsidR="00087160" w:rsidRPr="008A6088" w:rsidRDefault="0054749C">
      <w:pPr>
        <w:pStyle w:val="PPP3"/>
        <w:rPr>
          <w:caps/>
        </w:rPr>
      </w:pPr>
      <w:bookmarkStart w:id="801" w:name="_Toc391915735"/>
      <w:bookmarkStart w:id="802" w:name="_Toc391918112"/>
      <w:bookmarkStart w:id="803" w:name="_Toc392489536"/>
      <w:bookmarkStart w:id="804" w:name="_Toc392491871"/>
      <w:bookmarkStart w:id="805" w:name="_Toc392766512"/>
      <w:bookmarkStart w:id="806" w:name="_Toc393091798"/>
      <w:bookmarkStart w:id="807" w:name="_Toc393092507"/>
      <w:bookmarkStart w:id="808" w:name="_Toc394048101"/>
      <w:bookmarkStart w:id="809" w:name="_Toc394048356"/>
      <w:bookmarkStart w:id="810" w:name="_Toc394048611"/>
      <w:bookmarkStart w:id="811" w:name="_Toc396139364"/>
      <w:bookmarkStart w:id="812" w:name="_Toc396144522"/>
      <w:bookmarkStart w:id="813" w:name="_Toc396722144"/>
      <w:bookmarkStart w:id="814" w:name="_Toc411425006"/>
      <w:bookmarkEnd w:id="801"/>
      <w:bookmarkEnd w:id="802"/>
      <w:bookmarkEnd w:id="803"/>
      <w:bookmarkEnd w:id="804"/>
      <w:bookmarkEnd w:id="805"/>
      <w:bookmarkEnd w:id="806"/>
      <w:bookmarkEnd w:id="807"/>
      <w:bookmarkEnd w:id="808"/>
      <w:bookmarkEnd w:id="809"/>
      <w:bookmarkEnd w:id="810"/>
      <w:r>
        <w:t>Highway</w:t>
      </w:r>
      <w:r w:rsidRPr="00087160">
        <w:t xml:space="preserve"> </w:t>
      </w:r>
      <w:r w:rsidR="00087160" w:rsidRPr="00087160">
        <w:t>48</w:t>
      </w:r>
      <w:r w:rsidR="00BE29A7">
        <w:t xml:space="preserve"> / Highway 1</w:t>
      </w:r>
      <w:r w:rsidR="00087160" w:rsidRPr="00087160">
        <w:t xml:space="preserve"> Interchange at White City</w:t>
      </w:r>
      <w:bookmarkEnd w:id="811"/>
      <w:bookmarkEnd w:id="812"/>
      <w:bookmarkEnd w:id="813"/>
      <w:bookmarkEnd w:id="814"/>
    </w:p>
    <w:p w14:paraId="49B45B11" w14:textId="77777777" w:rsidR="00087160" w:rsidRPr="00087160" w:rsidRDefault="00087160" w:rsidP="00087160">
      <w:pPr>
        <w:pStyle w:val="BodyText2"/>
      </w:pPr>
    </w:p>
    <w:p w14:paraId="271671B8" w14:textId="4C05ACD0" w:rsidR="00087160" w:rsidRPr="00087160" w:rsidRDefault="00087160" w:rsidP="00087160">
      <w:pPr>
        <w:pStyle w:val="BodyText2"/>
      </w:pPr>
      <w:r w:rsidRPr="00087160">
        <w:t xml:space="preserve">The </w:t>
      </w:r>
      <w:r w:rsidR="00DD402C">
        <w:t xml:space="preserve">Reference Concept </w:t>
      </w:r>
      <w:r w:rsidRPr="00087160">
        <w:t xml:space="preserve">interchange for this location is a </w:t>
      </w:r>
      <w:r w:rsidR="00232539">
        <w:t>D</w:t>
      </w:r>
      <w:r w:rsidR="00A80235" w:rsidRPr="00087160">
        <w:t xml:space="preserve">iamond </w:t>
      </w:r>
      <w:r w:rsidR="00232539">
        <w:t>I</w:t>
      </w:r>
      <w:r w:rsidR="00615D43" w:rsidRPr="00087160">
        <w:t>nterchange</w:t>
      </w:r>
      <w:r w:rsidRPr="00087160">
        <w:t xml:space="preserve">, with </w:t>
      </w:r>
      <w:r w:rsidR="00A80235">
        <w:t>Highway</w:t>
      </w:r>
      <w:r w:rsidR="00A80235" w:rsidRPr="00087160">
        <w:t xml:space="preserve"> </w:t>
      </w:r>
      <w:r w:rsidRPr="00087160">
        <w:t xml:space="preserve">48 overpassing </w:t>
      </w:r>
      <w:r w:rsidR="00A80235">
        <w:t>Highway</w:t>
      </w:r>
      <w:r w:rsidR="00A80235" w:rsidRPr="00087160">
        <w:t xml:space="preserve"> </w:t>
      </w:r>
      <w:r w:rsidRPr="00087160">
        <w:t xml:space="preserve">1.  All ramps are single lane.  The existing </w:t>
      </w:r>
      <w:r w:rsidR="00A80235">
        <w:t>Highway</w:t>
      </w:r>
      <w:r w:rsidR="00A80235" w:rsidRPr="00087160">
        <w:t xml:space="preserve"> </w:t>
      </w:r>
      <w:r w:rsidRPr="00087160">
        <w:t xml:space="preserve">48 is a </w:t>
      </w:r>
      <w:r w:rsidR="009121E5">
        <w:t>2</w:t>
      </w:r>
      <w:r w:rsidRPr="00087160">
        <w:t xml:space="preserve">-lane highway.  A </w:t>
      </w:r>
      <w:r w:rsidR="009121E5">
        <w:t>4</w:t>
      </w:r>
      <w:r w:rsidRPr="00087160">
        <w:t>-lane divided cross</w:t>
      </w:r>
      <w:r w:rsidR="001602E8">
        <w:t>-</w:t>
      </w:r>
      <w:r w:rsidRPr="00087160">
        <w:t xml:space="preserve">section is </w:t>
      </w:r>
      <w:r w:rsidR="00615D43">
        <w:t>planned</w:t>
      </w:r>
      <w:r w:rsidR="00615D43" w:rsidRPr="00087160">
        <w:t xml:space="preserve"> </w:t>
      </w:r>
      <w:r w:rsidRPr="00087160">
        <w:t xml:space="preserve">on </w:t>
      </w:r>
      <w:r w:rsidR="00A80235">
        <w:t>Highway</w:t>
      </w:r>
      <w:r w:rsidR="00A80235" w:rsidRPr="00087160">
        <w:t xml:space="preserve"> </w:t>
      </w:r>
      <w:r w:rsidRPr="00087160">
        <w:t>48 through the interchange area.</w:t>
      </w:r>
      <w:r w:rsidR="00D4229E">
        <w:t xml:space="preserve"> </w:t>
      </w:r>
      <w:r w:rsidRPr="00087160">
        <w:t xml:space="preserve"> The </w:t>
      </w:r>
      <w:r w:rsidR="00445811">
        <w:t>Highway</w:t>
      </w:r>
      <w:r w:rsidR="00445811" w:rsidRPr="00087160">
        <w:t xml:space="preserve"> </w:t>
      </w:r>
      <w:r w:rsidRPr="00087160">
        <w:t xml:space="preserve">48 alignment is shifted slightly to the west to minimize traffic disruption during construction.  </w:t>
      </w:r>
      <w:r w:rsidR="00A80235">
        <w:t>Highway</w:t>
      </w:r>
      <w:r w:rsidR="00A80235" w:rsidRPr="00087160">
        <w:t xml:space="preserve"> </w:t>
      </w:r>
      <w:r w:rsidRPr="00087160">
        <w:t xml:space="preserve">48 </w:t>
      </w:r>
      <w:r w:rsidR="00615D43">
        <w:t>is</w:t>
      </w:r>
      <w:r w:rsidR="00C841DD">
        <w:t xml:space="preserve"> terminated</w:t>
      </w:r>
      <w:r w:rsidR="00C841DD" w:rsidRPr="00087160">
        <w:t xml:space="preserve"> </w:t>
      </w:r>
      <w:r w:rsidRPr="00087160">
        <w:t>at the new service road on the north side.</w:t>
      </w:r>
    </w:p>
    <w:p w14:paraId="231571D1" w14:textId="77777777" w:rsidR="00087160" w:rsidRPr="00087160" w:rsidRDefault="00087160" w:rsidP="00087160">
      <w:pPr>
        <w:pStyle w:val="BodyText2"/>
      </w:pPr>
    </w:p>
    <w:p w14:paraId="08BC2DD4" w14:textId="1B4E2461" w:rsidR="00087160" w:rsidRPr="00087160" w:rsidRDefault="00087160" w:rsidP="00087160">
      <w:pPr>
        <w:pStyle w:val="BodyText2"/>
      </w:pPr>
      <w:r w:rsidRPr="00087160">
        <w:lastRenderedPageBreak/>
        <w:t>On the north side</w:t>
      </w:r>
      <w:r w:rsidR="00615D43">
        <w:t>,</w:t>
      </w:r>
      <w:r w:rsidRPr="00087160">
        <w:t xml:space="preserve"> the existing service road is relocated north of the north </w:t>
      </w:r>
      <w:r w:rsidR="00615D43">
        <w:t>d</w:t>
      </w:r>
      <w:r w:rsidR="00615D43" w:rsidRPr="00087160">
        <w:t xml:space="preserve">iamond </w:t>
      </w:r>
      <w:r w:rsidRPr="00087160">
        <w:t>intersection.  On the south side</w:t>
      </w:r>
      <w:r w:rsidR="00615D43">
        <w:t>,</w:t>
      </w:r>
      <w:r w:rsidRPr="00087160">
        <w:t xml:space="preserve"> </w:t>
      </w:r>
      <w:r w:rsidR="00A80235">
        <w:t>Highway</w:t>
      </w:r>
      <w:r w:rsidR="00A80235" w:rsidRPr="00087160">
        <w:t xml:space="preserve"> </w:t>
      </w:r>
      <w:r w:rsidRPr="00087160">
        <w:t xml:space="preserve">48 intersects with Gregory Avenue south of the south </w:t>
      </w:r>
      <w:r w:rsidR="00615D43">
        <w:t>d</w:t>
      </w:r>
      <w:r w:rsidR="00615D43" w:rsidRPr="00087160">
        <w:t xml:space="preserve">iamond </w:t>
      </w:r>
      <w:r w:rsidRPr="00087160">
        <w:t>intersection.  In the southwest quadrant</w:t>
      </w:r>
      <w:r w:rsidR="00615D43">
        <w:t>,</w:t>
      </w:r>
      <w:r w:rsidRPr="00087160">
        <w:t xml:space="preserve"> Ramm Avenue is extended from White City Drive east and south to a T intersection on Gregory Avenue.  A combination of reconstructed paved service roads and new paved service roads </w:t>
      </w:r>
      <w:r w:rsidR="00A80235">
        <w:t>are</w:t>
      </w:r>
      <w:r w:rsidR="00A80235" w:rsidRPr="00087160">
        <w:t xml:space="preserve"> </w:t>
      </w:r>
      <w:r w:rsidR="00615D43">
        <w:t>planned</w:t>
      </w:r>
      <w:r w:rsidR="00615D43" w:rsidRPr="00087160">
        <w:t xml:space="preserve"> </w:t>
      </w:r>
      <w:r w:rsidRPr="00087160">
        <w:t>in the other quadrants.</w:t>
      </w:r>
    </w:p>
    <w:p w14:paraId="3636DBC2" w14:textId="77777777" w:rsidR="00087160" w:rsidRPr="00087160" w:rsidRDefault="00087160" w:rsidP="00087160">
      <w:pPr>
        <w:pStyle w:val="BodyText2"/>
      </w:pPr>
    </w:p>
    <w:p w14:paraId="71996EBA" w14:textId="455791E2" w:rsidR="00087160" w:rsidRPr="00087160" w:rsidRDefault="00087160" w:rsidP="00087160">
      <w:pPr>
        <w:pStyle w:val="BodyText2"/>
      </w:pPr>
      <w:r w:rsidRPr="00087160">
        <w:t xml:space="preserve">A section of existing </w:t>
      </w:r>
      <w:r w:rsidR="00A80235">
        <w:t>Highway</w:t>
      </w:r>
      <w:r w:rsidR="00A80235" w:rsidRPr="00087160">
        <w:t xml:space="preserve"> </w:t>
      </w:r>
      <w:r w:rsidRPr="00087160">
        <w:t xml:space="preserve">48 </w:t>
      </w:r>
      <w:r w:rsidR="00A80235">
        <w:t xml:space="preserve">including </w:t>
      </w:r>
      <w:r w:rsidRPr="00087160">
        <w:t>existing on / off ramps on the south side and a section of the existing service road on the north side</w:t>
      </w:r>
      <w:r w:rsidR="00A80235">
        <w:t xml:space="preserve"> </w:t>
      </w:r>
      <w:r w:rsidR="00615D43">
        <w:t>are</w:t>
      </w:r>
      <w:r w:rsidR="00A80235">
        <w:t xml:space="preserve"> removed</w:t>
      </w:r>
      <w:r w:rsidRPr="00087160">
        <w:t xml:space="preserve">.  The existing intersection at </w:t>
      </w:r>
      <w:r w:rsidR="00A80235">
        <w:t>Highway</w:t>
      </w:r>
      <w:r w:rsidR="00A80235" w:rsidRPr="00087160">
        <w:t xml:space="preserve"> </w:t>
      </w:r>
      <w:r w:rsidRPr="00087160">
        <w:t xml:space="preserve">1 and </w:t>
      </w:r>
      <w:r w:rsidR="00A80235">
        <w:t>Highway</w:t>
      </w:r>
      <w:r w:rsidR="00A80235" w:rsidRPr="00087160">
        <w:t xml:space="preserve"> </w:t>
      </w:r>
      <w:r w:rsidRPr="00087160">
        <w:t xml:space="preserve">48 is closed.  </w:t>
      </w:r>
    </w:p>
    <w:p w14:paraId="2639B9D4" w14:textId="77777777" w:rsidR="00087160" w:rsidRPr="00087160" w:rsidRDefault="00087160" w:rsidP="00087160">
      <w:pPr>
        <w:pStyle w:val="BodyText2"/>
      </w:pPr>
    </w:p>
    <w:p w14:paraId="0F9AAED8" w14:textId="6A51F629" w:rsidR="00087160" w:rsidRPr="00087160" w:rsidRDefault="00087160" w:rsidP="00087160">
      <w:pPr>
        <w:pStyle w:val="BodyText2"/>
      </w:pPr>
    </w:p>
    <w:p w14:paraId="70523CD5" w14:textId="38354867" w:rsidR="00087160" w:rsidRPr="008A6088" w:rsidRDefault="00087160">
      <w:pPr>
        <w:pStyle w:val="PPP3"/>
        <w:rPr>
          <w:caps/>
        </w:rPr>
      </w:pPr>
      <w:bookmarkStart w:id="815" w:name="_Toc391915737"/>
      <w:bookmarkStart w:id="816" w:name="_Toc391918114"/>
      <w:bookmarkStart w:id="817" w:name="_Toc392489538"/>
      <w:bookmarkStart w:id="818" w:name="_Toc392491873"/>
      <w:bookmarkStart w:id="819" w:name="_Toc392766514"/>
      <w:bookmarkStart w:id="820" w:name="_Toc393091800"/>
      <w:bookmarkStart w:id="821" w:name="_Toc393092509"/>
      <w:bookmarkStart w:id="822" w:name="_Toc394048103"/>
      <w:bookmarkStart w:id="823" w:name="_Toc394048358"/>
      <w:bookmarkStart w:id="824" w:name="_Toc394048613"/>
      <w:bookmarkStart w:id="825" w:name="_Toc396139365"/>
      <w:bookmarkStart w:id="826" w:name="_Toc396144523"/>
      <w:bookmarkStart w:id="827" w:name="_Toc396722145"/>
      <w:bookmarkStart w:id="828" w:name="_Toc411425007"/>
      <w:bookmarkEnd w:id="815"/>
      <w:bookmarkEnd w:id="816"/>
      <w:bookmarkEnd w:id="817"/>
      <w:bookmarkEnd w:id="818"/>
      <w:bookmarkEnd w:id="819"/>
      <w:bookmarkEnd w:id="820"/>
      <w:bookmarkEnd w:id="821"/>
      <w:bookmarkEnd w:id="822"/>
      <w:bookmarkEnd w:id="823"/>
      <w:bookmarkEnd w:id="824"/>
      <w:r w:rsidRPr="00087160">
        <w:t xml:space="preserve">Emerald Park Road RIRO on </w:t>
      </w:r>
      <w:r w:rsidR="00445811">
        <w:t>Highway</w:t>
      </w:r>
      <w:r w:rsidR="00445811" w:rsidRPr="00087160">
        <w:t xml:space="preserve"> </w:t>
      </w:r>
      <w:r w:rsidRPr="00087160">
        <w:t>1</w:t>
      </w:r>
      <w:bookmarkEnd w:id="825"/>
      <w:bookmarkEnd w:id="826"/>
      <w:bookmarkEnd w:id="827"/>
      <w:bookmarkEnd w:id="828"/>
    </w:p>
    <w:p w14:paraId="1DF4B2B7" w14:textId="77777777" w:rsidR="00087160" w:rsidRPr="00087160" w:rsidRDefault="00087160" w:rsidP="00087160">
      <w:pPr>
        <w:pStyle w:val="BodyText2"/>
      </w:pPr>
    </w:p>
    <w:p w14:paraId="4F78C935" w14:textId="10C37484" w:rsidR="00087160" w:rsidRPr="00087160" w:rsidRDefault="00DD402C" w:rsidP="00087160">
      <w:pPr>
        <w:pStyle w:val="BodyText2"/>
      </w:pPr>
      <w:r>
        <w:t>In the Reference Concept a</w:t>
      </w:r>
      <w:r w:rsidR="00087160" w:rsidRPr="00087160">
        <w:t xml:space="preserve"> RIRO is </w:t>
      </w:r>
      <w:r w:rsidR="00615D43">
        <w:t>planned</w:t>
      </w:r>
      <w:r w:rsidR="00615D43" w:rsidRPr="00087160">
        <w:t xml:space="preserve"> </w:t>
      </w:r>
      <w:r w:rsidR="00087160" w:rsidRPr="00087160">
        <w:t xml:space="preserve">on the eastbound lanes of </w:t>
      </w:r>
      <w:r w:rsidR="00A80235">
        <w:t>Highway</w:t>
      </w:r>
      <w:r w:rsidR="00A80235" w:rsidRPr="00087160">
        <w:t xml:space="preserve"> </w:t>
      </w:r>
      <w:r w:rsidR="00087160" w:rsidRPr="00087160">
        <w:t xml:space="preserve">1 at Emerald Park Road, a </w:t>
      </w:r>
      <w:r w:rsidR="009121E5">
        <w:t>2</w:t>
      </w:r>
      <w:r w:rsidR="00087160" w:rsidRPr="00087160">
        <w:t xml:space="preserve">-lane road.  The </w:t>
      </w:r>
      <w:r w:rsidR="00615D43">
        <w:t xml:space="preserve">planned </w:t>
      </w:r>
      <w:r w:rsidR="00087160" w:rsidRPr="00087160">
        <w:t>exit and entrance ramps are designed to freeway standards, tapered design.  The design vehicle for the turning movements is the WB-20.</w:t>
      </w:r>
    </w:p>
    <w:p w14:paraId="67CBCEF8" w14:textId="77777777" w:rsidR="00087160" w:rsidRPr="00087160" w:rsidRDefault="00087160" w:rsidP="00087160">
      <w:pPr>
        <w:pStyle w:val="BodyText2"/>
      </w:pPr>
    </w:p>
    <w:p w14:paraId="10CFDC55" w14:textId="3559B456" w:rsidR="00087160" w:rsidRDefault="00087160" w:rsidP="00087160">
      <w:pPr>
        <w:pStyle w:val="BodyText2"/>
      </w:pPr>
      <w:r w:rsidRPr="00087160">
        <w:t xml:space="preserve">The existing exit ramp east of Emerald Park Road </w:t>
      </w:r>
      <w:r w:rsidR="00C841DD">
        <w:t xml:space="preserve">including a section of the westbound service road at this location </w:t>
      </w:r>
      <w:r w:rsidRPr="00087160">
        <w:t>is removed</w:t>
      </w:r>
      <w:r w:rsidR="008A3420">
        <w:t xml:space="preserve"> and the associated braided intersection is replaced with a continuous paved service road</w:t>
      </w:r>
      <w:r w:rsidR="00730A70">
        <w:t xml:space="preserve"> </w:t>
      </w:r>
      <w:r w:rsidR="00730A70" w:rsidRPr="00087160">
        <w:t xml:space="preserve"> </w:t>
      </w:r>
      <w:r w:rsidRPr="00087160">
        <w:t>Existing paved service roads in all quadrants are reconstructed.</w:t>
      </w:r>
    </w:p>
    <w:p w14:paraId="17332F6D" w14:textId="2EDE50E1" w:rsidR="008A3420" w:rsidRPr="00087160" w:rsidRDefault="008A3420" w:rsidP="00087160">
      <w:pPr>
        <w:pStyle w:val="BodyText2"/>
      </w:pPr>
    </w:p>
    <w:p w14:paraId="0A0A5908" w14:textId="766482F1" w:rsidR="00087160" w:rsidRPr="008A6088" w:rsidRDefault="00087160">
      <w:pPr>
        <w:pStyle w:val="PPP3"/>
        <w:rPr>
          <w:caps/>
        </w:rPr>
      </w:pPr>
      <w:bookmarkStart w:id="829" w:name="_Toc391915739"/>
      <w:bookmarkStart w:id="830" w:name="_Toc391918116"/>
      <w:bookmarkStart w:id="831" w:name="_Toc392489540"/>
      <w:bookmarkStart w:id="832" w:name="_Toc392491875"/>
      <w:bookmarkStart w:id="833" w:name="_Toc392766516"/>
      <w:bookmarkStart w:id="834" w:name="_Toc393091802"/>
      <w:bookmarkStart w:id="835" w:name="_Toc393092511"/>
      <w:bookmarkStart w:id="836" w:name="_Toc394048105"/>
      <w:bookmarkStart w:id="837" w:name="_Toc394048360"/>
      <w:bookmarkStart w:id="838" w:name="_Toc394048615"/>
      <w:bookmarkStart w:id="839" w:name="_Toc396139366"/>
      <w:bookmarkStart w:id="840" w:name="_Toc396144524"/>
      <w:bookmarkStart w:id="841" w:name="_Toc396722146"/>
      <w:bookmarkStart w:id="842" w:name="_Toc411425008"/>
      <w:bookmarkEnd w:id="829"/>
      <w:bookmarkEnd w:id="830"/>
      <w:bookmarkEnd w:id="831"/>
      <w:bookmarkEnd w:id="832"/>
      <w:bookmarkEnd w:id="833"/>
      <w:bookmarkEnd w:id="834"/>
      <w:bookmarkEnd w:id="835"/>
      <w:bookmarkEnd w:id="836"/>
      <w:bookmarkEnd w:id="837"/>
      <w:bookmarkEnd w:id="838"/>
      <w:r w:rsidRPr="00087160">
        <w:t xml:space="preserve">Great Plains </w:t>
      </w:r>
      <w:r w:rsidR="008A3420">
        <w:t>Industrial Drive</w:t>
      </w:r>
      <w:r w:rsidRPr="00087160">
        <w:t xml:space="preserve"> RIRO on </w:t>
      </w:r>
      <w:r w:rsidR="00615D43">
        <w:t>Highway</w:t>
      </w:r>
      <w:r w:rsidR="00615D43" w:rsidRPr="00087160">
        <w:t xml:space="preserve"> </w:t>
      </w:r>
      <w:r w:rsidRPr="00087160">
        <w:t>1</w:t>
      </w:r>
      <w:bookmarkEnd w:id="839"/>
      <w:bookmarkEnd w:id="840"/>
      <w:bookmarkEnd w:id="841"/>
      <w:bookmarkEnd w:id="842"/>
    </w:p>
    <w:p w14:paraId="4A063BC2" w14:textId="77777777" w:rsidR="00087160" w:rsidRPr="00087160" w:rsidRDefault="00087160" w:rsidP="00087160">
      <w:pPr>
        <w:pStyle w:val="BodyText2"/>
      </w:pPr>
    </w:p>
    <w:p w14:paraId="6C2F4FA0" w14:textId="4D680C8D" w:rsidR="00087160" w:rsidRPr="00087160" w:rsidRDefault="00DD402C" w:rsidP="00087160">
      <w:pPr>
        <w:pStyle w:val="BodyText2"/>
      </w:pPr>
      <w:r>
        <w:t>In the Reference Concept a</w:t>
      </w:r>
      <w:r w:rsidRPr="00087160">
        <w:t xml:space="preserve"> </w:t>
      </w:r>
      <w:r w:rsidR="00087160" w:rsidRPr="00087160">
        <w:t xml:space="preserve">RIRO is </w:t>
      </w:r>
      <w:r w:rsidR="00615D43">
        <w:t>planned</w:t>
      </w:r>
      <w:r w:rsidR="00615D43" w:rsidRPr="00087160">
        <w:t xml:space="preserve"> </w:t>
      </w:r>
      <w:r w:rsidR="00087160" w:rsidRPr="00087160">
        <w:t xml:space="preserve">on the eastbound lanes of </w:t>
      </w:r>
      <w:r w:rsidR="00615D43">
        <w:t>Highway</w:t>
      </w:r>
      <w:r w:rsidR="00615D43" w:rsidRPr="00087160">
        <w:t xml:space="preserve"> </w:t>
      </w:r>
      <w:r w:rsidR="00087160" w:rsidRPr="00087160">
        <w:t xml:space="preserve">1 at Great Plains </w:t>
      </w:r>
      <w:r w:rsidR="008A3420">
        <w:t>Industrial Drive</w:t>
      </w:r>
      <w:r w:rsidR="00087160" w:rsidRPr="00087160">
        <w:t xml:space="preserve">, a </w:t>
      </w:r>
      <w:r w:rsidR="009121E5">
        <w:t>2</w:t>
      </w:r>
      <w:r w:rsidR="00087160" w:rsidRPr="00087160">
        <w:t xml:space="preserve">-lane road.  The </w:t>
      </w:r>
      <w:r w:rsidR="00615D43">
        <w:t xml:space="preserve">planned </w:t>
      </w:r>
      <w:r w:rsidR="00087160" w:rsidRPr="00087160">
        <w:t xml:space="preserve">exit and entrance ramps are designed to freeway standards, tapered design.  The design vehicle for the turning movements is the WB-20.  Intersection improvements in the southeast and northwest quadrants are </w:t>
      </w:r>
      <w:r w:rsidR="00CE5914">
        <w:t>planned</w:t>
      </w:r>
      <w:r w:rsidR="00CE5914" w:rsidRPr="00087160">
        <w:t xml:space="preserve"> </w:t>
      </w:r>
      <w:r w:rsidR="00087160" w:rsidRPr="00087160">
        <w:t xml:space="preserve">at the intersection of Great Plains </w:t>
      </w:r>
      <w:r w:rsidR="008A3420">
        <w:t>Industrial Drive</w:t>
      </w:r>
      <w:r w:rsidR="00087160" w:rsidRPr="00087160">
        <w:t xml:space="preserve"> and South Plains Road.</w:t>
      </w:r>
    </w:p>
    <w:p w14:paraId="6E0E9845" w14:textId="77777777" w:rsidR="00087160" w:rsidRPr="00087160" w:rsidRDefault="00087160" w:rsidP="00087160">
      <w:pPr>
        <w:pStyle w:val="BodyText2"/>
      </w:pPr>
    </w:p>
    <w:p w14:paraId="493C4BDB" w14:textId="4DC4A5BA" w:rsidR="00B539E5" w:rsidRDefault="00087160" w:rsidP="00954AF5">
      <w:pPr>
        <w:pStyle w:val="BodyText2"/>
      </w:pPr>
      <w:r w:rsidRPr="00087160">
        <w:t>The existing entrance and exit ramps are removed</w:t>
      </w:r>
      <w:r w:rsidR="008A3420">
        <w:t xml:space="preserve"> as well as the existing median crossing</w:t>
      </w:r>
      <w:r w:rsidRPr="00087160">
        <w:t xml:space="preserve">. </w:t>
      </w:r>
      <w:r w:rsidR="000C3BC3">
        <w:t xml:space="preserve"> </w:t>
      </w:r>
      <w:r w:rsidRPr="00087160">
        <w:t xml:space="preserve">In the southeast quadrant Great Plains </w:t>
      </w:r>
      <w:r w:rsidR="00676421">
        <w:t xml:space="preserve">Road </w:t>
      </w:r>
      <w:r w:rsidRPr="00087160">
        <w:t xml:space="preserve">is relocated to intersect with South Plains </w:t>
      </w:r>
      <w:r w:rsidRPr="00087160">
        <w:lastRenderedPageBreak/>
        <w:t xml:space="preserve">Road.  The existing connection to Great Plains </w:t>
      </w:r>
      <w:r w:rsidR="008A3420">
        <w:t>Industrial Drive</w:t>
      </w:r>
      <w:r w:rsidRPr="00087160">
        <w:t xml:space="preserve"> is removed.  Existing paved service roads on the north and south sides of </w:t>
      </w:r>
      <w:r w:rsidR="00CE5914">
        <w:t>Highway</w:t>
      </w:r>
      <w:r w:rsidR="00CE5914" w:rsidRPr="00087160">
        <w:t xml:space="preserve"> </w:t>
      </w:r>
      <w:r w:rsidRPr="00087160">
        <w:t xml:space="preserve">1 </w:t>
      </w:r>
      <w:r w:rsidR="00CE5914">
        <w:t xml:space="preserve">are </w:t>
      </w:r>
      <w:r w:rsidR="00CE5914" w:rsidRPr="00087160">
        <w:t>reconstruct</w:t>
      </w:r>
      <w:r w:rsidR="00CE5914">
        <w:t>ed</w:t>
      </w:r>
      <w:r w:rsidRPr="00087160">
        <w:t>.</w:t>
      </w:r>
      <w:r w:rsidR="00B539E5">
        <w:br w:type="page"/>
      </w:r>
    </w:p>
    <w:p w14:paraId="215B1523" w14:textId="0336994E" w:rsidR="00087160" w:rsidRPr="008A6088" w:rsidRDefault="00BE29A7">
      <w:pPr>
        <w:pStyle w:val="PPP3"/>
        <w:rPr>
          <w:caps/>
        </w:rPr>
      </w:pPr>
      <w:bookmarkStart w:id="843" w:name="_Toc396129291"/>
      <w:bookmarkStart w:id="844" w:name="_Toc396139177"/>
      <w:bookmarkStart w:id="845" w:name="_Toc396139367"/>
      <w:bookmarkStart w:id="846" w:name="_Toc396140021"/>
      <w:bookmarkStart w:id="847" w:name="_Toc396144525"/>
      <w:bookmarkStart w:id="848" w:name="_Toc396146671"/>
      <w:bookmarkStart w:id="849" w:name="_Toc396238965"/>
      <w:bookmarkStart w:id="850" w:name="_Toc396326159"/>
      <w:bookmarkStart w:id="851" w:name="_Toc396387349"/>
      <w:bookmarkStart w:id="852" w:name="_Toc396388363"/>
      <w:bookmarkStart w:id="853" w:name="_Toc396389223"/>
      <w:bookmarkStart w:id="854" w:name="_Toc396466487"/>
      <w:bookmarkStart w:id="855" w:name="_Toc396466572"/>
      <w:bookmarkStart w:id="856" w:name="_Toc391915741"/>
      <w:bookmarkStart w:id="857" w:name="_Toc391918118"/>
      <w:bookmarkStart w:id="858" w:name="_Toc392489542"/>
      <w:bookmarkStart w:id="859" w:name="_Toc392491877"/>
      <w:bookmarkStart w:id="860" w:name="_Toc392766518"/>
      <w:bookmarkStart w:id="861" w:name="_Toc393091804"/>
      <w:bookmarkStart w:id="862" w:name="_Toc393092513"/>
      <w:bookmarkStart w:id="863" w:name="_Toc394048107"/>
      <w:bookmarkStart w:id="864" w:name="_Toc394048362"/>
      <w:bookmarkStart w:id="865" w:name="_Toc394048617"/>
      <w:bookmarkStart w:id="866" w:name="_Toc396139368"/>
      <w:bookmarkStart w:id="867" w:name="_Toc396144526"/>
      <w:bookmarkStart w:id="868" w:name="_Toc396722147"/>
      <w:bookmarkStart w:id="869" w:name="_Toc411425009"/>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r>
        <w:lastRenderedPageBreak/>
        <w:t>Pilot Butte Access / Highway 1</w:t>
      </w:r>
      <w:r w:rsidR="00087160" w:rsidRPr="00087160">
        <w:t xml:space="preserve"> Interchange</w:t>
      </w:r>
      <w:bookmarkEnd w:id="866"/>
      <w:bookmarkEnd w:id="867"/>
      <w:bookmarkEnd w:id="868"/>
      <w:bookmarkEnd w:id="869"/>
    </w:p>
    <w:p w14:paraId="3E469F7B" w14:textId="77777777" w:rsidR="00087160" w:rsidRPr="00087160" w:rsidRDefault="00087160" w:rsidP="00087160">
      <w:pPr>
        <w:pStyle w:val="BodyText2"/>
      </w:pPr>
    </w:p>
    <w:p w14:paraId="3660FB44" w14:textId="70422293" w:rsidR="00087160" w:rsidRPr="00087160" w:rsidRDefault="00087160" w:rsidP="00087160">
      <w:pPr>
        <w:pStyle w:val="BodyText2"/>
      </w:pPr>
      <w:r w:rsidRPr="00087160">
        <w:t xml:space="preserve">The </w:t>
      </w:r>
      <w:r w:rsidR="00DD402C">
        <w:t xml:space="preserve">Reference Concept </w:t>
      </w:r>
      <w:r w:rsidRPr="00087160">
        <w:t>interchange for this location</w:t>
      </w:r>
      <w:r w:rsidR="0036717B">
        <w:t xml:space="preserve"> </w:t>
      </w:r>
      <w:r w:rsidRPr="00087160">
        <w:t xml:space="preserve">is a Diverging Diamond Interchange (DDI), with </w:t>
      </w:r>
      <w:r w:rsidR="007D2826">
        <w:t>Pilot Butte Access Road</w:t>
      </w:r>
      <w:r w:rsidRPr="00087160">
        <w:t xml:space="preserve"> overpassing </w:t>
      </w:r>
      <w:r w:rsidR="00CE5914">
        <w:t>Highway</w:t>
      </w:r>
      <w:r w:rsidR="00CE5914" w:rsidRPr="00087160">
        <w:t xml:space="preserve"> </w:t>
      </w:r>
      <w:r w:rsidRPr="00087160">
        <w:t xml:space="preserve">1.  The eastbound to northbound ramp </w:t>
      </w:r>
      <w:r w:rsidR="00046201">
        <w:t xml:space="preserve">and the northbound to westbound ramp </w:t>
      </w:r>
      <w:r w:rsidRPr="00087160">
        <w:t xml:space="preserve">require </w:t>
      </w:r>
      <w:r w:rsidR="00B62236">
        <w:t>2</w:t>
      </w:r>
      <w:r w:rsidRPr="00087160">
        <w:t xml:space="preserve"> </w:t>
      </w:r>
      <w:r w:rsidR="00F974BA" w:rsidRPr="00087160">
        <w:t>lanes;</w:t>
      </w:r>
      <w:r w:rsidRPr="00087160">
        <w:t xml:space="preserve"> all other ramps are single lane.  </w:t>
      </w:r>
    </w:p>
    <w:p w14:paraId="4194216A" w14:textId="77777777" w:rsidR="00087160" w:rsidRPr="00087160" w:rsidRDefault="00087160" w:rsidP="00087160">
      <w:pPr>
        <w:pStyle w:val="BodyText2"/>
      </w:pPr>
    </w:p>
    <w:p w14:paraId="6AD2C4CF" w14:textId="5F7FEF5C" w:rsidR="00087160" w:rsidRPr="00087160" w:rsidRDefault="00087160" w:rsidP="00087160">
      <w:pPr>
        <w:pStyle w:val="BodyText2"/>
      </w:pPr>
      <w:r w:rsidRPr="00087160">
        <w:t xml:space="preserve">The existing </w:t>
      </w:r>
      <w:r w:rsidR="007D2826">
        <w:t>Pilot Butte Access Road</w:t>
      </w:r>
      <w:r w:rsidRPr="00087160">
        <w:t xml:space="preserve"> is a </w:t>
      </w:r>
      <w:r w:rsidR="009121E5">
        <w:t>2</w:t>
      </w:r>
      <w:r w:rsidRPr="00087160">
        <w:t>-lane highway</w:t>
      </w:r>
      <w:r w:rsidR="002B682B">
        <w:t xml:space="preserve"> and it is planned to transition to a</w:t>
      </w:r>
      <w:r w:rsidRPr="00087160">
        <w:t xml:space="preserve"> five-lane divided cross</w:t>
      </w:r>
      <w:r w:rsidR="001602E8">
        <w:t>-</w:t>
      </w:r>
      <w:r w:rsidRPr="00087160">
        <w:t xml:space="preserve">section through the interchange area, </w:t>
      </w:r>
      <w:r w:rsidR="00B62236">
        <w:t>3</w:t>
      </w:r>
      <w:r w:rsidRPr="00087160">
        <w:t xml:space="preserve"> lanes northbound and </w:t>
      </w:r>
      <w:r w:rsidR="00B62236">
        <w:t>2</w:t>
      </w:r>
      <w:r w:rsidRPr="00087160">
        <w:t xml:space="preserve"> lanes southbound.  The DDI require</w:t>
      </w:r>
      <w:r w:rsidR="00CE5914">
        <w:t>s</w:t>
      </w:r>
      <w:r w:rsidRPr="00087160">
        <w:t xml:space="preserve"> </w:t>
      </w:r>
      <w:r w:rsidR="00225388">
        <w:t xml:space="preserve">traffic </w:t>
      </w:r>
      <w:r w:rsidRPr="00087160">
        <w:t xml:space="preserve">signals at the </w:t>
      </w:r>
      <w:r w:rsidR="00B62236">
        <w:t>2</w:t>
      </w:r>
      <w:r w:rsidRPr="00087160">
        <w:t xml:space="preserve"> crossover intersections.  </w:t>
      </w:r>
      <w:r w:rsidR="0036717B">
        <w:t>Traffic signals shall be provided at the end of the Highway 1 exit ramps at the intersections with the overpassing roadway</w:t>
      </w:r>
      <w:r w:rsidR="0036717B" w:rsidRPr="00087160">
        <w:t>.</w:t>
      </w:r>
    </w:p>
    <w:p w14:paraId="32D52938" w14:textId="77777777" w:rsidR="00087160" w:rsidRPr="00087160" w:rsidRDefault="00087160" w:rsidP="00087160">
      <w:pPr>
        <w:pStyle w:val="BodyText2"/>
      </w:pPr>
    </w:p>
    <w:p w14:paraId="369B121A" w14:textId="722F8287" w:rsidR="00087160" w:rsidRPr="00087160" w:rsidRDefault="00087160" w:rsidP="00087160">
      <w:pPr>
        <w:pStyle w:val="BodyText2"/>
      </w:pPr>
      <w:r w:rsidRPr="00087160">
        <w:t xml:space="preserve">The existing intersection at </w:t>
      </w:r>
      <w:r w:rsidR="007D2826">
        <w:t>Pilot Butte Access Road</w:t>
      </w:r>
      <w:r w:rsidRPr="00087160">
        <w:t xml:space="preserve"> and </w:t>
      </w:r>
      <w:r w:rsidR="00CE5914">
        <w:t>Highway</w:t>
      </w:r>
      <w:r w:rsidR="00CE5914" w:rsidRPr="00087160">
        <w:t xml:space="preserve"> </w:t>
      </w:r>
      <w:r w:rsidRPr="00087160">
        <w:t xml:space="preserve">1 is removed.  The existing service roads adjacent to </w:t>
      </w:r>
      <w:r w:rsidR="00CE5914">
        <w:t>Highway</w:t>
      </w:r>
      <w:r w:rsidR="00CE5914" w:rsidRPr="00087160">
        <w:t xml:space="preserve"> </w:t>
      </w:r>
      <w:r w:rsidRPr="00087160">
        <w:t xml:space="preserve">1 on both sides are removed.  New paved service roads are </w:t>
      </w:r>
      <w:r w:rsidR="00CE5914">
        <w:t>planned</w:t>
      </w:r>
      <w:r w:rsidR="00CE5914" w:rsidRPr="00087160">
        <w:t xml:space="preserve"> </w:t>
      </w:r>
      <w:r w:rsidRPr="00087160">
        <w:t xml:space="preserve">on both sides of </w:t>
      </w:r>
      <w:r w:rsidR="00CE5914">
        <w:t>Highway</w:t>
      </w:r>
      <w:r w:rsidR="00CE5914" w:rsidRPr="00087160">
        <w:t xml:space="preserve"> </w:t>
      </w:r>
      <w:r w:rsidRPr="00087160">
        <w:t>1.</w:t>
      </w:r>
      <w:r w:rsidR="00877D14">
        <w:t xml:space="preserve"> </w:t>
      </w:r>
      <w:r w:rsidRPr="00087160">
        <w:t xml:space="preserve"> The north service road intersects </w:t>
      </w:r>
      <w:r w:rsidR="007D2826">
        <w:t>Pilot Butte Access Road</w:t>
      </w:r>
      <w:r w:rsidRPr="00087160">
        <w:t xml:space="preserve"> north </w:t>
      </w:r>
      <w:r w:rsidRPr="00087160">
        <w:lastRenderedPageBreak/>
        <w:t xml:space="preserve">of the north DDI intersection. </w:t>
      </w:r>
      <w:r w:rsidR="003470C2" w:rsidRPr="00B2557C">
        <w:rPr>
          <w:rFonts w:ascii="Times New Roman" w:hAnsi="Times New Roman"/>
          <w:iCs/>
          <w:szCs w:val="24"/>
        </w:rPr>
        <w:t>The west leg of the north service road, which connects Pilot Butte Access Road to Gravel Pit Road will be constructed as a two-lane paved service road in Stage 1 but provide for ‘Future Works’ to upgrade to a four-lane paved service road with a 5m painted median.</w:t>
      </w:r>
      <w:r w:rsidR="003470C2">
        <w:rPr>
          <w:rFonts w:ascii="Calibri" w:hAnsi="Calibri"/>
          <w:color w:val="1F497D"/>
          <w:sz w:val="22"/>
          <w:szCs w:val="22"/>
        </w:rPr>
        <w:t xml:space="preserve"> </w:t>
      </w:r>
      <w:r w:rsidR="003470C2">
        <w:rPr>
          <w:rFonts w:ascii="Calibri" w:hAnsi="Calibri"/>
          <w:sz w:val="22"/>
          <w:szCs w:val="22"/>
        </w:rPr>
        <w:t> </w:t>
      </w:r>
      <w:r w:rsidRPr="00087160">
        <w:t xml:space="preserve"> The south service road intersects </w:t>
      </w:r>
      <w:r w:rsidR="007D2826">
        <w:t>Pilot Butte Access Road</w:t>
      </w:r>
      <w:r w:rsidRPr="00087160">
        <w:t xml:space="preserve"> south of the south DDI intersection.</w:t>
      </w:r>
    </w:p>
    <w:p w14:paraId="1E4700D0" w14:textId="51CF6E43" w:rsidR="00087160" w:rsidRPr="008A6088" w:rsidRDefault="00087160">
      <w:pPr>
        <w:pStyle w:val="PPP3"/>
        <w:rPr>
          <w:caps/>
        </w:rPr>
      </w:pPr>
      <w:bookmarkStart w:id="870" w:name="_Toc394997893"/>
      <w:bookmarkStart w:id="871" w:name="_Toc395253972"/>
      <w:bookmarkStart w:id="872" w:name="_Toc395787308"/>
      <w:bookmarkStart w:id="873" w:name="_Toc391915743"/>
      <w:bookmarkStart w:id="874" w:name="_Toc391918120"/>
      <w:bookmarkStart w:id="875" w:name="_Toc392489544"/>
      <w:bookmarkStart w:id="876" w:name="_Toc392491879"/>
      <w:bookmarkStart w:id="877" w:name="_Toc392766520"/>
      <w:bookmarkStart w:id="878" w:name="_Toc393091806"/>
      <w:bookmarkStart w:id="879" w:name="_Toc393092515"/>
      <w:bookmarkStart w:id="880" w:name="_Toc394048109"/>
      <w:bookmarkStart w:id="881" w:name="_Toc394048364"/>
      <w:bookmarkStart w:id="882" w:name="_Toc394048619"/>
      <w:bookmarkStart w:id="883" w:name="_Toc391915744"/>
      <w:bookmarkStart w:id="884" w:name="_Toc391918121"/>
      <w:bookmarkStart w:id="885" w:name="_Toc392489545"/>
      <w:bookmarkStart w:id="886" w:name="_Toc392491880"/>
      <w:bookmarkStart w:id="887" w:name="_Toc392766521"/>
      <w:bookmarkStart w:id="888" w:name="_Toc393091807"/>
      <w:bookmarkStart w:id="889" w:name="_Toc393092516"/>
      <w:bookmarkStart w:id="890" w:name="_Toc394048110"/>
      <w:bookmarkStart w:id="891" w:name="_Toc394048365"/>
      <w:bookmarkStart w:id="892" w:name="_Toc394048620"/>
      <w:bookmarkStart w:id="893" w:name="_Toc396139369"/>
      <w:bookmarkStart w:id="894" w:name="_Toc396144527"/>
      <w:bookmarkStart w:id="895" w:name="_Toc396722148"/>
      <w:bookmarkStart w:id="896" w:name="_Toc411425010"/>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r w:rsidRPr="00087160">
        <w:t xml:space="preserve">Gravel Pit Road RIRO on </w:t>
      </w:r>
      <w:r w:rsidR="00CE5914">
        <w:t>Highway</w:t>
      </w:r>
      <w:r w:rsidR="00CE5914" w:rsidRPr="00087160">
        <w:t xml:space="preserve"> </w:t>
      </w:r>
      <w:r w:rsidRPr="00087160">
        <w:t>1</w:t>
      </w:r>
      <w:bookmarkEnd w:id="893"/>
      <w:bookmarkEnd w:id="894"/>
      <w:bookmarkEnd w:id="895"/>
      <w:bookmarkEnd w:id="896"/>
    </w:p>
    <w:p w14:paraId="24F6DEBE" w14:textId="77777777" w:rsidR="00087160" w:rsidRPr="00087160" w:rsidRDefault="00087160" w:rsidP="00087160">
      <w:pPr>
        <w:pStyle w:val="BodyText2"/>
      </w:pPr>
    </w:p>
    <w:p w14:paraId="2DCBD4D3" w14:textId="68F9206C" w:rsidR="00087160" w:rsidRPr="00087160" w:rsidRDefault="00DD402C" w:rsidP="00087160">
      <w:pPr>
        <w:pStyle w:val="BodyText2"/>
      </w:pPr>
      <w:r>
        <w:t>In the Reference Concept a</w:t>
      </w:r>
      <w:r w:rsidRPr="00087160">
        <w:t xml:space="preserve"> </w:t>
      </w:r>
      <w:r w:rsidR="00087160" w:rsidRPr="00087160">
        <w:t xml:space="preserve">RIRO is </w:t>
      </w:r>
      <w:r w:rsidR="00CD1B48">
        <w:t>planned</w:t>
      </w:r>
      <w:r w:rsidR="00CD1B48" w:rsidRPr="00087160">
        <w:t xml:space="preserve"> </w:t>
      </w:r>
      <w:r w:rsidR="00087160" w:rsidRPr="00087160">
        <w:t xml:space="preserve">on the eastbound and westbound lanes of </w:t>
      </w:r>
      <w:r w:rsidR="00CE5914">
        <w:t>Highway</w:t>
      </w:r>
      <w:r w:rsidR="00CE5914" w:rsidRPr="00087160">
        <w:t xml:space="preserve"> </w:t>
      </w:r>
      <w:r w:rsidR="00087160" w:rsidRPr="00087160">
        <w:t xml:space="preserve">1 at Gravel Pit Road, a </w:t>
      </w:r>
      <w:r w:rsidR="009121E5">
        <w:t>2</w:t>
      </w:r>
      <w:r w:rsidR="00087160" w:rsidRPr="00087160">
        <w:t>-lane road.  The exit and entrance ramps are to be designed to freeway standards, tapered design.  The design vehicle for the turning movements is the WB-20.</w:t>
      </w:r>
    </w:p>
    <w:p w14:paraId="7FB06629" w14:textId="77777777" w:rsidR="00087160" w:rsidRPr="00087160" w:rsidRDefault="00087160" w:rsidP="00087160">
      <w:pPr>
        <w:pStyle w:val="BodyText2"/>
      </w:pPr>
    </w:p>
    <w:p w14:paraId="2D4C25FC" w14:textId="72C3072E" w:rsidR="00087160" w:rsidRPr="00087160" w:rsidRDefault="00087160" w:rsidP="00B2557C">
      <w:r w:rsidRPr="00087160">
        <w:t xml:space="preserve">The existing service road adjacent to </w:t>
      </w:r>
      <w:r w:rsidR="00CE5914">
        <w:t>Highway</w:t>
      </w:r>
      <w:r w:rsidR="00CE5914" w:rsidRPr="00087160">
        <w:t xml:space="preserve"> </w:t>
      </w:r>
      <w:r w:rsidRPr="00087160">
        <w:t xml:space="preserve">1 on the north side is removed and a new paved service road is </w:t>
      </w:r>
      <w:r w:rsidR="00CE5914">
        <w:t>planned</w:t>
      </w:r>
      <w:r w:rsidR="00CE5914" w:rsidRPr="00087160">
        <w:t xml:space="preserve"> </w:t>
      </w:r>
      <w:r w:rsidRPr="00087160">
        <w:t xml:space="preserve">and offset of </w:t>
      </w:r>
      <w:r w:rsidR="00CE5914">
        <w:t>Highway</w:t>
      </w:r>
      <w:r w:rsidR="00CE5914" w:rsidRPr="00087160">
        <w:t xml:space="preserve"> </w:t>
      </w:r>
      <w:r w:rsidRPr="00087160">
        <w:t>1.</w:t>
      </w:r>
      <w:r w:rsidR="005573E9">
        <w:t xml:space="preserve"> </w:t>
      </w:r>
      <w:r w:rsidR="003470C2" w:rsidRPr="00B2557C">
        <w:rPr>
          <w:rFonts w:ascii="Times New Roman" w:hAnsi="Times New Roman"/>
          <w:iCs/>
          <w:szCs w:val="24"/>
        </w:rPr>
        <w:t xml:space="preserve">The east leg of the north service road, which connects Gravel Pit Road to  Pilot Butte Access Road will be constructed as a two-lane paved service road in Stage 1 but provide for ‘Future Works’ to upgrade to a four-lane paved service road with a </w:t>
      </w:r>
      <w:r w:rsidR="003470C2" w:rsidRPr="00B2557C">
        <w:rPr>
          <w:rFonts w:ascii="Times New Roman" w:hAnsi="Times New Roman"/>
          <w:iCs/>
          <w:szCs w:val="24"/>
        </w:rPr>
        <w:lastRenderedPageBreak/>
        <w:t>5m painted median (this is the same Service Road as described in 200.2.6).</w:t>
      </w:r>
      <w:r w:rsidR="00877D14" w:rsidRPr="00112ABB">
        <w:t xml:space="preserve"> </w:t>
      </w:r>
      <w:r w:rsidRPr="00087160">
        <w:t xml:space="preserve">A new paved south service road is </w:t>
      </w:r>
      <w:r w:rsidR="00CE5914">
        <w:t>planned</w:t>
      </w:r>
      <w:r w:rsidR="00CE5914" w:rsidRPr="00087160">
        <w:t xml:space="preserve"> </w:t>
      </w:r>
      <w:r w:rsidRPr="00087160">
        <w:t xml:space="preserve">and is offset of </w:t>
      </w:r>
      <w:r w:rsidR="00CE5914">
        <w:t>Highway</w:t>
      </w:r>
      <w:r w:rsidR="00CE5914" w:rsidRPr="00087160">
        <w:t xml:space="preserve"> </w:t>
      </w:r>
      <w:r w:rsidRPr="00087160">
        <w:t>1.  Both service roads intersect with Gravel Pit Road.</w:t>
      </w:r>
      <w:r w:rsidR="002B682B">
        <w:t xml:space="preserve">  The existing at-grade intersection on Highway 1 is to be closed.</w:t>
      </w:r>
      <w:r w:rsidR="00232200">
        <w:t xml:space="preserve">  </w:t>
      </w:r>
    </w:p>
    <w:p w14:paraId="62E6BDA3" w14:textId="76678E9F" w:rsidR="00087160" w:rsidRPr="008A6088" w:rsidRDefault="00087160">
      <w:pPr>
        <w:pStyle w:val="PPP3"/>
        <w:rPr>
          <w:caps/>
        </w:rPr>
      </w:pPr>
      <w:bookmarkStart w:id="897" w:name="_Toc391915746"/>
      <w:bookmarkStart w:id="898" w:name="_Toc391918123"/>
      <w:bookmarkStart w:id="899" w:name="_Toc392489547"/>
      <w:bookmarkStart w:id="900" w:name="_Toc392491882"/>
      <w:bookmarkStart w:id="901" w:name="_Toc392766523"/>
      <w:bookmarkStart w:id="902" w:name="_Toc393091809"/>
      <w:bookmarkStart w:id="903" w:name="_Toc393092518"/>
      <w:bookmarkStart w:id="904" w:name="_Toc394048112"/>
      <w:bookmarkStart w:id="905" w:name="_Toc394048367"/>
      <w:bookmarkStart w:id="906" w:name="_Toc394048622"/>
      <w:bookmarkStart w:id="907" w:name="_Toc396139370"/>
      <w:bookmarkStart w:id="908" w:name="_Toc396144528"/>
      <w:bookmarkStart w:id="909" w:name="_Toc396722149"/>
      <w:bookmarkStart w:id="910" w:name="_Toc411425011"/>
      <w:bookmarkEnd w:id="897"/>
      <w:bookmarkEnd w:id="898"/>
      <w:bookmarkEnd w:id="899"/>
      <w:bookmarkEnd w:id="900"/>
      <w:bookmarkEnd w:id="901"/>
      <w:bookmarkEnd w:id="902"/>
      <w:bookmarkEnd w:id="903"/>
      <w:bookmarkEnd w:id="904"/>
      <w:bookmarkEnd w:id="905"/>
      <w:bookmarkEnd w:id="906"/>
      <w:r w:rsidRPr="00087160">
        <w:t xml:space="preserve">Tower Road / </w:t>
      </w:r>
      <w:r w:rsidR="000838CC">
        <w:t>Highway</w:t>
      </w:r>
      <w:r w:rsidR="000838CC" w:rsidRPr="00087160">
        <w:t xml:space="preserve"> </w:t>
      </w:r>
      <w:r w:rsidRPr="00087160">
        <w:t>1 Interchange</w:t>
      </w:r>
      <w:bookmarkEnd w:id="907"/>
      <w:bookmarkEnd w:id="908"/>
      <w:bookmarkEnd w:id="909"/>
      <w:bookmarkEnd w:id="910"/>
    </w:p>
    <w:p w14:paraId="4905EF9B" w14:textId="77777777" w:rsidR="00087160" w:rsidRPr="00087160" w:rsidRDefault="00087160" w:rsidP="00087160">
      <w:pPr>
        <w:pStyle w:val="BodyText2"/>
      </w:pPr>
    </w:p>
    <w:p w14:paraId="03C5DB8A" w14:textId="420C8CD7" w:rsidR="00087160" w:rsidRPr="00087160" w:rsidRDefault="00DD402C" w:rsidP="00087160">
      <w:pPr>
        <w:pStyle w:val="BodyText2"/>
      </w:pPr>
      <w:r>
        <w:t>The Reference Concept details a</w:t>
      </w:r>
      <w:r w:rsidRPr="00087160">
        <w:t xml:space="preserve"> </w:t>
      </w:r>
      <w:r w:rsidR="000838CC">
        <w:t>complex interchange</w:t>
      </w:r>
      <w:r w:rsidR="00087160" w:rsidRPr="00087160">
        <w:t xml:space="preserve"> planned at this location. </w:t>
      </w:r>
      <w:r w:rsidR="001D2A92">
        <w:t xml:space="preserve"> </w:t>
      </w:r>
      <w:r w:rsidR="00087160" w:rsidRPr="00087160">
        <w:t xml:space="preserve">The new construction of the </w:t>
      </w:r>
      <w:r w:rsidR="009121E5">
        <w:t>4</w:t>
      </w:r>
      <w:r w:rsidR="00087160" w:rsidRPr="00087160">
        <w:t xml:space="preserve">-lane divided </w:t>
      </w:r>
      <w:r w:rsidR="001632A9">
        <w:t xml:space="preserve">New </w:t>
      </w:r>
      <w:r w:rsidR="004771E7">
        <w:t xml:space="preserve">Bypass </w:t>
      </w:r>
      <w:r w:rsidR="001632A9">
        <w:t>Infrastructure</w:t>
      </w:r>
      <w:r w:rsidRPr="00087160">
        <w:t xml:space="preserve"> </w:t>
      </w:r>
      <w:r w:rsidR="00087160" w:rsidRPr="00087160">
        <w:t xml:space="preserve">begins here, turning south off </w:t>
      </w:r>
      <w:r w:rsidR="000838CC">
        <w:t>Highway</w:t>
      </w:r>
      <w:r w:rsidR="000838CC" w:rsidRPr="00087160">
        <w:t xml:space="preserve"> </w:t>
      </w:r>
      <w:r w:rsidR="00087160" w:rsidRPr="00087160">
        <w:t xml:space="preserve">1 east of Tower Road then running parallel to Tower Road. </w:t>
      </w:r>
      <w:r w:rsidR="001D2A92">
        <w:t xml:space="preserve"> </w:t>
      </w:r>
      <w:r w:rsidR="00087160" w:rsidRPr="00087160">
        <w:t xml:space="preserve">The </w:t>
      </w:r>
      <w:r w:rsidR="001632A9">
        <w:t xml:space="preserve">New </w:t>
      </w:r>
      <w:r w:rsidR="004771E7">
        <w:t xml:space="preserve">Bypass </w:t>
      </w:r>
      <w:r w:rsidR="001632A9">
        <w:t>Infrastructure</w:t>
      </w:r>
      <w:r w:rsidRPr="00087160">
        <w:t xml:space="preserve"> </w:t>
      </w:r>
      <w:r w:rsidR="00087160" w:rsidRPr="00087160">
        <w:t xml:space="preserve">curves are designed for a 130 km/h design speed.  The </w:t>
      </w:r>
      <w:r w:rsidR="001632A9">
        <w:t xml:space="preserve">New </w:t>
      </w:r>
      <w:r w:rsidR="004771E7">
        <w:t xml:space="preserve">Bypass </w:t>
      </w:r>
      <w:r w:rsidR="001632A9">
        <w:t>Infrastructure</w:t>
      </w:r>
      <w:r w:rsidRPr="00087160">
        <w:t xml:space="preserve"> </w:t>
      </w:r>
      <w:r w:rsidR="00087160" w:rsidRPr="00087160">
        <w:t xml:space="preserve">overpasses existing </w:t>
      </w:r>
      <w:r w:rsidR="000838CC">
        <w:t>Highway</w:t>
      </w:r>
      <w:r w:rsidR="000838CC" w:rsidRPr="00087160">
        <w:t xml:space="preserve"> </w:t>
      </w:r>
      <w:r w:rsidR="00087160" w:rsidRPr="00087160">
        <w:t>1 and the CP Tyvan Subdivision.</w:t>
      </w:r>
    </w:p>
    <w:p w14:paraId="5883E285" w14:textId="77777777" w:rsidR="00087160" w:rsidRPr="00087160" w:rsidRDefault="00087160" w:rsidP="00087160">
      <w:pPr>
        <w:pStyle w:val="BodyText2"/>
      </w:pPr>
    </w:p>
    <w:p w14:paraId="5695FAA8" w14:textId="30659197" w:rsidR="00087160" w:rsidRPr="00087160" w:rsidRDefault="00087160" w:rsidP="00087160">
      <w:pPr>
        <w:pStyle w:val="BodyText2"/>
      </w:pPr>
      <w:r w:rsidRPr="00087160">
        <w:t xml:space="preserve">In the westbound direction on </w:t>
      </w:r>
      <w:r w:rsidR="000838CC">
        <w:t>Highway</w:t>
      </w:r>
      <w:r w:rsidR="000838CC" w:rsidRPr="00087160">
        <w:t xml:space="preserve"> </w:t>
      </w:r>
      <w:r w:rsidRPr="00087160">
        <w:t xml:space="preserve">1 approaching the </w:t>
      </w:r>
      <w:r w:rsidR="001632A9">
        <w:t xml:space="preserve">New </w:t>
      </w:r>
      <w:r w:rsidR="004771E7">
        <w:t xml:space="preserve">Bypass </w:t>
      </w:r>
      <w:r w:rsidR="001632A9">
        <w:t>Infrastructure</w:t>
      </w:r>
      <w:r w:rsidRPr="00087160">
        <w:t xml:space="preserve">, a major fork design is </w:t>
      </w:r>
      <w:r w:rsidR="000838CC">
        <w:t>planned</w:t>
      </w:r>
      <w:r w:rsidR="000838CC" w:rsidRPr="00087160">
        <w:t xml:space="preserve"> </w:t>
      </w:r>
      <w:r w:rsidRPr="00087160">
        <w:t xml:space="preserve">for the </w:t>
      </w:r>
      <w:r w:rsidR="009121E5">
        <w:t>2</w:t>
      </w:r>
      <w:r w:rsidRPr="00087160">
        <w:t xml:space="preserve"> southbound lanes and the continuance of the </w:t>
      </w:r>
      <w:r w:rsidR="009121E5">
        <w:t>2</w:t>
      </w:r>
      <w:r w:rsidRPr="00087160">
        <w:t xml:space="preserve"> </w:t>
      </w:r>
      <w:r w:rsidR="000838CC">
        <w:t>Highway</w:t>
      </w:r>
      <w:r w:rsidR="000838CC" w:rsidRPr="00087160">
        <w:t xml:space="preserve"> </w:t>
      </w:r>
      <w:r w:rsidRPr="00087160">
        <w:t>1 westbound lanes to Regina.  To accomplish this</w:t>
      </w:r>
      <w:r w:rsidR="000838CC">
        <w:t xml:space="preserve">, </w:t>
      </w:r>
      <w:r w:rsidRPr="00087160">
        <w:t xml:space="preserve">a third westbound lane is introduced on </w:t>
      </w:r>
      <w:r w:rsidR="000838CC">
        <w:t>Highway</w:t>
      </w:r>
      <w:r w:rsidR="002B682B">
        <w:t> </w:t>
      </w:r>
      <w:r w:rsidRPr="00087160">
        <w:t xml:space="preserve">1 before </w:t>
      </w:r>
      <w:r w:rsidRPr="00087160">
        <w:lastRenderedPageBreak/>
        <w:t xml:space="preserve">the exit and </w:t>
      </w:r>
      <w:r w:rsidR="009121E5">
        <w:t>2</w:t>
      </w:r>
      <w:r w:rsidRPr="00087160">
        <w:t xml:space="preserve"> lanes carry onto the </w:t>
      </w:r>
      <w:r w:rsidR="001632A9">
        <w:t xml:space="preserve">New </w:t>
      </w:r>
      <w:r w:rsidR="004771E7">
        <w:t xml:space="preserve">Bypass </w:t>
      </w:r>
      <w:r w:rsidR="001632A9">
        <w:t>Infrastructure</w:t>
      </w:r>
      <w:r w:rsidR="00DD402C" w:rsidRPr="00087160">
        <w:t xml:space="preserve"> </w:t>
      </w:r>
      <w:r w:rsidRPr="00087160">
        <w:t xml:space="preserve">and </w:t>
      </w:r>
      <w:r w:rsidR="009121E5">
        <w:t>2</w:t>
      </w:r>
      <w:r w:rsidRPr="00087160">
        <w:t xml:space="preserve"> lanes carry on to </w:t>
      </w:r>
      <w:r w:rsidR="002B1109">
        <w:t xml:space="preserve">the </w:t>
      </w:r>
      <w:r w:rsidR="000838CC">
        <w:t>existing Highway</w:t>
      </w:r>
      <w:r w:rsidR="000838CC" w:rsidRPr="00087160">
        <w:t xml:space="preserve"> </w:t>
      </w:r>
      <w:r w:rsidRPr="00087160">
        <w:t xml:space="preserve">1 to Regina.  </w:t>
      </w:r>
    </w:p>
    <w:p w14:paraId="52BDDFEA" w14:textId="77777777" w:rsidR="00087160" w:rsidRDefault="00087160" w:rsidP="00087160">
      <w:pPr>
        <w:pStyle w:val="BodyText2"/>
      </w:pPr>
    </w:p>
    <w:p w14:paraId="264F48BF" w14:textId="1148F016" w:rsidR="002B682B" w:rsidRDefault="002B682B" w:rsidP="00087160">
      <w:pPr>
        <w:pStyle w:val="BodyText2"/>
      </w:pPr>
      <w:r>
        <w:t>The existing westbound exit ramp from Highway 1 to the north service road is to be removed.</w:t>
      </w:r>
    </w:p>
    <w:p w14:paraId="5943E887" w14:textId="059700D6" w:rsidR="00087160" w:rsidRPr="00087160" w:rsidRDefault="00087160" w:rsidP="00087160">
      <w:pPr>
        <w:pStyle w:val="BodyText2"/>
      </w:pPr>
      <w:r w:rsidRPr="00087160">
        <w:t xml:space="preserve">For the eastbound direction, from </w:t>
      </w:r>
      <w:r w:rsidR="000838CC">
        <w:t>existing Highway</w:t>
      </w:r>
      <w:r w:rsidR="000838CC" w:rsidRPr="00087160">
        <w:t xml:space="preserve"> </w:t>
      </w:r>
      <w:r w:rsidRPr="00087160">
        <w:t>1 (</w:t>
      </w:r>
      <w:r w:rsidR="002B682B">
        <w:t>Victoria Avenue</w:t>
      </w:r>
      <w:r w:rsidRPr="00087160">
        <w:t xml:space="preserve">) to </w:t>
      </w:r>
      <w:r w:rsidR="000838CC">
        <w:t>Highway</w:t>
      </w:r>
      <w:r w:rsidR="000838CC" w:rsidRPr="00087160">
        <w:t xml:space="preserve"> </w:t>
      </w:r>
      <w:r w:rsidRPr="00087160">
        <w:t xml:space="preserve">1 eastbound, a </w:t>
      </w:r>
      <w:r w:rsidR="009121E5">
        <w:t>2</w:t>
      </w:r>
      <w:r w:rsidRPr="00087160">
        <w:t xml:space="preserve">-lane ramp is </w:t>
      </w:r>
      <w:r w:rsidR="00A07DE8">
        <w:t>planned</w:t>
      </w:r>
      <w:r w:rsidR="00A07DE8" w:rsidRPr="00087160">
        <w:t xml:space="preserve"> </w:t>
      </w:r>
      <w:r w:rsidRPr="00087160">
        <w:t xml:space="preserve">and starts just east of the existing </w:t>
      </w:r>
      <w:r w:rsidR="000838CC">
        <w:t>Highway</w:t>
      </w:r>
      <w:r w:rsidR="000838CC" w:rsidRPr="00087160">
        <w:t xml:space="preserve"> </w:t>
      </w:r>
      <w:r w:rsidRPr="00087160">
        <w:t xml:space="preserve">1 bridges over the CP and underpasses the </w:t>
      </w:r>
      <w:r w:rsidR="001632A9">
        <w:t>mainline lanes</w:t>
      </w:r>
      <w:r w:rsidRPr="00087160">
        <w:t xml:space="preserve">.  A </w:t>
      </w:r>
      <w:r w:rsidR="009121E5">
        <w:t>2</w:t>
      </w:r>
      <w:r w:rsidRPr="00087160">
        <w:t xml:space="preserve">-lane entrance ramp terminal to </w:t>
      </w:r>
      <w:r w:rsidR="00A07DE8">
        <w:t>Highway</w:t>
      </w:r>
      <w:r w:rsidR="00A07DE8" w:rsidRPr="00087160">
        <w:t xml:space="preserve"> </w:t>
      </w:r>
      <w:r w:rsidR="000838CC">
        <w:t>1</w:t>
      </w:r>
      <w:r w:rsidR="000838CC" w:rsidRPr="00087160">
        <w:t xml:space="preserve"> </w:t>
      </w:r>
      <w:r w:rsidRPr="00087160">
        <w:t xml:space="preserve">eastbound is </w:t>
      </w:r>
      <w:r w:rsidR="00A07DE8">
        <w:t>planned</w:t>
      </w:r>
      <w:r w:rsidRPr="00087160">
        <w:t>.</w:t>
      </w:r>
    </w:p>
    <w:p w14:paraId="1D3C58B0" w14:textId="77777777" w:rsidR="00087160" w:rsidRPr="00087160" w:rsidRDefault="00087160" w:rsidP="00087160">
      <w:pPr>
        <w:pStyle w:val="BodyText2"/>
      </w:pPr>
    </w:p>
    <w:p w14:paraId="2F232304" w14:textId="040EE6BF" w:rsidR="00087160" w:rsidRPr="00087160" w:rsidRDefault="00087160" w:rsidP="00087160">
      <w:pPr>
        <w:pStyle w:val="BodyText2"/>
      </w:pPr>
      <w:r w:rsidRPr="00087160">
        <w:t xml:space="preserve">The connection to Tower Road at </w:t>
      </w:r>
      <w:r w:rsidR="00A07DE8">
        <w:t>existing</w:t>
      </w:r>
      <w:r w:rsidR="00A07DE8" w:rsidRPr="00087160">
        <w:t xml:space="preserve"> </w:t>
      </w:r>
      <w:r w:rsidR="00A07DE8">
        <w:t>Highway</w:t>
      </w:r>
      <w:r w:rsidR="00A07DE8" w:rsidRPr="00087160">
        <w:t xml:space="preserve"> </w:t>
      </w:r>
      <w:r w:rsidRPr="00087160">
        <w:t xml:space="preserve">1 from the </w:t>
      </w:r>
      <w:r w:rsidR="001632A9">
        <w:t>New</w:t>
      </w:r>
      <w:r w:rsidR="004771E7">
        <w:t xml:space="preserve"> Bypass</w:t>
      </w:r>
      <w:r w:rsidR="001632A9">
        <w:t xml:space="preserve"> Infrastructure</w:t>
      </w:r>
      <w:r w:rsidR="00847FF8" w:rsidRPr="00087160">
        <w:t xml:space="preserve"> </w:t>
      </w:r>
      <w:r w:rsidRPr="00087160">
        <w:t xml:space="preserve">and vice-versa is accomplished with high-speed single lane directional ramps.  The northbound ramp overpasses the </w:t>
      </w:r>
      <w:r w:rsidR="001632A9">
        <w:t>mainline lanes</w:t>
      </w:r>
      <w:r w:rsidRPr="00087160">
        <w:t xml:space="preserve">.  The intersection at Tower Road and </w:t>
      </w:r>
      <w:r w:rsidR="00A07DE8">
        <w:t>existing</w:t>
      </w:r>
      <w:r w:rsidR="00A07DE8" w:rsidRPr="00087160">
        <w:t xml:space="preserve"> </w:t>
      </w:r>
      <w:r w:rsidR="00A07DE8">
        <w:t>Highway</w:t>
      </w:r>
      <w:r w:rsidR="00A07DE8" w:rsidRPr="00087160">
        <w:t xml:space="preserve"> </w:t>
      </w:r>
      <w:r w:rsidRPr="00087160">
        <w:t xml:space="preserve">1 </w:t>
      </w:r>
      <w:r w:rsidR="00A07DE8">
        <w:t>is upgraded</w:t>
      </w:r>
      <w:r w:rsidRPr="00087160">
        <w:t xml:space="preserve"> to accommodate this connection including signalization.</w:t>
      </w:r>
    </w:p>
    <w:p w14:paraId="72032A70" w14:textId="77777777" w:rsidR="00087160" w:rsidRPr="00087160" w:rsidRDefault="00087160" w:rsidP="00087160">
      <w:pPr>
        <w:pStyle w:val="BodyText2"/>
      </w:pPr>
    </w:p>
    <w:p w14:paraId="7E8010A8" w14:textId="63A5C35E" w:rsidR="00087160" w:rsidRPr="00087160" w:rsidRDefault="00087160" w:rsidP="00087160">
      <w:pPr>
        <w:pStyle w:val="BodyText2"/>
      </w:pPr>
      <w:r w:rsidRPr="00087160">
        <w:t xml:space="preserve">A combination of new and reconstructed paved service roads is </w:t>
      </w:r>
      <w:r w:rsidR="00A07DE8">
        <w:t>planned</w:t>
      </w:r>
      <w:r w:rsidR="00A07DE8" w:rsidRPr="00087160">
        <w:t xml:space="preserve"> </w:t>
      </w:r>
      <w:r w:rsidRPr="00087160">
        <w:t xml:space="preserve">on the north side of </w:t>
      </w:r>
      <w:r w:rsidR="00445811">
        <w:t>Highway</w:t>
      </w:r>
      <w:r w:rsidR="00445811" w:rsidRPr="00087160">
        <w:t xml:space="preserve"> </w:t>
      </w:r>
      <w:r w:rsidRPr="00087160">
        <w:t xml:space="preserve">1.  The existing at-grade railway crossing on the </w:t>
      </w:r>
      <w:r w:rsidR="002B682B">
        <w:t xml:space="preserve">north </w:t>
      </w:r>
      <w:r w:rsidRPr="00087160">
        <w:t xml:space="preserve">service road at the CP </w:t>
      </w:r>
      <w:r w:rsidR="00A07DE8">
        <w:t>is upgraded</w:t>
      </w:r>
      <w:r w:rsidRPr="00087160">
        <w:t xml:space="preserve">.  A new service road is constructed on the </w:t>
      </w:r>
      <w:r w:rsidRPr="00087160">
        <w:lastRenderedPageBreak/>
        <w:t xml:space="preserve">south side of </w:t>
      </w:r>
      <w:r w:rsidR="00A07DE8">
        <w:t>Highway</w:t>
      </w:r>
      <w:r w:rsidR="00A07DE8" w:rsidRPr="00087160">
        <w:t xml:space="preserve"> </w:t>
      </w:r>
      <w:r w:rsidRPr="00087160">
        <w:t xml:space="preserve">1 and the east side of the </w:t>
      </w:r>
      <w:r w:rsidR="001632A9">
        <w:t>mainline lanes</w:t>
      </w:r>
      <w:r w:rsidRPr="00087160">
        <w:t xml:space="preserve">.  The existing service road on the south side between Tower Road and the </w:t>
      </w:r>
      <w:r w:rsidR="001632A9">
        <w:t xml:space="preserve">New </w:t>
      </w:r>
      <w:r w:rsidR="004771E7">
        <w:t xml:space="preserve">Bypass </w:t>
      </w:r>
      <w:r w:rsidR="001632A9">
        <w:t>Infrastructure</w:t>
      </w:r>
      <w:r w:rsidR="00847FF8" w:rsidRPr="00087160">
        <w:t xml:space="preserve"> </w:t>
      </w:r>
      <w:r w:rsidRPr="00087160">
        <w:t>is removed.</w:t>
      </w:r>
    </w:p>
    <w:p w14:paraId="6FB1478B" w14:textId="27E96F14" w:rsidR="00087160" w:rsidRPr="008A6088" w:rsidRDefault="00A07DE8">
      <w:pPr>
        <w:pStyle w:val="PPP3"/>
        <w:rPr>
          <w:caps/>
        </w:rPr>
      </w:pPr>
      <w:bookmarkStart w:id="911" w:name="_Toc391915748"/>
      <w:bookmarkStart w:id="912" w:name="_Toc391918125"/>
      <w:bookmarkStart w:id="913" w:name="_Toc392489549"/>
      <w:bookmarkStart w:id="914" w:name="_Toc392491884"/>
      <w:bookmarkStart w:id="915" w:name="_Toc392766525"/>
      <w:bookmarkStart w:id="916" w:name="_Toc393091811"/>
      <w:bookmarkStart w:id="917" w:name="_Toc393092520"/>
      <w:bookmarkStart w:id="918" w:name="_Toc394048114"/>
      <w:bookmarkStart w:id="919" w:name="_Toc394048369"/>
      <w:bookmarkStart w:id="920" w:name="_Toc394048624"/>
      <w:bookmarkStart w:id="921" w:name="_Toc396139371"/>
      <w:bookmarkStart w:id="922" w:name="_Toc396144529"/>
      <w:bookmarkStart w:id="923" w:name="_Toc396722150"/>
      <w:bookmarkStart w:id="924" w:name="_Toc411425012"/>
      <w:bookmarkEnd w:id="911"/>
      <w:bookmarkEnd w:id="912"/>
      <w:bookmarkEnd w:id="913"/>
      <w:bookmarkEnd w:id="914"/>
      <w:bookmarkEnd w:id="915"/>
      <w:bookmarkEnd w:id="916"/>
      <w:bookmarkEnd w:id="917"/>
      <w:bookmarkEnd w:id="918"/>
      <w:bookmarkEnd w:id="919"/>
      <w:bookmarkEnd w:id="920"/>
      <w:r>
        <w:t>Highway</w:t>
      </w:r>
      <w:r w:rsidR="00087160" w:rsidRPr="00087160">
        <w:t xml:space="preserve"> 33 Interchange</w:t>
      </w:r>
      <w:bookmarkEnd w:id="921"/>
      <w:bookmarkEnd w:id="922"/>
      <w:bookmarkEnd w:id="923"/>
      <w:bookmarkEnd w:id="924"/>
      <w:r w:rsidR="00087160" w:rsidRPr="00087160">
        <w:t xml:space="preserve"> </w:t>
      </w:r>
    </w:p>
    <w:p w14:paraId="7F129189" w14:textId="77777777" w:rsidR="00087160" w:rsidRPr="00087160" w:rsidRDefault="00087160" w:rsidP="00087160">
      <w:pPr>
        <w:pStyle w:val="BodyText2"/>
      </w:pPr>
    </w:p>
    <w:p w14:paraId="06662025" w14:textId="41262A05" w:rsidR="00087160" w:rsidRPr="00087160" w:rsidRDefault="00087160" w:rsidP="00087160">
      <w:pPr>
        <w:pStyle w:val="BodyText2"/>
      </w:pPr>
      <w:r w:rsidRPr="00087160">
        <w:t xml:space="preserve">The </w:t>
      </w:r>
      <w:r w:rsidR="00DD402C">
        <w:t xml:space="preserve">Reference Concept </w:t>
      </w:r>
      <w:r w:rsidRPr="00087160">
        <w:t xml:space="preserve">interchange at this location is a </w:t>
      </w:r>
      <w:r w:rsidR="00232539">
        <w:t>D</w:t>
      </w:r>
      <w:r w:rsidR="00A07DE8" w:rsidRPr="00087160">
        <w:t xml:space="preserve">iamond </w:t>
      </w:r>
      <w:r w:rsidR="00232539">
        <w:t>I</w:t>
      </w:r>
      <w:r w:rsidR="00A07DE8" w:rsidRPr="00087160">
        <w:t>nterchange</w:t>
      </w:r>
      <w:r w:rsidRPr="00087160">
        <w:t xml:space="preserve">. </w:t>
      </w:r>
      <w:r w:rsidR="00532128">
        <w:t xml:space="preserve"> </w:t>
      </w:r>
      <w:r w:rsidRPr="00087160">
        <w:t xml:space="preserve">All ramps are single lane.  The existing </w:t>
      </w:r>
      <w:r w:rsidR="00A07DE8">
        <w:t>Highway</w:t>
      </w:r>
      <w:r w:rsidR="00A07DE8" w:rsidRPr="00087160">
        <w:t xml:space="preserve"> </w:t>
      </w:r>
      <w:r w:rsidRPr="00087160">
        <w:t xml:space="preserve">33 is a </w:t>
      </w:r>
      <w:r w:rsidR="009121E5">
        <w:t>4</w:t>
      </w:r>
      <w:r w:rsidRPr="00087160">
        <w:t xml:space="preserve">-lane divided highway.  The </w:t>
      </w:r>
      <w:r w:rsidR="001632A9">
        <w:t xml:space="preserve">New </w:t>
      </w:r>
      <w:r w:rsidR="004771E7">
        <w:t xml:space="preserve">Bypass </w:t>
      </w:r>
      <w:r w:rsidR="001632A9">
        <w:t>Infrastructure</w:t>
      </w:r>
      <w:r w:rsidR="00847FF8" w:rsidRPr="00087160">
        <w:t xml:space="preserve"> </w:t>
      </w:r>
      <w:r w:rsidRPr="00087160">
        <w:t xml:space="preserve">is overpassing </w:t>
      </w:r>
      <w:r w:rsidR="00445811">
        <w:t>Highway</w:t>
      </w:r>
      <w:r w:rsidR="00445811" w:rsidRPr="00087160">
        <w:t xml:space="preserve"> </w:t>
      </w:r>
      <w:r w:rsidRPr="00087160">
        <w:t xml:space="preserve">33. </w:t>
      </w:r>
    </w:p>
    <w:p w14:paraId="16EBEA29" w14:textId="77777777" w:rsidR="00087160" w:rsidRPr="00087160" w:rsidRDefault="00087160" w:rsidP="00087160">
      <w:pPr>
        <w:pStyle w:val="BodyText2"/>
      </w:pPr>
    </w:p>
    <w:p w14:paraId="7382DBA4" w14:textId="4C24AF67" w:rsidR="00087160" w:rsidRPr="00087160" w:rsidRDefault="00087160" w:rsidP="00087160">
      <w:pPr>
        <w:pStyle w:val="BodyText2"/>
      </w:pPr>
      <w:r w:rsidRPr="00087160">
        <w:t xml:space="preserve">The existing Tower Road is terminated on either side of the </w:t>
      </w:r>
      <w:r w:rsidR="001632A9">
        <w:t xml:space="preserve">New </w:t>
      </w:r>
      <w:r w:rsidR="004771E7">
        <w:t xml:space="preserve">Bypass </w:t>
      </w:r>
      <w:r w:rsidR="001632A9">
        <w:t>Infrastructure</w:t>
      </w:r>
      <w:r w:rsidR="00847FF8" w:rsidRPr="00087160">
        <w:t xml:space="preserve"> </w:t>
      </w:r>
      <w:r w:rsidRPr="00087160">
        <w:t>with cul</w:t>
      </w:r>
      <w:r w:rsidR="00532128">
        <w:noBreakHyphen/>
      </w:r>
      <w:r w:rsidRPr="00087160">
        <w:t>de-sacs.</w:t>
      </w:r>
      <w:r w:rsidR="00532128">
        <w:t xml:space="preserve"> </w:t>
      </w:r>
      <w:r w:rsidRPr="00087160">
        <w:t xml:space="preserve"> An existing median opening just northwest of the northwest </w:t>
      </w:r>
      <w:r w:rsidR="00A07DE8">
        <w:t>d</w:t>
      </w:r>
      <w:r w:rsidR="00A07DE8" w:rsidRPr="00087160">
        <w:t xml:space="preserve">iamond </w:t>
      </w:r>
      <w:r w:rsidRPr="00087160">
        <w:t xml:space="preserve">intersection </w:t>
      </w:r>
      <w:r w:rsidR="00A24AB1">
        <w:t>shall remain open</w:t>
      </w:r>
      <w:r w:rsidRPr="00087160">
        <w:t xml:space="preserve">. </w:t>
      </w:r>
      <w:r w:rsidR="00A24AB1">
        <w:t xml:space="preserve">At the northwest diamond intersection, the acceleration </w:t>
      </w:r>
      <w:r w:rsidR="002B1109">
        <w:t xml:space="preserve">lane is not provided for north bound traffic </w:t>
      </w:r>
      <w:r w:rsidR="00A24AB1">
        <w:t xml:space="preserve">and </w:t>
      </w:r>
      <w:r w:rsidR="002B1109">
        <w:t>a right turn bay is provided for southbound traffic</w:t>
      </w:r>
      <w:r w:rsidR="007B1E6B">
        <w:t>. Both interchange ramp intersections, as well as the southeast Service Road intersection shall be designed to accommodate traffic signals</w:t>
      </w:r>
      <w:r w:rsidR="00C36E42">
        <w:t xml:space="preserve"> as Future Works</w:t>
      </w:r>
      <w:r w:rsidR="007B1E6B">
        <w:t xml:space="preserve">. </w:t>
      </w:r>
      <w:r w:rsidRPr="00087160">
        <w:t xml:space="preserve">A new gravel </w:t>
      </w:r>
      <w:r w:rsidR="002B1109">
        <w:t>S</w:t>
      </w:r>
      <w:r w:rsidR="002B1109" w:rsidRPr="00087160">
        <w:t xml:space="preserve">ervice </w:t>
      </w:r>
      <w:r w:rsidR="002B1109">
        <w:t>R</w:t>
      </w:r>
      <w:r w:rsidR="002B1109" w:rsidRPr="00087160">
        <w:t xml:space="preserve">oad </w:t>
      </w:r>
      <w:r w:rsidRPr="00087160">
        <w:t xml:space="preserve">is </w:t>
      </w:r>
      <w:r w:rsidR="00A07DE8">
        <w:t>planned</w:t>
      </w:r>
      <w:r w:rsidR="00A07DE8" w:rsidRPr="00087160">
        <w:t xml:space="preserve"> </w:t>
      </w:r>
      <w:r w:rsidRPr="00087160">
        <w:t>in the south</w:t>
      </w:r>
      <w:r w:rsidR="002B682B">
        <w:t>east</w:t>
      </w:r>
      <w:r w:rsidRPr="00087160">
        <w:t xml:space="preserve"> quadrant adjacent to </w:t>
      </w:r>
      <w:r w:rsidR="00847FF8">
        <w:t xml:space="preserve">the </w:t>
      </w:r>
      <w:r w:rsidR="001632A9">
        <w:t xml:space="preserve">New </w:t>
      </w:r>
      <w:r w:rsidR="004771E7">
        <w:t xml:space="preserve">Bypass </w:t>
      </w:r>
      <w:r w:rsidR="001632A9">
        <w:t>Infrastructure</w:t>
      </w:r>
      <w:r w:rsidR="00847FF8" w:rsidRPr="00087160">
        <w:t xml:space="preserve"> </w:t>
      </w:r>
      <w:r w:rsidRPr="00087160">
        <w:t xml:space="preserve">and ties into Pearl Street </w:t>
      </w:r>
      <w:r w:rsidRPr="00087160">
        <w:lastRenderedPageBreak/>
        <w:t xml:space="preserve">on the </w:t>
      </w:r>
      <w:r w:rsidR="002B1109">
        <w:t>southerly</w:t>
      </w:r>
      <w:r w:rsidR="002B1109" w:rsidRPr="00087160">
        <w:t xml:space="preserve"> </w:t>
      </w:r>
      <w:r w:rsidRPr="00087160">
        <w:t xml:space="preserve">side of </w:t>
      </w:r>
      <w:r w:rsidR="00A07DE8">
        <w:t>Highway</w:t>
      </w:r>
      <w:r w:rsidR="00A07DE8" w:rsidRPr="00087160">
        <w:t xml:space="preserve"> </w:t>
      </w:r>
      <w:r w:rsidRPr="00087160">
        <w:t xml:space="preserve">33. </w:t>
      </w:r>
      <w:r w:rsidR="00532128">
        <w:t xml:space="preserve"> </w:t>
      </w:r>
      <w:r w:rsidRPr="00087160">
        <w:t xml:space="preserve">In the </w:t>
      </w:r>
      <w:r w:rsidR="002B682B">
        <w:t>nor</w:t>
      </w:r>
      <w:r w:rsidRPr="00087160">
        <w:t xml:space="preserve">theast quadrant, a new paved service road is </w:t>
      </w:r>
      <w:r w:rsidR="00A07DE8">
        <w:t>planned</w:t>
      </w:r>
      <w:r w:rsidR="00A07DE8" w:rsidRPr="00087160">
        <w:t xml:space="preserve"> </w:t>
      </w:r>
      <w:r w:rsidRPr="00087160">
        <w:t xml:space="preserve">adjacent to </w:t>
      </w:r>
      <w:r w:rsidR="00A07DE8">
        <w:t>Highway</w:t>
      </w:r>
      <w:r w:rsidR="00A07DE8" w:rsidRPr="00087160">
        <w:t xml:space="preserve"> </w:t>
      </w:r>
      <w:r w:rsidRPr="00087160">
        <w:t xml:space="preserve">33.  It connects Tower Road and a new paved service road that </w:t>
      </w:r>
      <w:r w:rsidR="00225388">
        <w:t>connects</w:t>
      </w:r>
      <w:r w:rsidRPr="00087160">
        <w:t xml:space="preserve"> from the north and ends at an intersection with </w:t>
      </w:r>
      <w:r w:rsidR="00A07DE8">
        <w:t>Highway</w:t>
      </w:r>
      <w:r w:rsidR="00A07DE8" w:rsidRPr="00087160">
        <w:t xml:space="preserve"> </w:t>
      </w:r>
      <w:r w:rsidRPr="00087160">
        <w:t>33.  Pearl Street is also connected at this intersection.</w:t>
      </w:r>
    </w:p>
    <w:p w14:paraId="426E4BCF" w14:textId="77777777" w:rsidR="00A91ECC" w:rsidRDefault="00A91ECC">
      <w:pPr>
        <w:rPr>
          <w:rFonts w:ascii="Arial" w:hAnsi="Arial"/>
          <w:b/>
        </w:rPr>
      </w:pPr>
      <w:bookmarkStart w:id="925" w:name="_Toc391915750"/>
      <w:bookmarkStart w:id="926" w:name="_Toc391918127"/>
      <w:bookmarkStart w:id="927" w:name="_Toc392489551"/>
      <w:bookmarkStart w:id="928" w:name="_Toc392491886"/>
      <w:bookmarkStart w:id="929" w:name="_Toc392766527"/>
      <w:bookmarkStart w:id="930" w:name="_Toc393091813"/>
      <w:bookmarkStart w:id="931" w:name="_Toc393092522"/>
      <w:bookmarkStart w:id="932" w:name="_Toc394048116"/>
      <w:bookmarkStart w:id="933" w:name="_Toc394048371"/>
      <w:bookmarkStart w:id="934" w:name="_Toc394048626"/>
      <w:bookmarkStart w:id="935" w:name="_Toc396139372"/>
      <w:bookmarkStart w:id="936" w:name="_Toc396144530"/>
      <w:bookmarkStart w:id="937" w:name="_Toc396722151"/>
      <w:bookmarkEnd w:id="925"/>
      <w:bookmarkEnd w:id="926"/>
      <w:bookmarkEnd w:id="927"/>
      <w:bookmarkEnd w:id="928"/>
      <w:bookmarkEnd w:id="929"/>
      <w:bookmarkEnd w:id="930"/>
      <w:bookmarkEnd w:id="931"/>
      <w:bookmarkEnd w:id="932"/>
      <w:bookmarkEnd w:id="933"/>
      <w:bookmarkEnd w:id="934"/>
      <w:r>
        <w:br w:type="page"/>
      </w:r>
    </w:p>
    <w:p w14:paraId="3D582CAE" w14:textId="1524DE3B" w:rsidR="00087160" w:rsidRPr="008A6088" w:rsidRDefault="00087160">
      <w:pPr>
        <w:pStyle w:val="PPP3"/>
        <w:rPr>
          <w:caps/>
        </w:rPr>
      </w:pPr>
      <w:bookmarkStart w:id="938" w:name="_Toc411425013"/>
      <w:r w:rsidRPr="00087160">
        <w:lastRenderedPageBreak/>
        <w:t>Fleet Street</w:t>
      </w:r>
      <w:bookmarkEnd w:id="935"/>
      <w:bookmarkEnd w:id="936"/>
      <w:r w:rsidRPr="00087160">
        <w:t xml:space="preserve"> </w:t>
      </w:r>
      <w:r w:rsidR="00261D17" w:rsidRPr="00087160">
        <w:t>RIRO</w:t>
      </w:r>
      <w:bookmarkEnd w:id="937"/>
      <w:bookmarkEnd w:id="938"/>
    </w:p>
    <w:p w14:paraId="7AB6EAD8" w14:textId="77777777" w:rsidR="00087160" w:rsidRPr="00087160" w:rsidRDefault="00087160" w:rsidP="00087160">
      <w:pPr>
        <w:pStyle w:val="BodyText2"/>
      </w:pPr>
    </w:p>
    <w:p w14:paraId="565C664A" w14:textId="12C693C2" w:rsidR="00087160" w:rsidRPr="00087160" w:rsidRDefault="00DD402C" w:rsidP="00087160">
      <w:pPr>
        <w:pStyle w:val="BodyText2"/>
      </w:pPr>
      <w:r>
        <w:t>In the Reference Concept a</w:t>
      </w:r>
      <w:r w:rsidRPr="00087160">
        <w:t xml:space="preserve"> </w:t>
      </w:r>
      <w:r w:rsidR="00087160" w:rsidRPr="00087160">
        <w:t xml:space="preserve">RIRO is </w:t>
      </w:r>
      <w:r w:rsidR="00A07DE8">
        <w:t>planned</w:t>
      </w:r>
      <w:r w:rsidR="00A07DE8" w:rsidRPr="00087160">
        <w:t xml:space="preserve"> </w:t>
      </w:r>
      <w:r w:rsidR="00087160" w:rsidRPr="00087160">
        <w:t xml:space="preserve">on the eastbound and westbound lanes of </w:t>
      </w:r>
      <w:r w:rsidR="00847FF8">
        <w:t xml:space="preserve">the </w:t>
      </w:r>
      <w:r w:rsidR="001632A9">
        <w:t>Ne</w:t>
      </w:r>
      <w:r w:rsidR="004771E7">
        <w:t>w Bypass</w:t>
      </w:r>
      <w:r w:rsidR="001632A9">
        <w:t xml:space="preserve"> Infrastructure</w:t>
      </w:r>
      <w:r w:rsidR="00087160" w:rsidRPr="00087160">
        <w:t xml:space="preserve">.  Fleet Street is a </w:t>
      </w:r>
      <w:r w:rsidR="009121E5">
        <w:t>2</w:t>
      </w:r>
      <w:r w:rsidR="00087160" w:rsidRPr="00087160">
        <w:t xml:space="preserve">-lane road and is </w:t>
      </w:r>
      <w:r w:rsidR="00A07DE8">
        <w:t>relocated</w:t>
      </w:r>
      <w:r w:rsidR="00A07DE8" w:rsidRPr="00087160">
        <w:t xml:space="preserve"> </w:t>
      </w:r>
      <w:r w:rsidR="00087160" w:rsidRPr="00087160">
        <w:t xml:space="preserve">to </w:t>
      </w:r>
      <w:r w:rsidR="002B682B">
        <w:t xml:space="preserve">intersect </w:t>
      </w:r>
      <w:r w:rsidR="00087160" w:rsidRPr="00087160">
        <w:t xml:space="preserve">the </w:t>
      </w:r>
      <w:r w:rsidR="001632A9">
        <w:t xml:space="preserve">New </w:t>
      </w:r>
      <w:r w:rsidR="004771E7">
        <w:t xml:space="preserve">Bypass </w:t>
      </w:r>
      <w:r w:rsidR="001632A9">
        <w:t>Infrastructure</w:t>
      </w:r>
      <w:r w:rsidR="00847FF8" w:rsidRPr="00087160">
        <w:t xml:space="preserve"> </w:t>
      </w:r>
      <w:r w:rsidR="00087160" w:rsidRPr="00087160">
        <w:t xml:space="preserve">at right angles.  </w:t>
      </w:r>
      <w:r w:rsidR="002A5C93">
        <w:t>The exit and entrance ramps are designed to freeway standards, tapered design. T</w:t>
      </w:r>
      <w:r w:rsidR="00087160" w:rsidRPr="00087160">
        <w:t>he design vehicle</w:t>
      </w:r>
      <w:r w:rsidR="002A5C93">
        <w:t>s are</w:t>
      </w:r>
      <w:r w:rsidR="00087160" w:rsidRPr="00087160">
        <w:t xml:space="preserve"> the WB-20</w:t>
      </w:r>
      <w:r w:rsidR="002A5C93">
        <w:t xml:space="preserve"> for the westbound lanes and the SU9 for the eastbound lanes</w:t>
      </w:r>
      <w:r w:rsidR="002B682B">
        <w:t>.</w:t>
      </w:r>
      <w:r w:rsidR="00532128">
        <w:t xml:space="preserve"> </w:t>
      </w:r>
      <w:r w:rsidR="00087160" w:rsidRPr="00087160">
        <w:t>An at</w:t>
      </w:r>
      <w:r w:rsidR="00532128">
        <w:noBreakHyphen/>
      </w:r>
      <w:r w:rsidR="00087160" w:rsidRPr="00087160">
        <w:t xml:space="preserve">grade railway crossing is </w:t>
      </w:r>
      <w:r w:rsidR="00416E23">
        <w:t>planned</w:t>
      </w:r>
      <w:r w:rsidR="00416E23" w:rsidRPr="00087160">
        <w:t xml:space="preserve"> </w:t>
      </w:r>
      <w:r w:rsidR="00087160" w:rsidRPr="00087160">
        <w:t xml:space="preserve">on Fleet Street south at the CN Lewvan railway.  The turning radii to/from the </w:t>
      </w:r>
      <w:r w:rsidR="001632A9">
        <w:t>mainline lanes</w:t>
      </w:r>
      <w:r w:rsidR="00847FF8" w:rsidRPr="00087160">
        <w:t xml:space="preserve"> </w:t>
      </w:r>
      <w:r w:rsidR="00087160" w:rsidRPr="00087160">
        <w:t xml:space="preserve">on Fleet Street </w:t>
      </w:r>
      <w:r w:rsidR="00A65F63">
        <w:t>shall</w:t>
      </w:r>
      <w:r w:rsidR="00416E23" w:rsidRPr="00087160">
        <w:t xml:space="preserve"> </w:t>
      </w:r>
      <w:r w:rsidR="00087160" w:rsidRPr="00087160">
        <w:t>not encroach the railway crossing.</w:t>
      </w:r>
    </w:p>
    <w:p w14:paraId="31CD0E75" w14:textId="77777777" w:rsidR="00087160" w:rsidRPr="00087160" w:rsidRDefault="00087160" w:rsidP="00087160">
      <w:pPr>
        <w:pStyle w:val="BodyText2"/>
      </w:pPr>
    </w:p>
    <w:p w14:paraId="22B075B9" w14:textId="671F369E" w:rsidR="00087160" w:rsidRPr="00087160" w:rsidRDefault="00087160" w:rsidP="00087160">
      <w:pPr>
        <w:pStyle w:val="BodyText2"/>
      </w:pPr>
      <w:r w:rsidRPr="00087160">
        <w:t xml:space="preserve">A new service road is </w:t>
      </w:r>
      <w:r w:rsidR="00416E23">
        <w:t>planned</w:t>
      </w:r>
      <w:r w:rsidR="00416E23" w:rsidRPr="00087160">
        <w:t xml:space="preserve"> </w:t>
      </w:r>
      <w:r w:rsidRPr="00087160">
        <w:t xml:space="preserve">adjacent to the westbound lanes </w:t>
      </w:r>
      <w:r w:rsidR="001632A9">
        <w:t xml:space="preserve">of the New </w:t>
      </w:r>
      <w:r w:rsidR="004771E7">
        <w:t xml:space="preserve">Bypass </w:t>
      </w:r>
      <w:r w:rsidR="001632A9">
        <w:t xml:space="preserve">Infrastructure </w:t>
      </w:r>
      <w:r w:rsidRPr="00087160">
        <w:t xml:space="preserve">tying into Fleet Street just north of the </w:t>
      </w:r>
      <w:r w:rsidR="001632A9">
        <w:t>mainline</w:t>
      </w:r>
      <w:r w:rsidR="00532128" w:rsidRPr="00087160">
        <w:t>.</w:t>
      </w:r>
      <w:r w:rsidR="00532128">
        <w:t xml:space="preserve">  </w:t>
      </w:r>
      <w:r w:rsidRPr="00087160">
        <w:t xml:space="preserve">A driveway access off of Fleet Street is provided on the south side of the </w:t>
      </w:r>
      <w:r w:rsidR="001632A9">
        <w:t>mainline</w:t>
      </w:r>
      <w:r w:rsidR="00847FF8" w:rsidRPr="00087160">
        <w:t xml:space="preserve"> </w:t>
      </w:r>
      <w:r w:rsidRPr="00087160">
        <w:t xml:space="preserve">and CN.  Approximately 1.2 km of existing Fleet Street </w:t>
      </w:r>
      <w:r w:rsidR="00416E23">
        <w:t>is removed</w:t>
      </w:r>
      <w:r w:rsidRPr="00087160">
        <w:t>.</w:t>
      </w:r>
    </w:p>
    <w:p w14:paraId="494387CB" w14:textId="680761D4" w:rsidR="00087160" w:rsidRPr="00E9537A" w:rsidRDefault="00416E23">
      <w:pPr>
        <w:pStyle w:val="PPP3"/>
      </w:pPr>
      <w:bookmarkStart w:id="939" w:name="_Toc391915752"/>
      <w:bookmarkStart w:id="940" w:name="_Toc391918129"/>
      <w:bookmarkStart w:id="941" w:name="_Toc392489553"/>
      <w:bookmarkStart w:id="942" w:name="_Toc392491888"/>
      <w:bookmarkStart w:id="943" w:name="_Toc392766529"/>
      <w:bookmarkStart w:id="944" w:name="_Toc393091815"/>
      <w:bookmarkStart w:id="945" w:name="_Toc393092524"/>
      <w:bookmarkStart w:id="946" w:name="_Toc394048118"/>
      <w:bookmarkStart w:id="947" w:name="_Toc394048373"/>
      <w:bookmarkStart w:id="948" w:name="_Toc394048628"/>
      <w:bookmarkStart w:id="949" w:name="_Toc396139373"/>
      <w:bookmarkStart w:id="950" w:name="_Toc396144531"/>
      <w:bookmarkStart w:id="951" w:name="_Toc396722152"/>
      <w:bookmarkStart w:id="952" w:name="_Toc411425014"/>
      <w:bookmarkEnd w:id="939"/>
      <w:bookmarkEnd w:id="940"/>
      <w:bookmarkEnd w:id="941"/>
      <w:bookmarkEnd w:id="942"/>
      <w:bookmarkEnd w:id="943"/>
      <w:bookmarkEnd w:id="944"/>
      <w:bookmarkEnd w:id="945"/>
      <w:bookmarkEnd w:id="946"/>
      <w:bookmarkEnd w:id="947"/>
      <w:bookmarkEnd w:id="948"/>
      <w:r>
        <w:t>Highway</w:t>
      </w:r>
      <w:r w:rsidR="00087160" w:rsidRPr="001632A9">
        <w:t xml:space="preserve"> 6 Interchange </w:t>
      </w:r>
      <w:r w:rsidR="00087160" w:rsidRPr="00E9537A">
        <w:t xml:space="preserve">and </w:t>
      </w:r>
      <w:r>
        <w:t>Highway</w:t>
      </w:r>
      <w:r w:rsidRPr="001632A9">
        <w:t xml:space="preserve"> </w:t>
      </w:r>
      <w:r w:rsidR="00087160" w:rsidRPr="00E9537A">
        <w:t>6 Twinning</w:t>
      </w:r>
      <w:bookmarkEnd w:id="949"/>
      <w:bookmarkEnd w:id="950"/>
      <w:bookmarkEnd w:id="951"/>
      <w:bookmarkEnd w:id="952"/>
    </w:p>
    <w:p w14:paraId="3EBD5E39" w14:textId="77777777" w:rsidR="00087160" w:rsidRPr="00087160" w:rsidRDefault="00087160" w:rsidP="00087160">
      <w:pPr>
        <w:pStyle w:val="BodyText2"/>
      </w:pPr>
    </w:p>
    <w:p w14:paraId="01D484A1" w14:textId="696C3BBC" w:rsidR="00087160" w:rsidRPr="00087160" w:rsidRDefault="00087160" w:rsidP="00087160">
      <w:pPr>
        <w:pStyle w:val="BodyText2"/>
      </w:pPr>
      <w:r w:rsidRPr="00087160">
        <w:lastRenderedPageBreak/>
        <w:t xml:space="preserve">The </w:t>
      </w:r>
      <w:r w:rsidR="00DD402C">
        <w:t xml:space="preserve">Reference Concept </w:t>
      </w:r>
      <w:r w:rsidRPr="00087160">
        <w:t>interchange at this location</w:t>
      </w:r>
      <w:r w:rsidR="00A07DE8">
        <w:t xml:space="preserve"> </w:t>
      </w:r>
      <w:r w:rsidRPr="00087160">
        <w:t xml:space="preserve">is a modified Parclo A </w:t>
      </w:r>
      <w:r w:rsidR="00A07DE8">
        <w:t>i</w:t>
      </w:r>
      <w:r w:rsidR="00A07DE8" w:rsidRPr="00087160">
        <w:t>nterchange</w:t>
      </w:r>
      <w:r w:rsidRPr="00087160">
        <w:t>.</w:t>
      </w:r>
      <w:r w:rsidR="00532128">
        <w:t xml:space="preserve"> </w:t>
      </w:r>
      <w:r w:rsidRPr="00087160">
        <w:t xml:space="preserve"> All ramps and loops are single lane.  The low-volume southbound to westbound movement is provided through a left turn off of </w:t>
      </w:r>
      <w:r w:rsidR="00416E23">
        <w:t>Highway</w:t>
      </w:r>
      <w:r w:rsidR="00416E23" w:rsidRPr="00087160">
        <w:t xml:space="preserve"> </w:t>
      </w:r>
      <w:r w:rsidRPr="00087160">
        <w:t xml:space="preserve">6 and onto the northbound to westbound loop.  This </w:t>
      </w:r>
      <w:r w:rsidR="00416E23">
        <w:t xml:space="preserve">configuration </w:t>
      </w:r>
      <w:r w:rsidRPr="00087160">
        <w:t>avoid</w:t>
      </w:r>
      <w:r w:rsidR="00416E23">
        <w:t>s</w:t>
      </w:r>
      <w:r w:rsidRPr="00087160">
        <w:t xml:space="preserve"> the radio towers (Rawlco property) in the northwest quadrant.  </w:t>
      </w:r>
      <w:r w:rsidR="00416E23">
        <w:t>Highway</w:t>
      </w:r>
      <w:r w:rsidRPr="00087160">
        <w:t xml:space="preserve"> 6 </w:t>
      </w:r>
      <w:r w:rsidR="00416E23" w:rsidRPr="00087160">
        <w:t>overpass</w:t>
      </w:r>
      <w:r w:rsidR="00416E23">
        <w:t>es</w:t>
      </w:r>
      <w:r w:rsidR="00416E23" w:rsidRPr="00087160">
        <w:t xml:space="preserve"> </w:t>
      </w:r>
      <w:r w:rsidRPr="00087160">
        <w:t xml:space="preserve">the </w:t>
      </w:r>
      <w:r w:rsidR="001632A9">
        <w:t xml:space="preserve">New </w:t>
      </w:r>
      <w:r w:rsidR="004771E7">
        <w:t xml:space="preserve">Bypass </w:t>
      </w:r>
      <w:r w:rsidR="001632A9">
        <w:t>Infrastructure</w:t>
      </w:r>
      <w:r w:rsidRPr="00087160">
        <w:t>.</w:t>
      </w:r>
    </w:p>
    <w:p w14:paraId="50F0D8BF" w14:textId="77777777" w:rsidR="00087160" w:rsidRPr="00087160" w:rsidRDefault="00087160" w:rsidP="00087160">
      <w:pPr>
        <w:pStyle w:val="BodyText2"/>
      </w:pPr>
    </w:p>
    <w:p w14:paraId="42B80370" w14:textId="2B6AB481" w:rsidR="00087160" w:rsidRPr="00087160" w:rsidRDefault="00087160" w:rsidP="00087160">
      <w:pPr>
        <w:pStyle w:val="BodyText2"/>
      </w:pPr>
      <w:r w:rsidRPr="00087160">
        <w:t xml:space="preserve">The existing </w:t>
      </w:r>
      <w:r w:rsidR="00416E23">
        <w:t>Highway</w:t>
      </w:r>
      <w:r w:rsidR="00416E23" w:rsidRPr="00087160">
        <w:t xml:space="preserve"> </w:t>
      </w:r>
      <w:r w:rsidRPr="00087160">
        <w:t xml:space="preserve">6 is a </w:t>
      </w:r>
      <w:r w:rsidR="009121E5">
        <w:t>2</w:t>
      </w:r>
      <w:r w:rsidRPr="00087160">
        <w:t xml:space="preserve">-lane highway from just south of existing </w:t>
      </w:r>
      <w:r w:rsidR="00445811">
        <w:t>Highway</w:t>
      </w:r>
      <w:r w:rsidR="00445811" w:rsidRPr="00087160">
        <w:t xml:space="preserve"> </w:t>
      </w:r>
      <w:r w:rsidRPr="00087160">
        <w:t xml:space="preserve">1 to the south across the </w:t>
      </w:r>
      <w:r w:rsidR="001632A9">
        <w:t xml:space="preserve">New </w:t>
      </w:r>
      <w:r w:rsidR="004771E7">
        <w:t xml:space="preserve">Bypass </w:t>
      </w:r>
      <w:r w:rsidR="001632A9">
        <w:t>Infrastructure</w:t>
      </w:r>
      <w:r w:rsidR="00847FF8" w:rsidRPr="00087160">
        <w:t xml:space="preserve"> </w:t>
      </w:r>
      <w:r w:rsidRPr="00087160">
        <w:t xml:space="preserve">and beyond. </w:t>
      </w:r>
      <w:r w:rsidR="00532128">
        <w:t xml:space="preserve"> </w:t>
      </w:r>
      <w:r w:rsidRPr="00087160">
        <w:t xml:space="preserve">To the north at </w:t>
      </w:r>
      <w:r w:rsidR="00416E23">
        <w:t>Highway</w:t>
      </w:r>
      <w:r w:rsidR="00416E23" w:rsidRPr="00087160">
        <w:t xml:space="preserve"> </w:t>
      </w:r>
      <w:r w:rsidRPr="00087160">
        <w:t xml:space="preserve">1 it is a </w:t>
      </w:r>
      <w:r w:rsidR="009121E5">
        <w:t>4</w:t>
      </w:r>
      <w:r w:rsidRPr="00087160">
        <w:t xml:space="preserve">-lane divided highway into Regina with a 12 m median.  </w:t>
      </w:r>
      <w:r w:rsidR="00416E23">
        <w:t>Highway</w:t>
      </w:r>
      <w:r w:rsidR="00416E23" w:rsidRPr="00087160">
        <w:t xml:space="preserve"> </w:t>
      </w:r>
      <w:r w:rsidRPr="00087160">
        <w:t xml:space="preserve">6 is </w:t>
      </w:r>
      <w:r w:rsidR="00225388">
        <w:t xml:space="preserve">to be </w:t>
      </w:r>
      <w:r w:rsidRPr="00087160">
        <w:t xml:space="preserve">twinned from the existing </w:t>
      </w:r>
      <w:r w:rsidR="009121E5">
        <w:t>4</w:t>
      </w:r>
      <w:r w:rsidRPr="00087160">
        <w:t>-lane cross</w:t>
      </w:r>
      <w:r w:rsidR="001602E8">
        <w:t>-</w:t>
      </w:r>
      <w:r w:rsidRPr="00087160">
        <w:t xml:space="preserve">section, south across the </w:t>
      </w:r>
      <w:r w:rsidR="001632A9">
        <w:t>New</w:t>
      </w:r>
      <w:r w:rsidR="004771E7">
        <w:t xml:space="preserve"> Bypass</w:t>
      </w:r>
      <w:r w:rsidR="001632A9">
        <w:t xml:space="preserve"> </w:t>
      </w:r>
      <w:r w:rsidR="00F974BA">
        <w:t>Infrastructure</w:t>
      </w:r>
      <w:r w:rsidRPr="00087160">
        <w:t xml:space="preserve"> and </w:t>
      </w:r>
      <w:r w:rsidR="00416E23" w:rsidRPr="00087160">
        <w:t>transition</w:t>
      </w:r>
      <w:r w:rsidR="00416E23">
        <w:t>s</w:t>
      </w:r>
      <w:r w:rsidR="00416E23" w:rsidRPr="00087160">
        <w:t xml:space="preserve"> </w:t>
      </w:r>
      <w:r w:rsidRPr="00087160">
        <w:t xml:space="preserve">back to </w:t>
      </w:r>
      <w:r w:rsidR="009121E5">
        <w:t>2</w:t>
      </w:r>
      <w:r w:rsidRPr="00087160">
        <w:t xml:space="preserve"> lanes at Township Road 162 </w:t>
      </w:r>
      <w:r w:rsidR="00225388">
        <w:t>near</w:t>
      </w:r>
      <w:r w:rsidR="00225388" w:rsidRPr="00087160">
        <w:t xml:space="preserve"> </w:t>
      </w:r>
      <w:r w:rsidRPr="00087160">
        <w:t xml:space="preserve">Rowatt.  In the first 1 km (+/-) of twinning at the north end, the new lanes are constructed on the east side of the existing </w:t>
      </w:r>
      <w:r w:rsidR="00416E23">
        <w:t>Highway</w:t>
      </w:r>
      <w:r w:rsidR="00416E23" w:rsidRPr="00087160">
        <w:t xml:space="preserve"> </w:t>
      </w:r>
      <w:r w:rsidRPr="00087160">
        <w:t xml:space="preserve">6 lanes, with a 12 m median, to avoid the Enbridge pipeline.  It is then widened on the west side with the median transitioning to an 18 m median. </w:t>
      </w:r>
    </w:p>
    <w:p w14:paraId="2868A752" w14:textId="77777777" w:rsidR="00087160" w:rsidRPr="00087160" w:rsidRDefault="00087160" w:rsidP="00087160">
      <w:pPr>
        <w:pStyle w:val="BodyText2"/>
      </w:pPr>
    </w:p>
    <w:p w14:paraId="51E7C124" w14:textId="34354548" w:rsidR="00087160" w:rsidRPr="00087160" w:rsidRDefault="00087160" w:rsidP="00087160">
      <w:pPr>
        <w:pStyle w:val="BodyText2"/>
      </w:pPr>
      <w:r w:rsidRPr="00087160">
        <w:t>In the northwest quadrant</w:t>
      </w:r>
      <w:r w:rsidR="00532128">
        <w:t>,</w:t>
      </w:r>
      <w:r w:rsidRPr="00087160">
        <w:t xml:space="preserve"> guiderail </w:t>
      </w:r>
      <w:r w:rsidR="00416E23">
        <w:t>is installed</w:t>
      </w:r>
      <w:r w:rsidRPr="00087160">
        <w:t xml:space="preserve"> on the </w:t>
      </w:r>
      <w:r w:rsidR="00416E23">
        <w:t>Highway</w:t>
      </w:r>
      <w:r w:rsidR="00416E23" w:rsidRPr="00087160">
        <w:t xml:space="preserve"> </w:t>
      </w:r>
      <w:r w:rsidRPr="00087160">
        <w:t xml:space="preserve">6 southbound lanes to protect the existing Rawlco </w:t>
      </w:r>
      <w:r w:rsidRPr="00087160">
        <w:lastRenderedPageBreak/>
        <w:t xml:space="preserve">building, and the sideslope ratio behind the guiderail is reduced to 3:1 to maintain adequate clearance from toe of fill to the building.  </w:t>
      </w:r>
      <w:r w:rsidR="00676421">
        <w:t xml:space="preserve"> An all directional at grade intersection </w:t>
      </w:r>
      <w:r w:rsidR="00225388">
        <w:t xml:space="preserve">with access roads </w:t>
      </w:r>
      <w:r w:rsidR="00416E23">
        <w:t>is planned</w:t>
      </w:r>
      <w:r w:rsidRPr="00087160">
        <w:t xml:space="preserve"> to provide access to the Rawlco property on the west side and farmland on the east side.</w:t>
      </w:r>
      <w:r w:rsidR="00532128">
        <w:t xml:space="preserve"> </w:t>
      </w:r>
      <w:r w:rsidRPr="00087160">
        <w:t xml:space="preserve"> The intersection is located beyond the ends of the interchange ramp tapers.</w:t>
      </w:r>
    </w:p>
    <w:p w14:paraId="42E95F70" w14:textId="77777777" w:rsidR="00087160" w:rsidRPr="00087160" w:rsidRDefault="00087160" w:rsidP="00087160">
      <w:pPr>
        <w:pStyle w:val="BodyText2"/>
      </w:pPr>
    </w:p>
    <w:p w14:paraId="0DFF31F8" w14:textId="0ABBBED0" w:rsidR="00087160" w:rsidRPr="00087160" w:rsidRDefault="00087160" w:rsidP="00087160">
      <w:pPr>
        <w:pStyle w:val="BodyText2"/>
      </w:pPr>
      <w:r w:rsidRPr="00087160">
        <w:t xml:space="preserve">In the southeast quadrant, a new gravel service road is </w:t>
      </w:r>
      <w:r w:rsidR="00416E23">
        <w:t>planned</w:t>
      </w:r>
      <w:r w:rsidR="00416E23" w:rsidRPr="00087160">
        <w:t xml:space="preserve"> </w:t>
      </w:r>
      <w:r w:rsidR="001632A9">
        <w:t>that</w:t>
      </w:r>
      <w:r w:rsidRPr="00087160">
        <w:t xml:space="preserve"> ties into the existing road into Rowatt.  The CN Lewvan Subdivision </w:t>
      </w:r>
      <w:r w:rsidR="00416E23">
        <w:t>s</w:t>
      </w:r>
      <w:r w:rsidR="00416E23" w:rsidRPr="00087160">
        <w:t xml:space="preserve">pur </w:t>
      </w:r>
      <w:r w:rsidR="00416E23">
        <w:t xml:space="preserve">is </w:t>
      </w:r>
      <w:r w:rsidR="002B1109">
        <w:t>to be shortened</w:t>
      </w:r>
      <w:r w:rsidR="002B1109" w:rsidRPr="00087160">
        <w:t xml:space="preserve"> </w:t>
      </w:r>
      <w:r w:rsidRPr="00087160">
        <w:t xml:space="preserve">at the end of the spur to avoid the service road crossing the existing spur.  A full intersection is </w:t>
      </w:r>
      <w:r w:rsidR="00416E23">
        <w:t>planned</w:t>
      </w:r>
      <w:r w:rsidR="00416E23" w:rsidRPr="00087160">
        <w:t xml:space="preserve"> </w:t>
      </w:r>
      <w:r w:rsidRPr="00087160">
        <w:t xml:space="preserve">on </w:t>
      </w:r>
      <w:r w:rsidR="00416E23">
        <w:t>Highway</w:t>
      </w:r>
      <w:r w:rsidR="00416E23" w:rsidRPr="00087160">
        <w:t xml:space="preserve"> </w:t>
      </w:r>
      <w:r w:rsidRPr="00087160">
        <w:t xml:space="preserve">6 south of the </w:t>
      </w:r>
      <w:r w:rsidR="001632A9">
        <w:t xml:space="preserve">New </w:t>
      </w:r>
      <w:r w:rsidR="004771E7">
        <w:t xml:space="preserve">Bypass </w:t>
      </w:r>
      <w:r w:rsidR="001632A9">
        <w:t>Infrastructure</w:t>
      </w:r>
      <w:r w:rsidRPr="00087160">
        <w:t xml:space="preserve">, located just beyond the interchange ramp tapers, to provide access to properties on the east and west sides of </w:t>
      </w:r>
      <w:r w:rsidR="00416E23">
        <w:t>Highway</w:t>
      </w:r>
      <w:r w:rsidR="00416E23" w:rsidRPr="00087160">
        <w:t xml:space="preserve"> </w:t>
      </w:r>
      <w:r w:rsidRPr="00087160">
        <w:t>6.</w:t>
      </w:r>
    </w:p>
    <w:p w14:paraId="563F58B8" w14:textId="34DA20C5" w:rsidR="00087160" w:rsidRPr="008A6088" w:rsidRDefault="00087160">
      <w:pPr>
        <w:pStyle w:val="PPP3"/>
        <w:rPr>
          <w:caps/>
        </w:rPr>
      </w:pPr>
      <w:bookmarkStart w:id="953" w:name="_Toc391915754"/>
      <w:bookmarkStart w:id="954" w:name="_Toc391918131"/>
      <w:bookmarkStart w:id="955" w:name="_Toc392489555"/>
      <w:bookmarkStart w:id="956" w:name="_Toc392491890"/>
      <w:bookmarkStart w:id="957" w:name="_Toc392766531"/>
      <w:bookmarkStart w:id="958" w:name="_Toc393091817"/>
      <w:bookmarkStart w:id="959" w:name="_Toc393092526"/>
      <w:bookmarkStart w:id="960" w:name="_Toc394048120"/>
      <w:bookmarkStart w:id="961" w:name="_Toc394048375"/>
      <w:bookmarkStart w:id="962" w:name="_Toc394048630"/>
      <w:bookmarkStart w:id="963" w:name="_Toc396139374"/>
      <w:bookmarkStart w:id="964" w:name="_Toc396144532"/>
      <w:bookmarkStart w:id="965" w:name="_Toc396722153"/>
      <w:bookmarkStart w:id="966" w:name="_Toc411425015"/>
      <w:bookmarkEnd w:id="953"/>
      <w:bookmarkEnd w:id="954"/>
      <w:bookmarkEnd w:id="955"/>
      <w:bookmarkEnd w:id="956"/>
      <w:bookmarkEnd w:id="957"/>
      <w:bookmarkEnd w:id="958"/>
      <w:bookmarkEnd w:id="959"/>
      <w:bookmarkEnd w:id="960"/>
      <w:bookmarkEnd w:id="961"/>
      <w:bookmarkEnd w:id="962"/>
      <w:r w:rsidRPr="00087160">
        <w:t>Courtney Street At-Grade Intersection</w:t>
      </w:r>
      <w:bookmarkEnd w:id="963"/>
      <w:bookmarkEnd w:id="964"/>
      <w:bookmarkEnd w:id="965"/>
      <w:bookmarkEnd w:id="966"/>
      <w:r w:rsidRPr="00087160">
        <w:t xml:space="preserve"> </w:t>
      </w:r>
    </w:p>
    <w:p w14:paraId="573B70E5" w14:textId="77777777" w:rsidR="00087160" w:rsidRPr="00087160" w:rsidRDefault="00087160" w:rsidP="00087160">
      <w:pPr>
        <w:pStyle w:val="BodyText2"/>
      </w:pPr>
    </w:p>
    <w:p w14:paraId="1E66EA2B" w14:textId="379B79D4" w:rsidR="00087160" w:rsidRPr="00087160" w:rsidRDefault="00931B82" w:rsidP="00087160">
      <w:pPr>
        <w:pStyle w:val="BodyText2"/>
      </w:pPr>
      <w:r>
        <w:t>In the Reference Concept a</w:t>
      </w:r>
      <w:r w:rsidRPr="00087160">
        <w:t xml:space="preserve"> </w:t>
      </w:r>
      <w:r w:rsidR="00087160" w:rsidRPr="00087160">
        <w:t xml:space="preserve">full at-grade intersection is </w:t>
      </w:r>
      <w:r w:rsidR="00416E23">
        <w:t>planned</w:t>
      </w:r>
      <w:r w:rsidR="00416E23" w:rsidRPr="00087160">
        <w:t xml:space="preserve"> </w:t>
      </w:r>
      <w:r w:rsidR="00087160" w:rsidRPr="00087160">
        <w:t xml:space="preserve">at Courtney Street and the </w:t>
      </w:r>
      <w:r w:rsidR="001632A9">
        <w:t xml:space="preserve">New </w:t>
      </w:r>
      <w:r w:rsidR="004771E7">
        <w:t xml:space="preserve">Bypass </w:t>
      </w:r>
      <w:r w:rsidR="001632A9">
        <w:t>Infrastructure</w:t>
      </w:r>
      <w:r w:rsidR="00087160" w:rsidRPr="00087160">
        <w:t xml:space="preserve">.  Courtney Street is a </w:t>
      </w:r>
      <w:r w:rsidR="009121E5">
        <w:t>2</w:t>
      </w:r>
      <w:r w:rsidR="00087160" w:rsidRPr="00087160">
        <w:t xml:space="preserve">-lane road and </w:t>
      </w:r>
      <w:r w:rsidR="00416E23">
        <w:t xml:space="preserve">is </w:t>
      </w:r>
      <w:r w:rsidR="00087160" w:rsidRPr="00087160">
        <w:t>realigned to provide a 90</w:t>
      </w:r>
      <w:r w:rsidR="00FC70B6">
        <w:t>°</w:t>
      </w:r>
      <w:r w:rsidR="00087160" w:rsidRPr="00087160">
        <w:t xml:space="preserve"> crossing with the </w:t>
      </w:r>
      <w:r w:rsidR="001632A9">
        <w:t xml:space="preserve">New </w:t>
      </w:r>
      <w:r w:rsidR="004771E7">
        <w:t xml:space="preserve">Bypass </w:t>
      </w:r>
      <w:r w:rsidR="001632A9">
        <w:t>Infrastructure</w:t>
      </w:r>
      <w:r w:rsidR="00087160" w:rsidRPr="00087160">
        <w:t xml:space="preserve">.  </w:t>
      </w:r>
      <w:r w:rsidR="00087160" w:rsidRPr="00087160">
        <w:lastRenderedPageBreak/>
        <w:t>The design vehicle for turning movements is the WB-20.  The exit and entrance ramp terminals are designed to freeway standards, tapered design.</w:t>
      </w:r>
    </w:p>
    <w:p w14:paraId="6D323974" w14:textId="77777777" w:rsidR="00087160" w:rsidRPr="00087160" w:rsidRDefault="00087160" w:rsidP="00087160">
      <w:pPr>
        <w:pStyle w:val="BodyText2"/>
      </w:pPr>
    </w:p>
    <w:p w14:paraId="3AD2FC12" w14:textId="58B8CA54" w:rsidR="00087160" w:rsidRPr="00087160" w:rsidRDefault="00087160" w:rsidP="00087160">
      <w:pPr>
        <w:pStyle w:val="BodyText2"/>
      </w:pPr>
      <w:r w:rsidRPr="00087160">
        <w:t xml:space="preserve">A new east-west gravel service road is </w:t>
      </w:r>
      <w:r w:rsidR="00416E23">
        <w:t>planned</w:t>
      </w:r>
      <w:r w:rsidR="00416E23" w:rsidRPr="00087160">
        <w:t xml:space="preserve"> </w:t>
      </w:r>
      <w:r w:rsidRPr="00087160">
        <w:t xml:space="preserve">on the south side of the </w:t>
      </w:r>
      <w:r w:rsidR="001632A9">
        <w:t xml:space="preserve">New </w:t>
      </w:r>
      <w:r w:rsidR="004771E7">
        <w:t xml:space="preserve">Bypass </w:t>
      </w:r>
      <w:r w:rsidR="001632A9">
        <w:t>Infrastructure</w:t>
      </w:r>
      <w:r w:rsidR="00847FF8" w:rsidRPr="00087160">
        <w:t xml:space="preserve"> </w:t>
      </w:r>
      <w:r w:rsidRPr="00087160">
        <w:t xml:space="preserve">and west of Courtney Street. </w:t>
      </w:r>
      <w:r w:rsidR="00532128">
        <w:t xml:space="preserve"> </w:t>
      </w:r>
      <w:r w:rsidRPr="00087160">
        <w:t xml:space="preserve">It intersects with Courtney Street south of the centerline of the </w:t>
      </w:r>
      <w:r w:rsidR="001632A9">
        <w:t xml:space="preserve">New </w:t>
      </w:r>
      <w:r w:rsidR="004771E7">
        <w:t xml:space="preserve">Bypass </w:t>
      </w:r>
      <w:r w:rsidR="001632A9">
        <w:t>Infrastructure</w:t>
      </w:r>
      <w:r w:rsidRPr="00087160">
        <w:t xml:space="preserve">. </w:t>
      </w:r>
      <w:r w:rsidR="00532128">
        <w:t xml:space="preserve"> </w:t>
      </w:r>
      <w:r w:rsidR="00416E23">
        <w:t>A portion</w:t>
      </w:r>
      <w:r w:rsidRPr="00087160">
        <w:t xml:space="preserve"> of existing Courtney Street is removed.</w:t>
      </w:r>
    </w:p>
    <w:p w14:paraId="345A28A3" w14:textId="340696AC" w:rsidR="00087160" w:rsidRPr="008A6088" w:rsidRDefault="00BE29A7">
      <w:pPr>
        <w:pStyle w:val="PPP3"/>
        <w:rPr>
          <w:caps/>
        </w:rPr>
      </w:pPr>
      <w:bookmarkStart w:id="967" w:name="_Toc391915756"/>
      <w:bookmarkStart w:id="968" w:name="_Toc391918133"/>
      <w:bookmarkStart w:id="969" w:name="_Toc392489557"/>
      <w:bookmarkStart w:id="970" w:name="_Toc392491892"/>
      <w:bookmarkStart w:id="971" w:name="_Toc396139375"/>
      <w:bookmarkStart w:id="972" w:name="_Toc396144533"/>
      <w:bookmarkStart w:id="973" w:name="_Toc396722154"/>
      <w:bookmarkStart w:id="974" w:name="_Toc411425016"/>
      <w:bookmarkEnd w:id="967"/>
      <w:bookmarkEnd w:id="968"/>
      <w:bookmarkEnd w:id="969"/>
      <w:bookmarkEnd w:id="970"/>
      <w:r>
        <w:t xml:space="preserve">Existing </w:t>
      </w:r>
      <w:r w:rsidR="00416E23">
        <w:t>Highway</w:t>
      </w:r>
      <w:r w:rsidR="00087160" w:rsidRPr="00087160">
        <w:t xml:space="preserve"> 1 </w:t>
      </w:r>
      <w:r w:rsidR="00A562A0">
        <w:t xml:space="preserve">West </w:t>
      </w:r>
      <w:r w:rsidR="00087160" w:rsidRPr="00087160">
        <w:t>Interchange</w:t>
      </w:r>
      <w:bookmarkEnd w:id="971"/>
      <w:bookmarkEnd w:id="972"/>
      <w:bookmarkEnd w:id="973"/>
      <w:bookmarkEnd w:id="974"/>
      <w:r w:rsidR="00087160" w:rsidRPr="00087160">
        <w:t xml:space="preserve"> </w:t>
      </w:r>
    </w:p>
    <w:p w14:paraId="01D5D068" w14:textId="77777777" w:rsidR="00087160" w:rsidRPr="00087160" w:rsidRDefault="00087160" w:rsidP="00087160">
      <w:pPr>
        <w:pStyle w:val="BodyText2"/>
      </w:pPr>
    </w:p>
    <w:p w14:paraId="02A8DB6F" w14:textId="45056CC9" w:rsidR="00087160" w:rsidRPr="00087160" w:rsidRDefault="00087160" w:rsidP="00087160">
      <w:pPr>
        <w:pStyle w:val="BodyText2"/>
      </w:pPr>
      <w:r w:rsidRPr="00087160">
        <w:t xml:space="preserve">The </w:t>
      </w:r>
      <w:r w:rsidR="00931B82">
        <w:t>Existing</w:t>
      </w:r>
      <w:r w:rsidR="00D856D2">
        <w:t xml:space="preserve"> Bypass </w:t>
      </w:r>
      <w:r w:rsidR="00931B82">
        <w:t>Infrastructure</w:t>
      </w:r>
      <w:r w:rsidRPr="00087160">
        <w:t xml:space="preserve"> at this location consists of a first stage modified </w:t>
      </w:r>
      <w:r w:rsidR="00232539">
        <w:t>D</w:t>
      </w:r>
      <w:r w:rsidRPr="00087160">
        <w:t xml:space="preserve">iamond </w:t>
      </w:r>
      <w:r w:rsidR="00232539">
        <w:t>I</w:t>
      </w:r>
      <w:r w:rsidRPr="00087160">
        <w:t xml:space="preserve">nterchange, with a loop ramp provided for the southbound to eastbound movement. </w:t>
      </w:r>
      <w:r w:rsidR="00532128">
        <w:t xml:space="preserve"> </w:t>
      </w:r>
      <w:r w:rsidRPr="00087160">
        <w:t xml:space="preserve">The existing bridge that overpasses </w:t>
      </w:r>
      <w:r w:rsidR="00416E23">
        <w:t>Highway</w:t>
      </w:r>
      <w:r w:rsidR="00416E23" w:rsidRPr="00087160">
        <w:t xml:space="preserve"> </w:t>
      </w:r>
      <w:r w:rsidRPr="00087160">
        <w:t xml:space="preserve">1 has three lanes, </w:t>
      </w:r>
      <w:r w:rsidR="0095518A">
        <w:t>1</w:t>
      </w:r>
      <w:r w:rsidRPr="00087160">
        <w:t xml:space="preserve"> in each direction for the </w:t>
      </w:r>
      <w:r w:rsidR="001632A9">
        <w:t xml:space="preserve">New </w:t>
      </w:r>
      <w:r w:rsidR="004771E7">
        <w:t xml:space="preserve">Bypass </w:t>
      </w:r>
      <w:r w:rsidR="001632A9">
        <w:t>Infrastructure</w:t>
      </w:r>
      <w:r w:rsidR="00847FF8" w:rsidRPr="00087160">
        <w:t xml:space="preserve"> </w:t>
      </w:r>
      <w:r w:rsidRPr="00087160">
        <w:t xml:space="preserve">and a parallel exit lane for the loop ramp.  North of the interchange a </w:t>
      </w:r>
      <w:r w:rsidR="009121E5">
        <w:t>4</w:t>
      </w:r>
      <w:r w:rsidRPr="00087160">
        <w:t>-lane divided highway has been constructed north of the CP Indian Head Subdivision, including the railway overpass.</w:t>
      </w:r>
    </w:p>
    <w:p w14:paraId="22F6E6E7" w14:textId="77777777" w:rsidR="00087160" w:rsidRPr="00087160" w:rsidRDefault="00087160" w:rsidP="00087160">
      <w:pPr>
        <w:pStyle w:val="BodyText2"/>
      </w:pPr>
    </w:p>
    <w:p w14:paraId="7504F185" w14:textId="09D1688C" w:rsidR="00087160" w:rsidRPr="00087160" w:rsidRDefault="00087160" w:rsidP="00087160">
      <w:pPr>
        <w:pStyle w:val="BodyText2"/>
      </w:pPr>
      <w:r w:rsidRPr="00087160">
        <w:lastRenderedPageBreak/>
        <w:t xml:space="preserve">The </w:t>
      </w:r>
      <w:r w:rsidR="00931B82">
        <w:t xml:space="preserve">Reference Concept details a </w:t>
      </w:r>
      <w:r w:rsidR="00416E23">
        <w:t>s</w:t>
      </w:r>
      <w:r w:rsidR="00416E23" w:rsidRPr="00087160">
        <w:t xml:space="preserve">ystems </w:t>
      </w:r>
      <w:r w:rsidR="00416E23">
        <w:t>l</w:t>
      </w:r>
      <w:r w:rsidR="00416E23" w:rsidRPr="00087160">
        <w:t xml:space="preserve">evel </w:t>
      </w:r>
      <w:r w:rsidR="00416E23">
        <w:t>i</w:t>
      </w:r>
      <w:r w:rsidR="00416E23" w:rsidRPr="00087160">
        <w:t xml:space="preserve">nterchange </w:t>
      </w:r>
      <w:r w:rsidRPr="00087160">
        <w:t xml:space="preserve">for this location </w:t>
      </w:r>
      <w:r w:rsidR="001602E8">
        <w:t xml:space="preserve">which </w:t>
      </w:r>
      <w:r w:rsidRPr="00087160">
        <w:t xml:space="preserve">consists of constructing a new </w:t>
      </w:r>
      <w:r w:rsidR="009121E5">
        <w:t>4</w:t>
      </w:r>
      <w:r w:rsidRPr="00087160">
        <w:t xml:space="preserve">-lane divided </w:t>
      </w:r>
      <w:r w:rsidR="001632A9">
        <w:t>roadway</w:t>
      </w:r>
      <w:r w:rsidR="00847FF8" w:rsidRPr="00087160">
        <w:t xml:space="preserve"> </w:t>
      </w:r>
      <w:r w:rsidRPr="00087160">
        <w:t xml:space="preserve">and </w:t>
      </w:r>
      <w:r w:rsidR="009121E5">
        <w:t>2</w:t>
      </w:r>
      <w:r w:rsidRPr="00087160">
        <w:t xml:space="preserve"> new bridges over </w:t>
      </w:r>
      <w:r w:rsidR="00416E23">
        <w:t>Highway</w:t>
      </w:r>
      <w:r w:rsidR="00416E23" w:rsidRPr="00087160">
        <w:t xml:space="preserve"> </w:t>
      </w:r>
      <w:r w:rsidRPr="00087160">
        <w:t xml:space="preserve">1 east of the existing bridge with a reduced 18 m median width (standard is 32 m). </w:t>
      </w:r>
      <w:r w:rsidR="00780D00">
        <w:t xml:space="preserve"> </w:t>
      </w:r>
      <w:r w:rsidRPr="00087160">
        <w:t xml:space="preserve">The outer separation between the existing bridge and the new southbound lanes is 17 m.  The existing bridge and road becomes a </w:t>
      </w:r>
      <w:r w:rsidR="00263286">
        <w:t>c</w:t>
      </w:r>
      <w:r w:rsidR="00263286" w:rsidRPr="00087160">
        <w:t>ollector</w:t>
      </w:r>
      <w:r w:rsidRPr="00087160">
        <w:t>-</w:t>
      </w:r>
      <w:r w:rsidR="00263286">
        <w:t>d</w:t>
      </w:r>
      <w:r w:rsidR="00263286" w:rsidRPr="00087160">
        <w:t xml:space="preserve">istributor </w:t>
      </w:r>
      <w:r w:rsidRPr="00087160">
        <w:t xml:space="preserve">(C-D) </w:t>
      </w:r>
      <w:r w:rsidR="00263286">
        <w:t>r</w:t>
      </w:r>
      <w:r w:rsidR="00263286" w:rsidRPr="00087160">
        <w:t>oad</w:t>
      </w:r>
      <w:r w:rsidRPr="00087160">
        <w:t>, the southbound to eastbound loop is retained as is and another loop is added for the westbound to southbound movement, with weaving occurring on the C-D Road.</w:t>
      </w:r>
      <w:r w:rsidR="00780D00">
        <w:t xml:space="preserve"> </w:t>
      </w:r>
      <w:r w:rsidRPr="00087160">
        <w:t xml:space="preserve"> At the north and south limits of the interchange the median is transitioned back to the standard 32 m width.</w:t>
      </w:r>
      <w:r w:rsidR="00780D00">
        <w:t xml:space="preserve"> </w:t>
      </w:r>
      <w:r w:rsidRPr="00087160">
        <w:t xml:space="preserve"> The main alignment requires shifting to the east at each end to accommodate the C-D Road and </w:t>
      </w:r>
      <w:r w:rsidR="00416E23">
        <w:t>is</w:t>
      </w:r>
      <w:r w:rsidRPr="00087160">
        <w:t xml:space="preserve"> accomplished using smooth horizontal curvature to avoid any “kink” appearance.</w:t>
      </w:r>
    </w:p>
    <w:p w14:paraId="59B26A0F" w14:textId="77777777" w:rsidR="00087160" w:rsidRPr="00087160" w:rsidRDefault="00087160" w:rsidP="00087160">
      <w:pPr>
        <w:pStyle w:val="BodyText2"/>
      </w:pPr>
    </w:p>
    <w:p w14:paraId="2C9BAD1F" w14:textId="6B5C6BEA" w:rsidR="00087160" w:rsidRPr="00087160" w:rsidRDefault="0080014B" w:rsidP="00087160">
      <w:pPr>
        <w:pStyle w:val="BodyText2"/>
      </w:pPr>
      <w:r>
        <w:t>An</w:t>
      </w:r>
      <w:r w:rsidR="00087160" w:rsidRPr="00087160">
        <w:t xml:space="preserve"> exit design</w:t>
      </w:r>
      <w:r w:rsidR="009121A6">
        <w:t xml:space="preserve"> is planned</w:t>
      </w:r>
      <w:r w:rsidR="00087160" w:rsidRPr="00087160">
        <w:t xml:space="preserve"> under the existing bridge for the westbound to southbound loop and </w:t>
      </w:r>
      <w:r w:rsidR="009121A6">
        <w:t>includes</w:t>
      </w:r>
      <w:r w:rsidR="009121A6" w:rsidRPr="00087160">
        <w:t xml:space="preserve"> </w:t>
      </w:r>
      <w:r w:rsidR="00087160" w:rsidRPr="00087160">
        <w:t>any modifications that may be necessary to the existing bridge.</w:t>
      </w:r>
    </w:p>
    <w:p w14:paraId="6B4D58C6" w14:textId="77777777" w:rsidR="00087160" w:rsidRPr="00087160" w:rsidRDefault="00087160" w:rsidP="00087160">
      <w:pPr>
        <w:pStyle w:val="BodyText2"/>
      </w:pPr>
    </w:p>
    <w:p w14:paraId="11538DF5" w14:textId="2F61D9A6" w:rsidR="00087160" w:rsidRPr="00087160" w:rsidRDefault="00087160" w:rsidP="00087160">
      <w:pPr>
        <w:pStyle w:val="BodyText2"/>
      </w:pPr>
      <w:r w:rsidRPr="00087160">
        <w:t xml:space="preserve">Route continuity for the </w:t>
      </w:r>
      <w:r w:rsidR="001632A9">
        <w:t xml:space="preserve">New </w:t>
      </w:r>
      <w:r w:rsidR="004771E7">
        <w:t xml:space="preserve">Bypass </w:t>
      </w:r>
      <w:r w:rsidR="001632A9">
        <w:t>Infrastructure</w:t>
      </w:r>
      <w:r w:rsidRPr="00087160">
        <w:t>-</w:t>
      </w:r>
      <w:r w:rsidR="009121A6">
        <w:t>Highway</w:t>
      </w:r>
      <w:r w:rsidR="009121A6" w:rsidRPr="00087160">
        <w:t xml:space="preserve"> </w:t>
      </w:r>
      <w:r w:rsidRPr="00087160">
        <w:t xml:space="preserve">1 West connection is provided with high-speed directional ramps (120 km/h design speed, superelevation rate of </w:t>
      </w:r>
      <w:r w:rsidRPr="00087160">
        <w:lastRenderedPageBreak/>
        <w:t xml:space="preserve">.06 m/m).  An elevated semi-directional ramp is </w:t>
      </w:r>
      <w:r w:rsidR="009121A6">
        <w:t>planned</w:t>
      </w:r>
      <w:r w:rsidR="009121A6" w:rsidRPr="00087160">
        <w:t xml:space="preserve"> </w:t>
      </w:r>
      <w:r w:rsidRPr="00087160">
        <w:t>for the eastbound to northbound movement.  Lower speed directional ramps are provided for all remaining movements.</w:t>
      </w:r>
    </w:p>
    <w:p w14:paraId="4D79A461" w14:textId="77777777" w:rsidR="00087160" w:rsidRPr="00087160" w:rsidRDefault="00087160" w:rsidP="00087160">
      <w:pPr>
        <w:pStyle w:val="BodyText2"/>
      </w:pPr>
    </w:p>
    <w:p w14:paraId="4EA3F5CE" w14:textId="00E66CE0" w:rsidR="00087160" w:rsidRPr="00087160" w:rsidRDefault="00087160" w:rsidP="00087160">
      <w:pPr>
        <w:pStyle w:val="BodyText2"/>
      </w:pPr>
      <w:r w:rsidRPr="00087160">
        <w:t xml:space="preserve">A new gravel service road is </w:t>
      </w:r>
      <w:r w:rsidR="009121A6">
        <w:t>planned</w:t>
      </w:r>
      <w:r w:rsidR="009121A6" w:rsidRPr="00087160">
        <w:t xml:space="preserve"> </w:t>
      </w:r>
      <w:r w:rsidRPr="00087160">
        <w:t xml:space="preserve">in the southwest quadrant from Fleming Road at </w:t>
      </w:r>
      <w:r w:rsidR="009121A6">
        <w:t>Highway</w:t>
      </w:r>
      <w:r w:rsidR="009121A6" w:rsidRPr="00087160">
        <w:t xml:space="preserve"> </w:t>
      </w:r>
      <w:r w:rsidRPr="00087160">
        <w:t>1 West to Pinkie Road.</w:t>
      </w:r>
      <w:r w:rsidR="00A562A0">
        <w:t xml:space="preserve"> The Condie Road median crossing shall be removed.</w:t>
      </w:r>
    </w:p>
    <w:p w14:paraId="0319AE24" w14:textId="77777777" w:rsidR="00087160" w:rsidRPr="00087160" w:rsidRDefault="00087160" w:rsidP="00087160">
      <w:pPr>
        <w:pStyle w:val="BodyText2"/>
      </w:pPr>
    </w:p>
    <w:p w14:paraId="0B3A4770" w14:textId="0E147924" w:rsidR="00087160" w:rsidRPr="00087160" w:rsidRDefault="00087160" w:rsidP="00087160">
      <w:pPr>
        <w:pStyle w:val="BodyText2"/>
      </w:pPr>
      <w:r w:rsidRPr="00087160">
        <w:t>All other existing interchange infrastructure constructed previously that is not salvaged for the new interchange is removed.</w:t>
      </w:r>
    </w:p>
    <w:p w14:paraId="286BDBC0" w14:textId="7683E8B2" w:rsidR="00087160" w:rsidRPr="003A6CE4" w:rsidRDefault="00087160">
      <w:pPr>
        <w:pStyle w:val="PPP3"/>
        <w:rPr>
          <w:caps/>
        </w:rPr>
      </w:pPr>
      <w:bookmarkStart w:id="975" w:name="_Toc391915758"/>
      <w:bookmarkStart w:id="976" w:name="_Toc391918135"/>
      <w:bookmarkStart w:id="977" w:name="_Toc392489559"/>
      <w:bookmarkStart w:id="978" w:name="_Toc392491894"/>
      <w:bookmarkStart w:id="979" w:name="_Toc392766535"/>
      <w:bookmarkStart w:id="980" w:name="_Toc393091821"/>
      <w:bookmarkStart w:id="981" w:name="_Toc393092530"/>
      <w:bookmarkStart w:id="982" w:name="_Toc394048124"/>
      <w:bookmarkStart w:id="983" w:name="_Toc394048379"/>
      <w:bookmarkStart w:id="984" w:name="_Toc394048634"/>
      <w:bookmarkStart w:id="985" w:name="_Toc396139376"/>
      <w:bookmarkStart w:id="986" w:name="_Toc396144534"/>
      <w:bookmarkStart w:id="987" w:name="_Toc396722155"/>
      <w:bookmarkStart w:id="988" w:name="_Toc411425017"/>
      <w:bookmarkEnd w:id="975"/>
      <w:bookmarkEnd w:id="976"/>
      <w:bookmarkEnd w:id="977"/>
      <w:bookmarkEnd w:id="978"/>
      <w:bookmarkEnd w:id="979"/>
      <w:bookmarkEnd w:id="980"/>
      <w:bookmarkEnd w:id="981"/>
      <w:bookmarkEnd w:id="982"/>
      <w:bookmarkEnd w:id="983"/>
      <w:bookmarkEnd w:id="984"/>
      <w:r w:rsidRPr="003A6CE4">
        <w:t xml:space="preserve">Hill Avenue </w:t>
      </w:r>
      <w:bookmarkEnd w:id="985"/>
      <w:bookmarkEnd w:id="986"/>
      <w:bookmarkEnd w:id="987"/>
      <w:r w:rsidR="0013202E" w:rsidRPr="003A6CE4">
        <w:t xml:space="preserve"> Interchange</w:t>
      </w:r>
      <w:bookmarkEnd w:id="988"/>
    </w:p>
    <w:p w14:paraId="4CDA0D65" w14:textId="77777777" w:rsidR="00087160" w:rsidRPr="003A6CE4" w:rsidRDefault="00087160" w:rsidP="00087160">
      <w:pPr>
        <w:pStyle w:val="BodyText2"/>
      </w:pPr>
    </w:p>
    <w:p w14:paraId="3AC2F364" w14:textId="220294A2" w:rsidR="0013202E" w:rsidRPr="00087160" w:rsidRDefault="0013202E" w:rsidP="00087160">
      <w:pPr>
        <w:pStyle w:val="BodyText2"/>
      </w:pPr>
      <w:r w:rsidRPr="003A6CE4">
        <w:t xml:space="preserve">The existing configuration is an all movement at-grade intersection. The Reference Concept at this location is a Diamond Interchange. All on and off ramps are single lane with Hill Avenue passing over the Bypass mainline as a divided two lane highway. West of the Bypass mainline, Hill Avenue connects to Centre Road. East of the Bypass mainline, Hill Avenue ties into Pinkie Road. Between the east interchange ramp intersection and Pinkie Road, an at-grade “T” intersection will be provided for access to Hill Avenue. The </w:t>
      </w:r>
      <w:r w:rsidRPr="003A6CE4">
        <w:lastRenderedPageBreak/>
        <w:t>existing Hill Avenue is terminated at a cul-de-sac east of the mainline and the existing roadway is removed. On the west side a paved Service Road is provided to connect Centre Road to an existing Service Road to the west of southbound mainline. The design vehicle for this interchange is the WB-20.</w:t>
      </w:r>
      <w:r w:rsidR="00C36E42">
        <w:t xml:space="preserve"> Future </w:t>
      </w:r>
      <w:r w:rsidR="008D05AD">
        <w:t>Works will require the addition of two lanes to Hill Avenue. Channelization is planned at the ramp terminal intersections and the Hill Avenue/Pinkie Road intersection.</w:t>
      </w:r>
    </w:p>
    <w:p w14:paraId="763C333E" w14:textId="5F3DA2EB" w:rsidR="00087160" w:rsidRPr="008A6088" w:rsidRDefault="00087160">
      <w:pPr>
        <w:pStyle w:val="PPP3"/>
        <w:rPr>
          <w:caps/>
        </w:rPr>
      </w:pPr>
      <w:bookmarkStart w:id="989" w:name="_Toc391915760"/>
      <w:bookmarkStart w:id="990" w:name="_Toc391918137"/>
      <w:bookmarkStart w:id="991" w:name="_Toc392489561"/>
      <w:bookmarkStart w:id="992" w:name="_Toc392491896"/>
      <w:bookmarkStart w:id="993" w:name="_Toc392766537"/>
      <w:bookmarkStart w:id="994" w:name="_Toc393091823"/>
      <w:bookmarkStart w:id="995" w:name="_Toc393092532"/>
      <w:bookmarkStart w:id="996" w:name="_Toc394048126"/>
      <w:bookmarkStart w:id="997" w:name="_Toc394048381"/>
      <w:bookmarkStart w:id="998" w:name="_Toc394048636"/>
      <w:bookmarkStart w:id="999" w:name="_Toc396139377"/>
      <w:bookmarkStart w:id="1000" w:name="_Toc396144535"/>
      <w:bookmarkStart w:id="1001" w:name="_Toc396722156"/>
      <w:bookmarkStart w:id="1002" w:name="_Toc411425018"/>
      <w:bookmarkEnd w:id="989"/>
      <w:bookmarkEnd w:id="990"/>
      <w:bookmarkEnd w:id="991"/>
      <w:bookmarkEnd w:id="992"/>
      <w:bookmarkEnd w:id="993"/>
      <w:bookmarkEnd w:id="994"/>
      <w:bookmarkEnd w:id="995"/>
      <w:bookmarkEnd w:id="996"/>
      <w:bookmarkEnd w:id="997"/>
      <w:bookmarkEnd w:id="998"/>
      <w:r w:rsidRPr="00087160">
        <w:t>Rotary Avenue Interchange</w:t>
      </w:r>
      <w:bookmarkEnd w:id="999"/>
      <w:bookmarkEnd w:id="1000"/>
      <w:bookmarkEnd w:id="1001"/>
      <w:bookmarkEnd w:id="1002"/>
      <w:r w:rsidRPr="00087160">
        <w:t xml:space="preserve"> </w:t>
      </w:r>
    </w:p>
    <w:p w14:paraId="7E86C0A3" w14:textId="77777777" w:rsidR="00087160" w:rsidRPr="00087160" w:rsidRDefault="00087160" w:rsidP="00087160">
      <w:pPr>
        <w:pStyle w:val="BodyText2"/>
      </w:pPr>
    </w:p>
    <w:p w14:paraId="12993BCE" w14:textId="1BDEA8BC" w:rsidR="00087160" w:rsidRPr="00087160" w:rsidRDefault="00087160" w:rsidP="00087160">
      <w:pPr>
        <w:pStyle w:val="BodyText2"/>
      </w:pPr>
      <w:r w:rsidRPr="00087160">
        <w:t>Rotary Avenue is the main entrance to the Global Transportation Hub (GTH) west of Regina, and truck traffic will be predominant</w:t>
      </w:r>
      <w:r w:rsidR="00636A30" w:rsidRPr="00087160">
        <w:t>.</w:t>
      </w:r>
      <w:r w:rsidR="00636A30">
        <w:t xml:space="preserve">  </w:t>
      </w:r>
      <w:r w:rsidRPr="00087160">
        <w:t xml:space="preserve">The </w:t>
      </w:r>
      <w:r w:rsidR="00931B82">
        <w:t xml:space="preserve">Reference Concept </w:t>
      </w:r>
      <w:r w:rsidRPr="00087160">
        <w:t xml:space="preserve">interchange at this location is a </w:t>
      </w:r>
      <w:r w:rsidR="0080014B">
        <w:t>Trumpet</w:t>
      </w:r>
      <w:r w:rsidR="0080014B" w:rsidRPr="00087160">
        <w:t xml:space="preserve"> </w:t>
      </w:r>
      <w:r w:rsidRPr="00087160">
        <w:t xml:space="preserve">B. </w:t>
      </w:r>
      <w:r w:rsidR="00636A30">
        <w:t xml:space="preserve"> </w:t>
      </w:r>
      <w:r w:rsidRPr="00087160">
        <w:t xml:space="preserve">All movements are free flow. </w:t>
      </w:r>
    </w:p>
    <w:p w14:paraId="1B981ACA" w14:textId="77777777" w:rsidR="00087160" w:rsidRPr="00087160" w:rsidRDefault="00087160" w:rsidP="00087160">
      <w:pPr>
        <w:pStyle w:val="BodyText2"/>
      </w:pPr>
    </w:p>
    <w:p w14:paraId="35487FC4" w14:textId="0453DF05" w:rsidR="00087160" w:rsidRPr="00087160" w:rsidRDefault="00087160" w:rsidP="00087160">
      <w:pPr>
        <w:pStyle w:val="BodyText2"/>
      </w:pPr>
      <w:r w:rsidRPr="00087160">
        <w:t xml:space="preserve">All interchange ramps are single lane.  The interchange to the west terminates and ties into the existing </w:t>
      </w:r>
      <w:r w:rsidR="009121E5">
        <w:t>4</w:t>
      </w:r>
      <w:r w:rsidRPr="00087160">
        <w:t xml:space="preserve">-lane </w:t>
      </w:r>
      <w:r w:rsidR="001602E8">
        <w:t>un</w:t>
      </w:r>
      <w:r w:rsidRPr="00087160">
        <w:t>divided Rotary Avenue cross</w:t>
      </w:r>
      <w:r w:rsidR="001602E8">
        <w:t>-</w:t>
      </w:r>
      <w:r w:rsidRPr="00087160">
        <w:t xml:space="preserve">section constructed </w:t>
      </w:r>
      <w:r w:rsidR="009121A6">
        <w:t>previously</w:t>
      </w:r>
      <w:r w:rsidRPr="00087160">
        <w:t xml:space="preserve">.  The construction of the </w:t>
      </w:r>
      <w:r w:rsidR="00006C78">
        <w:t>New</w:t>
      </w:r>
      <w:r w:rsidR="004771E7">
        <w:t xml:space="preserve"> Bypass </w:t>
      </w:r>
      <w:r w:rsidR="00006C78">
        <w:t>Infrastructure</w:t>
      </w:r>
      <w:r w:rsidR="00CB383D" w:rsidRPr="00087160">
        <w:t xml:space="preserve"> </w:t>
      </w:r>
      <w:r w:rsidRPr="00087160">
        <w:t>resumes</w:t>
      </w:r>
      <w:r w:rsidR="00676421">
        <w:t xml:space="preserve"> north </w:t>
      </w:r>
      <w:r w:rsidRPr="00087160">
        <w:t xml:space="preserve">of the CP Indian Head Subdivision </w:t>
      </w:r>
      <w:r w:rsidR="009121A6">
        <w:t>overpass previously constructed</w:t>
      </w:r>
      <w:r w:rsidRPr="00087160">
        <w:t>.</w:t>
      </w:r>
    </w:p>
    <w:p w14:paraId="395A4783" w14:textId="77777777" w:rsidR="00087160" w:rsidRPr="00087160" w:rsidRDefault="00087160" w:rsidP="00087160">
      <w:pPr>
        <w:pStyle w:val="BodyText2"/>
      </w:pPr>
    </w:p>
    <w:p w14:paraId="5776471A" w14:textId="70157703" w:rsidR="00087160" w:rsidRPr="00087160" w:rsidRDefault="00087160" w:rsidP="00087160">
      <w:pPr>
        <w:pStyle w:val="BodyText2"/>
      </w:pPr>
      <w:r w:rsidRPr="00087160">
        <w:lastRenderedPageBreak/>
        <w:t xml:space="preserve">A design exception for the </w:t>
      </w:r>
      <w:r w:rsidR="00766463" w:rsidRPr="00087160">
        <w:t>decision sight distance</w:t>
      </w:r>
      <w:r w:rsidRPr="00087160">
        <w:t xml:space="preserve"> (DSD) to the exit terminal for the northbound to westbound movement is </w:t>
      </w:r>
      <w:r w:rsidR="009121A6">
        <w:t>incorporated</w:t>
      </w:r>
      <w:r w:rsidR="009121A6" w:rsidRPr="00087160">
        <w:t xml:space="preserve"> </w:t>
      </w:r>
      <w:r w:rsidRPr="00087160">
        <w:t xml:space="preserve">here; </w:t>
      </w:r>
      <w:r w:rsidR="00766463" w:rsidRPr="00087160">
        <w:t>stopping sight distance</w:t>
      </w:r>
      <w:r w:rsidRPr="00087160">
        <w:t xml:space="preserve"> (SSD) is </w:t>
      </w:r>
      <w:r w:rsidR="009121A6">
        <w:t>used</w:t>
      </w:r>
      <w:r w:rsidR="009121A6" w:rsidRPr="00087160">
        <w:t xml:space="preserve"> </w:t>
      </w:r>
      <w:r w:rsidRPr="00087160">
        <w:t xml:space="preserve">instead. </w:t>
      </w:r>
      <w:r w:rsidR="00636A30">
        <w:t xml:space="preserve"> </w:t>
      </w:r>
      <w:r w:rsidRPr="00087160">
        <w:t>This is due to constraints of the CP Indian Head Subdivision overpass profile.</w:t>
      </w:r>
    </w:p>
    <w:p w14:paraId="663CC841" w14:textId="463B019D" w:rsidR="00087160" w:rsidRPr="008A6088" w:rsidRDefault="00087160">
      <w:pPr>
        <w:pStyle w:val="PPP3"/>
        <w:rPr>
          <w:caps/>
        </w:rPr>
      </w:pPr>
      <w:bookmarkStart w:id="1003" w:name="_Toc391915762"/>
      <w:bookmarkStart w:id="1004" w:name="_Toc391918139"/>
      <w:bookmarkStart w:id="1005" w:name="_Toc392489563"/>
      <w:bookmarkStart w:id="1006" w:name="_Toc392491898"/>
      <w:bookmarkStart w:id="1007" w:name="_Toc392766539"/>
      <w:bookmarkStart w:id="1008" w:name="_Toc393091825"/>
      <w:bookmarkStart w:id="1009" w:name="_Toc393092534"/>
      <w:bookmarkStart w:id="1010" w:name="_Toc394048128"/>
      <w:bookmarkStart w:id="1011" w:name="_Toc394048383"/>
      <w:bookmarkStart w:id="1012" w:name="_Toc394048638"/>
      <w:bookmarkStart w:id="1013" w:name="_Toc396139378"/>
      <w:bookmarkStart w:id="1014" w:name="_Toc396144536"/>
      <w:bookmarkStart w:id="1015" w:name="_Toc396722157"/>
      <w:bookmarkStart w:id="1016" w:name="_Toc411425019"/>
      <w:bookmarkEnd w:id="1003"/>
      <w:bookmarkEnd w:id="1004"/>
      <w:bookmarkEnd w:id="1005"/>
      <w:bookmarkEnd w:id="1006"/>
      <w:bookmarkEnd w:id="1007"/>
      <w:bookmarkEnd w:id="1008"/>
      <w:bookmarkEnd w:id="1009"/>
      <w:bookmarkEnd w:id="1010"/>
      <w:bookmarkEnd w:id="1011"/>
      <w:bookmarkEnd w:id="1012"/>
      <w:r w:rsidRPr="00087160">
        <w:t>Dewdney Avenue Interchange</w:t>
      </w:r>
      <w:bookmarkEnd w:id="1013"/>
      <w:bookmarkEnd w:id="1014"/>
      <w:bookmarkEnd w:id="1015"/>
      <w:bookmarkEnd w:id="1016"/>
      <w:r w:rsidRPr="00087160">
        <w:t xml:space="preserve"> </w:t>
      </w:r>
    </w:p>
    <w:p w14:paraId="44DB5D93" w14:textId="77777777" w:rsidR="00087160" w:rsidRPr="00087160" w:rsidRDefault="00087160" w:rsidP="00087160">
      <w:pPr>
        <w:pStyle w:val="BodyText2"/>
      </w:pPr>
    </w:p>
    <w:p w14:paraId="2EA1A2D3" w14:textId="4A2329FC" w:rsidR="00087160" w:rsidRPr="00087160" w:rsidRDefault="00087160" w:rsidP="00087160">
      <w:pPr>
        <w:pStyle w:val="BodyText2"/>
      </w:pPr>
      <w:r w:rsidRPr="00087160">
        <w:t xml:space="preserve">The </w:t>
      </w:r>
      <w:r w:rsidR="00931B82">
        <w:t xml:space="preserve">Reference Concept </w:t>
      </w:r>
      <w:r w:rsidRPr="00087160">
        <w:t xml:space="preserve">interchange at this location is a </w:t>
      </w:r>
      <w:r w:rsidR="009121A6">
        <w:t>h</w:t>
      </w:r>
      <w:r w:rsidR="009121A6" w:rsidRPr="00087160">
        <w:t xml:space="preserve">alf </w:t>
      </w:r>
      <w:r w:rsidR="009121A6">
        <w:t>d</w:t>
      </w:r>
      <w:r w:rsidR="009121A6" w:rsidRPr="00087160">
        <w:t>iamond</w:t>
      </w:r>
      <w:r w:rsidRPr="00087160">
        <w:t xml:space="preserve">.  The single lane ramps proposed provide access to and from </w:t>
      </w:r>
      <w:r w:rsidR="00CB383D">
        <w:t xml:space="preserve">the </w:t>
      </w:r>
      <w:r w:rsidRPr="00087160">
        <w:t>north.</w:t>
      </w:r>
      <w:r w:rsidR="00636A30">
        <w:t xml:space="preserve"> </w:t>
      </w:r>
      <w:r w:rsidRPr="00087160">
        <w:t xml:space="preserve"> </w:t>
      </w:r>
      <w:r w:rsidR="00931B82">
        <w:t xml:space="preserve">In the Works, </w:t>
      </w:r>
      <w:r w:rsidRPr="00087160">
        <w:t xml:space="preserve">Dewdney Avenue is planned as a first stage </w:t>
      </w:r>
      <w:r w:rsidR="009121E5">
        <w:t>2</w:t>
      </w:r>
      <w:r w:rsidRPr="00087160">
        <w:t xml:space="preserve">-lane road in this project, with the eastbound lanes constructed first.  </w:t>
      </w:r>
      <w:r w:rsidR="00931B82">
        <w:t xml:space="preserve">Future Works </w:t>
      </w:r>
      <w:r w:rsidR="00766463">
        <w:t>will require the addition of 2</w:t>
      </w:r>
      <w:r w:rsidR="00931B82">
        <w:t xml:space="preserve"> lanes. </w:t>
      </w:r>
      <w:r w:rsidRPr="00087160">
        <w:t xml:space="preserve">Channelization </w:t>
      </w:r>
      <w:r w:rsidR="009121A6">
        <w:t>is planned</w:t>
      </w:r>
      <w:r w:rsidRPr="00087160">
        <w:t xml:space="preserve"> at the ramp terminal intersections on Dewdney Avenue.</w:t>
      </w:r>
    </w:p>
    <w:p w14:paraId="09F04B01" w14:textId="77777777" w:rsidR="00087160" w:rsidRPr="00087160" w:rsidRDefault="00087160" w:rsidP="00087160">
      <w:pPr>
        <w:pStyle w:val="BodyText2"/>
      </w:pPr>
    </w:p>
    <w:p w14:paraId="627A0A60" w14:textId="3CECFB69" w:rsidR="00087160" w:rsidRDefault="00087160" w:rsidP="00087160">
      <w:pPr>
        <w:pStyle w:val="BodyText2"/>
      </w:pPr>
      <w:r w:rsidRPr="00087160">
        <w:t xml:space="preserve">Dewdney Avenue overpasses the </w:t>
      </w:r>
      <w:r w:rsidR="00006C78">
        <w:t xml:space="preserve">New </w:t>
      </w:r>
      <w:r w:rsidR="004771E7">
        <w:t xml:space="preserve">Bypass </w:t>
      </w:r>
      <w:r w:rsidR="00006C78">
        <w:t>Infrastructure</w:t>
      </w:r>
      <w:r w:rsidR="00CB383D" w:rsidRPr="00087160">
        <w:t xml:space="preserve"> </w:t>
      </w:r>
      <w:r w:rsidRPr="00087160">
        <w:t xml:space="preserve">as well as the CP Spectra Energy Spur east of the </w:t>
      </w:r>
      <w:r w:rsidR="00006C78">
        <w:t>mainline lanes</w:t>
      </w:r>
      <w:r w:rsidRPr="00087160">
        <w:t xml:space="preserve">.  The </w:t>
      </w:r>
      <w:r w:rsidR="002D3C2E">
        <w:t xml:space="preserve">overpass </w:t>
      </w:r>
      <w:r w:rsidR="001602E8">
        <w:t>shall</w:t>
      </w:r>
      <w:r w:rsidRPr="00087160">
        <w:t xml:space="preserve"> not encroach onto the property located on the south side of Dewdney Avenue and east of the CP Spur.</w:t>
      </w:r>
    </w:p>
    <w:p w14:paraId="385AECF0" w14:textId="41280D12" w:rsidR="00A24AB1" w:rsidRDefault="00A24AB1" w:rsidP="00087160">
      <w:pPr>
        <w:pStyle w:val="BodyText2"/>
      </w:pPr>
    </w:p>
    <w:p w14:paraId="27DC1540" w14:textId="6D5F6911" w:rsidR="00A24AB1" w:rsidRDefault="00A24AB1" w:rsidP="00087160">
      <w:pPr>
        <w:pStyle w:val="BodyText2"/>
      </w:pPr>
      <w:r>
        <w:lastRenderedPageBreak/>
        <w:t xml:space="preserve">West of the west </w:t>
      </w:r>
      <w:r w:rsidR="000F12C3">
        <w:t xml:space="preserve">ramp </w:t>
      </w:r>
      <w:r>
        <w:t>intersection is a new “T” intersection and Service Road on the north side of Dewdney Avenue that connects to the existing Condie Road.</w:t>
      </w:r>
    </w:p>
    <w:p w14:paraId="7C1CAD04" w14:textId="04B00FA7" w:rsidR="00931B82" w:rsidRDefault="00931B82">
      <w:pPr>
        <w:pStyle w:val="PPP3"/>
      </w:pPr>
      <w:bookmarkStart w:id="1017" w:name="_Toc396139379"/>
      <w:bookmarkStart w:id="1018" w:name="_Toc396144537"/>
      <w:bookmarkStart w:id="1019" w:name="_Toc396722158"/>
      <w:bookmarkStart w:id="1020" w:name="_Toc411425020"/>
      <w:r>
        <w:t>Overpass of CN Central Butte Subdivision Rail Line</w:t>
      </w:r>
      <w:bookmarkEnd w:id="1017"/>
      <w:bookmarkEnd w:id="1018"/>
      <w:bookmarkEnd w:id="1019"/>
      <w:bookmarkEnd w:id="1020"/>
    </w:p>
    <w:p w14:paraId="382B6042" w14:textId="68C9379B" w:rsidR="00931B82" w:rsidRDefault="00931B82" w:rsidP="00087160">
      <w:pPr>
        <w:pStyle w:val="BodyText2"/>
      </w:pPr>
    </w:p>
    <w:p w14:paraId="715519BC" w14:textId="146F42B4" w:rsidR="00931B82" w:rsidRPr="00087160" w:rsidRDefault="00931B82" w:rsidP="00087160">
      <w:pPr>
        <w:pStyle w:val="BodyText2"/>
      </w:pPr>
      <w:r>
        <w:t xml:space="preserve">The </w:t>
      </w:r>
      <w:r w:rsidR="00006C78">
        <w:t xml:space="preserve">New </w:t>
      </w:r>
      <w:r w:rsidR="004771E7">
        <w:t xml:space="preserve">Bypass </w:t>
      </w:r>
      <w:r w:rsidR="00006C78">
        <w:t>Infrastructure</w:t>
      </w:r>
      <w:r>
        <w:t xml:space="preserve"> overpasses the CN Central Butte Subdivision rail line between Dewdney Avenue interchange and 9</w:t>
      </w:r>
      <w:r w:rsidRPr="008A6088">
        <w:rPr>
          <w:vertAlign w:val="superscript"/>
        </w:rPr>
        <w:t>th</w:t>
      </w:r>
      <w:r>
        <w:t xml:space="preserve"> Avenue Interchange.</w:t>
      </w:r>
    </w:p>
    <w:p w14:paraId="645BF3C8" w14:textId="5D9C44E8" w:rsidR="00087160" w:rsidRPr="008A6088" w:rsidRDefault="001602E8">
      <w:pPr>
        <w:pStyle w:val="PPP3"/>
        <w:rPr>
          <w:caps/>
        </w:rPr>
      </w:pPr>
      <w:bookmarkStart w:id="1021" w:name="_Toc391915764"/>
      <w:bookmarkStart w:id="1022" w:name="_Toc391918142"/>
      <w:bookmarkStart w:id="1023" w:name="_Toc392489566"/>
      <w:bookmarkStart w:id="1024" w:name="_Toc392491901"/>
      <w:bookmarkStart w:id="1025" w:name="_Toc392766542"/>
      <w:bookmarkStart w:id="1026" w:name="_Toc393091828"/>
      <w:bookmarkStart w:id="1027" w:name="_Toc393092537"/>
      <w:bookmarkStart w:id="1028" w:name="_Toc394048131"/>
      <w:bookmarkStart w:id="1029" w:name="_Toc394048386"/>
      <w:bookmarkStart w:id="1030" w:name="_Toc394048641"/>
      <w:bookmarkStart w:id="1031" w:name="_Toc396139380"/>
      <w:bookmarkStart w:id="1032" w:name="_Toc396144538"/>
      <w:bookmarkStart w:id="1033" w:name="_Toc396722159"/>
      <w:bookmarkStart w:id="1034" w:name="_Toc411425021"/>
      <w:bookmarkEnd w:id="1021"/>
      <w:bookmarkEnd w:id="1022"/>
      <w:bookmarkEnd w:id="1023"/>
      <w:bookmarkEnd w:id="1024"/>
      <w:bookmarkEnd w:id="1025"/>
      <w:bookmarkEnd w:id="1026"/>
      <w:bookmarkEnd w:id="1027"/>
      <w:bookmarkEnd w:id="1028"/>
      <w:bookmarkEnd w:id="1029"/>
      <w:bookmarkEnd w:id="1030"/>
      <w:r>
        <w:t>9th</w:t>
      </w:r>
      <w:r w:rsidR="00087160" w:rsidRPr="00087160">
        <w:t xml:space="preserve"> Avenue Interchange</w:t>
      </w:r>
      <w:bookmarkEnd w:id="1031"/>
      <w:bookmarkEnd w:id="1032"/>
      <w:bookmarkEnd w:id="1033"/>
      <w:bookmarkEnd w:id="1034"/>
      <w:r w:rsidR="00087160" w:rsidRPr="00087160">
        <w:t xml:space="preserve"> </w:t>
      </w:r>
    </w:p>
    <w:p w14:paraId="36A438AB" w14:textId="77777777" w:rsidR="00087160" w:rsidRPr="00087160" w:rsidRDefault="00087160" w:rsidP="00087160">
      <w:pPr>
        <w:pStyle w:val="BodyText2"/>
      </w:pPr>
    </w:p>
    <w:p w14:paraId="551EB902" w14:textId="60340418" w:rsidR="00087160" w:rsidRPr="00087160" w:rsidRDefault="00087160" w:rsidP="00087160">
      <w:pPr>
        <w:pStyle w:val="BodyText2"/>
      </w:pPr>
      <w:r w:rsidRPr="00087160">
        <w:t xml:space="preserve">The </w:t>
      </w:r>
      <w:r w:rsidR="00931B82">
        <w:t xml:space="preserve">Reference Concept </w:t>
      </w:r>
      <w:r w:rsidRPr="00087160">
        <w:t xml:space="preserve">interchange at this location is a modified Parclo A/Diamond Interchange.  </w:t>
      </w:r>
      <w:r w:rsidR="00931B82">
        <w:t xml:space="preserve">In the Works, </w:t>
      </w:r>
      <w:r w:rsidRPr="00087160">
        <w:t xml:space="preserve">9th Avenue is planned as a first stage </w:t>
      </w:r>
      <w:r w:rsidR="009121E5">
        <w:t>2</w:t>
      </w:r>
      <w:r w:rsidRPr="00087160">
        <w:t xml:space="preserve">-lane road in this project, with the </w:t>
      </w:r>
      <w:r w:rsidR="0080014B">
        <w:t>central</w:t>
      </w:r>
      <w:r w:rsidR="0080014B" w:rsidRPr="00087160">
        <w:t xml:space="preserve"> </w:t>
      </w:r>
      <w:r w:rsidRPr="00087160">
        <w:t xml:space="preserve">lanes constructed first.  </w:t>
      </w:r>
      <w:r w:rsidR="00931B82">
        <w:t xml:space="preserve">Future Works will require the addition of </w:t>
      </w:r>
      <w:r w:rsidR="009121E5">
        <w:t>2</w:t>
      </w:r>
      <w:r w:rsidR="00931B82">
        <w:t xml:space="preserve"> lanes</w:t>
      </w:r>
      <w:r w:rsidR="0080014B">
        <w:t xml:space="preserve">, </w:t>
      </w:r>
      <w:r w:rsidR="0095518A">
        <w:t>1</w:t>
      </w:r>
      <w:r w:rsidR="0080014B">
        <w:t xml:space="preserve"> each side</w:t>
      </w:r>
      <w:r w:rsidR="00931B82">
        <w:t xml:space="preserve">. </w:t>
      </w:r>
      <w:r w:rsidR="00636A30">
        <w:t xml:space="preserve"> </w:t>
      </w:r>
      <w:r w:rsidRPr="00087160">
        <w:t xml:space="preserve">Channelization </w:t>
      </w:r>
      <w:r w:rsidR="002D3C2E">
        <w:t>is planned</w:t>
      </w:r>
      <w:r w:rsidRPr="00087160">
        <w:t xml:space="preserve"> at the ramp terminal intersections on 9th Avenue.</w:t>
      </w:r>
    </w:p>
    <w:p w14:paraId="16AC671B" w14:textId="77777777" w:rsidR="00087160" w:rsidRPr="00087160" w:rsidRDefault="00087160" w:rsidP="00087160">
      <w:pPr>
        <w:pStyle w:val="BodyText2"/>
      </w:pPr>
    </w:p>
    <w:p w14:paraId="6EFC476E" w14:textId="6675851B" w:rsidR="00087160" w:rsidRPr="00087160" w:rsidRDefault="00087160" w:rsidP="00087160">
      <w:pPr>
        <w:pStyle w:val="BodyText2"/>
      </w:pPr>
      <w:r w:rsidRPr="00087160">
        <w:t xml:space="preserve">9th Avenue alignment is shifted to the northwest of Pinkie Road to avoid the City of Regina </w:t>
      </w:r>
      <w:r w:rsidR="005573E9">
        <w:t>w</w:t>
      </w:r>
      <w:r w:rsidRPr="00087160">
        <w:t xml:space="preserve">aterlines on the south side of 9th Avenue.  It is aligned with the existing east-west </w:t>
      </w:r>
      <w:r w:rsidRPr="00087160">
        <w:lastRenderedPageBreak/>
        <w:t>Township Road intersection on Condie Road located north of 9th Avenue.</w:t>
      </w:r>
    </w:p>
    <w:p w14:paraId="5F4D31E2" w14:textId="77777777" w:rsidR="00087160" w:rsidRPr="00087160" w:rsidRDefault="00087160" w:rsidP="00087160">
      <w:pPr>
        <w:pStyle w:val="BodyText2"/>
      </w:pPr>
    </w:p>
    <w:p w14:paraId="2F7F8CBC" w14:textId="468DEBF4" w:rsidR="00087160" w:rsidRPr="00087160" w:rsidRDefault="00087160" w:rsidP="00087160">
      <w:pPr>
        <w:pStyle w:val="BodyText2"/>
      </w:pPr>
      <w:r w:rsidRPr="00087160">
        <w:t xml:space="preserve">A diamond configuration is proposed on the east side and a </w:t>
      </w:r>
      <w:r w:rsidR="0095518A">
        <w:t>one</w:t>
      </w:r>
      <w:r w:rsidRPr="00087160">
        <w:t>-quadrant Parclo A</w:t>
      </w:r>
      <w:r w:rsidR="0080014B">
        <w:t>2</w:t>
      </w:r>
      <w:r w:rsidRPr="00087160">
        <w:t xml:space="preserve"> in the northwest quadrant. </w:t>
      </w:r>
      <w:r w:rsidR="00636A30">
        <w:t xml:space="preserve"> </w:t>
      </w:r>
      <w:r w:rsidRPr="00087160">
        <w:t xml:space="preserve">The low-volume eastbound to southbound movement is provided through a left turn off of 9th Avenue onto the proposed westbound to southbound loop ramp.  This is to minimize bridge-crossing requirements on Wascana Creek located south of </w:t>
      </w:r>
      <w:r w:rsidR="00B451BF">
        <w:t>9</w:t>
      </w:r>
      <w:r w:rsidR="00B451BF" w:rsidRPr="00087160">
        <w:t xml:space="preserve">th </w:t>
      </w:r>
      <w:r w:rsidRPr="00087160">
        <w:t>Avenue.</w:t>
      </w:r>
    </w:p>
    <w:p w14:paraId="4B46D5C6" w14:textId="77777777" w:rsidR="00087160" w:rsidRPr="00087160" w:rsidRDefault="00087160" w:rsidP="00087160">
      <w:pPr>
        <w:pStyle w:val="BodyText2"/>
      </w:pPr>
    </w:p>
    <w:p w14:paraId="7783DFB9" w14:textId="3523C755" w:rsidR="00087160" w:rsidRPr="00087160" w:rsidRDefault="00087160" w:rsidP="00087160">
      <w:pPr>
        <w:pStyle w:val="BodyText2"/>
      </w:pPr>
      <w:r w:rsidRPr="00087160">
        <w:t xml:space="preserve">The loop ramp will ultimately </w:t>
      </w:r>
      <w:r w:rsidR="002D3C2E">
        <w:t>include</w:t>
      </w:r>
      <w:r w:rsidR="002D3C2E" w:rsidRPr="00087160">
        <w:t xml:space="preserve"> </w:t>
      </w:r>
      <w:r w:rsidR="009121E5">
        <w:t>2</w:t>
      </w:r>
      <w:r w:rsidRPr="00087160">
        <w:t xml:space="preserve"> lanes based on projected traffic volumes.  In this project only </w:t>
      </w:r>
      <w:r w:rsidR="0095518A">
        <w:t>1</w:t>
      </w:r>
      <w:r w:rsidRPr="00087160">
        <w:t xml:space="preserve"> lane is </w:t>
      </w:r>
      <w:r w:rsidR="002D3C2E">
        <w:t>planned,</w:t>
      </w:r>
      <w:r w:rsidR="002D3C2E" w:rsidRPr="00087160">
        <w:t xml:space="preserve"> </w:t>
      </w:r>
      <w:r w:rsidRPr="00087160">
        <w:t xml:space="preserve">however the grading is to be done for the ultimate </w:t>
      </w:r>
      <w:r w:rsidR="009121E5">
        <w:t>2</w:t>
      </w:r>
      <w:r w:rsidRPr="00087160">
        <w:t>-lane cross</w:t>
      </w:r>
      <w:r w:rsidR="001602E8">
        <w:t>-</w:t>
      </w:r>
      <w:r w:rsidRPr="00087160">
        <w:t xml:space="preserve">section in this project.  </w:t>
      </w:r>
      <w:r w:rsidR="001602E8">
        <w:t xml:space="preserve">The northbound to eastbound exit ramp will ultimately include </w:t>
      </w:r>
      <w:r w:rsidR="009121E5">
        <w:t>2</w:t>
      </w:r>
      <w:r w:rsidR="001602E8">
        <w:t xml:space="preserve"> lanes based on projected traffic volumes</w:t>
      </w:r>
      <w:r w:rsidRPr="00087160">
        <w:t>.</w:t>
      </w:r>
      <w:r w:rsidR="00636A30">
        <w:t xml:space="preserve"> </w:t>
      </w:r>
      <w:r w:rsidR="001602E8">
        <w:t xml:space="preserve"> In this project only </w:t>
      </w:r>
      <w:r w:rsidR="009121E5">
        <w:t>1</w:t>
      </w:r>
      <w:r w:rsidR="001602E8">
        <w:t xml:space="preserve"> lane is planned, however the grading is to be done for the ultimate </w:t>
      </w:r>
      <w:r w:rsidR="009121E5">
        <w:t>2</w:t>
      </w:r>
      <w:r w:rsidR="001602E8">
        <w:t>-lane cross-section in this project.</w:t>
      </w:r>
    </w:p>
    <w:p w14:paraId="15E44CD5" w14:textId="5F93E2A4" w:rsidR="00087160" w:rsidRPr="008A6088" w:rsidRDefault="00087160">
      <w:pPr>
        <w:pStyle w:val="PPP3"/>
        <w:rPr>
          <w:caps/>
        </w:rPr>
      </w:pPr>
      <w:bookmarkStart w:id="1035" w:name="_Toc391915766"/>
      <w:bookmarkStart w:id="1036" w:name="_Toc391918144"/>
      <w:bookmarkStart w:id="1037" w:name="_Toc392489568"/>
      <w:bookmarkStart w:id="1038" w:name="_Toc392491903"/>
      <w:bookmarkStart w:id="1039" w:name="_Toc392766544"/>
      <w:bookmarkStart w:id="1040" w:name="_Toc393091830"/>
      <w:bookmarkStart w:id="1041" w:name="_Toc393092539"/>
      <w:bookmarkStart w:id="1042" w:name="_Toc394048133"/>
      <w:bookmarkStart w:id="1043" w:name="_Toc394048388"/>
      <w:bookmarkStart w:id="1044" w:name="_Toc394048643"/>
      <w:bookmarkStart w:id="1045" w:name="_Toc396139381"/>
      <w:bookmarkStart w:id="1046" w:name="_Toc396144539"/>
      <w:bookmarkStart w:id="1047" w:name="_Toc396722160"/>
      <w:bookmarkStart w:id="1048" w:name="_Toc411425022"/>
      <w:bookmarkEnd w:id="1035"/>
      <w:bookmarkEnd w:id="1036"/>
      <w:bookmarkEnd w:id="1037"/>
      <w:bookmarkEnd w:id="1038"/>
      <w:bookmarkEnd w:id="1039"/>
      <w:bookmarkEnd w:id="1040"/>
      <w:bookmarkEnd w:id="1041"/>
      <w:bookmarkEnd w:id="1042"/>
      <w:bookmarkEnd w:id="1043"/>
      <w:bookmarkEnd w:id="1044"/>
      <w:r w:rsidRPr="00087160">
        <w:t xml:space="preserve">Armour </w:t>
      </w:r>
      <w:r w:rsidR="00F965BF">
        <w:t>Road</w:t>
      </w:r>
      <w:r w:rsidR="00F965BF" w:rsidRPr="00087160">
        <w:t xml:space="preserve"> </w:t>
      </w:r>
      <w:r w:rsidRPr="00087160">
        <w:t>At-Grade Intersection</w:t>
      </w:r>
      <w:bookmarkEnd w:id="1045"/>
      <w:bookmarkEnd w:id="1046"/>
      <w:bookmarkEnd w:id="1047"/>
      <w:bookmarkEnd w:id="1048"/>
      <w:r w:rsidRPr="00087160">
        <w:t xml:space="preserve"> </w:t>
      </w:r>
    </w:p>
    <w:p w14:paraId="72643263" w14:textId="77777777" w:rsidR="00087160" w:rsidRPr="00087160" w:rsidRDefault="00087160" w:rsidP="00087160">
      <w:pPr>
        <w:pStyle w:val="BodyText2"/>
      </w:pPr>
    </w:p>
    <w:p w14:paraId="08EDE3D9" w14:textId="38A2DA9A" w:rsidR="00087160" w:rsidRPr="00087160" w:rsidRDefault="00931B82" w:rsidP="00087160">
      <w:pPr>
        <w:pStyle w:val="BodyText2"/>
      </w:pPr>
      <w:r>
        <w:lastRenderedPageBreak/>
        <w:t>In the Reference Concept a</w:t>
      </w:r>
      <w:r w:rsidR="00087160" w:rsidRPr="00087160">
        <w:t xml:space="preserve"> full at-grade intersection is </w:t>
      </w:r>
      <w:r w:rsidR="002D3C2E">
        <w:t>planned</w:t>
      </w:r>
      <w:r w:rsidR="002D3C2E" w:rsidRPr="00087160">
        <w:t xml:space="preserve"> </w:t>
      </w:r>
      <w:r w:rsidR="00087160" w:rsidRPr="00087160">
        <w:t xml:space="preserve">at Armour Road.  Armour Road is a </w:t>
      </w:r>
      <w:r w:rsidR="009121E5">
        <w:t>2</w:t>
      </w:r>
      <w:r w:rsidR="00087160" w:rsidRPr="00087160">
        <w:t>-lane road.  The design vehicle for turning movements is the WB-20.  The exit and entrance ramp terminals are designed to freeway standards, tapered design.</w:t>
      </w:r>
    </w:p>
    <w:p w14:paraId="335BED49" w14:textId="77777777" w:rsidR="00922A54" w:rsidRDefault="00922A54" w:rsidP="00922A54">
      <w:pPr>
        <w:pStyle w:val="PPP3"/>
      </w:pPr>
      <w:bookmarkStart w:id="1049" w:name="_Toc396139382"/>
      <w:bookmarkStart w:id="1050" w:name="_Toc396144540"/>
      <w:bookmarkStart w:id="1051" w:name="_Toc396722161"/>
      <w:bookmarkStart w:id="1052" w:name="_Toc411425023"/>
      <w:r>
        <w:t>Last Mountain Railway Grade Separated Rail Crossing</w:t>
      </w:r>
      <w:bookmarkEnd w:id="1049"/>
      <w:bookmarkEnd w:id="1050"/>
      <w:bookmarkEnd w:id="1051"/>
      <w:bookmarkEnd w:id="1052"/>
    </w:p>
    <w:p w14:paraId="38676832" w14:textId="7E6AA39E" w:rsidR="00931B82" w:rsidRDefault="00931B82" w:rsidP="00087160">
      <w:pPr>
        <w:pStyle w:val="BodyText2"/>
      </w:pPr>
    </w:p>
    <w:p w14:paraId="66CA6AA8" w14:textId="4205B624" w:rsidR="00931B82" w:rsidRPr="00087160" w:rsidRDefault="00037B6B" w:rsidP="00087160">
      <w:pPr>
        <w:pStyle w:val="BodyText2"/>
      </w:pPr>
      <w:r>
        <w:t>The New Bypass Infrastructure overpasses the Last Mountain rail line between Armour Road At-Grade Intersection and Highway 11 Interchange.</w:t>
      </w:r>
    </w:p>
    <w:p w14:paraId="31F1F2D6" w14:textId="197D86B9" w:rsidR="00087160" w:rsidRPr="008A6088" w:rsidRDefault="002D3C2E">
      <w:pPr>
        <w:pStyle w:val="PPP3"/>
        <w:rPr>
          <w:caps/>
        </w:rPr>
      </w:pPr>
      <w:bookmarkStart w:id="1053" w:name="_Toc396139383"/>
      <w:bookmarkStart w:id="1054" w:name="_Toc396144541"/>
      <w:bookmarkStart w:id="1055" w:name="_Toc396722162"/>
      <w:bookmarkStart w:id="1056" w:name="_Toc411425024"/>
      <w:r>
        <w:t>Highway</w:t>
      </w:r>
      <w:r w:rsidRPr="00087160">
        <w:t xml:space="preserve"> </w:t>
      </w:r>
      <w:r w:rsidR="00087160" w:rsidRPr="00087160">
        <w:t>11 Interchange</w:t>
      </w:r>
      <w:bookmarkEnd w:id="1053"/>
      <w:bookmarkEnd w:id="1054"/>
      <w:bookmarkEnd w:id="1055"/>
      <w:bookmarkEnd w:id="1056"/>
      <w:r w:rsidR="00087160" w:rsidRPr="00087160">
        <w:t xml:space="preserve"> </w:t>
      </w:r>
    </w:p>
    <w:p w14:paraId="29FDD1B0" w14:textId="77777777" w:rsidR="00087160" w:rsidRPr="00087160" w:rsidRDefault="00087160" w:rsidP="00087160">
      <w:pPr>
        <w:pStyle w:val="BodyText2"/>
      </w:pPr>
    </w:p>
    <w:p w14:paraId="09620D88" w14:textId="54F458CF" w:rsidR="00087160" w:rsidRPr="00087160" w:rsidRDefault="00006C78" w:rsidP="00087160">
      <w:pPr>
        <w:pStyle w:val="BodyText2"/>
      </w:pPr>
      <w:r>
        <w:t xml:space="preserve">The New </w:t>
      </w:r>
      <w:r w:rsidR="004771E7">
        <w:t xml:space="preserve">Bypass </w:t>
      </w:r>
      <w:r>
        <w:t>Infrastructure</w:t>
      </w:r>
      <w:r w:rsidR="00931B82" w:rsidRPr="00087160">
        <w:t xml:space="preserve"> </w:t>
      </w:r>
      <w:r w:rsidR="00087160" w:rsidRPr="00087160">
        <w:t xml:space="preserve">terminates at </w:t>
      </w:r>
      <w:r w:rsidR="002D3C2E">
        <w:t>Highway</w:t>
      </w:r>
      <w:r w:rsidR="002D3C2E" w:rsidRPr="00087160">
        <w:t xml:space="preserve"> </w:t>
      </w:r>
      <w:r w:rsidR="00087160" w:rsidRPr="00087160">
        <w:t xml:space="preserve">11.  </w:t>
      </w:r>
      <w:r w:rsidR="00931B82">
        <w:t xml:space="preserve">The Future Works envisaged at this location will ultimately require a </w:t>
      </w:r>
      <w:r w:rsidR="009121E5">
        <w:t>4</w:t>
      </w:r>
      <w:r w:rsidR="00931B82">
        <w:t>-legged systems level interchange</w:t>
      </w:r>
      <w:r w:rsidR="003A6CE4">
        <w:t xml:space="preserve"> to</w:t>
      </w:r>
      <w:r w:rsidR="00931B82">
        <w:t xml:space="preserve"> be constructed.</w:t>
      </w:r>
      <w:r w:rsidR="00087160" w:rsidRPr="00087160">
        <w:t xml:space="preserve">  In this </w:t>
      </w:r>
      <w:r w:rsidR="003A6CE4">
        <w:t>P</w:t>
      </w:r>
      <w:r w:rsidR="003A6CE4" w:rsidRPr="00087160">
        <w:t xml:space="preserve">roject </w:t>
      </w:r>
      <w:r w:rsidR="00931B82">
        <w:t>only the Works are required to be designed and constructed</w:t>
      </w:r>
      <w:r w:rsidR="00087160" w:rsidRPr="00087160">
        <w:t xml:space="preserve">.  The </w:t>
      </w:r>
      <w:r w:rsidR="00931B82">
        <w:t>Reference Concept</w:t>
      </w:r>
      <w:r w:rsidR="00931B82" w:rsidRPr="00087160">
        <w:t xml:space="preserve"> </w:t>
      </w:r>
      <w:r w:rsidR="00087160" w:rsidRPr="00087160">
        <w:t xml:space="preserve">interchange is a </w:t>
      </w:r>
      <w:r w:rsidR="00733670">
        <w:t>Trumpet B</w:t>
      </w:r>
      <w:r w:rsidR="00087160" w:rsidRPr="00087160">
        <w:t xml:space="preserve">. </w:t>
      </w:r>
      <w:r w:rsidR="00636A30">
        <w:t xml:space="preserve"> </w:t>
      </w:r>
      <w:r w:rsidR="00087160" w:rsidRPr="00087160">
        <w:t xml:space="preserve">The Parclo A </w:t>
      </w:r>
      <w:r w:rsidR="009121E5">
        <w:t>2</w:t>
      </w:r>
      <w:r w:rsidR="00087160" w:rsidRPr="00087160">
        <w:t xml:space="preserve">-lane cross-section and bridge overpassing </w:t>
      </w:r>
      <w:r w:rsidR="002D3C2E">
        <w:t>Highway</w:t>
      </w:r>
      <w:r w:rsidR="0095518A">
        <w:t> </w:t>
      </w:r>
      <w:r w:rsidR="00087160" w:rsidRPr="00087160">
        <w:t>11 are designed and constructed as the future C-D Road.</w:t>
      </w:r>
      <w:r w:rsidR="00636A30">
        <w:t xml:space="preserve"> </w:t>
      </w:r>
      <w:r w:rsidR="00087160" w:rsidRPr="00087160">
        <w:t xml:space="preserve"> </w:t>
      </w:r>
      <w:r w:rsidR="00931B82">
        <w:t xml:space="preserve">Future Works shall require </w:t>
      </w:r>
      <w:r w:rsidR="00931B82">
        <w:lastRenderedPageBreak/>
        <w:t>that the northeast to southeast ramps be constructed on a larger radius.</w:t>
      </w:r>
      <w:r w:rsidR="00087160" w:rsidRPr="00087160">
        <w:t xml:space="preserve">  The southeast to </w:t>
      </w:r>
      <w:r w:rsidR="001602E8">
        <w:t>south</w:t>
      </w:r>
      <w:r w:rsidR="00087160" w:rsidRPr="00087160">
        <w:t>west ramp is built to its ultimate location.</w:t>
      </w:r>
    </w:p>
    <w:p w14:paraId="11ADBD8D" w14:textId="77777777" w:rsidR="00087160" w:rsidRPr="00087160" w:rsidRDefault="00087160" w:rsidP="00087160">
      <w:pPr>
        <w:pStyle w:val="BodyText2"/>
      </w:pPr>
    </w:p>
    <w:p w14:paraId="514D84F7" w14:textId="52B1DC92" w:rsidR="00087160" w:rsidRPr="00087160" w:rsidRDefault="002D3C2E" w:rsidP="00087160">
      <w:pPr>
        <w:pStyle w:val="BodyText2"/>
      </w:pPr>
      <w:r>
        <w:t>Highway</w:t>
      </w:r>
      <w:r w:rsidRPr="00087160">
        <w:t xml:space="preserve"> </w:t>
      </w:r>
      <w:r w:rsidR="00087160" w:rsidRPr="00087160">
        <w:t xml:space="preserve">11 is a </w:t>
      </w:r>
      <w:r w:rsidR="009121E5">
        <w:t>4</w:t>
      </w:r>
      <w:r w:rsidR="00087160" w:rsidRPr="00087160">
        <w:t xml:space="preserve">-lane divided highway with a 25 m median.  The exit and entrance ramps </w:t>
      </w:r>
      <w:r>
        <w:t>are</w:t>
      </w:r>
      <w:r w:rsidR="00087160" w:rsidRPr="00087160">
        <w:t xml:space="preserve"> tied into this highway. </w:t>
      </w:r>
      <w:r w:rsidR="00636A30">
        <w:t xml:space="preserve"> </w:t>
      </w:r>
      <w:r w:rsidR="00087160" w:rsidRPr="00087160">
        <w:t xml:space="preserve">The existing exit terminal in the northwest direction on </w:t>
      </w:r>
      <w:r>
        <w:t>Highway</w:t>
      </w:r>
      <w:r w:rsidRPr="00087160">
        <w:t xml:space="preserve"> </w:t>
      </w:r>
      <w:r w:rsidR="00087160" w:rsidRPr="00087160">
        <w:t xml:space="preserve">11 located southeast of the </w:t>
      </w:r>
      <w:r w:rsidR="00006C78">
        <w:t>mainline</w:t>
      </w:r>
      <w:r w:rsidR="00CB383D" w:rsidRPr="00087160">
        <w:t xml:space="preserve"> </w:t>
      </w:r>
      <w:r w:rsidR="00087160" w:rsidRPr="00087160">
        <w:t xml:space="preserve">crossing is removed.  </w:t>
      </w:r>
      <w:r>
        <w:t>T</w:t>
      </w:r>
      <w:r w:rsidR="00087160" w:rsidRPr="00087160">
        <w:t xml:space="preserve">he existing service road along the northeast side of </w:t>
      </w:r>
      <w:r>
        <w:t>Highway</w:t>
      </w:r>
      <w:r w:rsidRPr="00087160">
        <w:t xml:space="preserve"> </w:t>
      </w:r>
      <w:r w:rsidR="00087160" w:rsidRPr="00087160">
        <w:t xml:space="preserve">11 is removed, including the existing bridge over Boggy Creek.  The existing </w:t>
      </w:r>
      <w:r w:rsidR="00481F76">
        <w:t>“</w:t>
      </w:r>
      <w:r w:rsidR="00087160" w:rsidRPr="00087160">
        <w:t>T</w:t>
      </w:r>
      <w:r w:rsidR="00481F76">
        <w:t>”</w:t>
      </w:r>
      <w:r w:rsidR="00087160" w:rsidRPr="00087160">
        <w:t xml:space="preserve"> intersection on </w:t>
      </w:r>
      <w:r>
        <w:t>Highway</w:t>
      </w:r>
      <w:r w:rsidRPr="00087160">
        <w:t xml:space="preserve"> </w:t>
      </w:r>
      <w:r w:rsidR="00087160" w:rsidRPr="00087160">
        <w:t xml:space="preserve">11 located southeast of the </w:t>
      </w:r>
      <w:r w:rsidR="00006C78">
        <w:t>mainline</w:t>
      </w:r>
      <w:r w:rsidR="00CB383D" w:rsidRPr="00087160">
        <w:t xml:space="preserve"> </w:t>
      </w:r>
      <w:r w:rsidR="00087160" w:rsidRPr="00087160">
        <w:t>crossing is removed as well as local roads connecting to it</w:t>
      </w:r>
      <w:r>
        <w:t>.</w:t>
      </w:r>
      <w:r w:rsidR="00087160" w:rsidRPr="00087160">
        <w:t xml:space="preserve">  The existing underpass at Courtney Street and </w:t>
      </w:r>
      <w:r w:rsidR="00445811">
        <w:t>Highway</w:t>
      </w:r>
      <w:r w:rsidR="00445811" w:rsidRPr="00087160">
        <w:t xml:space="preserve"> </w:t>
      </w:r>
      <w:r w:rsidR="00087160" w:rsidRPr="00087160">
        <w:t xml:space="preserve">11 located just southeast of the proposed </w:t>
      </w:r>
      <w:r w:rsidR="00006C78">
        <w:t>mainline</w:t>
      </w:r>
      <w:r w:rsidR="00CB383D" w:rsidRPr="00087160">
        <w:t xml:space="preserve"> </w:t>
      </w:r>
      <w:r w:rsidR="00087160" w:rsidRPr="00087160">
        <w:t xml:space="preserve">crossing is removed, which includes removal of </w:t>
      </w:r>
      <w:r w:rsidR="009121E5">
        <w:t>2</w:t>
      </w:r>
      <w:r w:rsidR="00087160" w:rsidRPr="00087160">
        <w:t xml:space="preserve"> bridges and road reconstruction of </w:t>
      </w:r>
      <w:r>
        <w:t>Highway</w:t>
      </w:r>
      <w:r w:rsidRPr="00087160">
        <w:t xml:space="preserve"> </w:t>
      </w:r>
      <w:r w:rsidR="00087160" w:rsidRPr="00087160">
        <w:t xml:space="preserve">11, as well as the removal of </w:t>
      </w:r>
      <w:r>
        <w:t xml:space="preserve">a portion of </w:t>
      </w:r>
      <w:r w:rsidR="00087160" w:rsidRPr="00087160">
        <w:t xml:space="preserve">Courtney Street.  </w:t>
      </w:r>
    </w:p>
    <w:p w14:paraId="25F2E128" w14:textId="77777777" w:rsidR="00087160" w:rsidRPr="00087160" w:rsidRDefault="00087160" w:rsidP="00087160">
      <w:pPr>
        <w:pStyle w:val="BodyText2"/>
      </w:pPr>
    </w:p>
    <w:p w14:paraId="71B484CF" w14:textId="22FECFFA" w:rsidR="00087160" w:rsidRPr="00087160" w:rsidRDefault="00087160" w:rsidP="00087160">
      <w:pPr>
        <w:pStyle w:val="BodyText2"/>
      </w:pPr>
      <w:r w:rsidRPr="00087160">
        <w:t xml:space="preserve">The Township Road located southwest of </w:t>
      </w:r>
      <w:r w:rsidR="002D3C2E">
        <w:t xml:space="preserve">Highway </w:t>
      </w:r>
      <w:r w:rsidRPr="00087160">
        <w:t xml:space="preserve">11 </w:t>
      </w:r>
      <w:r w:rsidR="002D3C2E">
        <w:t>is removed</w:t>
      </w:r>
      <w:r w:rsidRPr="00087160">
        <w:t xml:space="preserve"> through the </w:t>
      </w:r>
      <w:r w:rsidR="00006C78">
        <w:t xml:space="preserve">New </w:t>
      </w:r>
      <w:r w:rsidR="004771E7">
        <w:t xml:space="preserve">Bypass </w:t>
      </w:r>
      <w:r w:rsidR="00006C78">
        <w:t>Infrastructure</w:t>
      </w:r>
      <w:r w:rsidR="00CB383D" w:rsidRPr="00087160">
        <w:t xml:space="preserve"> </w:t>
      </w:r>
      <w:r w:rsidRPr="00087160">
        <w:t xml:space="preserve">right-of-way.  </w:t>
      </w:r>
      <w:r w:rsidR="002D3C2E">
        <w:t>N</w:t>
      </w:r>
      <w:r w:rsidRPr="00087160">
        <w:t>ew gravel service road</w:t>
      </w:r>
      <w:r w:rsidR="00006C78">
        <w:t>s are</w:t>
      </w:r>
      <w:r w:rsidRPr="00087160">
        <w:t xml:space="preserve"> </w:t>
      </w:r>
      <w:r w:rsidR="002D3C2E">
        <w:t>planned</w:t>
      </w:r>
      <w:r w:rsidR="002D3C2E" w:rsidRPr="00087160">
        <w:t xml:space="preserve"> </w:t>
      </w:r>
      <w:r w:rsidRPr="00087160">
        <w:t>on the northwest and southeast side</w:t>
      </w:r>
      <w:r w:rsidR="00006C78">
        <w:t>s</w:t>
      </w:r>
      <w:r w:rsidRPr="00087160">
        <w:t xml:space="preserve"> of </w:t>
      </w:r>
      <w:r w:rsidR="00006C78">
        <w:t xml:space="preserve">the New </w:t>
      </w:r>
      <w:r w:rsidR="004771E7">
        <w:t xml:space="preserve">Bypass </w:t>
      </w:r>
      <w:r w:rsidR="00006C78">
        <w:t>Infrastructure</w:t>
      </w:r>
      <w:r w:rsidRPr="00087160">
        <w:t>.</w:t>
      </w:r>
    </w:p>
    <w:p w14:paraId="596D8E69" w14:textId="3E848BCE" w:rsidR="0018155D" w:rsidRDefault="0018155D">
      <w:pPr>
        <w:pStyle w:val="PPP2"/>
      </w:pPr>
      <w:bookmarkStart w:id="1057" w:name="_Toc396139384"/>
      <w:bookmarkStart w:id="1058" w:name="_Toc396144542"/>
      <w:bookmarkStart w:id="1059" w:name="_Toc396722163"/>
      <w:bookmarkStart w:id="1060" w:name="_Toc411425025"/>
      <w:r>
        <w:lastRenderedPageBreak/>
        <w:t>PHASE ONE</w:t>
      </w:r>
      <w:bookmarkEnd w:id="1057"/>
      <w:bookmarkEnd w:id="1058"/>
      <w:bookmarkEnd w:id="1059"/>
      <w:bookmarkEnd w:id="1060"/>
    </w:p>
    <w:p w14:paraId="484EDB4D" w14:textId="1A33415E" w:rsidR="0018155D" w:rsidRDefault="0018155D" w:rsidP="00B539E5">
      <w:pPr>
        <w:pStyle w:val="BodyText2"/>
      </w:pPr>
      <w:r>
        <w:t xml:space="preserve">The Works comprised in Phase One consist of the </w:t>
      </w:r>
      <w:r w:rsidR="00065278">
        <w:t>Infrastructure shown on drawing 15-E-1-01 in Appendix E to Schedule 15-2 – Design and Construction.</w:t>
      </w:r>
    </w:p>
    <w:p w14:paraId="1E4048D1" w14:textId="37FD2249" w:rsidR="006C2563" w:rsidRDefault="005B4645">
      <w:pPr>
        <w:pStyle w:val="PPP2"/>
      </w:pPr>
      <w:bookmarkStart w:id="1061" w:name="_Toc396139385"/>
      <w:bookmarkStart w:id="1062" w:name="_Toc396144543"/>
      <w:bookmarkStart w:id="1063" w:name="_Toc396722164"/>
      <w:bookmarkStart w:id="1064" w:name="_Toc411425026"/>
      <w:r>
        <w:t>PROJECT</w:t>
      </w:r>
      <w:r w:rsidR="0036717B">
        <w:t xml:space="preserve"> LIMITS</w:t>
      </w:r>
      <w:bookmarkEnd w:id="1061"/>
      <w:bookmarkEnd w:id="1062"/>
      <w:bookmarkEnd w:id="1063"/>
      <w:bookmarkEnd w:id="1064"/>
    </w:p>
    <w:p w14:paraId="6737CEA2" w14:textId="77777777" w:rsidR="004625A6" w:rsidRDefault="004625A6" w:rsidP="004625A6">
      <w:pPr>
        <w:pStyle w:val="BodyText2"/>
      </w:pPr>
    </w:p>
    <w:p w14:paraId="2E65E62A" w14:textId="051926E9" w:rsidR="004625A6" w:rsidRDefault="0036717B" w:rsidP="004625A6">
      <w:pPr>
        <w:pStyle w:val="BodyText2"/>
      </w:pPr>
      <w:r>
        <w:t xml:space="preserve">The </w:t>
      </w:r>
      <w:r w:rsidR="005B4645">
        <w:t>Project</w:t>
      </w:r>
      <w:r>
        <w:t xml:space="preserve"> Limits are shown on the Reference Concept, limited by the Right of Way.</w:t>
      </w:r>
    </w:p>
    <w:p w14:paraId="35FC93C8" w14:textId="4B8C80EF" w:rsidR="003B41BA" w:rsidRDefault="003B41BA">
      <w:pPr>
        <w:pStyle w:val="PPP2"/>
      </w:pPr>
      <w:bookmarkStart w:id="1065" w:name="_Toc396326178"/>
      <w:bookmarkStart w:id="1066" w:name="_Toc396387368"/>
      <w:bookmarkStart w:id="1067" w:name="_Toc396388382"/>
      <w:bookmarkStart w:id="1068" w:name="_Toc396389242"/>
      <w:bookmarkStart w:id="1069" w:name="_Toc396466506"/>
      <w:bookmarkStart w:id="1070" w:name="_Toc396466591"/>
      <w:bookmarkStart w:id="1071" w:name="_Toc396326179"/>
      <w:bookmarkStart w:id="1072" w:name="_Toc396387369"/>
      <w:bookmarkStart w:id="1073" w:name="_Toc396388383"/>
      <w:bookmarkStart w:id="1074" w:name="_Toc396389243"/>
      <w:bookmarkStart w:id="1075" w:name="_Toc396466507"/>
      <w:bookmarkStart w:id="1076" w:name="_Toc396466592"/>
      <w:bookmarkStart w:id="1077" w:name="_Toc396326180"/>
      <w:bookmarkStart w:id="1078" w:name="_Toc396387370"/>
      <w:bookmarkStart w:id="1079" w:name="_Toc396388384"/>
      <w:bookmarkStart w:id="1080" w:name="_Toc396389244"/>
      <w:bookmarkStart w:id="1081" w:name="_Toc396466508"/>
      <w:bookmarkStart w:id="1082" w:name="_Toc396466593"/>
      <w:bookmarkStart w:id="1083" w:name="_Toc391239476"/>
      <w:bookmarkStart w:id="1084" w:name="_Toc391239561"/>
      <w:bookmarkStart w:id="1085" w:name="_Toc391239664"/>
      <w:bookmarkStart w:id="1086" w:name="_Toc391239751"/>
      <w:bookmarkStart w:id="1087" w:name="_Toc391239837"/>
      <w:bookmarkStart w:id="1088" w:name="_Toc391239923"/>
      <w:bookmarkStart w:id="1089" w:name="_Toc391240009"/>
      <w:bookmarkStart w:id="1090" w:name="_Toc391240095"/>
      <w:bookmarkStart w:id="1091" w:name="_Toc391240181"/>
      <w:bookmarkStart w:id="1092" w:name="_Toc391240266"/>
      <w:bookmarkStart w:id="1093" w:name="_Toc391240353"/>
      <w:bookmarkStart w:id="1094" w:name="_Toc391241161"/>
      <w:bookmarkStart w:id="1095" w:name="_Toc391241253"/>
      <w:bookmarkStart w:id="1096" w:name="_Toc391241341"/>
      <w:bookmarkStart w:id="1097" w:name="_Toc391241601"/>
      <w:bookmarkStart w:id="1098" w:name="_Toc391241698"/>
      <w:bookmarkStart w:id="1099" w:name="_Toc391243077"/>
      <w:bookmarkStart w:id="1100" w:name="_Toc391244568"/>
      <w:bookmarkStart w:id="1101" w:name="_Toc391244653"/>
      <w:bookmarkStart w:id="1102" w:name="_Toc391915771"/>
      <w:bookmarkStart w:id="1103" w:name="_Toc391918150"/>
      <w:bookmarkStart w:id="1104" w:name="_Toc392489574"/>
      <w:bookmarkStart w:id="1105" w:name="_Toc392491909"/>
      <w:bookmarkStart w:id="1106" w:name="_Toc392766550"/>
      <w:bookmarkStart w:id="1107" w:name="_Toc393091836"/>
      <w:bookmarkStart w:id="1108" w:name="_Toc393092545"/>
      <w:bookmarkStart w:id="1109" w:name="_Toc394048139"/>
      <w:bookmarkStart w:id="1110" w:name="_Toc394048394"/>
      <w:bookmarkStart w:id="1111" w:name="_Toc394048649"/>
      <w:bookmarkStart w:id="1112" w:name="_Toc391239477"/>
      <w:bookmarkStart w:id="1113" w:name="_Toc391239562"/>
      <w:bookmarkStart w:id="1114" w:name="_Toc391239665"/>
      <w:bookmarkStart w:id="1115" w:name="_Toc391239752"/>
      <w:bookmarkStart w:id="1116" w:name="_Toc391239838"/>
      <w:bookmarkStart w:id="1117" w:name="_Toc391239924"/>
      <w:bookmarkStart w:id="1118" w:name="_Toc391240010"/>
      <w:bookmarkStart w:id="1119" w:name="_Toc391240096"/>
      <w:bookmarkStart w:id="1120" w:name="_Toc391240182"/>
      <w:bookmarkStart w:id="1121" w:name="_Toc391240267"/>
      <w:bookmarkStart w:id="1122" w:name="_Toc391240354"/>
      <w:bookmarkStart w:id="1123" w:name="_Toc391241162"/>
      <w:bookmarkStart w:id="1124" w:name="_Toc391241254"/>
      <w:bookmarkStart w:id="1125" w:name="_Toc391241342"/>
      <w:bookmarkStart w:id="1126" w:name="_Toc391241602"/>
      <w:bookmarkStart w:id="1127" w:name="_Toc391241699"/>
      <w:bookmarkStart w:id="1128" w:name="_Toc391243078"/>
      <w:bookmarkStart w:id="1129" w:name="_Toc391244569"/>
      <w:bookmarkStart w:id="1130" w:name="_Toc391244654"/>
      <w:bookmarkStart w:id="1131" w:name="_Toc391915772"/>
      <w:bookmarkStart w:id="1132" w:name="_Toc391918151"/>
      <w:bookmarkStart w:id="1133" w:name="_Toc392489575"/>
      <w:bookmarkStart w:id="1134" w:name="_Toc392491910"/>
      <w:bookmarkStart w:id="1135" w:name="_Toc392766551"/>
      <w:bookmarkStart w:id="1136" w:name="_Toc393091837"/>
      <w:bookmarkStart w:id="1137" w:name="_Toc393092546"/>
      <w:bookmarkStart w:id="1138" w:name="_Toc394048140"/>
      <w:bookmarkStart w:id="1139" w:name="_Toc394048395"/>
      <w:bookmarkStart w:id="1140" w:name="_Toc394048650"/>
      <w:bookmarkStart w:id="1141" w:name="_Toc391239478"/>
      <w:bookmarkStart w:id="1142" w:name="_Toc391239563"/>
      <w:bookmarkStart w:id="1143" w:name="_Toc391239666"/>
      <w:bookmarkStart w:id="1144" w:name="_Toc391239753"/>
      <w:bookmarkStart w:id="1145" w:name="_Toc391239839"/>
      <w:bookmarkStart w:id="1146" w:name="_Toc391239925"/>
      <w:bookmarkStart w:id="1147" w:name="_Toc391240011"/>
      <w:bookmarkStart w:id="1148" w:name="_Toc391240097"/>
      <w:bookmarkStart w:id="1149" w:name="_Toc391240183"/>
      <w:bookmarkStart w:id="1150" w:name="_Toc391240268"/>
      <w:bookmarkStart w:id="1151" w:name="_Toc391240355"/>
      <w:bookmarkStart w:id="1152" w:name="_Toc391241163"/>
      <w:bookmarkStart w:id="1153" w:name="_Toc391241255"/>
      <w:bookmarkStart w:id="1154" w:name="_Toc391241343"/>
      <w:bookmarkStart w:id="1155" w:name="_Toc391241603"/>
      <w:bookmarkStart w:id="1156" w:name="_Toc391241700"/>
      <w:bookmarkStart w:id="1157" w:name="_Toc391243079"/>
      <w:bookmarkStart w:id="1158" w:name="_Toc391244570"/>
      <w:bookmarkStart w:id="1159" w:name="_Toc391244655"/>
      <w:bookmarkStart w:id="1160" w:name="_Toc391915773"/>
      <w:bookmarkStart w:id="1161" w:name="_Toc391918152"/>
      <w:bookmarkStart w:id="1162" w:name="_Toc392489576"/>
      <w:bookmarkStart w:id="1163" w:name="_Toc392491911"/>
      <w:bookmarkStart w:id="1164" w:name="_Toc392766552"/>
      <w:bookmarkStart w:id="1165" w:name="_Toc393091838"/>
      <w:bookmarkStart w:id="1166" w:name="_Toc393092547"/>
      <w:bookmarkStart w:id="1167" w:name="_Toc394048141"/>
      <w:bookmarkStart w:id="1168" w:name="_Toc394048396"/>
      <w:bookmarkStart w:id="1169" w:name="_Toc394048651"/>
      <w:bookmarkStart w:id="1170" w:name="_Toc391239479"/>
      <w:bookmarkStart w:id="1171" w:name="_Toc391239564"/>
      <w:bookmarkStart w:id="1172" w:name="_Toc391239667"/>
      <w:bookmarkStart w:id="1173" w:name="_Toc391239754"/>
      <w:bookmarkStart w:id="1174" w:name="_Toc391239840"/>
      <w:bookmarkStart w:id="1175" w:name="_Toc391239926"/>
      <w:bookmarkStart w:id="1176" w:name="_Toc391240012"/>
      <w:bookmarkStart w:id="1177" w:name="_Toc391240098"/>
      <w:bookmarkStart w:id="1178" w:name="_Toc391240184"/>
      <w:bookmarkStart w:id="1179" w:name="_Toc391240269"/>
      <w:bookmarkStart w:id="1180" w:name="_Toc391240356"/>
      <w:bookmarkStart w:id="1181" w:name="_Toc391241164"/>
      <w:bookmarkStart w:id="1182" w:name="_Toc391241256"/>
      <w:bookmarkStart w:id="1183" w:name="_Toc391241344"/>
      <w:bookmarkStart w:id="1184" w:name="_Toc391241604"/>
      <w:bookmarkStart w:id="1185" w:name="_Toc391241701"/>
      <w:bookmarkStart w:id="1186" w:name="_Toc391243080"/>
      <w:bookmarkStart w:id="1187" w:name="_Toc391244571"/>
      <w:bookmarkStart w:id="1188" w:name="_Toc391244656"/>
      <w:bookmarkStart w:id="1189" w:name="_Toc391915774"/>
      <w:bookmarkStart w:id="1190" w:name="_Toc391918153"/>
      <w:bookmarkStart w:id="1191" w:name="_Toc392489577"/>
      <w:bookmarkStart w:id="1192" w:name="_Toc392491912"/>
      <w:bookmarkStart w:id="1193" w:name="_Toc392766553"/>
      <w:bookmarkStart w:id="1194" w:name="_Toc393091839"/>
      <w:bookmarkStart w:id="1195" w:name="_Toc393092548"/>
      <w:bookmarkStart w:id="1196" w:name="_Toc394048142"/>
      <w:bookmarkStart w:id="1197" w:name="_Toc394048397"/>
      <w:bookmarkStart w:id="1198" w:name="_Toc394048652"/>
      <w:bookmarkStart w:id="1199" w:name="_Toc391239480"/>
      <w:bookmarkStart w:id="1200" w:name="_Toc391239565"/>
      <w:bookmarkStart w:id="1201" w:name="_Toc391239668"/>
      <w:bookmarkStart w:id="1202" w:name="_Toc391239755"/>
      <w:bookmarkStart w:id="1203" w:name="_Toc391239841"/>
      <w:bookmarkStart w:id="1204" w:name="_Toc391239927"/>
      <w:bookmarkStart w:id="1205" w:name="_Toc391240013"/>
      <w:bookmarkStart w:id="1206" w:name="_Toc391240099"/>
      <w:bookmarkStart w:id="1207" w:name="_Toc391240185"/>
      <w:bookmarkStart w:id="1208" w:name="_Toc391240270"/>
      <w:bookmarkStart w:id="1209" w:name="_Toc391240357"/>
      <w:bookmarkStart w:id="1210" w:name="_Toc391241165"/>
      <w:bookmarkStart w:id="1211" w:name="_Toc391241257"/>
      <w:bookmarkStart w:id="1212" w:name="_Toc391241345"/>
      <w:bookmarkStart w:id="1213" w:name="_Toc391241605"/>
      <w:bookmarkStart w:id="1214" w:name="_Toc391241702"/>
      <w:bookmarkStart w:id="1215" w:name="_Toc391243081"/>
      <w:bookmarkStart w:id="1216" w:name="_Toc391244572"/>
      <w:bookmarkStart w:id="1217" w:name="_Toc391244657"/>
      <w:bookmarkStart w:id="1218" w:name="_Toc391915775"/>
      <w:bookmarkStart w:id="1219" w:name="_Toc391918154"/>
      <w:bookmarkStart w:id="1220" w:name="_Toc392489578"/>
      <w:bookmarkStart w:id="1221" w:name="_Toc392491913"/>
      <w:bookmarkStart w:id="1222" w:name="_Toc392766554"/>
      <w:bookmarkStart w:id="1223" w:name="_Toc393091840"/>
      <w:bookmarkStart w:id="1224" w:name="_Toc393092549"/>
      <w:bookmarkStart w:id="1225" w:name="_Toc394048143"/>
      <w:bookmarkStart w:id="1226" w:name="_Toc394048398"/>
      <w:bookmarkStart w:id="1227" w:name="_Toc394048653"/>
      <w:bookmarkStart w:id="1228" w:name="_Toc396139387"/>
      <w:bookmarkStart w:id="1229" w:name="_Toc396144545"/>
      <w:bookmarkStart w:id="1230" w:name="_Toc396722165"/>
      <w:bookmarkStart w:id="1231" w:name="_Toc411425027"/>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r w:rsidRPr="00C80C76">
        <w:t xml:space="preserve">DESIGN </w:t>
      </w:r>
      <w:r w:rsidR="00B539E5">
        <w:t>-</w:t>
      </w:r>
      <w:r w:rsidR="00B539E5" w:rsidRPr="00C80C76">
        <w:t xml:space="preserve"> </w:t>
      </w:r>
      <w:r w:rsidRPr="00C80C76">
        <w:t>GENERAL</w:t>
      </w:r>
      <w:bookmarkEnd w:id="770"/>
      <w:bookmarkEnd w:id="771"/>
      <w:bookmarkEnd w:id="772"/>
      <w:bookmarkEnd w:id="1228"/>
      <w:bookmarkEnd w:id="1229"/>
      <w:bookmarkEnd w:id="1230"/>
      <w:bookmarkEnd w:id="1231"/>
    </w:p>
    <w:p w14:paraId="35FC93C9" w14:textId="7517962D" w:rsidR="003B41BA" w:rsidRDefault="00E3179E">
      <w:pPr>
        <w:pStyle w:val="PPP3"/>
      </w:pPr>
      <w:bookmarkStart w:id="1232" w:name="_Toc396139388"/>
      <w:bookmarkStart w:id="1233" w:name="_Toc396144546"/>
      <w:bookmarkStart w:id="1234" w:name="_Toc396722166"/>
      <w:bookmarkStart w:id="1235" w:name="_Toc411425028"/>
      <w:r>
        <w:t>General Design R</w:t>
      </w:r>
      <w:r w:rsidR="002033CB">
        <w:t>e</w:t>
      </w:r>
      <w:r>
        <w:t>quirements</w:t>
      </w:r>
      <w:bookmarkEnd w:id="1232"/>
      <w:bookmarkEnd w:id="1233"/>
      <w:bookmarkEnd w:id="1234"/>
      <w:bookmarkEnd w:id="1235"/>
    </w:p>
    <w:p w14:paraId="3A7BD4DB" w14:textId="77777777" w:rsidR="00B42FF0" w:rsidRPr="00B42FF0" w:rsidRDefault="00B42FF0" w:rsidP="00B42FF0">
      <w:pPr>
        <w:pStyle w:val="BodyText2"/>
      </w:pPr>
      <w:bookmarkStart w:id="1236" w:name="_Toc62437103"/>
      <w:bookmarkStart w:id="1237" w:name="_Toc68683768"/>
      <w:bookmarkStart w:id="1238" w:name="_Toc292957189"/>
      <w:bookmarkStart w:id="1239" w:name="_Toc293058726"/>
    </w:p>
    <w:p w14:paraId="3BA1971F" w14:textId="2DABBA59" w:rsidR="00B42FF0" w:rsidRDefault="00B42FF0" w:rsidP="00B42FF0">
      <w:pPr>
        <w:pStyle w:val="BodyText2"/>
      </w:pPr>
      <w:r w:rsidRPr="00B42FF0">
        <w:t>The performance requirements to be met in the design of all roadways, bridge structures and other appurtenances include requirements in the areas of safety, functionality/serviceability, durability/maintainability and aesthetics.  The standards to which these performance requirements are to be met are generally specified in this Schedule 15 (</w:t>
      </w:r>
      <w:r w:rsidR="00D517BF">
        <w:t>Technical Requirements</w:t>
      </w:r>
      <w:r w:rsidRPr="00B42FF0">
        <w:t>).</w:t>
      </w:r>
      <w:r w:rsidR="000A2E9D">
        <w:t xml:space="preserve"> </w:t>
      </w:r>
      <w:r w:rsidRPr="00B42FF0">
        <w:t xml:space="preserve"> If a performance requirement is not specified in this Schedule 15 (</w:t>
      </w:r>
      <w:r w:rsidR="00D517BF">
        <w:t>Technical Requirements</w:t>
      </w:r>
      <w:r w:rsidRPr="00B42FF0">
        <w:t xml:space="preserve">), the performance requirement shall be set to a standard generally being </w:t>
      </w:r>
      <w:r w:rsidRPr="00B42FF0">
        <w:lastRenderedPageBreak/>
        <w:t xml:space="preserve">met on new roadways and bridge structures of similar type on the </w:t>
      </w:r>
      <w:r w:rsidR="00DD2C78">
        <w:t>Saskatchewan National</w:t>
      </w:r>
      <w:r w:rsidR="00DD2C78" w:rsidRPr="00B42FF0">
        <w:t xml:space="preserve"> </w:t>
      </w:r>
      <w:r w:rsidR="00DD2C78">
        <w:t>H</w:t>
      </w:r>
      <w:r w:rsidR="00DD2C78" w:rsidRPr="00B42FF0">
        <w:t xml:space="preserve">ighway </w:t>
      </w:r>
      <w:r w:rsidR="00DD2C78">
        <w:t>S</w:t>
      </w:r>
      <w:r w:rsidR="00DD2C78" w:rsidRPr="00B42FF0">
        <w:t>ystem</w:t>
      </w:r>
      <w:r w:rsidRPr="00B42FF0">
        <w:t>.</w:t>
      </w:r>
      <w:r w:rsidR="000A2E9D">
        <w:t xml:space="preserve"> </w:t>
      </w:r>
      <w:r w:rsidRPr="00B42FF0">
        <w:t xml:space="preserve"> All designs shall incorporate the appropriate selection of design concepts, design details, specifications, materials and construction methods and techniques.</w:t>
      </w:r>
    </w:p>
    <w:p w14:paraId="420E7E7D" w14:textId="77777777" w:rsidR="00766463" w:rsidRPr="00B42FF0" w:rsidRDefault="00766463" w:rsidP="00B42FF0">
      <w:pPr>
        <w:pStyle w:val="BodyText2"/>
      </w:pPr>
    </w:p>
    <w:p w14:paraId="50418D62" w14:textId="4EE48EB6" w:rsidR="00B42FF0" w:rsidRPr="00B42FF0" w:rsidRDefault="00B42FF0" w:rsidP="00B42FF0">
      <w:pPr>
        <w:pStyle w:val="BodyText2"/>
      </w:pPr>
      <w:r w:rsidRPr="00B42FF0">
        <w:t xml:space="preserve">Bridge structures </w:t>
      </w:r>
      <w:r w:rsidR="003F4452">
        <w:t>shall</w:t>
      </w:r>
      <w:r w:rsidR="003F4452" w:rsidRPr="00B42FF0">
        <w:t xml:space="preserve"> </w:t>
      </w:r>
      <w:r w:rsidRPr="00B42FF0">
        <w:t>be designed to be structurally and operationally safe in terms of accommodation of traffic, operations and maintenance activities for the duration of the design life.</w:t>
      </w:r>
    </w:p>
    <w:p w14:paraId="7DD9D6E4" w14:textId="77777777" w:rsidR="00B42FF0" w:rsidRPr="00B42FF0" w:rsidRDefault="00B42FF0" w:rsidP="00B42FF0">
      <w:pPr>
        <w:pStyle w:val="BodyText2"/>
      </w:pPr>
    </w:p>
    <w:p w14:paraId="73B2147A" w14:textId="43E45E2B" w:rsidR="00B42FF0" w:rsidRPr="00B42FF0" w:rsidRDefault="00B42FF0" w:rsidP="00B42FF0">
      <w:pPr>
        <w:pStyle w:val="BodyText2"/>
      </w:pPr>
      <w:r w:rsidRPr="00B42FF0">
        <w:t xml:space="preserve">For bridges that are to be widened in the </w:t>
      </w:r>
      <w:r w:rsidR="00651147">
        <w:t>Future</w:t>
      </w:r>
      <w:r w:rsidR="000A465B">
        <w:t xml:space="preserve"> Works</w:t>
      </w:r>
      <w:r w:rsidRPr="00B42FF0">
        <w:t>, piers shall be proportioned so that the</w:t>
      </w:r>
      <w:r>
        <w:t xml:space="preserve"> </w:t>
      </w:r>
      <w:r w:rsidRPr="00B42FF0">
        <w:t xml:space="preserve">spacing and proportioning of shafts in the </w:t>
      </w:r>
      <w:r w:rsidR="00651147">
        <w:t>Future</w:t>
      </w:r>
      <w:r w:rsidR="000A465B">
        <w:t xml:space="preserve"> Works</w:t>
      </w:r>
      <w:r w:rsidRPr="00B42FF0">
        <w:t xml:space="preserve"> are reasonably close match to the</w:t>
      </w:r>
      <w:r>
        <w:t xml:space="preserve"> </w:t>
      </w:r>
      <w:r w:rsidRPr="00B42FF0">
        <w:t xml:space="preserve">spacing and proportioning of shafts in </w:t>
      </w:r>
      <w:r w:rsidR="003F4452">
        <w:t>the Works</w:t>
      </w:r>
      <w:r w:rsidRPr="00B42FF0">
        <w:t xml:space="preserve"> so that the architectural integrity of the </w:t>
      </w:r>
      <w:r w:rsidR="003F4452">
        <w:t>Works</w:t>
      </w:r>
      <w:r>
        <w:t xml:space="preserve"> </w:t>
      </w:r>
      <w:r w:rsidR="005573E9">
        <w:t>d</w:t>
      </w:r>
      <w:r w:rsidRPr="00B42FF0">
        <w:t xml:space="preserve">esign is maintained in the </w:t>
      </w:r>
      <w:r w:rsidR="00651147">
        <w:t>Future</w:t>
      </w:r>
      <w:r w:rsidR="003F4452">
        <w:t xml:space="preserve"> Works</w:t>
      </w:r>
      <w:r w:rsidRPr="00B42FF0">
        <w:t xml:space="preserve"> design. </w:t>
      </w:r>
      <w:r w:rsidR="00CB4903">
        <w:t xml:space="preserve"> </w:t>
      </w:r>
      <w:r w:rsidRPr="00B42FF0">
        <w:t xml:space="preserve">Some asymmetry of pier cap cantilevers is acceptable in </w:t>
      </w:r>
      <w:r w:rsidR="000A465B">
        <w:t>the Works</w:t>
      </w:r>
      <w:r w:rsidRPr="00B42FF0">
        <w:t xml:space="preserve">, but pier cap cantilevers shall be reasonably symmetrical in the </w:t>
      </w:r>
      <w:r w:rsidR="00651147">
        <w:t>Future</w:t>
      </w:r>
      <w:r w:rsidR="000A465B">
        <w:t xml:space="preserve"> Works</w:t>
      </w:r>
      <w:r w:rsidRPr="00B42FF0">
        <w:t xml:space="preserve">. </w:t>
      </w:r>
      <w:r w:rsidR="00CB4903">
        <w:t xml:space="preserve"> </w:t>
      </w:r>
      <w:r w:rsidRPr="00B42FF0">
        <w:t xml:space="preserve">Where </w:t>
      </w:r>
      <w:r w:rsidR="000A465B">
        <w:t>the Works</w:t>
      </w:r>
      <w:r w:rsidRPr="00B42FF0">
        <w:t xml:space="preserve"> pier cap cantilevers are designed to be extended in the </w:t>
      </w:r>
      <w:r w:rsidR="00651147">
        <w:t>Future</w:t>
      </w:r>
      <w:r w:rsidR="000A465B">
        <w:t xml:space="preserve"> Works</w:t>
      </w:r>
      <w:r w:rsidRPr="00B42FF0">
        <w:t>, the</w:t>
      </w:r>
      <w:r>
        <w:t xml:space="preserve"> </w:t>
      </w:r>
      <w:r w:rsidR="000A465B">
        <w:t>Works</w:t>
      </w:r>
      <w:r w:rsidRPr="00B42FF0">
        <w:t xml:space="preserve"> pier and foundation shall be designed for </w:t>
      </w:r>
      <w:r w:rsidR="00651147">
        <w:t>Future</w:t>
      </w:r>
      <w:r w:rsidR="000A465B">
        <w:t xml:space="preserve"> Works</w:t>
      </w:r>
      <w:r w:rsidRPr="00B42FF0">
        <w:t xml:space="preserve"> loading, and construction details shall be included in the </w:t>
      </w:r>
      <w:r w:rsidR="000A465B">
        <w:t>Works</w:t>
      </w:r>
      <w:r w:rsidRPr="00B42FF0">
        <w:t xml:space="preserve"> design to </w:t>
      </w:r>
      <w:r w:rsidRPr="00B42FF0">
        <w:lastRenderedPageBreak/>
        <w:t xml:space="preserve">facilitate reinforcement of the </w:t>
      </w:r>
      <w:r w:rsidR="00651147">
        <w:t>Future</w:t>
      </w:r>
      <w:r w:rsidR="000A465B">
        <w:t xml:space="preserve"> Works</w:t>
      </w:r>
      <w:r>
        <w:t xml:space="preserve"> </w:t>
      </w:r>
      <w:r w:rsidR="001E4C9D">
        <w:t>c</w:t>
      </w:r>
      <w:r w:rsidR="001E4C9D" w:rsidRPr="00B42FF0">
        <w:t>antilevers</w:t>
      </w:r>
      <w:r w:rsidRPr="00B42FF0">
        <w:t>, either through embedded couplers or provision for future post-tensioning.</w:t>
      </w:r>
    </w:p>
    <w:p w14:paraId="35FC93D0" w14:textId="55B199F5" w:rsidR="003B41BA" w:rsidRDefault="00E3179E">
      <w:pPr>
        <w:pStyle w:val="PPP3"/>
      </w:pPr>
      <w:bookmarkStart w:id="1240" w:name="_Toc396139389"/>
      <w:bookmarkStart w:id="1241" w:name="_Toc396144547"/>
      <w:bookmarkStart w:id="1242" w:name="_Toc396722167"/>
      <w:bookmarkStart w:id="1243" w:name="_Toc411425029"/>
      <w:bookmarkEnd w:id="1236"/>
      <w:bookmarkEnd w:id="1237"/>
      <w:bookmarkEnd w:id="1238"/>
      <w:bookmarkEnd w:id="1239"/>
      <w:r>
        <w:t>Responsibility for Design</w:t>
      </w:r>
      <w:bookmarkEnd w:id="1240"/>
      <w:bookmarkEnd w:id="1241"/>
      <w:bookmarkEnd w:id="1242"/>
      <w:bookmarkEnd w:id="1243"/>
    </w:p>
    <w:p w14:paraId="0AB5C725" w14:textId="77777777" w:rsidR="00B42FF0" w:rsidRPr="00B42FF0" w:rsidRDefault="00B42FF0" w:rsidP="00B42FF0">
      <w:pPr>
        <w:pStyle w:val="BodyText2"/>
      </w:pPr>
      <w:bookmarkStart w:id="1244" w:name="_Toc68683769"/>
      <w:bookmarkStart w:id="1245" w:name="_Toc292957190"/>
      <w:bookmarkStart w:id="1246" w:name="_Toc293058727"/>
    </w:p>
    <w:p w14:paraId="7AA58545" w14:textId="6C415E97" w:rsidR="00B42FF0" w:rsidRPr="00B42FF0" w:rsidRDefault="00AE7637" w:rsidP="00B42FF0">
      <w:pPr>
        <w:pStyle w:val="BodyText2"/>
      </w:pPr>
      <w:r>
        <w:t>Project Co</w:t>
      </w:r>
      <w:r w:rsidR="00B42FF0" w:rsidRPr="00B42FF0">
        <w:t xml:space="preserve"> is responsible for the design </w:t>
      </w:r>
      <w:r w:rsidR="003A6CE4">
        <w:t>in accordance with Section 20.3 of the Project Agreement.</w:t>
      </w:r>
    </w:p>
    <w:p w14:paraId="24FA2DF2" w14:textId="4CFA48C4" w:rsidR="00050EEA" w:rsidRDefault="00050EEA">
      <w:pPr>
        <w:pStyle w:val="PPP3"/>
      </w:pPr>
      <w:bookmarkStart w:id="1247" w:name="_Toc392489582"/>
      <w:bookmarkStart w:id="1248" w:name="_Toc392491917"/>
      <w:bookmarkStart w:id="1249" w:name="_Toc392766558"/>
      <w:bookmarkStart w:id="1250" w:name="_Toc393091844"/>
      <w:bookmarkStart w:id="1251" w:name="_Toc393092553"/>
      <w:bookmarkStart w:id="1252" w:name="_Toc394048147"/>
      <w:bookmarkStart w:id="1253" w:name="_Toc394048402"/>
      <w:bookmarkStart w:id="1254" w:name="_Toc394048657"/>
      <w:bookmarkStart w:id="1255" w:name="_Toc392489583"/>
      <w:bookmarkStart w:id="1256" w:name="_Toc392491918"/>
      <w:bookmarkStart w:id="1257" w:name="_Toc392766559"/>
      <w:bookmarkStart w:id="1258" w:name="_Toc393091845"/>
      <w:bookmarkStart w:id="1259" w:name="_Toc393092554"/>
      <w:bookmarkStart w:id="1260" w:name="_Toc394048148"/>
      <w:bookmarkStart w:id="1261" w:name="_Toc394048403"/>
      <w:bookmarkStart w:id="1262" w:name="_Toc394048658"/>
      <w:bookmarkStart w:id="1263" w:name="_Toc392489584"/>
      <w:bookmarkStart w:id="1264" w:name="_Toc392491919"/>
      <w:bookmarkStart w:id="1265" w:name="_Toc392766560"/>
      <w:bookmarkStart w:id="1266" w:name="_Toc393091846"/>
      <w:bookmarkStart w:id="1267" w:name="_Toc393092555"/>
      <w:bookmarkStart w:id="1268" w:name="_Toc394048149"/>
      <w:bookmarkStart w:id="1269" w:name="_Toc394048404"/>
      <w:bookmarkStart w:id="1270" w:name="_Toc394048659"/>
      <w:bookmarkStart w:id="1271" w:name="_Toc392489585"/>
      <w:bookmarkStart w:id="1272" w:name="_Toc392491920"/>
      <w:bookmarkStart w:id="1273" w:name="_Toc392766561"/>
      <w:bookmarkStart w:id="1274" w:name="_Toc393091847"/>
      <w:bookmarkStart w:id="1275" w:name="_Toc393092556"/>
      <w:bookmarkStart w:id="1276" w:name="_Toc394048150"/>
      <w:bookmarkStart w:id="1277" w:name="_Toc394048405"/>
      <w:bookmarkStart w:id="1278" w:name="_Toc394048660"/>
      <w:bookmarkStart w:id="1279" w:name="_Toc392489586"/>
      <w:bookmarkStart w:id="1280" w:name="_Toc392491921"/>
      <w:bookmarkStart w:id="1281" w:name="_Toc392766562"/>
      <w:bookmarkStart w:id="1282" w:name="_Toc393091848"/>
      <w:bookmarkStart w:id="1283" w:name="_Toc393092557"/>
      <w:bookmarkStart w:id="1284" w:name="_Toc394048151"/>
      <w:bookmarkStart w:id="1285" w:name="_Toc394048406"/>
      <w:bookmarkStart w:id="1286" w:name="_Toc394048661"/>
      <w:bookmarkStart w:id="1287" w:name="_Toc392489587"/>
      <w:bookmarkStart w:id="1288" w:name="_Toc392491922"/>
      <w:bookmarkStart w:id="1289" w:name="_Toc392766563"/>
      <w:bookmarkStart w:id="1290" w:name="_Toc393091849"/>
      <w:bookmarkStart w:id="1291" w:name="_Toc393092558"/>
      <w:bookmarkStart w:id="1292" w:name="_Toc394048152"/>
      <w:bookmarkStart w:id="1293" w:name="_Toc394048407"/>
      <w:bookmarkStart w:id="1294" w:name="_Toc394048662"/>
      <w:bookmarkStart w:id="1295" w:name="_Toc392489588"/>
      <w:bookmarkStart w:id="1296" w:name="_Toc392491923"/>
      <w:bookmarkStart w:id="1297" w:name="_Toc392766564"/>
      <w:bookmarkStart w:id="1298" w:name="_Toc393091850"/>
      <w:bookmarkStart w:id="1299" w:name="_Toc393092559"/>
      <w:bookmarkStart w:id="1300" w:name="_Toc394048153"/>
      <w:bookmarkStart w:id="1301" w:name="_Toc394048408"/>
      <w:bookmarkStart w:id="1302" w:name="_Toc394048663"/>
      <w:bookmarkStart w:id="1303" w:name="_Toc392489589"/>
      <w:bookmarkStart w:id="1304" w:name="_Toc392491924"/>
      <w:bookmarkStart w:id="1305" w:name="_Toc392766565"/>
      <w:bookmarkStart w:id="1306" w:name="_Toc393091851"/>
      <w:bookmarkStart w:id="1307" w:name="_Toc393092560"/>
      <w:bookmarkStart w:id="1308" w:name="_Toc394048154"/>
      <w:bookmarkStart w:id="1309" w:name="_Toc394048409"/>
      <w:bookmarkStart w:id="1310" w:name="_Toc394048664"/>
      <w:bookmarkStart w:id="1311" w:name="_Toc392489590"/>
      <w:bookmarkStart w:id="1312" w:name="_Toc392491925"/>
      <w:bookmarkStart w:id="1313" w:name="_Toc392766566"/>
      <w:bookmarkStart w:id="1314" w:name="_Toc393091852"/>
      <w:bookmarkStart w:id="1315" w:name="_Toc393092561"/>
      <w:bookmarkStart w:id="1316" w:name="_Toc394048155"/>
      <w:bookmarkStart w:id="1317" w:name="_Toc394048410"/>
      <w:bookmarkStart w:id="1318" w:name="_Toc394048665"/>
      <w:bookmarkStart w:id="1319" w:name="_Toc392489591"/>
      <w:bookmarkStart w:id="1320" w:name="_Toc392491926"/>
      <w:bookmarkStart w:id="1321" w:name="_Toc392766567"/>
      <w:bookmarkStart w:id="1322" w:name="_Toc393091853"/>
      <w:bookmarkStart w:id="1323" w:name="_Toc393092562"/>
      <w:bookmarkStart w:id="1324" w:name="_Toc394048156"/>
      <w:bookmarkStart w:id="1325" w:name="_Toc394048411"/>
      <w:bookmarkStart w:id="1326" w:name="_Toc394048666"/>
      <w:bookmarkStart w:id="1327" w:name="_Toc392489592"/>
      <w:bookmarkStart w:id="1328" w:name="_Toc392491927"/>
      <w:bookmarkStart w:id="1329" w:name="_Toc392766568"/>
      <w:bookmarkStart w:id="1330" w:name="_Toc393091854"/>
      <w:bookmarkStart w:id="1331" w:name="_Toc393092563"/>
      <w:bookmarkStart w:id="1332" w:name="_Toc394048157"/>
      <w:bookmarkStart w:id="1333" w:name="_Toc394048412"/>
      <w:bookmarkStart w:id="1334" w:name="_Toc394048667"/>
      <w:bookmarkStart w:id="1335" w:name="_Toc392489593"/>
      <w:bookmarkStart w:id="1336" w:name="_Toc392491928"/>
      <w:bookmarkStart w:id="1337" w:name="_Toc392766569"/>
      <w:bookmarkStart w:id="1338" w:name="_Toc393091855"/>
      <w:bookmarkStart w:id="1339" w:name="_Toc393092564"/>
      <w:bookmarkStart w:id="1340" w:name="_Toc394048158"/>
      <w:bookmarkStart w:id="1341" w:name="_Toc394048413"/>
      <w:bookmarkStart w:id="1342" w:name="_Toc394048668"/>
      <w:bookmarkStart w:id="1343" w:name="_Toc392489594"/>
      <w:bookmarkStart w:id="1344" w:name="_Toc392491929"/>
      <w:bookmarkStart w:id="1345" w:name="_Toc392766570"/>
      <w:bookmarkStart w:id="1346" w:name="_Toc393091856"/>
      <w:bookmarkStart w:id="1347" w:name="_Toc393092565"/>
      <w:bookmarkStart w:id="1348" w:name="_Toc394048159"/>
      <w:bookmarkStart w:id="1349" w:name="_Toc394048414"/>
      <w:bookmarkStart w:id="1350" w:name="_Toc394048669"/>
      <w:bookmarkStart w:id="1351" w:name="_Toc392489595"/>
      <w:bookmarkStart w:id="1352" w:name="_Toc392491930"/>
      <w:bookmarkStart w:id="1353" w:name="_Toc392766571"/>
      <w:bookmarkStart w:id="1354" w:name="_Toc393091857"/>
      <w:bookmarkStart w:id="1355" w:name="_Toc393092566"/>
      <w:bookmarkStart w:id="1356" w:name="_Toc394048160"/>
      <w:bookmarkStart w:id="1357" w:name="_Toc394048415"/>
      <w:bookmarkStart w:id="1358" w:name="_Toc394048670"/>
      <w:bookmarkStart w:id="1359" w:name="_Toc392489596"/>
      <w:bookmarkStart w:id="1360" w:name="_Toc392491931"/>
      <w:bookmarkStart w:id="1361" w:name="_Toc392766572"/>
      <w:bookmarkStart w:id="1362" w:name="_Toc393091858"/>
      <w:bookmarkStart w:id="1363" w:name="_Toc393092567"/>
      <w:bookmarkStart w:id="1364" w:name="_Toc394048161"/>
      <w:bookmarkStart w:id="1365" w:name="_Toc394048416"/>
      <w:bookmarkStart w:id="1366" w:name="_Toc394048671"/>
      <w:bookmarkStart w:id="1367" w:name="_Toc392489597"/>
      <w:bookmarkStart w:id="1368" w:name="_Toc392491932"/>
      <w:bookmarkStart w:id="1369" w:name="_Toc392766573"/>
      <w:bookmarkStart w:id="1370" w:name="_Toc393091859"/>
      <w:bookmarkStart w:id="1371" w:name="_Toc393092568"/>
      <w:bookmarkStart w:id="1372" w:name="_Toc394048162"/>
      <w:bookmarkStart w:id="1373" w:name="_Toc394048417"/>
      <w:bookmarkStart w:id="1374" w:name="_Toc394048672"/>
      <w:bookmarkStart w:id="1375" w:name="_Toc392489598"/>
      <w:bookmarkStart w:id="1376" w:name="_Toc392491933"/>
      <w:bookmarkStart w:id="1377" w:name="_Toc392766574"/>
      <w:bookmarkStart w:id="1378" w:name="_Toc393091860"/>
      <w:bookmarkStart w:id="1379" w:name="_Toc393092569"/>
      <w:bookmarkStart w:id="1380" w:name="_Toc394048163"/>
      <w:bookmarkStart w:id="1381" w:name="_Toc394048418"/>
      <w:bookmarkStart w:id="1382" w:name="_Toc394048673"/>
      <w:bookmarkStart w:id="1383" w:name="_Toc392489599"/>
      <w:bookmarkStart w:id="1384" w:name="_Toc392491934"/>
      <w:bookmarkStart w:id="1385" w:name="_Toc392766575"/>
      <w:bookmarkStart w:id="1386" w:name="_Toc393091861"/>
      <w:bookmarkStart w:id="1387" w:name="_Toc393092570"/>
      <w:bookmarkStart w:id="1388" w:name="_Toc394048164"/>
      <w:bookmarkStart w:id="1389" w:name="_Toc394048419"/>
      <w:bookmarkStart w:id="1390" w:name="_Toc394048674"/>
      <w:bookmarkStart w:id="1391" w:name="_Toc392489600"/>
      <w:bookmarkStart w:id="1392" w:name="_Toc392491935"/>
      <w:bookmarkStart w:id="1393" w:name="_Toc392766576"/>
      <w:bookmarkStart w:id="1394" w:name="_Toc393091862"/>
      <w:bookmarkStart w:id="1395" w:name="_Toc393092571"/>
      <w:bookmarkStart w:id="1396" w:name="_Toc394048165"/>
      <w:bookmarkStart w:id="1397" w:name="_Toc394048420"/>
      <w:bookmarkStart w:id="1398" w:name="_Toc394048675"/>
      <w:bookmarkStart w:id="1399" w:name="_Toc392489601"/>
      <w:bookmarkStart w:id="1400" w:name="_Toc392491936"/>
      <w:bookmarkStart w:id="1401" w:name="_Toc392766577"/>
      <w:bookmarkStart w:id="1402" w:name="_Toc393091863"/>
      <w:bookmarkStart w:id="1403" w:name="_Toc393092572"/>
      <w:bookmarkStart w:id="1404" w:name="_Toc394048166"/>
      <w:bookmarkStart w:id="1405" w:name="_Toc394048421"/>
      <w:bookmarkStart w:id="1406" w:name="_Toc394048676"/>
      <w:bookmarkStart w:id="1407" w:name="_Toc392489602"/>
      <w:bookmarkStart w:id="1408" w:name="_Toc392491937"/>
      <w:bookmarkStart w:id="1409" w:name="_Toc392766578"/>
      <w:bookmarkStart w:id="1410" w:name="_Toc393091864"/>
      <w:bookmarkStart w:id="1411" w:name="_Toc393092573"/>
      <w:bookmarkStart w:id="1412" w:name="_Toc394048167"/>
      <w:bookmarkStart w:id="1413" w:name="_Toc394048422"/>
      <w:bookmarkStart w:id="1414" w:name="_Toc394048677"/>
      <w:bookmarkStart w:id="1415" w:name="_Toc392489603"/>
      <w:bookmarkStart w:id="1416" w:name="_Toc392491938"/>
      <w:bookmarkStart w:id="1417" w:name="_Toc392766579"/>
      <w:bookmarkStart w:id="1418" w:name="_Toc393091865"/>
      <w:bookmarkStart w:id="1419" w:name="_Toc393092574"/>
      <w:bookmarkStart w:id="1420" w:name="_Toc394048168"/>
      <w:bookmarkStart w:id="1421" w:name="_Toc394048423"/>
      <w:bookmarkStart w:id="1422" w:name="_Toc394048678"/>
      <w:bookmarkStart w:id="1423" w:name="_Toc392489604"/>
      <w:bookmarkStart w:id="1424" w:name="_Toc392491939"/>
      <w:bookmarkStart w:id="1425" w:name="_Toc392766580"/>
      <w:bookmarkStart w:id="1426" w:name="_Toc393091866"/>
      <w:bookmarkStart w:id="1427" w:name="_Toc393092575"/>
      <w:bookmarkStart w:id="1428" w:name="_Toc394048169"/>
      <w:bookmarkStart w:id="1429" w:name="_Toc394048424"/>
      <w:bookmarkStart w:id="1430" w:name="_Toc394048679"/>
      <w:bookmarkStart w:id="1431" w:name="_Toc392489605"/>
      <w:bookmarkStart w:id="1432" w:name="_Toc392491940"/>
      <w:bookmarkStart w:id="1433" w:name="_Toc392766581"/>
      <w:bookmarkStart w:id="1434" w:name="_Toc393091867"/>
      <w:bookmarkStart w:id="1435" w:name="_Toc393092576"/>
      <w:bookmarkStart w:id="1436" w:name="_Toc394048170"/>
      <w:bookmarkStart w:id="1437" w:name="_Toc394048425"/>
      <w:bookmarkStart w:id="1438" w:name="_Toc394048680"/>
      <w:bookmarkStart w:id="1439" w:name="_Toc392489606"/>
      <w:bookmarkStart w:id="1440" w:name="_Toc392491941"/>
      <w:bookmarkStart w:id="1441" w:name="_Toc392766582"/>
      <w:bookmarkStart w:id="1442" w:name="_Toc393091868"/>
      <w:bookmarkStart w:id="1443" w:name="_Toc393092577"/>
      <w:bookmarkStart w:id="1444" w:name="_Toc394048171"/>
      <w:bookmarkStart w:id="1445" w:name="_Toc394048426"/>
      <w:bookmarkStart w:id="1446" w:name="_Toc394048681"/>
      <w:bookmarkStart w:id="1447" w:name="_Toc392489607"/>
      <w:bookmarkStart w:id="1448" w:name="_Toc392491942"/>
      <w:bookmarkStart w:id="1449" w:name="_Toc392766583"/>
      <w:bookmarkStart w:id="1450" w:name="_Toc393091869"/>
      <w:bookmarkStart w:id="1451" w:name="_Toc393092578"/>
      <w:bookmarkStart w:id="1452" w:name="_Toc394048172"/>
      <w:bookmarkStart w:id="1453" w:name="_Toc394048427"/>
      <w:bookmarkStart w:id="1454" w:name="_Toc394048682"/>
      <w:bookmarkStart w:id="1455" w:name="_Toc392489608"/>
      <w:bookmarkStart w:id="1456" w:name="_Toc392491943"/>
      <w:bookmarkStart w:id="1457" w:name="_Toc392766584"/>
      <w:bookmarkStart w:id="1458" w:name="_Toc393091870"/>
      <w:bookmarkStart w:id="1459" w:name="_Toc393092579"/>
      <w:bookmarkStart w:id="1460" w:name="_Toc394048173"/>
      <w:bookmarkStart w:id="1461" w:name="_Toc394048428"/>
      <w:bookmarkStart w:id="1462" w:name="_Toc394048683"/>
      <w:bookmarkStart w:id="1463" w:name="_Toc392489609"/>
      <w:bookmarkStart w:id="1464" w:name="_Toc392491944"/>
      <w:bookmarkStart w:id="1465" w:name="_Toc392766585"/>
      <w:bookmarkStart w:id="1466" w:name="_Toc393091871"/>
      <w:bookmarkStart w:id="1467" w:name="_Toc393092580"/>
      <w:bookmarkStart w:id="1468" w:name="_Toc394048174"/>
      <w:bookmarkStart w:id="1469" w:name="_Toc394048429"/>
      <w:bookmarkStart w:id="1470" w:name="_Toc394048684"/>
      <w:bookmarkStart w:id="1471" w:name="_Toc392489610"/>
      <w:bookmarkStart w:id="1472" w:name="_Toc392491945"/>
      <w:bookmarkStart w:id="1473" w:name="_Toc392766586"/>
      <w:bookmarkStart w:id="1474" w:name="_Toc393091872"/>
      <w:bookmarkStart w:id="1475" w:name="_Toc393092581"/>
      <w:bookmarkStart w:id="1476" w:name="_Toc394048175"/>
      <w:bookmarkStart w:id="1477" w:name="_Toc394048430"/>
      <w:bookmarkStart w:id="1478" w:name="_Toc394048685"/>
      <w:bookmarkStart w:id="1479" w:name="_Toc392489611"/>
      <w:bookmarkStart w:id="1480" w:name="_Toc392491946"/>
      <w:bookmarkStart w:id="1481" w:name="_Toc392766587"/>
      <w:bookmarkStart w:id="1482" w:name="_Toc393091873"/>
      <w:bookmarkStart w:id="1483" w:name="_Toc393092582"/>
      <w:bookmarkStart w:id="1484" w:name="_Toc394048176"/>
      <w:bookmarkStart w:id="1485" w:name="_Toc394048431"/>
      <w:bookmarkStart w:id="1486" w:name="_Toc394048686"/>
      <w:bookmarkStart w:id="1487" w:name="_Toc396139390"/>
      <w:bookmarkStart w:id="1488" w:name="_Toc396144548"/>
      <w:bookmarkStart w:id="1489" w:name="_Toc396722168"/>
      <w:bookmarkStart w:id="1490" w:name="_Toc411425030"/>
      <w:bookmarkStart w:id="1491" w:name="_Toc62437104"/>
      <w:bookmarkStart w:id="1492" w:name="_Toc68683770"/>
      <w:bookmarkStart w:id="1493" w:name="_Toc292957191"/>
      <w:bookmarkStart w:id="1494" w:name="_Toc293058728"/>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r>
        <w:t>Soils</w:t>
      </w:r>
      <w:bookmarkEnd w:id="1487"/>
      <w:bookmarkEnd w:id="1488"/>
      <w:bookmarkEnd w:id="1489"/>
      <w:bookmarkEnd w:id="1490"/>
    </w:p>
    <w:p w14:paraId="2CC16FC9" w14:textId="77777777" w:rsidR="00050EEA" w:rsidRPr="00A554EA" w:rsidRDefault="00050EEA" w:rsidP="00050EEA">
      <w:pPr>
        <w:pStyle w:val="BodyText2"/>
      </w:pPr>
    </w:p>
    <w:p w14:paraId="13EA47D1" w14:textId="77777777" w:rsidR="00050EEA" w:rsidRPr="00A554EA" w:rsidRDefault="00050EEA" w:rsidP="00050EEA">
      <w:pPr>
        <w:pStyle w:val="BodyText2"/>
      </w:pPr>
      <w:r>
        <w:t>Project Co</w:t>
      </w:r>
      <w:r w:rsidRPr="00A554EA">
        <w:t xml:space="preserve"> shall undertake the design with due consideration for the soil types encountered.  </w:t>
      </w:r>
      <w:r>
        <w:t>Project Co</w:t>
      </w:r>
      <w:r w:rsidRPr="00A554EA">
        <w:t xml:space="preserve"> shall carry out a detailed geotechnical investigation in sufficient detail to allow for the identification of all soils issues.</w:t>
      </w:r>
    </w:p>
    <w:p w14:paraId="693FABF2" w14:textId="77777777" w:rsidR="00050EEA" w:rsidRPr="00A554EA" w:rsidRDefault="00050EEA" w:rsidP="00050EEA">
      <w:pPr>
        <w:pStyle w:val="BodyText2"/>
      </w:pPr>
    </w:p>
    <w:p w14:paraId="4AB45362" w14:textId="77777777" w:rsidR="00050EEA" w:rsidRPr="00A554EA" w:rsidRDefault="00050EEA" w:rsidP="00050EEA">
      <w:pPr>
        <w:pStyle w:val="BodyText2"/>
      </w:pPr>
      <w:r w:rsidRPr="00A554EA">
        <w:t>Bridge structure foundations shall be designed in accordance with the Bridge Design Code and the Canadian Foundation Engineering Manual, 4th Edition. Geotechnical boreholes shall extend a minimum of 3 m below the estimated pile tip elevation.</w:t>
      </w:r>
    </w:p>
    <w:p w14:paraId="02EFA2BC" w14:textId="77777777" w:rsidR="00050EEA" w:rsidRPr="00A554EA" w:rsidRDefault="00050EEA" w:rsidP="00050EEA">
      <w:pPr>
        <w:pStyle w:val="BodyText2"/>
      </w:pPr>
    </w:p>
    <w:p w14:paraId="3E42A864" w14:textId="77777777" w:rsidR="00050EEA" w:rsidRPr="00A554EA" w:rsidRDefault="00050EEA" w:rsidP="00050EEA">
      <w:pPr>
        <w:pStyle w:val="BodyText2"/>
      </w:pPr>
      <w:r w:rsidRPr="00A554EA">
        <w:lastRenderedPageBreak/>
        <w:t xml:space="preserve">The selection of representative or “characteristic” geotechnical parameters used to determine foundation capacity shall be based on the results of appropriate field and laboratory investigations (to be available to the Ministry on request) and shall represent </w:t>
      </w:r>
      <w:r>
        <w:t>Project Co’s</w:t>
      </w:r>
      <w:r w:rsidRPr="00A554EA">
        <w:t xml:space="preserve"> “best estimate” of the likely values of the parameters, taking into account all the factors that may have influence on the soil properties, in accordance with the Canadian Foundation Engineering Manual, 4th Edition, Section 8.5.</w:t>
      </w:r>
    </w:p>
    <w:p w14:paraId="1E42D09C" w14:textId="77777777" w:rsidR="00050EEA" w:rsidRPr="00A554EA" w:rsidRDefault="00050EEA" w:rsidP="00050EEA">
      <w:pPr>
        <w:pStyle w:val="BodyText2"/>
      </w:pPr>
    </w:p>
    <w:p w14:paraId="0449B7B5" w14:textId="6B5E660D" w:rsidR="00050EEA" w:rsidRDefault="00050EEA" w:rsidP="00050EEA">
      <w:pPr>
        <w:pStyle w:val="BodyText2"/>
      </w:pPr>
      <w:r w:rsidRPr="000A0B30">
        <w:t>Silt material specified as “</w:t>
      </w:r>
      <w:r w:rsidRPr="000A0B30">
        <w:rPr>
          <w:b/>
        </w:rPr>
        <w:t>ML</w:t>
      </w:r>
      <w:r w:rsidRPr="000A0B30">
        <w:t>” or “</w:t>
      </w:r>
      <w:r w:rsidRPr="000A0B30">
        <w:rPr>
          <w:b/>
        </w:rPr>
        <w:t>MH</w:t>
      </w:r>
      <w:r w:rsidRPr="000A0B30">
        <w:t>” material (in accordance with the</w:t>
      </w:r>
      <w:r w:rsidR="007639F5" w:rsidRPr="000A0B30">
        <w:t xml:space="preserve"> </w:t>
      </w:r>
      <w:r w:rsidR="004A16DF" w:rsidRPr="000A0B30">
        <w:t>Ministry’s Standard Test Procedures</w:t>
      </w:r>
      <w:r w:rsidRPr="000A0B30">
        <w:t xml:space="preserve">) shall </w:t>
      </w:r>
      <w:r w:rsidR="004A16DF" w:rsidRPr="000A0B30">
        <w:t xml:space="preserve">not </w:t>
      </w:r>
      <w:r w:rsidRPr="000A0B30">
        <w:t>be used in the design and construction of the bridge headslopes and approach fills</w:t>
      </w:r>
      <w:r w:rsidR="001557D8">
        <w:t>. For</w:t>
      </w:r>
      <w:r w:rsidR="007639F5" w:rsidRPr="000A0B30">
        <w:t xml:space="preserve"> </w:t>
      </w:r>
      <w:r w:rsidRPr="000A0B30">
        <w:t>roadway embankments</w:t>
      </w:r>
      <w:r w:rsidR="007639F5" w:rsidRPr="000A0B30">
        <w:t xml:space="preserve"> </w:t>
      </w:r>
      <w:r w:rsidR="004A16DF" w:rsidRPr="000A0B30">
        <w:t>soils classified as “ML” or “MH” shall be considered as “unsuitable materials” with respect to Standard Plan Nos 22020 and 22022</w:t>
      </w:r>
      <w:r w:rsidRPr="000A0B30">
        <w:t>.  The global stability of bridge headslopes and approach fills, including the effects of retaining walls, shall be designed for a minimum factor of safety of 1.5.</w:t>
      </w:r>
    </w:p>
    <w:p w14:paraId="1E871E9D" w14:textId="77777777" w:rsidR="0095518A" w:rsidRPr="00A554EA" w:rsidRDefault="0095518A" w:rsidP="00050EEA">
      <w:pPr>
        <w:pStyle w:val="BodyText2"/>
      </w:pPr>
    </w:p>
    <w:p w14:paraId="675FA47B" w14:textId="197907CE" w:rsidR="00050EEA" w:rsidRPr="00CB4073" w:rsidRDefault="00050EEA" w:rsidP="00CB4073">
      <w:pPr>
        <w:pStyle w:val="BodyText2"/>
      </w:pPr>
      <w:r w:rsidRPr="00A554EA">
        <w:t xml:space="preserve">The design of the bridge approach fills and retaining walls, shall account for stability, long-term settlements and wall </w:t>
      </w:r>
      <w:r w:rsidRPr="00A554EA">
        <w:lastRenderedPageBreak/>
        <w:t>deformations.  Stability analyses (to be available to the Ministry on request) shall be carried out to determine that head slopes and retaining walls shall have acceptable short term and long term stability in order to prevent failure or excessive deformation.  Deformations of the embankment and wall (including settlement and lateral movements) shall be determined using appropriate deformation analyses, with representative soil parameters derived from site specific geotechnical investigations and local experience.  The expected range of embankment and wall displacements including settlement and lateral movements shall be taken into account in the design of the bridge and shall provide for acceptable structural and aesthetics performance of the embankments and walls.  Any differential settlement between the bridge structure and approach fills shall not cause a deviation of more than 0.5% from the roadway design grade.</w:t>
      </w:r>
    </w:p>
    <w:p w14:paraId="35FC93EC" w14:textId="30DB6E42" w:rsidR="003B41BA" w:rsidRDefault="00E3179E">
      <w:pPr>
        <w:pStyle w:val="PPP3"/>
      </w:pPr>
      <w:bookmarkStart w:id="1495" w:name="_Toc396139391"/>
      <w:bookmarkStart w:id="1496" w:name="_Toc396144549"/>
      <w:bookmarkStart w:id="1497" w:name="_Toc396722169"/>
      <w:bookmarkStart w:id="1498" w:name="_Toc411425031"/>
      <w:bookmarkEnd w:id="1491"/>
      <w:bookmarkEnd w:id="1492"/>
      <w:bookmarkEnd w:id="1493"/>
      <w:bookmarkEnd w:id="1494"/>
      <w:r>
        <w:t>Aesthetics</w:t>
      </w:r>
      <w:bookmarkEnd w:id="1495"/>
      <w:bookmarkEnd w:id="1496"/>
      <w:bookmarkEnd w:id="1497"/>
      <w:bookmarkEnd w:id="1498"/>
    </w:p>
    <w:p w14:paraId="2235DB78" w14:textId="77777777" w:rsidR="00CB4073" w:rsidRPr="00CB4073" w:rsidRDefault="00CB4073" w:rsidP="00CB4073">
      <w:pPr>
        <w:pStyle w:val="BodyText2"/>
      </w:pPr>
      <w:bookmarkStart w:id="1499" w:name="_Toc62437105"/>
      <w:bookmarkStart w:id="1500" w:name="_Toc68683771"/>
      <w:bookmarkStart w:id="1501" w:name="_Toc292957192"/>
      <w:bookmarkStart w:id="1502" w:name="_Toc293058729"/>
    </w:p>
    <w:p w14:paraId="07315706" w14:textId="6D21B709" w:rsidR="00CB4073" w:rsidRPr="00CB4073" w:rsidRDefault="00AE7637" w:rsidP="00CB4073">
      <w:pPr>
        <w:pStyle w:val="BodyText2"/>
      </w:pPr>
      <w:r>
        <w:t>Project Co</w:t>
      </w:r>
      <w:r w:rsidR="00CB4073" w:rsidRPr="00CB4073">
        <w:t xml:space="preserve"> is advised that the Ministry supports and encourages the inclusion of cost effective features to improve the overall roadway and bridge structure aesthetics.</w:t>
      </w:r>
    </w:p>
    <w:p w14:paraId="0AE43F26" w14:textId="77777777" w:rsidR="00CB4073" w:rsidRPr="00CB4073" w:rsidRDefault="00CB4073" w:rsidP="00CB4073">
      <w:pPr>
        <w:pStyle w:val="BodyText2"/>
      </w:pPr>
    </w:p>
    <w:p w14:paraId="71575098" w14:textId="4177C509" w:rsidR="00CB4073" w:rsidRPr="00CB4073" w:rsidRDefault="00AE7637" w:rsidP="00CB4073">
      <w:pPr>
        <w:pStyle w:val="BodyText2"/>
      </w:pPr>
      <w:r>
        <w:lastRenderedPageBreak/>
        <w:t>Project Co</w:t>
      </w:r>
      <w:r w:rsidR="00CB4073" w:rsidRPr="00CB4073">
        <w:t xml:space="preserve"> shall develop and incorporate in its design a unified aesthetic theme throughout the New </w:t>
      </w:r>
      <w:r w:rsidR="00EB0376">
        <w:t xml:space="preserve">Bypass </w:t>
      </w:r>
      <w:r w:rsidR="00CB4073" w:rsidRPr="00CB4073">
        <w:t xml:space="preserve">Infrastructure that complements the surrounding environment and the Province of Saskatchewan. </w:t>
      </w:r>
    </w:p>
    <w:p w14:paraId="3DBBD579" w14:textId="77777777" w:rsidR="00CB4073" w:rsidRPr="00CB4073" w:rsidRDefault="00CB4073" w:rsidP="00CB4073">
      <w:pPr>
        <w:pStyle w:val="BodyText2"/>
      </w:pPr>
    </w:p>
    <w:p w14:paraId="69F95F57" w14:textId="099775EE" w:rsidR="00CB4073" w:rsidRPr="00CB4073" w:rsidRDefault="00CB4073" w:rsidP="00CB4073">
      <w:pPr>
        <w:pStyle w:val="BodyText2"/>
      </w:pPr>
      <w:r w:rsidRPr="00CB4073">
        <w:t>Aesthetics shall be considered in the layout and design of all roadway elements, and the aesthetic principles outlined in the Alberta Transportation’s Bridge Aesthetics Study (</w:t>
      </w:r>
      <w:r>
        <w:t xml:space="preserve">Version 1.0 - </w:t>
      </w:r>
      <w:r w:rsidRPr="00CB4073">
        <w:t>April 2005) shall be considered in the layout, shapes, details, finishes and architectural features of all bridge structures.  Any proposed aesthetic features shall take into consideration routine and long</w:t>
      </w:r>
      <w:r w:rsidR="00CB4903">
        <w:noBreakHyphen/>
      </w:r>
      <w:r w:rsidRPr="00CB4073">
        <w:t>term maintenance costs and not lead to potential maintenance and rehabilitation problems in the future.</w:t>
      </w:r>
    </w:p>
    <w:p w14:paraId="1ECB8B63" w14:textId="77777777" w:rsidR="00CB4073" w:rsidRPr="00CB4073" w:rsidRDefault="00CB4073" w:rsidP="00CB4073">
      <w:pPr>
        <w:pStyle w:val="BodyText2"/>
      </w:pPr>
    </w:p>
    <w:p w14:paraId="01AF1555" w14:textId="2F2F4F3B" w:rsidR="00CB4073" w:rsidRDefault="00CB4073" w:rsidP="00CB4073">
      <w:pPr>
        <w:pStyle w:val="BodyText2"/>
      </w:pPr>
      <w:r w:rsidRPr="00CB4073">
        <w:t xml:space="preserve">The following specific aesthetic features shall be incorporated into the New </w:t>
      </w:r>
      <w:r w:rsidR="00EB0376">
        <w:t xml:space="preserve">Bypass </w:t>
      </w:r>
      <w:r w:rsidRPr="00CB4073">
        <w:t>Infrastructure:</w:t>
      </w:r>
    </w:p>
    <w:p w14:paraId="1455E771" w14:textId="77777777" w:rsidR="003F1F05" w:rsidRPr="00CB4073" w:rsidRDefault="003F1F05" w:rsidP="00CB4073">
      <w:pPr>
        <w:pStyle w:val="BodyText2"/>
      </w:pPr>
    </w:p>
    <w:p w14:paraId="7A1BBFCA" w14:textId="0CA3F82A" w:rsidR="00CB4073" w:rsidRPr="00CB4073" w:rsidRDefault="00CB4073" w:rsidP="00D856D2">
      <w:pPr>
        <w:pStyle w:val="BodyText2"/>
        <w:widowControl w:val="0"/>
        <w:numPr>
          <w:ilvl w:val="0"/>
          <w:numId w:val="51"/>
        </w:numPr>
        <w:tabs>
          <w:tab w:val="left" w:pos="1080"/>
        </w:tabs>
        <w:ind w:left="1080" w:right="-43"/>
        <w:jc w:val="left"/>
      </w:pPr>
      <w:r w:rsidRPr="00CB4073">
        <w:t xml:space="preserve">Proposed twin bridge structures shall be aesthetically similar and constructed of the same material type. </w:t>
      </w:r>
      <w:r w:rsidR="00A42F2C">
        <w:t xml:space="preserve"> </w:t>
      </w:r>
      <w:r w:rsidRPr="00CB4073">
        <w:t>Twin bridge structures are structures spanning a common opening and close enough to be located on the same bridge approach fills</w:t>
      </w:r>
      <w:r w:rsidR="00A42F2C" w:rsidRPr="00CB4073">
        <w:t>.</w:t>
      </w:r>
      <w:r w:rsidR="00A42F2C">
        <w:t xml:space="preserve">  </w:t>
      </w:r>
      <w:r w:rsidRPr="00CB4073">
        <w:t xml:space="preserve">Twin </w:t>
      </w:r>
      <w:r w:rsidRPr="00CB4073">
        <w:lastRenderedPageBreak/>
        <w:t>bridge structures shall have similar head slopes and openings.</w:t>
      </w:r>
    </w:p>
    <w:p w14:paraId="1599A7B0" w14:textId="75F93B6E" w:rsidR="00CB4073" w:rsidRPr="00CB4073" w:rsidRDefault="00CB4073" w:rsidP="00D856D2">
      <w:pPr>
        <w:pStyle w:val="BodyText2"/>
        <w:widowControl w:val="0"/>
        <w:numPr>
          <w:ilvl w:val="0"/>
          <w:numId w:val="51"/>
        </w:numPr>
        <w:tabs>
          <w:tab w:val="left" w:pos="1080"/>
        </w:tabs>
        <w:ind w:left="1080" w:right="-43"/>
        <w:jc w:val="left"/>
      </w:pPr>
      <w:r w:rsidRPr="00CB4073">
        <w:t xml:space="preserve">For all retaining walls running nominally parallel to the roadway and on railway overpass and grade-separation bridge structures, the bridge head slope and any strip of ground between base of retaining wall and edge of </w:t>
      </w:r>
      <w:r w:rsidR="00450FC8" w:rsidRPr="00CB4073">
        <w:t>ditch</w:t>
      </w:r>
      <w:r w:rsidRPr="00CB4073">
        <w:t xml:space="preserve"> shall be covered with concrete slope protection that prevents erosion and enhances the appearance of the headslopes. </w:t>
      </w:r>
    </w:p>
    <w:p w14:paraId="42C2D5CB" w14:textId="77777777" w:rsidR="00CB4073" w:rsidRPr="00CB4073" w:rsidRDefault="00CB4073" w:rsidP="00D856D2">
      <w:pPr>
        <w:pStyle w:val="BodyText2"/>
        <w:widowControl w:val="0"/>
        <w:numPr>
          <w:ilvl w:val="0"/>
          <w:numId w:val="51"/>
        </w:numPr>
        <w:tabs>
          <w:tab w:val="left" w:pos="1080"/>
        </w:tabs>
        <w:ind w:left="1080" w:right="-43"/>
        <w:jc w:val="left"/>
      </w:pPr>
      <w:r w:rsidRPr="00CB4073">
        <w:t>For watercourse bridges, any portion of the headslope above pathways shall be covered with concrete slope protection, while any other portions (not including any portions requiring rock riprap) shall receive appropriate aesthetic treatment to prevent erosion and enhance the appearance of the headslopes.</w:t>
      </w:r>
    </w:p>
    <w:p w14:paraId="479091D4" w14:textId="5B9AA5BD" w:rsidR="00CB4073" w:rsidRPr="00CB4073" w:rsidRDefault="00CB4073" w:rsidP="00D856D2">
      <w:pPr>
        <w:pStyle w:val="BodyText2"/>
        <w:widowControl w:val="0"/>
        <w:numPr>
          <w:ilvl w:val="0"/>
          <w:numId w:val="51"/>
        </w:numPr>
        <w:tabs>
          <w:tab w:val="left" w:pos="1080"/>
        </w:tabs>
        <w:ind w:left="1080" w:right="-43"/>
        <w:jc w:val="left"/>
      </w:pPr>
      <w:r w:rsidRPr="00CB4073">
        <w:t xml:space="preserve">All electrical and communications wiring for the New </w:t>
      </w:r>
      <w:r w:rsidR="00EB0376">
        <w:t xml:space="preserve">Bypass </w:t>
      </w:r>
      <w:r w:rsidRPr="00CB4073">
        <w:t>Infrastructure shall be underground.</w:t>
      </w:r>
    </w:p>
    <w:p w14:paraId="10375DFE" w14:textId="69C4E1B0" w:rsidR="00CB4073" w:rsidRPr="00D856D2" w:rsidRDefault="00CB4073" w:rsidP="00D856D2">
      <w:pPr>
        <w:pStyle w:val="BodyText2"/>
        <w:widowControl w:val="0"/>
        <w:numPr>
          <w:ilvl w:val="0"/>
          <w:numId w:val="51"/>
        </w:numPr>
        <w:tabs>
          <w:tab w:val="left" w:pos="1080"/>
        </w:tabs>
        <w:ind w:left="1080" w:right="-43"/>
        <w:jc w:val="left"/>
      </w:pPr>
      <w:r w:rsidRPr="00D856D2">
        <w:t xml:space="preserve">A discrete graphic, approved by the Ministry (wheat sheaf, lily, etc.) shall be placed on abutment wing walls facing traffic. </w:t>
      </w:r>
      <w:r w:rsidR="00A42F2C" w:rsidRPr="00D856D2">
        <w:t xml:space="preserve"> </w:t>
      </w:r>
      <w:r w:rsidRPr="00D856D2">
        <w:t xml:space="preserve">On twin bridge </w:t>
      </w:r>
      <w:r w:rsidRPr="00D856D2">
        <w:lastRenderedPageBreak/>
        <w:t>structures, the graphic is not required on the downstream structure.</w:t>
      </w:r>
      <w:r w:rsidR="00DD2C78" w:rsidRPr="00D856D2">
        <w:t xml:space="preserve">  Project Co shall consult with the Ministry’s Communications Branch to finalize the design of the graphic.</w:t>
      </w:r>
    </w:p>
    <w:p w14:paraId="371D82EF" w14:textId="77777777" w:rsidR="00CB4073" w:rsidRPr="00CB4073" w:rsidRDefault="00CB4073" w:rsidP="00D856D2">
      <w:pPr>
        <w:pStyle w:val="BodyText2"/>
        <w:widowControl w:val="0"/>
        <w:numPr>
          <w:ilvl w:val="0"/>
          <w:numId w:val="51"/>
        </w:numPr>
        <w:tabs>
          <w:tab w:val="left" w:pos="1080"/>
        </w:tabs>
        <w:ind w:left="1080" w:right="-43"/>
        <w:jc w:val="left"/>
      </w:pPr>
      <w:r w:rsidRPr="00CB4073">
        <w:t>Exposed concrete surfaces shall have pigmented sealers.</w:t>
      </w:r>
    </w:p>
    <w:p w14:paraId="0234E45E" w14:textId="3CF6E431" w:rsidR="00CB4073" w:rsidRPr="00CB4073" w:rsidRDefault="00CB4073" w:rsidP="00D856D2">
      <w:pPr>
        <w:pStyle w:val="BodyText2"/>
        <w:widowControl w:val="0"/>
        <w:numPr>
          <w:ilvl w:val="0"/>
          <w:numId w:val="51"/>
        </w:numPr>
        <w:tabs>
          <w:tab w:val="left" w:pos="1080"/>
        </w:tabs>
        <w:ind w:left="1080" w:right="-43"/>
        <w:jc w:val="left"/>
      </w:pPr>
      <w:r w:rsidRPr="00CB4073">
        <w:t xml:space="preserve">Unless otherwise specified elsewhere in the Technical Requirements, the height of any retaining wall, or the combined height of multiple retaining walls, shall not exceed </w:t>
      </w:r>
      <w:r w:rsidR="00954AF5">
        <w:t>8.0 </w:t>
      </w:r>
      <w:r w:rsidRPr="00CB4073">
        <w:t xml:space="preserve">m at any location adjacent to roadways, or 12 m adjacent to railway grade separations. </w:t>
      </w:r>
      <w:r w:rsidR="00A42F2C">
        <w:t xml:space="preserve"> </w:t>
      </w:r>
      <w:r w:rsidRPr="00CB4073">
        <w:t>The height of retaining wall for this purpose shall be taken as the vertical height from top of coping to top of finished grade in front of the wall</w:t>
      </w:r>
      <w:r w:rsidR="00A42F2C">
        <w:t>.</w:t>
      </w:r>
    </w:p>
    <w:p w14:paraId="42299FF2" w14:textId="2EBAABF5" w:rsidR="00CB4073" w:rsidRPr="00CB4073" w:rsidRDefault="00CB4073" w:rsidP="00D856D2">
      <w:pPr>
        <w:pStyle w:val="BodyText2"/>
        <w:widowControl w:val="0"/>
        <w:numPr>
          <w:ilvl w:val="0"/>
          <w:numId w:val="51"/>
        </w:numPr>
        <w:tabs>
          <w:tab w:val="left" w:pos="1080"/>
        </w:tabs>
        <w:ind w:left="1080" w:right="-43"/>
        <w:jc w:val="left"/>
      </w:pPr>
      <w:r w:rsidRPr="00CB4073">
        <w:t xml:space="preserve">Grade </w:t>
      </w:r>
      <w:r w:rsidR="001E4C9D">
        <w:t>s</w:t>
      </w:r>
      <w:r w:rsidR="001E4C9D" w:rsidRPr="00CB4073">
        <w:t xml:space="preserve">eparation </w:t>
      </w:r>
      <w:r w:rsidRPr="00CB4073">
        <w:t>structures shall have aesthetic treatment of bridge piers.  Circular or square column cross</w:t>
      </w:r>
      <w:r w:rsidR="001602E8">
        <w:t>-</w:t>
      </w:r>
      <w:r w:rsidRPr="00CB4073">
        <w:t xml:space="preserve">sections shall not be used. </w:t>
      </w:r>
      <w:r w:rsidR="00A42F2C">
        <w:t xml:space="preserve"> </w:t>
      </w:r>
      <w:r w:rsidRPr="00CB4073">
        <w:t xml:space="preserve">Ends of pier caps and pier shafts facing oncoming traffic shall be either circular or chamfered (minimum 300 mm x 300 mm). </w:t>
      </w:r>
      <w:r w:rsidR="00A42F2C">
        <w:t xml:space="preserve"> </w:t>
      </w:r>
      <w:r w:rsidRPr="00CB4073">
        <w:t xml:space="preserve">Similar type architectural treatment shall be used as far as practicable for all structures </w:t>
      </w:r>
      <w:r w:rsidRPr="00CB4073">
        <w:lastRenderedPageBreak/>
        <w:t>having similar characteristics such as spans, superstructure type, etc.; and</w:t>
      </w:r>
    </w:p>
    <w:p w14:paraId="51E9F0CA" w14:textId="77777777" w:rsidR="00CB4073" w:rsidRPr="00CB4073" w:rsidRDefault="00CB4073" w:rsidP="00D856D2">
      <w:pPr>
        <w:pStyle w:val="BodyText2"/>
        <w:widowControl w:val="0"/>
        <w:numPr>
          <w:ilvl w:val="0"/>
          <w:numId w:val="51"/>
        </w:numPr>
        <w:tabs>
          <w:tab w:val="left" w:pos="1080"/>
        </w:tabs>
        <w:ind w:left="1080" w:right="-43"/>
        <w:jc w:val="left"/>
      </w:pPr>
      <w:r w:rsidRPr="00CB4073">
        <w:t>Down spouts at high abutments shall be recessed into the exposed face of the abutment wall in a chase formed into the front of cast in place walls, or by using special wall panels in the case of MSE walls.</w:t>
      </w:r>
    </w:p>
    <w:p w14:paraId="578F2A79" w14:textId="1D7885A1" w:rsidR="00F32BCE" w:rsidRDefault="00F32BCE">
      <w:pPr>
        <w:pStyle w:val="PPP3"/>
      </w:pPr>
      <w:bookmarkStart w:id="1503" w:name="_Toc396139392"/>
      <w:bookmarkStart w:id="1504" w:name="_Toc396144550"/>
      <w:bookmarkStart w:id="1505" w:name="_Toc396722170"/>
      <w:bookmarkStart w:id="1506" w:name="_Toc411425032"/>
      <w:r>
        <w:t>Airport Compatibility</w:t>
      </w:r>
      <w:bookmarkEnd w:id="1503"/>
      <w:bookmarkEnd w:id="1504"/>
      <w:bookmarkEnd w:id="1505"/>
      <w:bookmarkEnd w:id="1506"/>
    </w:p>
    <w:p w14:paraId="4EF2CC38" w14:textId="47009F93" w:rsidR="00F32BCE" w:rsidRPr="002E3A3F" w:rsidRDefault="00F32BCE" w:rsidP="00D856D2">
      <w:pPr>
        <w:pStyle w:val="PPP4"/>
        <w:numPr>
          <w:ilvl w:val="3"/>
          <w:numId w:val="18"/>
        </w:numPr>
        <w:tabs>
          <w:tab w:val="clear" w:pos="3690"/>
        </w:tabs>
        <w:ind w:left="2835" w:hanging="1417"/>
      </w:pPr>
      <w:r w:rsidRPr="008A6088">
        <w:rPr>
          <w:b/>
        </w:rPr>
        <w:t>Overview Airport Requirements</w:t>
      </w:r>
    </w:p>
    <w:p w14:paraId="1FF64D4F" w14:textId="77777777" w:rsidR="00F32BCE" w:rsidRDefault="00F32BCE" w:rsidP="008A6088">
      <w:pPr>
        <w:pStyle w:val="BodyText2"/>
      </w:pPr>
    </w:p>
    <w:p w14:paraId="3E285F14" w14:textId="4A63A953" w:rsidR="00F32BCE" w:rsidRDefault="00F32BCE" w:rsidP="008A6088">
      <w:pPr>
        <w:pStyle w:val="BodyText2"/>
      </w:pPr>
      <w:r>
        <w:t xml:space="preserve">There are a number of development restrictions associated with the Regina International Airport (CYQR) and its surroundings, which are designed to protect the integrity of the airspace and electronic systems. </w:t>
      </w:r>
      <w:r w:rsidR="00A42F2C">
        <w:t xml:space="preserve"> </w:t>
      </w:r>
      <w:r>
        <w:t xml:space="preserve">The aviation-related development restrictions for New </w:t>
      </w:r>
      <w:r w:rsidR="00EB0376">
        <w:t xml:space="preserve">Bypass </w:t>
      </w:r>
      <w:r>
        <w:t>Infrastructure generally relate to land uses or developments where:</w:t>
      </w:r>
    </w:p>
    <w:p w14:paraId="0C54F671" w14:textId="77777777" w:rsidR="009150A8" w:rsidRDefault="009150A8" w:rsidP="008A6088">
      <w:pPr>
        <w:pStyle w:val="BodyText2"/>
      </w:pPr>
    </w:p>
    <w:p w14:paraId="4B53DC88" w14:textId="51D2D83D" w:rsidR="00F32BCE" w:rsidRDefault="00F32BCE" w:rsidP="00D856D2">
      <w:pPr>
        <w:pStyle w:val="BodyText2"/>
        <w:widowControl w:val="0"/>
        <w:numPr>
          <w:ilvl w:val="0"/>
          <w:numId w:val="51"/>
        </w:numPr>
        <w:tabs>
          <w:tab w:val="left" w:pos="1080"/>
        </w:tabs>
        <w:ind w:left="1080" w:right="-43"/>
        <w:jc w:val="left"/>
      </w:pPr>
      <w:r>
        <w:t>New obstacle heights may pose a hazard to aviation.</w:t>
      </w:r>
    </w:p>
    <w:p w14:paraId="6F094617" w14:textId="402AD511" w:rsidR="00F32BCE" w:rsidRDefault="00F32BCE" w:rsidP="00D856D2">
      <w:pPr>
        <w:pStyle w:val="BodyText2"/>
        <w:widowControl w:val="0"/>
        <w:numPr>
          <w:ilvl w:val="0"/>
          <w:numId w:val="51"/>
        </w:numPr>
        <w:tabs>
          <w:tab w:val="left" w:pos="1080"/>
        </w:tabs>
        <w:ind w:left="1080" w:right="-43"/>
        <w:jc w:val="left"/>
      </w:pPr>
      <w:r>
        <w:lastRenderedPageBreak/>
        <w:t>New developments that would cause electronic interference with aviation navigation or communication systems.</w:t>
      </w:r>
    </w:p>
    <w:p w14:paraId="0659DAC8" w14:textId="175986E1" w:rsidR="00F32BCE" w:rsidRDefault="00F32BCE" w:rsidP="00D856D2">
      <w:pPr>
        <w:pStyle w:val="BodyText2"/>
        <w:widowControl w:val="0"/>
        <w:numPr>
          <w:ilvl w:val="0"/>
          <w:numId w:val="51"/>
        </w:numPr>
        <w:tabs>
          <w:tab w:val="left" w:pos="1080"/>
        </w:tabs>
        <w:ind w:left="1080" w:right="-43"/>
        <w:jc w:val="left"/>
      </w:pPr>
      <w:r>
        <w:t>New land uses that may attract birds or wildlife, which would pose a hazard to aviation.</w:t>
      </w:r>
    </w:p>
    <w:p w14:paraId="24F2F2CE" w14:textId="532D3391" w:rsidR="00F32BCE" w:rsidRDefault="00F32BCE" w:rsidP="00D856D2">
      <w:pPr>
        <w:pStyle w:val="BodyText2"/>
        <w:widowControl w:val="0"/>
        <w:numPr>
          <w:ilvl w:val="0"/>
          <w:numId w:val="51"/>
        </w:numPr>
        <w:tabs>
          <w:tab w:val="left" w:pos="1080"/>
        </w:tabs>
        <w:ind w:left="1080" w:right="-43"/>
        <w:jc w:val="left"/>
      </w:pPr>
      <w:r>
        <w:t>Transport Canada determines the required lighting and marking for new or temporary obstructions.</w:t>
      </w:r>
    </w:p>
    <w:p w14:paraId="6131A4E0" w14:textId="1ED653EA" w:rsidR="00F32BCE" w:rsidRDefault="00F32BCE" w:rsidP="00D856D2">
      <w:pPr>
        <w:pStyle w:val="BodyText2"/>
        <w:widowControl w:val="0"/>
        <w:numPr>
          <w:ilvl w:val="0"/>
          <w:numId w:val="51"/>
        </w:numPr>
        <w:tabs>
          <w:tab w:val="left" w:pos="1080"/>
        </w:tabs>
        <w:ind w:left="1080" w:right="-43"/>
        <w:jc w:val="left"/>
      </w:pPr>
      <w:r>
        <w:t>Interference with VHF/UHF Radio Communication Systems.</w:t>
      </w:r>
    </w:p>
    <w:p w14:paraId="618AA484" w14:textId="377FF72A" w:rsidR="00F32BCE" w:rsidRDefault="00F32BCE" w:rsidP="00D856D2">
      <w:pPr>
        <w:pStyle w:val="BodyText2"/>
        <w:widowControl w:val="0"/>
        <w:numPr>
          <w:ilvl w:val="0"/>
          <w:numId w:val="51"/>
        </w:numPr>
        <w:tabs>
          <w:tab w:val="left" w:pos="1080"/>
        </w:tabs>
        <w:ind w:left="1080" w:right="-43"/>
        <w:jc w:val="left"/>
      </w:pPr>
      <w:r>
        <w:t>Use of cranes during construction.</w:t>
      </w:r>
    </w:p>
    <w:p w14:paraId="04BBE655" w14:textId="177BC04F" w:rsidR="00F32BCE" w:rsidRDefault="00F32BCE" w:rsidP="00D856D2">
      <w:pPr>
        <w:pStyle w:val="BodyText2"/>
        <w:widowControl w:val="0"/>
        <w:numPr>
          <w:ilvl w:val="0"/>
          <w:numId w:val="51"/>
        </w:numPr>
        <w:tabs>
          <w:tab w:val="left" w:pos="1080"/>
        </w:tabs>
        <w:ind w:left="1080" w:right="-43"/>
        <w:jc w:val="left"/>
      </w:pPr>
      <w:r>
        <w:t>Blasting.</w:t>
      </w:r>
    </w:p>
    <w:p w14:paraId="3580DCB0" w14:textId="119BEA70" w:rsidR="00F32BCE" w:rsidRDefault="00F32BCE" w:rsidP="00D856D2">
      <w:pPr>
        <w:pStyle w:val="BodyText2"/>
        <w:widowControl w:val="0"/>
        <w:numPr>
          <w:ilvl w:val="0"/>
          <w:numId w:val="51"/>
        </w:numPr>
        <w:tabs>
          <w:tab w:val="left" w:pos="1080"/>
        </w:tabs>
        <w:ind w:left="1080" w:right="-43"/>
        <w:jc w:val="left"/>
      </w:pPr>
      <w:r>
        <w:t>Restrictions to visibility.</w:t>
      </w:r>
    </w:p>
    <w:p w14:paraId="2B9F1957" w14:textId="4E1BCA15" w:rsidR="00F32BCE" w:rsidRPr="002E3A3F" w:rsidRDefault="005573E9" w:rsidP="00D856D2">
      <w:pPr>
        <w:pStyle w:val="PPP4"/>
        <w:numPr>
          <w:ilvl w:val="3"/>
          <w:numId w:val="18"/>
        </w:numPr>
        <w:tabs>
          <w:tab w:val="clear" w:pos="3690"/>
        </w:tabs>
        <w:ind w:left="2835" w:hanging="1417"/>
      </w:pPr>
      <w:r>
        <w:rPr>
          <w:b/>
        </w:rPr>
        <w:t xml:space="preserve">Project Co’s </w:t>
      </w:r>
      <w:r w:rsidR="00F32BCE" w:rsidRPr="008A6088">
        <w:rPr>
          <w:b/>
        </w:rPr>
        <w:t>Responsibilities</w:t>
      </w:r>
    </w:p>
    <w:p w14:paraId="345CCB5F" w14:textId="77777777" w:rsidR="00F32BCE" w:rsidRDefault="00F32BCE" w:rsidP="008A6088">
      <w:pPr>
        <w:pStyle w:val="BodyText2"/>
      </w:pPr>
    </w:p>
    <w:p w14:paraId="257D7746" w14:textId="5AB85182" w:rsidR="00F32BCE" w:rsidRDefault="005573E9" w:rsidP="008A6088">
      <w:pPr>
        <w:pStyle w:val="BodyText2"/>
      </w:pPr>
      <w:r>
        <w:t xml:space="preserve">Project Co’s </w:t>
      </w:r>
      <w:r w:rsidR="00F32BCE">
        <w:t>responsibilities shall include but are not limited to:</w:t>
      </w:r>
    </w:p>
    <w:p w14:paraId="233575A7" w14:textId="77777777" w:rsidR="009150A8" w:rsidRDefault="009150A8" w:rsidP="008A6088">
      <w:pPr>
        <w:pStyle w:val="BodyText2"/>
      </w:pPr>
    </w:p>
    <w:p w14:paraId="22060C6C" w14:textId="5A10629A" w:rsidR="00F32BCE" w:rsidRDefault="00F32BCE" w:rsidP="00D856D2">
      <w:pPr>
        <w:pStyle w:val="BodyText2"/>
        <w:widowControl w:val="0"/>
        <w:numPr>
          <w:ilvl w:val="0"/>
          <w:numId w:val="51"/>
        </w:numPr>
        <w:tabs>
          <w:tab w:val="left" w:pos="1080"/>
        </w:tabs>
        <w:ind w:left="1080" w:right="-43"/>
        <w:jc w:val="left"/>
      </w:pPr>
      <w:r>
        <w:t xml:space="preserve">All New </w:t>
      </w:r>
      <w:r w:rsidR="00EB0376">
        <w:t xml:space="preserve">Bypass </w:t>
      </w:r>
      <w:r>
        <w:t xml:space="preserve">Infrastructure shall comply with all airport compatibility standards, guidelines and </w:t>
      </w:r>
      <w:r>
        <w:lastRenderedPageBreak/>
        <w:t>requirements for development adjacent to the Regina International Airport as de</w:t>
      </w:r>
      <w:r w:rsidR="00E8167F">
        <w:t>termined</w:t>
      </w:r>
      <w:r>
        <w:t xml:space="preserve"> by NavCanada and Transport Canada.</w:t>
      </w:r>
    </w:p>
    <w:p w14:paraId="6C89372F" w14:textId="1B99292E" w:rsidR="00F32BCE" w:rsidRDefault="00F32BCE" w:rsidP="00D856D2">
      <w:pPr>
        <w:pStyle w:val="BodyText2"/>
        <w:widowControl w:val="0"/>
        <w:numPr>
          <w:ilvl w:val="0"/>
          <w:numId w:val="51"/>
        </w:numPr>
        <w:tabs>
          <w:tab w:val="left" w:pos="1080"/>
        </w:tabs>
        <w:ind w:left="1080" w:right="-43"/>
        <w:jc w:val="left"/>
      </w:pPr>
      <w:r>
        <w:t>All NavCanada and Transport Canada requirements shall be incorporated into the design.</w:t>
      </w:r>
      <w:r w:rsidR="00CD6847">
        <w:t xml:space="preserve"> </w:t>
      </w:r>
      <w:r w:rsidR="00A42F2C">
        <w:t xml:space="preserve"> </w:t>
      </w:r>
      <w:r w:rsidR="00CD6847">
        <w:t xml:space="preserve">These requirements apply to temporary works as well as the New </w:t>
      </w:r>
      <w:r w:rsidR="00EB0376">
        <w:t xml:space="preserve">Bypass </w:t>
      </w:r>
      <w:r w:rsidR="00CD6847">
        <w:t>Infrastructure.</w:t>
      </w:r>
    </w:p>
    <w:p w14:paraId="52675E39" w14:textId="2C527D1D" w:rsidR="00CD6847" w:rsidRDefault="00CD6847" w:rsidP="00D856D2">
      <w:pPr>
        <w:pStyle w:val="BodyText2"/>
        <w:widowControl w:val="0"/>
        <w:numPr>
          <w:ilvl w:val="0"/>
          <w:numId w:val="51"/>
        </w:numPr>
        <w:tabs>
          <w:tab w:val="left" w:pos="1080"/>
        </w:tabs>
        <w:ind w:left="1080" w:right="-43"/>
        <w:jc w:val="left"/>
      </w:pPr>
      <w:r>
        <w:t>Project Co shall obtain written confirmation that the review has been undertaken and the design conforms to NavCanada requirements.</w:t>
      </w:r>
    </w:p>
    <w:p w14:paraId="26C531C2" w14:textId="41A38144" w:rsidR="00CD6847" w:rsidRDefault="00CD6847" w:rsidP="00D856D2">
      <w:pPr>
        <w:pStyle w:val="BodyText2"/>
        <w:widowControl w:val="0"/>
        <w:numPr>
          <w:ilvl w:val="0"/>
          <w:numId w:val="51"/>
        </w:numPr>
        <w:tabs>
          <w:tab w:val="left" w:pos="1080"/>
        </w:tabs>
        <w:ind w:left="1080" w:right="-43"/>
        <w:jc w:val="left"/>
      </w:pPr>
      <w:r>
        <w:t xml:space="preserve">Project Co shall be responsible for all on-going consultation with NavCanada and Transport Canada during the design development and construction phases of the </w:t>
      </w:r>
      <w:r w:rsidR="00E8167F">
        <w:t xml:space="preserve">Project </w:t>
      </w:r>
      <w:r>
        <w:t xml:space="preserve">to ensure the New </w:t>
      </w:r>
      <w:r w:rsidR="00EB0376">
        <w:t xml:space="preserve">Bypass </w:t>
      </w:r>
      <w:r>
        <w:t>Infrastructure meets all airport compatibility requirements.</w:t>
      </w:r>
    </w:p>
    <w:p w14:paraId="6B3C91DB" w14:textId="592CD1C7" w:rsidR="00CD6847" w:rsidRDefault="00CD6847" w:rsidP="00D856D2">
      <w:pPr>
        <w:pStyle w:val="BodyText2"/>
        <w:widowControl w:val="0"/>
        <w:numPr>
          <w:ilvl w:val="0"/>
          <w:numId w:val="51"/>
        </w:numPr>
        <w:tabs>
          <w:tab w:val="left" w:pos="1080"/>
        </w:tabs>
        <w:ind w:left="1080" w:right="-43"/>
        <w:jc w:val="left"/>
      </w:pPr>
      <w:r>
        <w:t>Project Co shall be responsible to make design development submissions in a timely manner with the full information required for NavCanada and Transport Canada to undertake their reviews.</w:t>
      </w:r>
    </w:p>
    <w:p w14:paraId="7E59E17F" w14:textId="72302ABE" w:rsidR="00CD6847" w:rsidRPr="002E3A3F" w:rsidRDefault="00CD6847" w:rsidP="00D856D2">
      <w:pPr>
        <w:pStyle w:val="PPP4"/>
        <w:numPr>
          <w:ilvl w:val="3"/>
          <w:numId w:val="18"/>
        </w:numPr>
        <w:tabs>
          <w:tab w:val="clear" w:pos="3690"/>
        </w:tabs>
        <w:ind w:left="2835" w:hanging="1417"/>
      </w:pPr>
      <w:r w:rsidRPr="008A6088">
        <w:rPr>
          <w:b/>
        </w:rPr>
        <w:lastRenderedPageBreak/>
        <w:t>NavCanada Land Use Proposal Submission</w:t>
      </w:r>
    </w:p>
    <w:p w14:paraId="7B825798" w14:textId="77777777" w:rsidR="00CD6847" w:rsidRDefault="00CD6847" w:rsidP="008A6088">
      <w:pPr>
        <w:pStyle w:val="BodyText2"/>
      </w:pPr>
    </w:p>
    <w:p w14:paraId="3D4117EF" w14:textId="38A2E6F2" w:rsidR="00CD6847" w:rsidRDefault="00CD6847" w:rsidP="008A6088">
      <w:pPr>
        <w:pStyle w:val="BodyText2"/>
      </w:pPr>
      <w:r>
        <w:t xml:space="preserve">The process by which NavCanada reviews land use development proposals is known as the </w:t>
      </w:r>
      <w:r w:rsidR="00481F76">
        <w:t>“</w:t>
      </w:r>
      <w:r>
        <w:t>Land Use Proposal Submission Process</w:t>
      </w:r>
      <w:r w:rsidR="00481F76">
        <w:t>”</w:t>
      </w:r>
      <w:r>
        <w:t xml:space="preserve">. </w:t>
      </w:r>
      <w:r w:rsidR="00A42F2C">
        <w:t xml:space="preserve"> </w:t>
      </w:r>
      <w:r>
        <w:t xml:space="preserve">During the design development process, Project Co shall prepare and submit Land Use Proposal Submissions to NavCanada in a timely manner to facilitate NavCanada review of the </w:t>
      </w:r>
      <w:r w:rsidR="00E8167F">
        <w:t>Project</w:t>
      </w:r>
      <w:r>
        <w:t xml:space="preserve">. </w:t>
      </w:r>
      <w:r w:rsidR="00A42F2C">
        <w:t xml:space="preserve"> </w:t>
      </w:r>
      <w:r>
        <w:t xml:space="preserve">The submissions shall include the Land Use Proposal </w:t>
      </w:r>
      <w:r w:rsidR="00D32F38">
        <w:t xml:space="preserve">Submission </w:t>
      </w:r>
      <w:r>
        <w:t xml:space="preserve">form and any project information as necessary for the review. </w:t>
      </w:r>
    </w:p>
    <w:p w14:paraId="188CA6DE" w14:textId="70290A66" w:rsidR="009B5B8F" w:rsidRDefault="009B5B8F">
      <w:pPr>
        <w:rPr>
          <w:rFonts w:ascii="Arial" w:hAnsi="Arial"/>
          <w:b/>
        </w:rPr>
      </w:pPr>
    </w:p>
    <w:p w14:paraId="3213CFFB" w14:textId="4FDE270B" w:rsidR="00CD6847" w:rsidRPr="002E3A3F" w:rsidRDefault="00CD6847" w:rsidP="00D856D2">
      <w:pPr>
        <w:pStyle w:val="PPP4"/>
        <w:numPr>
          <w:ilvl w:val="3"/>
          <w:numId w:val="18"/>
        </w:numPr>
        <w:tabs>
          <w:tab w:val="clear" w:pos="3690"/>
        </w:tabs>
        <w:ind w:left="2835" w:hanging="1417"/>
      </w:pPr>
      <w:r w:rsidRPr="008A6088">
        <w:rPr>
          <w:b/>
        </w:rPr>
        <w:t>Transport Canada Aeronautical Obstruction Clearance Form</w:t>
      </w:r>
    </w:p>
    <w:p w14:paraId="5B39A8B0" w14:textId="77777777" w:rsidR="00CD6847" w:rsidRDefault="00CD6847" w:rsidP="008A6088">
      <w:pPr>
        <w:pStyle w:val="BodyText2"/>
      </w:pPr>
    </w:p>
    <w:p w14:paraId="06894700" w14:textId="279AE89D" w:rsidR="00CD6847" w:rsidRDefault="00CD6847" w:rsidP="008A6088">
      <w:pPr>
        <w:pStyle w:val="BodyText2"/>
      </w:pPr>
      <w:r>
        <w:t>Transport Canada is required to perform an assessment on the requirement for obstruction marking and lighting of man-made structures in accordance with the Canadian Aviation Regulations (“</w:t>
      </w:r>
      <w:r w:rsidRPr="008A6088">
        <w:rPr>
          <w:b/>
        </w:rPr>
        <w:t>CAR</w:t>
      </w:r>
      <w:r>
        <w:t xml:space="preserve">”). </w:t>
      </w:r>
      <w:r w:rsidR="00A42F2C">
        <w:t xml:space="preserve"> </w:t>
      </w:r>
      <w:r>
        <w:t xml:space="preserve">Obstructions are assessed by Transport Canada through the </w:t>
      </w:r>
      <w:r w:rsidR="00481F76">
        <w:t>“</w:t>
      </w:r>
      <w:r>
        <w:t xml:space="preserve">Aeronautical Obstruction </w:t>
      </w:r>
      <w:r>
        <w:lastRenderedPageBreak/>
        <w:t>Clearance Form Process</w:t>
      </w:r>
      <w:r w:rsidR="00481F76">
        <w:t>”</w:t>
      </w:r>
      <w:r>
        <w:t xml:space="preserve">. </w:t>
      </w:r>
      <w:r w:rsidR="00A42F2C">
        <w:t xml:space="preserve"> </w:t>
      </w:r>
      <w:r>
        <w:t>Project Co shall prepare and submit an Aeronautical Obstruction Clearance Form for all permanent and temporary structures within 6 k</w:t>
      </w:r>
      <w:r w:rsidR="00CD3B8E">
        <w:t>m</w:t>
      </w:r>
      <w:r>
        <w:t xml:space="preserve"> of the Aerodrome Reference Point of the Regina International Airport, as well as for the following interchange/intersection locations:</w:t>
      </w:r>
    </w:p>
    <w:p w14:paraId="1B29BBF9" w14:textId="77777777" w:rsidR="009150A8" w:rsidRDefault="009150A8" w:rsidP="008A6088">
      <w:pPr>
        <w:pStyle w:val="BodyText2"/>
      </w:pPr>
    </w:p>
    <w:p w14:paraId="30446C96" w14:textId="0F5F4FFE" w:rsidR="005E722B" w:rsidRDefault="005E722B" w:rsidP="00D856D2">
      <w:pPr>
        <w:pStyle w:val="BodyText2"/>
        <w:widowControl w:val="0"/>
        <w:numPr>
          <w:ilvl w:val="0"/>
          <w:numId w:val="51"/>
        </w:numPr>
        <w:tabs>
          <w:tab w:val="left" w:pos="1080"/>
        </w:tabs>
        <w:ind w:left="1080" w:right="-43"/>
        <w:jc w:val="left"/>
      </w:pPr>
      <w:r>
        <w:t>Ninth Avenue North Interchange</w:t>
      </w:r>
    </w:p>
    <w:p w14:paraId="04CEDF75" w14:textId="65D13420" w:rsidR="005E722B" w:rsidRDefault="005E722B" w:rsidP="00D856D2">
      <w:pPr>
        <w:pStyle w:val="BodyText2"/>
        <w:widowControl w:val="0"/>
        <w:numPr>
          <w:ilvl w:val="0"/>
          <w:numId w:val="51"/>
        </w:numPr>
        <w:tabs>
          <w:tab w:val="left" w:pos="1080"/>
        </w:tabs>
        <w:ind w:left="1080" w:right="-43"/>
        <w:jc w:val="left"/>
      </w:pPr>
      <w:r>
        <w:t>CN Rail Overpass</w:t>
      </w:r>
    </w:p>
    <w:p w14:paraId="568C777F" w14:textId="44ECAF61" w:rsidR="005E722B" w:rsidRDefault="005E722B" w:rsidP="00D856D2">
      <w:pPr>
        <w:pStyle w:val="BodyText2"/>
        <w:widowControl w:val="0"/>
        <w:numPr>
          <w:ilvl w:val="0"/>
          <w:numId w:val="51"/>
        </w:numPr>
        <w:tabs>
          <w:tab w:val="left" w:pos="1080"/>
        </w:tabs>
        <w:ind w:left="1080" w:right="-43"/>
        <w:jc w:val="left"/>
      </w:pPr>
      <w:r>
        <w:t>Dewdney Avenue Interchange</w:t>
      </w:r>
    </w:p>
    <w:p w14:paraId="25C9AC88" w14:textId="6F1981D1" w:rsidR="005E722B" w:rsidRDefault="005E722B" w:rsidP="00D856D2">
      <w:pPr>
        <w:pStyle w:val="BodyText2"/>
        <w:widowControl w:val="0"/>
        <w:numPr>
          <w:ilvl w:val="0"/>
          <w:numId w:val="51"/>
        </w:numPr>
        <w:tabs>
          <w:tab w:val="left" w:pos="1080"/>
        </w:tabs>
        <w:ind w:left="1080" w:right="-43"/>
        <w:jc w:val="left"/>
      </w:pPr>
      <w:r>
        <w:t>Rotary Avenue Interchange</w:t>
      </w:r>
    </w:p>
    <w:p w14:paraId="4710EB23" w14:textId="5AB7EC76" w:rsidR="005E722B" w:rsidRDefault="005E722B" w:rsidP="00D856D2">
      <w:pPr>
        <w:pStyle w:val="BodyText2"/>
        <w:widowControl w:val="0"/>
        <w:numPr>
          <w:ilvl w:val="0"/>
          <w:numId w:val="51"/>
        </w:numPr>
        <w:tabs>
          <w:tab w:val="left" w:pos="1080"/>
        </w:tabs>
        <w:ind w:left="1080" w:right="-43"/>
        <w:jc w:val="left"/>
      </w:pPr>
      <w:r>
        <w:t>CP Rail Overpass</w:t>
      </w:r>
    </w:p>
    <w:p w14:paraId="4096228A" w14:textId="5C829233" w:rsidR="005E722B" w:rsidRDefault="005E722B" w:rsidP="00D856D2">
      <w:pPr>
        <w:pStyle w:val="BodyText2"/>
        <w:widowControl w:val="0"/>
        <w:numPr>
          <w:ilvl w:val="0"/>
          <w:numId w:val="51"/>
        </w:numPr>
        <w:tabs>
          <w:tab w:val="left" w:pos="1080"/>
        </w:tabs>
        <w:ind w:left="1080" w:right="-43"/>
        <w:jc w:val="left"/>
      </w:pPr>
      <w:r>
        <w:t xml:space="preserve">Hill Avenue </w:t>
      </w:r>
      <w:r w:rsidR="0013202E">
        <w:t xml:space="preserve"> Interchange</w:t>
      </w:r>
    </w:p>
    <w:p w14:paraId="5CF74D06" w14:textId="5FF4C1A4" w:rsidR="005E722B" w:rsidRDefault="005E722B" w:rsidP="00D856D2">
      <w:pPr>
        <w:pStyle w:val="BodyText2"/>
        <w:widowControl w:val="0"/>
        <w:numPr>
          <w:ilvl w:val="0"/>
          <w:numId w:val="51"/>
        </w:numPr>
        <w:tabs>
          <w:tab w:val="left" w:pos="1080"/>
        </w:tabs>
        <w:ind w:left="1080" w:right="-43"/>
        <w:jc w:val="left"/>
      </w:pPr>
      <w:r>
        <w:t>Tower Road Intersection</w:t>
      </w:r>
    </w:p>
    <w:p w14:paraId="7E4609D9" w14:textId="011BD45E" w:rsidR="005E722B" w:rsidRDefault="005E722B" w:rsidP="00D856D2">
      <w:pPr>
        <w:pStyle w:val="BodyText2"/>
        <w:widowControl w:val="0"/>
        <w:numPr>
          <w:ilvl w:val="0"/>
          <w:numId w:val="51"/>
        </w:numPr>
        <w:tabs>
          <w:tab w:val="left" w:pos="1080"/>
        </w:tabs>
        <w:ind w:left="1080" w:right="-43"/>
        <w:jc w:val="left"/>
      </w:pPr>
      <w:r>
        <w:t>Interchange East of Tower Road</w:t>
      </w:r>
      <w:r w:rsidR="00A42F2C">
        <w:t>.</w:t>
      </w:r>
    </w:p>
    <w:p w14:paraId="49ECCF80" w14:textId="77777777" w:rsidR="00CD6847" w:rsidRDefault="00CD6847" w:rsidP="008A6088">
      <w:pPr>
        <w:pStyle w:val="BodyText2"/>
      </w:pPr>
    </w:p>
    <w:p w14:paraId="111B5F0F" w14:textId="182FA8E3" w:rsidR="005E722B" w:rsidRDefault="005E722B" w:rsidP="008A6088">
      <w:pPr>
        <w:pStyle w:val="BodyText2"/>
      </w:pPr>
      <w:r>
        <w:t xml:space="preserve">The coordinates for the Aerodrome Reference Point are N 50-25-56, W 104-39-58. </w:t>
      </w:r>
      <w:r w:rsidR="00A42F2C">
        <w:t xml:space="preserve"> </w:t>
      </w:r>
      <w:r>
        <w:t xml:space="preserve">Project Co shall be responsible for any aviation safety marking or lighting requirements identified by Transport Canada in </w:t>
      </w:r>
      <w:r w:rsidR="00E8167F">
        <w:t xml:space="preserve">its </w:t>
      </w:r>
      <w:r>
        <w:t>review.</w:t>
      </w:r>
    </w:p>
    <w:p w14:paraId="1284BC35" w14:textId="6A77ACD8" w:rsidR="00B54B89" w:rsidRPr="002E3A3F" w:rsidRDefault="00B54B89" w:rsidP="00D856D2">
      <w:pPr>
        <w:pStyle w:val="PPP4"/>
        <w:numPr>
          <w:ilvl w:val="3"/>
          <w:numId w:val="18"/>
        </w:numPr>
        <w:tabs>
          <w:tab w:val="clear" w:pos="3690"/>
        </w:tabs>
        <w:ind w:left="2835" w:hanging="1417"/>
      </w:pPr>
      <w:r w:rsidRPr="008A6088">
        <w:rPr>
          <w:b/>
        </w:rPr>
        <w:lastRenderedPageBreak/>
        <w:t>Obstacle Limitation Surfaces</w:t>
      </w:r>
    </w:p>
    <w:p w14:paraId="48966580" w14:textId="77777777" w:rsidR="00B54B89" w:rsidRDefault="00B54B89" w:rsidP="008A6088">
      <w:pPr>
        <w:pStyle w:val="BodyText2"/>
      </w:pPr>
    </w:p>
    <w:p w14:paraId="705F6E60" w14:textId="30FCCDD8" w:rsidR="00B54B89" w:rsidRDefault="00187CE6" w:rsidP="008A6088">
      <w:pPr>
        <w:pStyle w:val="BodyText2"/>
      </w:pPr>
      <w:r>
        <w:t>Obstacle Limitation Surfaces (“</w:t>
      </w:r>
      <w:r w:rsidRPr="008A6088">
        <w:rPr>
          <w:b/>
        </w:rPr>
        <w:t>OLS</w:t>
      </w:r>
      <w:r>
        <w:t xml:space="preserve">”) are height restrictions, established around an airport, to ensure a satisfactory level of safety. </w:t>
      </w:r>
      <w:r w:rsidR="00A42F2C">
        <w:t xml:space="preserve"> </w:t>
      </w:r>
      <w:r>
        <w:t>The OLS for the Regina International Airport is a federal Airport Zoning Regulation (“</w:t>
      </w:r>
      <w:r w:rsidRPr="008A6088">
        <w:rPr>
          <w:b/>
        </w:rPr>
        <w:t>AZR</w:t>
      </w:r>
      <w:r>
        <w:t xml:space="preserve">”) which was originally enacted in 1979 and amended in 1986. </w:t>
      </w:r>
      <w:r w:rsidR="00A42F2C">
        <w:t xml:space="preserve"> </w:t>
      </w:r>
      <w:r>
        <w:t xml:space="preserve">The OLS restrictions have been annotated on the land title for each parcel of land affected by the height restrictions. </w:t>
      </w:r>
      <w:r w:rsidR="00A42F2C">
        <w:t xml:space="preserve"> </w:t>
      </w:r>
      <w:r>
        <w:t>The AZR is therefore a mandatory restriction that has been registered against the affected property land titles and takes precedence over any provincial or municipal regulations.</w:t>
      </w:r>
    </w:p>
    <w:p w14:paraId="14B32C91" w14:textId="4C23F353" w:rsidR="00187CE6" w:rsidRPr="002E3A3F" w:rsidRDefault="00187CE6" w:rsidP="00D856D2">
      <w:pPr>
        <w:pStyle w:val="PPP4"/>
        <w:numPr>
          <w:ilvl w:val="3"/>
          <w:numId w:val="18"/>
        </w:numPr>
        <w:tabs>
          <w:tab w:val="clear" w:pos="3690"/>
        </w:tabs>
        <w:ind w:left="2835" w:hanging="1417"/>
      </w:pPr>
      <w:r w:rsidRPr="008A6088">
        <w:rPr>
          <w:b/>
        </w:rPr>
        <w:t>Electronic Facilities Zoning</w:t>
      </w:r>
    </w:p>
    <w:p w14:paraId="74AA6900" w14:textId="77777777" w:rsidR="00187CE6" w:rsidRDefault="00187CE6" w:rsidP="008A6088">
      <w:pPr>
        <w:pStyle w:val="BodyText2"/>
      </w:pPr>
    </w:p>
    <w:p w14:paraId="3A372670" w14:textId="6D719BE0" w:rsidR="00187CE6" w:rsidRDefault="00187CE6" w:rsidP="008A6088">
      <w:pPr>
        <w:pStyle w:val="BodyText2"/>
      </w:pPr>
      <w:r>
        <w:t>The purpose of the Electronic Facilities Zoning is to protect the airport navigational aids and other telecommunications systems from electronic interference.</w:t>
      </w:r>
      <w:r w:rsidR="00A42F2C">
        <w:t xml:space="preserve"> </w:t>
      </w:r>
      <w:r>
        <w:t xml:space="preserve"> The affected facilities to be covered in the NavCanada Land Use Proposal are:</w:t>
      </w:r>
    </w:p>
    <w:p w14:paraId="002DA3F0" w14:textId="77777777" w:rsidR="009150A8" w:rsidRDefault="009150A8" w:rsidP="008A6088">
      <w:pPr>
        <w:pStyle w:val="BodyText2"/>
      </w:pPr>
    </w:p>
    <w:p w14:paraId="46AE061D" w14:textId="57F2B12F" w:rsidR="00187CE6" w:rsidRDefault="00187CE6" w:rsidP="00D856D2">
      <w:pPr>
        <w:pStyle w:val="BodyText2"/>
        <w:widowControl w:val="0"/>
        <w:numPr>
          <w:ilvl w:val="0"/>
          <w:numId w:val="51"/>
        </w:numPr>
        <w:tabs>
          <w:tab w:val="left" w:pos="1080"/>
        </w:tabs>
        <w:ind w:left="1080" w:right="-43"/>
        <w:jc w:val="left"/>
      </w:pPr>
      <w:r>
        <w:lastRenderedPageBreak/>
        <w:t>Runway 13 Instrument Landing System Glide Scope.</w:t>
      </w:r>
    </w:p>
    <w:p w14:paraId="62BBC147" w14:textId="4EDCBFD2" w:rsidR="00187CE6" w:rsidRDefault="00187CE6" w:rsidP="00D856D2">
      <w:pPr>
        <w:pStyle w:val="BodyText2"/>
        <w:widowControl w:val="0"/>
        <w:numPr>
          <w:ilvl w:val="0"/>
          <w:numId w:val="51"/>
        </w:numPr>
        <w:tabs>
          <w:tab w:val="left" w:pos="1080"/>
        </w:tabs>
        <w:ind w:left="1080" w:right="-43"/>
        <w:jc w:val="left"/>
      </w:pPr>
      <w:r>
        <w:t>Runway 13 Instrument Landing System Localizer.</w:t>
      </w:r>
    </w:p>
    <w:p w14:paraId="29F8F506" w14:textId="0F6B956F" w:rsidR="00187CE6" w:rsidRDefault="00187CE6" w:rsidP="00D856D2">
      <w:pPr>
        <w:pStyle w:val="BodyText2"/>
        <w:widowControl w:val="0"/>
        <w:numPr>
          <w:ilvl w:val="0"/>
          <w:numId w:val="51"/>
        </w:numPr>
        <w:tabs>
          <w:tab w:val="left" w:pos="1080"/>
        </w:tabs>
        <w:ind w:left="1080" w:right="-43"/>
        <w:jc w:val="left"/>
      </w:pPr>
      <w:r>
        <w:t>The NavCanada Control Tower and Flight Service Station.</w:t>
      </w:r>
    </w:p>
    <w:p w14:paraId="60614A48" w14:textId="7C301DA3" w:rsidR="00187CE6" w:rsidRDefault="00187CE6" w:rsidP="00D856D2">
      <w:pPr>
        <w:pStyle w:val="BodyText2"/>
        <w:widowControl w:val="0"/>
        <w:numPr>
          <w:ilvl w:val="0"/>
          <w:numId w:val="51"/>
        </w:numPr>
        <w:tabs>
          <w:tab w:val="left" w:pos="1080"/>
        </w:tabs>
        <w:ind w:left="1080" w:right="-43"/>
        <w:jc w:val="left"/>
      </w:pPr>
      <w:r>
        <w:t>The NavCanada Primary Surveillance Radar site.</w:t>
      </w:r>
    </w:p>
    <w:p w14:paraId="23A7ECB2" w14:textId="3E2AC783" w:rsidR="00187CE6" w:rsidRDefault="00187CE6" w:rsidP="00D856D2">
      <w:pPr>
        <w:pStyle w:val="BodyText2"/>
        <w:widowControl w:val="0"/>
        <w:numPr>
          <w:ilvl w:val="0"/>
          <w:numId w:val="51"/>
        </w:numPr>
        <w:tabs>
          <w:tab w:val="left" w:pos="1080"/>
        </w:tabs>
        <w:ind w:left="1080" w:right="-43"/>
        <w:jc w:val="left"/>
      </w:pPr>
      <w:r>
        <w:t>The communication receivers/transmitters.</w:t>
      </w:r>
    </w:p>
    <w:p w14:paraId="282F6B0E" w14:textId="430C3C23" w:rsidR="00187CE6" w:rsidRDefault="009121E5" w:rsidP="00D856D2">
      <w:pPr>
        <w:pStyle w:val="BodyText2"/>
        <w:widowControl w:val="0"/>
        <w:numPr>
          <w:ilvl w:val="0"/>
          <w:numId w:val="51"/>
        </w:numPr>
        <w:tabs>
          <w:tab w:val="left" w:pos="1080"/>
        </w:tabs>
        <w:ind w:left="1080" w:right="-43"/>
        <w:jc w:val="left"/>
      </w:pPr>
      <w:r>
        <w:t>4</w:t>
      </w:r>
      <w:r w:rsidR="00187CE6">
        <w:t xml:space="preserve"> non-directional beacons located off-airport in the vicinity of the proposed highway construction.</w:t>
      </w:r>
    </w:p>
    <w:p w14:paraId="7DF54D1D" w14:textId="77777777" w:rsidR="00A91ECC" w:rsidRDefault="00A91ECC">
      <w:pPr>
        <w:rPr>
          <w:rFonts w:ascii="Arial" w:hAnsi="Arial"/>
          <w:b/>
        </w:rPr>
      </w:pPr>
      <w:r>
        <w:rPr>
          <w:b/>
        </w:rPr>
        <w:br w:type="page"/>
      </w:r>
    </w:p>
    <w:p w14:paraId="499E8F9C" w14:textId="10E36062" w:rsidR="00187CE6" w:rsidRPr="002E3A3F" w:rsidRDefault="00187CE6" w:rsidP="00D856D2">
      <w:pPr>
        <w:pStyle w:val="PPP4"/>
        <w:numPr>
          <w:ilvl w:val="3"/>
          <w:numId w:val="18"/>
        </w:numPr>
        <w:tabs>
          <w:tab w:val="clear" w:pos="3690"/>
        </w:tabs>
        <w:ind w:left="2835" w:hanging="1417"/>
      </w:pPr>
      <w:r w:rsidRPr="008A6088">
        <w:rPr>
          <w:b/>
        </w:rPr>
        <w:lastRenderedPageBreak/>
        <w:t>Bird Hazards</w:t>
      </w:r>
    </w:p>
    <w:p w14:paraId="4A262E0D" w14:textId="77777777" w:rsidR="00187CE6" w:rsidRDefault="00187CE6" w:rsidP="008A6088">
      <w:pPr>
        <w:pStyle w:val="BodyText2"/>
      </w:pPr>
    </w:p>
    <w:p w14:paraId="49905BE0" w14:textId="6883D463" w:rsidR="00187CE6" w:rsidRDefault="00187CE6" w:rsidP="008A6088">
      <w:pPr>
        <w:pStyle w:val="BodyText2"/>
      </w:pPr>
      <w:r>
        <w:t>Transport Canada (TP1247 E Sec. 3.2) defines the Primary Bird Hazard Zone as the area where aircraft are normally below 1,500 feet (457.2</w:t>
      </w:r>
      <w:r w:rsidR="0042377A">
        <w:t xml:space="preserve"> </w:t>
      </w:r>
      <w:r>
        <w:t>m) Above Ground Level (“</w:t>
      </w:r>
      <w:r w:rsidRPr="008A6088">
        <w:rPr>
          <w:b/>
        </w:rPr>
        <w:t>AGL</w:t>
      </w:r>
      <w:r>
        <w:t xml:space="preserve">”). </w:t>
      </w:r>
      <w:r w:rsidR="00454CDC">
        <w:t xml:space="preserve"> </w:t>
      </w:r>
      <w:r>
        <w:t xml:space="preserve">This area extends a distance of approximately 9 km from the Aerodrome Reference Point, and no land uses which would attract birds or wildlife are permitted. </w:t>
      </w:r>
      <w:r w:rsidR="00454CDC">
        <w:t xml:space="preserve"> </w:t>
      </w:r>
      <w:r>
        <w:t>In the Primary Hazard Zone, the following permanent and temporary land uses are not permitted:</w:t>
      </w:r>
    </w:p>
    <w:p w14:paraId="1E38AEA3" w14:textId="77777777" w:rsidR="009150A8" w:rsidRDefault="009150A8" w:rsidP="008A6088">
      <w:pPr>
        <w:pStyle w:val="BodyText2"/>
      </w:pPr>
    </w:p>
    <w:p w14:paraId="40E78ACD" w14:textId="6D60EB02" w:rsidR="00187CE6" w:rsidRDefault="00D36955" w:rsidP="00D856D2">
      <w:pPr>
        <w:pStyle w:val="BodyText2"/>
        <w:widowControl w:val="0"/>
        <w:numPr>
          <w:ilvl w:val="0"/>
          <w:numId w:val="51"/>
        </w:numPr>
        <w:tabs>
          <w:tab w:val="left" w:pos="1080"/>
        </w:tabs>
        <w:ind w:left="1080" w:right="-43"/>
        <w:jc w:val="left"/>
      </w:pPr>
      <w:r>
        <w:t>Stormwater management ponds.</w:t>
      </w:r>
    </w:p>
    <w:p w14:paraId="57C64C10" w14:textId="7107D6A1" w:rsidR="00D36955" w:rsidRDefault="00D36955" w:rsidP="00D856D2">
      <w:pPr>
        <w:pStyle w:val="BodyText2"/>
        <w:widowControl w:val="0"/>
        <w:numPr>
          <w:ilvl w:val="0"/>
          <w:numId w:val="51"/>
        </w:numPr>
        <w:tabs>
          <w:tab w:val="left" w:pos="1080"/>
        </w:tabs>
        <w:ind w:left="1080" w:right="-43"/>
        <w:jc w:val="left"/>
      </w:pPr>
      <w:r>
        <w:t>Marshes, swamps and mudflats.</w:t>
      </w:r>
    </w:p>
    <w:p w14:paraId="123AB393" w14:textId="3D15895F" w:rsidR="00D36955" w:rsidRDefault="00D36955" w:rsidP="00D856D2">
      <w:pPr>
        <w:pStyle w:val="BodyText2"/>
        <w:widowControl w:val="0"/>
        <w:numPr>
          <w:ilvl w:val="0"/>
          <w:numId w:val="51"/>
        </w:numPr>
        <w:tabs>
          <w:tab w:val="left" w:pos="1080"/>
        </w:tabs>
        <w:ind w:left="1080" w:right="-43"/>
        <w:jc w:val="left"/>
      </w:pPr>
      <w:r>
        <w:t>Plowing/cultivating/haying.</w:t>
      </w:r>
    </w:p>
    <w:p w14:paraId="75CC6397" w14:textId="4943151B" w:rsidR="00D36955" w:rsidRPr="002E3A3F" w:rsidRDefault="00D36955" w:rsidP="00D856D2">
      <w:pPr>
        <w:pStyle w:val="PPP4"/>
        <w:numPr>
          <w:ilvl w:val="3"/>
          <w:numId w:val="18"/>
        </w:numPr>
        <w:tabs>
          <w:tab w:val="clear" w:pos="3690"/>
        </w:tabs>
        <w:ind w:left="2835" w:hanging="1417"/>
      </w:pPr>
      <w:r w:rsidRPr="008A6088">
        <w:rPr>
          <w:b/>
        </w:rPr>
        <w:t>VHF/UHF Radio Communications Systems</w:t>
      </w:r>
    </w:p>
    <w:p w14:paraId="7836A2DC" w14:textId="77777777" w:rsidR="00D36955" w:rsidRDefault="00D36955" w:rsidP="008A6088">
      <w:pPr>
        <w:pStyle w:val="BodyText2"/>
      </w:pPr>
    </w:p>
    <w:p w14:paraId="3E8613D1" w14:textId="6CDBE5C6" w:rsidR="00D36955" w:rsidRDefault="00D36955" w:rsidP="008A6088">
      <w:pPr>
        <w:pStyle w:val="BodyText2"/>
      </w:pPr>
      <w:r>
        <w:t xml:space="preserve">Metallic structures may cause reflection of communication signals. In cases where such structures are proposed to be </w:t>
      </w:r>
      <w:r>
        <w:lastRenderedPageBreak/>
        <w:t>constructed within 300 m of a VHF/UHF transmitter/receiver installation, Project Co shall consult with the owner of the communications systems.</w:t>
      </w:r>
    </w:p>
    <w:p w14:paraId="35FC93F7" w14:textId="79B9BB26" w:rsidR="003B41BA" w:rsidRDefault="00E3179E">
      <w:pPr>
        <w:pStyle w:val="PPP3"/>
      </w:pPr>
      <w:bookmarkStart w:id="1507" w:name="_Toc396139393"/>
      <w:bookmarkStart w:id="1508" w:name="_Toc396144551"/>
      <w:bookmarkStart w:id="1509" w:name="_Toc396722171"/>
      <w:bookmarkStart w:id="1510" w:name="_Toc411425033"/>
      <w:bookmarkEnd w:id="1499"/>
      <w:bookmarkEnd w:id="1500"/>
      <w:bookmarkEnd w:id="1501"/>
      <w:bookmarkEnd w:id="1502"/>
      <w:r>
        <w:t xml:space="preserve">Provisions for </w:t>
      </w:r>
      <w:r w:rsidR="005E722B">
        <w:t>Future</w:t>
      </w:r>
      <w:r>
        <w:t xml:space="preserve"> </w:t>
      </w:r>
      <w:r w:rsidR="000A465B">
        <w:t>Works</w:t>
      </w:r>
      <w:bookmarkEnd w:id="1507"/>
      <w:bookmarkEnd w:id="1508"/>
      <w:bookmarkEnd w:id="1509"/>
      <w:bookmarkEnd w:id="1510"/>
    </w:p>
    <w:p w14:paraId="0997B941" w14:textId="77777777" w:rsidR="00CB4073" w:rsidRPr="00CB4073" w:rsidRDefault="00CB4073" w:rsidP="00CB4073">
      <w:pPr>
        <w:pStyle w:val="BodyText2"/>
      </w:pPr>
      <w:bookmarkStart w:id="1511" w:name="_Toc62437106"/>
      <w:bookmarkStart w:id="1512" w:name="_Toc68683772"/>
      <w:bookmarkStart w:id="1513" w:name="_Toc292957193"/>
      <w:bookmarkStart w:id="1514" w:name="_Toc293058730"/>
    </w:p>
    <w:p w14:paraId="1CAAB933" w14:textId="51457A36" w:rsidR="00CB4073" w:rsidRPr="00CB4073" w:rsidRDefault="00CB4073" w:rsidP="00CB4073">
      <w:pPr>
        <w:pStyle w:val="BodyText2"/>
      </w:pPr>
      <w:r w:rsidRPr="00CB4073">
        <w:t xml:space="preserve">During design of the </w:t>
      </w:r>
      <w:r w:rsidR="00231A8B">
        <w:t>R</w:t>
      </w:r>
      <w:r w:rsidRPr="00CB4073">
        <w:t xml:space="preserve">oadway elements, </w:t>
      </w:r>
      <w:r w:rsidR="00AE7637">
        <w:t>Project Co</w:t>
      </w:r>
      <w:r w:rsidRPr="00CB4073">
        <w:t xml:space="preserve"> shall be cognizant of the requirement for future expansion through the addition of lanes or other elements </w:t>
      </w:r>
      <w:r w:rsidR="001E4C9D">
        <w:t xml:space="preserve">of the </w:t>
      </w:r>
      <w:r w:rsidR="00651147">
        <w:t>Future</w:t>
      </w:r>
      <w:r w:rsidR="000A465B">
        <w:t xml:space="preserve"> Works</w:t>
      </w:r>
      <w:r w:rsidR="001E4C9D">
        <w:t xml:space="preserve"> as shown in the Reference Concept</w:t>
      </w:r>
      <w:r w:rsidRPr="00CB4073">
        <w:t xml:space="preserve">.  </w:t>
      </w:r>
      <w:r w:rsidR="00E57E39">
        <w:t>The</w:t>
      </w:r>
      <w:r w:rsidR="000A465B">
        <w:t xml:space="preserve"> Works</w:t>
      </w:r>
      <w:r w:rsidR="001E4C9D">
        <w:t xml:space="preserve"> shall</w:t>
      </w:r>
      <w:r w:rsidR="001E4C9D" w:rsidRPr="00CB4073">
        <w:t xml:space="preserve"> </w:t>
      </w:r>
      <w:r w:rsidR="00E57E39">
        <w:t xml:space="preserve">be designed and constructed such that the </w:t>
      </w:r>
      <w:r w:rsidR="002779FC">
        <w:t xml:space="preserve">New </w:t>
      </w:r>
      <w:r w:rsidR="00EB0376">
        <w:t xml:space="preserve">Bypass </w:t>
      </w:r>
      <w:r w:rsidR="002779FC">
        <w:t>Infrastructure</w:t>
      </w:r>
      <w:r w:rsidR="00E57E39">
        <w:t xml:space="preserve"> will accommodate the Future Works as anticipated in the Reference Concept.</w:t>
      </w:r>
    </w:p>
    <w:p w14:paraId="5C8F910C" w14:textId="77777777" w:rsidR="00CB4073" w:rsidRPr="00CB4073" w:rsidRDefault="00CB4073" w:rsidP="00CB4073">
      <w:pPr>
        <w:pStyle w:val="BodyText2"/>
      </w:pPr>
    </w:p>
    <w:p w14:paraId="0ABC6A0E" w14:textId="716E5A62" w:rsidR="00CB4073" w:rsidRPr="00CB4073" w:rsidRDefault="00CB4073" w:rsidP="00CB4073">
      <w:pPr>
        <w:pStyle w:val="BodyText2"/>
      </w:pPr>
      <w:r w:rsidRPr="00CB4073">
        <w:t xml:space="preserve">During design of the bridge structures, </w:t>
      </w:r>
      <w:r w:rsidR="00AE7637">
        <w:t>Project Co</w:t>
      </w:r>
      <w:r w:rsidR="00AE7637" w:rsidRPr="00CB4073">
        <w:t xml:space="preserve"> </w:t>
      </w:r>
      <w:r w:rsidRPr="00CB4073">
        <w:t xml:space="preserve">shall be cognizant of the potential requirement for future widening and/or lengthening of the bridge structures.  When required, </w:t>
      </w:r>
      <w:r w:rsidR="002779FC">
        <w:t>the Works shall be designed and constructed such that their opening will accommodate the Future Works on the bridge structures as anticipated in the Reference Concept</w:t>
      </w:r>
      <w:r w:rsidRPr="00CB4073">
        <w:t>.</w:t>
      </w:r>
    </w:p>
    <w:p w14:paraId="793D55C0" w14:textId="77777777" w:rsidR="00CB4073" w:rsidRPr="00CB4073" w:rsidRDefault="00CB4073" w:rsidP="00CB4073">
      <w:pPr>
        <w:pStyle w:val="BodyText2"/>
      </w:pPr>
    </w:p>
    <w:p w14:paraId="38152F07" w14:textId="470C2EDB" w:rsidR="006B00EF" w:rsidRDefault="00CB4073" w:rsidP="00D856D2">
      <w:pPr>
        <w:pStyle w:val="BodyText2"/>
        <w:rPr>
          <w:rFonts w:ascii="Arial" w:hAnsi="Arial"/>
          <w:b/>
        </w:rPr>
      </w:pPr>
      <w:r w:rsidRPr="00CB4073">
        <w:t xml:space="preserve">Vertical grade lines and horizontal alignments shall be set so that all vertical and horizontal clearance requirements are </w:t>
      </w:r>
      <w:r w:rsidRPr="00CB4073">
        <w:lastRenderedPageBreak/>
        <w:t>met after any anticipated bridge structure widening and/or lengthening, or roadway rehabilitation has occurred.</w:t>
      </w:r>
      <w:bookmarkStart w:id="1515" w:name="_Toc396139394"/>
      <w:bookmarkStart w:id="1516" w:name="_Toc396144552"/>
    </w:p>
    <w:p w14:paraId="6FE36655" w14:textId="1C244FC6" w:rsidR="00CB4073" w:rsidRDefault="00E3179E">
      <w:pPr>
        <w:pStyle w:val="PPP3"/>
      </w:pPr>
      <w:bookmarkStart w:id="1517" w:name="_Toc396722172"/>
      <w:bookmarkStart w:id="1518" w:name="_Toc411425034"/>
      <w:r>
        <w:t>Roadway Safety Audits</w:t>
      </w:r>
      <w:bookmarkEnd w:id="1515"/>
      <w:bookmarkEnd w:id="1516"/>
      <w:bookmarkEnd w:id="1517"/>
      <w:bookmarkEnd w:id="1518"/>
    </w:p>
    <w:p w14:paraId="30C6B698" w14:textId="77777777" w:rsidR="008D5175" w:rsidRPr="008A6088" w:rsidRDefault="008D5175" w:rsidP="00D856D2">
      <w:pPr>
        <w:pStyle w:val="PPP4"/>
        <w:numPr>
          <w:ilvl w:val="3"/>
          <w:numId w:val="18"/>
        </w:numPr>
        <w:tabs>
          <w:tab w:val="clear" w:pos="3690"/>
        </w:tabs>
        <w:ind w:left="2835" w:hanging="1417"/>
        <w:rPr>
          <w:b/>
        </w:rPr>
      </w:pPr>
      <w:bookmarkStart w:id="1519" w:name="_Toc291676684"/>
      <w:bookmarkStart w:id="1520" w:name="_Toc189236002"/>
      <w:bookmarkStart w:id="1521" w:name="_Toc238574313"/>
      <w:bookmarkStart w:id="1522" w:name="_Toc248571236"/>
      <w:bookmarkStart w:id="1523" w:name="_Toc268881471"/>
      <w:bookmarkStart w:id="1524" w:name="_Toc298333866"/>
      <w:r w:rsidRPr="008A6088">
        <w:rPr>
          <w:b/>
        </w:rPr>
        <w:t>Road Safety Audit Team</w:t>
      </w:r>
      <w:bookmarkEnd w:id="1519"/>
      <w:bookmarkEnd w:id="1520"/>
      <w:bookmarkEnd w:id="1521"/>
      <w:bookmarkEnd w:id="1522"/>
      <w:bookmarkEnd w:id="1523"/>
      <w:bookmarkEnd w:id="1524"/>
    </w:p>
    <w:p w14:paraId="6C659DD1" w14:textId="77777777" w:rsidR="008D5175" w:rsidRPr="008A6088" w:rsidRDefault="008D5175" w:rsidP="008A6088">
      <w:pPr>
        <w:pStyle w:val="BodyText2"/>
      </w:pPr>
    </w:p>
    <w:p w14:paraId="5257A788" w14:textId="435A1BC9" w:rsidR="008D5175" w:rsidRDefault="008D5175" w:rsidP="008A6088">
      <w:pPr>
        <w:pStyle w:val="BodyText2"/>
      </w:pPr>
      <w:bookmarkStart w:id="1525" w:name="_DV_M1152"/>
      <w:bookmarkEnd w:id="1525"/>
      <w:r w:rsidRPr="008A6088">
        <w:t xml:space="preserve">The Road Safety Audit Team shall consist of auditors that </w:t>
      </w:r>
      <w:r w:rsidR="003F4452">
        <w:t>shall</w:t>
      </w:r>
      <w:r w:rsidRPr="008A6088">
        <w:t xml:space="preserve"> meet the following minimum criteria:</w:t>
      </w:r>
    </w:p>
    <w:p w14:paraId="37F2AFEF" w14:textId="77777777" w:rsidR="009150A8" w:rsidRDefault="009150A8" w:rsidP="008A6088">
      <w:pPr>
        <w:pStyle w:val="BodyText2"/>
      </w:pPr>
    </w:p>
    <w:p w14:paraId="389CFD26" w14:textId="77777777" w:rsidR="00A91ECC" w:rsidRDefault="00A91ECC">
      <w:bookmarkStart w:id="1526" w:name="_DV_M1153"/>
      <w:bookmarkEnd w:id="1526"/>
      <w:r>
        <w:br w:type="page"/>
      </w:r>
    </w:p>
    <w:p w14:paraId="07C2DCBC" w14:textId="14771CEA" w:rsidR="008D5175" w:rsidRPr="008A6088" w:rsidRDefault="009121E5" w:rsidP="00D856D2">
      <w:pPr>
        <w:pStyle w:val="BodyText2"/>
        <w:widowControl w:val="0"/>
        <w:numPr>
          <w:ilvl w:val="0"/>
          <w:numId w:val="51"/>
        </w:numPr>
        <w:tabs>
          <w:tab w:val="left" w:pos="1080"/>
        </w:tabs>
        <w:ind w:left="1080" w:right="-43"/>
        <w:jc w:val="left"/>
      </w:pPr>
      <w:r>
        <w:lastRenderedPageBreak/>
        <w:t>5</w:t>
      </w:r>
      <w:r w:rsidR="008D5175" w:rsidRPr="008A6088">
        <w:t xml:space="preserve"> years relevant experience in road safety, traffic engineering, </w:t>
      </w:r>
      <w:r w:rsidR="00FA4F5C">
        <w:t>or</w:t>
      </w:r>
      <w:r w:rsidR="00FA4F5C" w:rsidRPr="008A6088">
        <w:t xml:space="preserve"> </w:t>
      </w:r>
      <w:r w:rsidR="008D5175" w:rsidRPr="008A6088">
        <w:t>geometric design;</w:t>
      </w:r>
    </w:p>
    <w:p w14:paraId="599AC0FB" w14:textId="6A9374A8" w:rsidR="008D5175" w:rsidRPr="008A6088" w:rsidRDefault="008D5175" w:rsidP="00D856D2">
      <w:pPr>
        <w:pStyle w:val="BodyText2"/>
        <w:widowControl w:val="0"/>
        <w:numPr>
          <w:ilvl w:val="0"/>
          <w:numId w:val="51"/>
        </w:numPr>
        <w:tabs>
          <w:tab w:val="left" w:pos="1080"/>
        </w:tabs>
        <w:ind w:left="1080" w:right="-43"/>
        <w:jc w:val="left"/>
      </w:pPr>
      <w:bookmarkStart w:id="1527" w:name="_DV_M1154"/>
      <w:bookmarkEnd w:id="1527"/>
      <w:r w:rsidRPr="008A6088">
        <w:t xml:space="preserve">Participated in at least </w:t>
      </w:r>
      <w:r w:rsidR="009121E5">
        <w:t>5</w:t>
      </w:r>
      <w:r w:rsidRPr="008A6088">
        <w:t xml:space="preserve"> road safety audits with criteria similar to the Road Safety Audits; and</w:t>
      </w:r>
    </w:p>
    <w:p w14:paraId="20EA4F3A" w14:textId="3482F0B8" w:rsidR="008D5175" w:rsidRPr="008A6088" w:rsidRDefault="008D5175" w:rsidP="00D856D2">
      <w:pPr>
        <w:pStyle w:val="BodyText2"/>
        <w:widowControl w:val="0"/>
        <w:numPr>
          <w:ilvl w:val="0"/>
          <w:numId w:val="51"/>
        </w:numPr>
        <w:tabs>
          <w:tab w:val="left" w:pos="1080"/>
        </w:tabs>
        <w:ind w:left="1080" w:right="-43"/>
        <w:jc w:val="left"/>
      </w:pPr>
      <w:bookmarkStart w:id="1528" w:name="_DV_M1155"/>
      <w:bookmarkEnd w:id="1528"/>
      <w:r w:rsidRPr="008A6088">
        <w:t xml:space="preserve">Completed at least </w:t>
      </w:r>
      <w:r w:rsidR="009121E5">
        <w:t>1</w:t>
      </w:r>
      <w:r w:rsidRPr="008A6088">
        <w:t xml:space="preserve"> such road safety audit per year in the last </w:t>
      </w:r>
      <w:r w:rsidR="009121E5">
        <w:t xml:space="preserve">2 </w:t>
      </w:r>
      <w:r w:rsidRPr="008A6088">
        <w:t>years.</w:t>
      </w:r>
    </w:p>
    <w:p w14:paraId="57EE2914" w14:textId="77777777" w:rsidR="008D5175" w:rsidRPr="008A6088" w:rsidRDefault="008D5175" w:rsidP="00D856D2">
      <w:pPr>
        <w:pStyle w:val="PPP4"/>
        <w:numPr>
          <w:ilvl w:val="3"/>
          <w:numId w:val="18"/>
        </w:numPr>
        <w:tabs>
          <w:tab w:val="clear" w:pos="3690"/>
        </w:tabs>
        <w:ind w:left="2835" w:hanging="1417"/>
        <w:rPr>
          <w:b/>
        </w:rPr>
      </w:pPr>
      <w:bookmarkStart w:id="1529" w:name="_DV_M1156"/>
      <w:bookmarkStart w:id="1530" w:name="_Toc291676685"/>
      <w:bookmarkStart w:id="1531" w:name="_Toc189236003"/>
      <w:bookmarkStart w:id="1532" w:name="_Toc238574314"/>
      <w:bookmarkStart w:id="1533" w:name="_Toc248571237"/>
      <w:bookmarkStart w:id="1534" w:name="_Toc268881472"/>
      <w:bookmarkStart w:id="1535" w:name="_Toc298333867"/>
      <w:bookmarkEnd w:id="1529"/>
      <w:r w:rsidRPr="008A6088">
        <w:rPr>
          <w:b/>
        </w:rPr>
        <w:t>Project Co’s Responsibility</w:t>
      </w:r>
      <w:bookmarkEnd w:id="1530"/>
      <w:bookmarkEnd w:id="1531"/>
      <w:bookmarkEnd w:id="1532"/>
      <w:bookmarkEnd w:id="1533"/>
      <w:bookmarkEnd w:id="1534"/>
      <w:bookmarkEnd w:id="1535"/>
    </w:p>
    <w:p w14:paraId="695531CE" w14:textId="77777777" w:rsidR="008D5175" w:rsidRPr="008A6088" w:rsidRDefault="008D5175" w:rsidP="008A6088">
      <w:pPr>
        <w:pStyle w:val="BodyText2"/>
      </w:pPr>
    </w:p>
    <w:p w14:paraId="66AAC944" w14:textId="77777777" w:rsidR="008D5175" w:rsidRDefault="008D5175" w:rsidP="008A6088">
      <w:pPr>
        <w:pStyle w:val="BodyText2"/>
      </w:pPr>
      <w:bookmarkStart w:id="1536" w:name="_DV_M1157"/>
      <w:bookmarkEnd w:id="1536"/>
      <w:r w:rsidRPr="008A6088">
        <w:t>Project Co shall be responsible for:</w:t>
      </w:r>
    </w:p>
    <w:p w14:paraId="4778691F" w14:textId="77777777" w:rsidR="009150A8" w:rsidRDefault="009150A8" w:rsidP="008A6088">
      <w:pPr>
        <w:pStyle w:val="BodyText2"/>
      </w:pPr>
    </w:p>
    <w:p w14:paraId="40F83036" w14:textId="7BC60EED" w:rsidR="008D5175" w:rsidRPr="008A6088" w:rsidRDefault="008D5175" w:rsidP="00D856D2">
      <w:pPr>
        <w:pStyle w:val="BodyText2"/>
        <w:widowControl w:val="0"/>
        <w:numPr>
          <w:ilvl w:val="0"/>
          <w:numId w:val="51"/>
        </w:numPr>
        <w:tabs>
          <w:tab w:val="left" w:pos="1080"/>
        </w:tabs>
        <w:ind w:left="1080" w:right="-43"/>
        <w:jc w:val="left"/>
      </w:pPr>
      <w:bookmarkStart w:id="1537" w:name="_DV_M1158"/>
      <w:bookmarkEnd w:id="1537"/>
      <w:r w:rsidRPr="008A6088">
        <w:t xml:space="preserve">Scheduling, initiating, allowing access to the applicable Site and managing the Road Safety Audit process at the appropriate times during the course of the </w:t>
      </w:r>
      <w:r w:rsidR="00C214DF">
        <w:t>Project</w:t>
      </w:r>
      <w:r w:rsidRPr="008A6088">
        <w:t>;</w:t>
      </w:r>
    </w:p>
    <w:p w14:paraId="0C5E60C9" w14:textId="2F6C6E91" w:rsidR="008D5175" w:rsidRPr="008A6088" w:rsidRDefault="008D5175" w:rsidP="00D856D2">
      <w:pPr>
        <w:pStyle w:val="BodyText2"/>
        <w:widowControl w:val="0"/>
        <w:numPr>
          <w:ilvl w:val="0"/>
          <w:numId w:val="51"/>
        </w:numPr>
        <w:tabs>
          <w:tab w:val="left" w:pos="1080"/>
        </w:tabs>
        <w:ind w:left="1080" w:right="-43"/>
        <w:jc w:val="left"/>
      </w:pPr>
      <w:bookmarkStart w:id="1538" w:name="_DV_M1159"/>
      <w:bookmarkEnd w:id="1538"/>
      <w:r w:rsidRPr="008A6088">
        <w:t xml:space="preserve">Providing all necessary </w:t>
      </w:r>
      <w:r w:rsidR="00C214DF">
        <w:t>Design Data</w:t>
      </w:r>
      <w:r w:rsidRPr="008A6088">
        <w:t xml:space="preserve"> for the Road Safety Audit Team to conduct the Road Safety Audit;</w:t>
      </w:r>
    </w:p>
    <w:p w14:paraId="1BB3B858" w14:textId="77777777" w:rsidR="008D5175" w:rsidRPr="008A6088" w:rsidRDefault="008D5175" w:rsidP="00D856D2">
      <w:pPr>
        <w:pStyle w:val="BodyText2"/>
        <w:widowControl w:val="0"/>
        <w:numPr>
          <w:ilvl w:val="0"/>
          <w:numId w:val="51"/>
        </w:numPr>
        <w:tabs>
          <w:tab w:val="left" w:pos="1080"/>
        </w:tabs>
        <w:ind w:left="1080" w:right="-43"/>
        <w:jc w:val="left"/>
      </w:pPr>
      <w:bookmarkStart w:id="1539" w:name="_DV_M1160"/>
      <w:bookmarkEnd w:id="1539"/>
      <w:r w:rsidRPr="008A6088">
        <w:t>Ensuring that the Road Safety Audit is conducted in accordance with Good Industry Practice;</w:t>
      </w:r>
    </w:p>
    <w:p w14:paraId="58B3B9B8" w14:textId="461FD8C8" w:rsidR="008D5175" w:rsidRPr="008A6088" w:rsidRDefault="008D5175" w:rsidP="00D856D2">
      <w:pPr>
        <w:pStyle w:val="BodyText2"/>
        <w:widowControl w:val="0"/>
        <w:numPr>
          <w:ilvl w:val="0"/>
          <w:numId w:val="51"/>
        </w:numPr>
        <w:tabs>
          <w:tab w:val="left" w:pos="1080"/>
        </w:tabs>
        <w:ind w:left="1080" w:right="-43"/>
        <w:jc w:val="left"/>
      </w:pPr>
      <w:bookmarkStart w:id="1540" w:name="_DV_M1161"/>
      <w:bookmarkEnd w:id="1540"/>
      <w:r w:rsidRPr="008A6088">
        <w:t xml:space="preserve">Receiving and reviewing the Road Safety Audit </w:t>
      </w:r>
      <w:r w:rsidRPr="008A6088">
        <w:lastRenderedPageBreak/>
        <w:t xml:space="preserve">Team’s report with the </w:t>
      </w:r>
      <w:r w:rsidR="00C214DF">
        <w:t>Ministry</w:t>
      </w:r>
      <w:r w:rsidRPr="008A6088">
        <w:t>;</w:t>
      </w:r>
    </w:p>
    <w:p w14:paraId="01E8B911" w14:textId="64133D68" w:rsidR="008D5175" w:rsidRPr="008A6088" w:rsidRDefault="008D5175" w:rsidP="00D856D2">
      <w:pPr>
        <w:pStyle w:val="BodyText2"/>
        <w:widowControl w:val="0"/>
        <w:numPr>
          <w:ilvl w:val="0"/>
          <w:numId w:val="51"/>
        </w:numPr>
        <w:tabs>
          <w:tab w:val="left" w:pos="1080"/>
        </w:tabs>
        <w:ind w:left="1080" w:right="-43"/>
        <w:jc w:val="left"/>
      </w:pPr>
      <w:bookmarkStart w:id="1541" w:name="_DV_M1162"/>
      <w:bookmarkEnd w:id="1541"/>
      <w:r w:rsidRPr="008A6088">
        <w:t>Responding to the Road Safety Audit report including presenting alternatives to address deficiencies</w:t>
      </w:r>
      <w:r w:rsidR="005C7548">
        <w:t xml:space="preserve"> and recommendations</w:t>
      </w:r>
      <w:r w:rsidRPr="008A6088">
        <w:t>;</w:t>
      </w:r>
    </w:p>
    <w:p w14:paraId="58105FE5" w14:textId="0D795946" w:rsidR="008D5175" w:rsidRPr="008A6088" w:rsidRDefault="008D5175" w:rsidP="00D856D2">
      <w:pPr>
        <w:pStyle w:val="BodyText2"/>
        <w:widowControl w:val="0"/>
        <w:numPr>
          <w:ilvl w:val="0"/>
          <w:numId w:val="51"/>
        </w:numPr>
        <w:tabs>
          <w:tab w:val="left" w:pos="1080"/>
        </w:tabs>
        <w:ind w:left="1080" w:right="-43"/>
        <w:jc w:val="left"/>
      </w:pPr>
      <w:bookmarkStart w:id="1542" w:name="_DV_M1163"/>
      <w:bookmarkEnd w:id="1542"/>
      <w:r w:rsidRPr="008A6088">
        <w:t xml:space="preserve">Implementing required re-design as a result of the corrective suggestions described in </w:t>
      </w:r>
      <w:r w:rsidR="00C214DF">
        <w:t xml:space="preserve">the </w:t>
      </w:r>
      <w:r w:rsidRPr="008A6088">
        <w:t>above</w:t>
      </w:r>
      <w:r w:rsidR="00C214DF">
        <w:t>-noted report</w:t>
      </w:r>
      <w:r w:rsidRPr="008A6088">
        <w:t>;</w:t>
      </w:r>
    </w:p>
    <w:p w14:paraId="073BC02B" w14:textId="5EFC43BA" w:rsidR="008D5175" w:rsidRPr="008A6088" w:rsidRDefault="008D5175" w:rsidP="00D856D2">
      <w:pPr>
        <w:pStyle w:val="BodyText2"/>
        <w:widowControl w:val="0"/>
        <w:numPr>
          <w:ilvl w:val="0"/>
          <w:numId w:val="51"/>
        </w:numPr>
        <w:tabs>
          <w:tab w:val="left" w:pos="1080"/>
        </w:tabs>
        <w:ind w:left="1080" w:right="-43"/>
        <w:jc w:val="left"/>
      </w:pPr>
      <w:bookmarkStart w:id="1543" w:name="_DV_M1164"/>
      <w:bookmarkEnd w:id="1543"/>
      <w:r w:rsidRPr="008A6088">
        <w:t xml:space="preserve">Updating changes on the required </w:t>
      </w:r>
      <w:r w:rsidR="00C214DF">
        <w:t>Design Data</w:t>
      </w:r>
      <w:r w:rsidRPr="008A6088">
        <w:t xml:space="preserve">; </w:t>
      </w:r>
      <w:r w:rsidR="00C214DF">
        <w:t>and</w:t>
      </w:r>
    </w:p>
    <w:p w14:paraId="1A47F249" w14:textId="5D213BB4" w:rsidR="008D5175" w:rsidRPr="008A6088" w:rsidRDefault="008D5175" w:rsidP="00D856D2">
      <w:pPr>
        <w:pStyle w:val="BodyText2"/>
        <w:widowControl w:val="0"/>
        <w:numPr>
          <w:ilvl w:val="0"/>
          <w:numId w:val="51"/>
        </w:numPr>
        <w:tabs>
          <w:tab w:val="left" w:pos="1080"/>
        </w:tabs>
        <w:ind w:left="1080" w:right="-43"/>
        <w:jc w:val="left"/>
      </w:pPr>
      <w:bookmarkStart w:id="1544" w:name="_DV_M1165"/>
      <w:bookmarkEnd w:id="1544"/>
      <w:r w:rsidRPr="008A6088">
        <w:t xml:space="preserve">Providing all draft and final documentation related to the Road Safety Audit to the </w:t>
      </w:r>
      <w:r w:rsidR="00C214DF">
        <w:t>Ministry.</w:t>
      </w:r>
    </w:p>
    <w:p w14:paraId="5DFFC607" w14:textId="77777777" w:rsidR="00C214DF" w:rsidRDefault="00C214DF" w:rsidP="008A6088">
      <w:pPr>
        <w:pStyle w:val="BodyText2"/>
      </w:pPr>
      <w:bookmarkStart w:id="1545" w:name="_DV_M1166"/>
      <w:bookmarkEnd w:id="1545"/>
    </w:p>
    <w:p w14:paraId="5526AAFE" w14:textId="77777777" w:rsidR="008D5175" w:rsidRDefault="008D5175" w:rsidP="008A6088">
      <w:pPr>
        <w:pStyle w:val="BodyText2"/>
      </w:pPr>
      <w:r w:rsidRPr="008A6088">
        <w:t>All costs associated with the Road Safety Audit, including any re-design and increased costs to the Works that result from the Road Safety Audit, shall be borne by Project Co.</w:t>
      </w:r>
    </w:p>
    <w:p w14:paraId="0EBF2086" w14:textId="77777777" w:rsidR="00C214DF" w:rsidRPr="008A6088" w:rsidRDefault="00C214DF" w:rsidP="008A6088">
      <w:pPr>
        <w:pStyle w:val="BodyText2"/>
      </w:pPr>
    </w:p>
    <w:p w14:paraId="1C3834B8" w14:textId="29865D33" w:rsidR="008D5175" w:rsidRDefault="008D5175" w:rsidP="008A6088">
      <w:pPr>
        <w:pStyle w:val="BodyText2"/>
      </w:pPr>
      <w:bookmarkStart w:id="1546" w:name="_DV_M1167"/>
      <w:bookmarkEnd w:id="1546"/>
      <w:r w:rsidRPr="008A6088">
        <w:t xml:space="preserve">After each Road Safety Audit, except as otherwise expressly agreed in writing by the </w:t>
      </w:r>
      <w:r w:rsidR="00C214DF">
        <w:t>Ministry</w:t>
      </w:r>
      <w:r w:rsidRPr="008A6088">
        <w:t xml:space="preserve">, Project Co shall address all </w:t>
      </w:r>
      <w:r w:rsidR="005C7548">
        <w:t xml:space="preserve">deficiencies and </w:t>
      </w:r>
      <w:r w:rsidRPr="008A6088">
        <w:t>recommendations made by the Road Safety Audit Team.</w:t>
      </w:r>
      <w:bookmarkStart w:id="1547" w:name="_DV_M1168"/>
      <w:bookmarkStart w:id="1548" w:name="_Toc291676686"/>
      <w:bookmarkStart w:id="1549" w:name="_Toc189236004"/>
      <w:bookmarkStart w:id="1550" w:name="_Toc238574315"/>
      <w:bookmarkStart w:id="1551" w:name="_Toc248571238"/>
      <w:bookmarkStart w:id="1552" w:name="_Toc268881473"/>
      <w:bookmarkStart w:id="1553" w:name="_Toc298333868"/>
      <w:bookmarkEnd w:id="1547"/>
    </w:p>
    <w:p w14:paraId="48A260C6" w14:textId="334B3E07" w:rsidR="008D5175" w:rsidRPr="008A6088" w:rsidRDefault="008D5175" w:rsidP="00D856D2">
      <w:pPr>
        <w:pStyle w:val="PPP4"/>
        <w:numPr>
          <w:ilvl w:val="3"/>
          <w:numId w:val="18"/>
        </w:numPr>
        <w:tabs>
          <w:tab w:val="clear" w:pos="3690"/>
        </w:tabs>
        <w:ind w:left="2835" w:hanging="1395"/>
        <w:rPr>
          <w:b/>
        </w:rPr>
      </w:pPr>
      <w:r w:rsidRPr="008A6088">
        <w:rPr>
          <w:b/>
        </w:rPr>
        <w:lastRenderedPageBreak/>
        <w:t>Road Safety Audit Process</w:t>
      </w:r>
      <w:bookmarkEnd w:id="1548"/>
      <w:bookmarkEnd w:id="1549"/>
      <w:bookmarkEnd w:id="1550"/>
      <w:bookmarkEnd w:id="1551"/>
      <w:bookmarkEnd w:id="1552"/>
      <w:bookmarkEnd w:id="1553"/>
    </w:p>
    <w:p w14:paraId="077832E1" w14:textId="77777777" w:rsidR="008D5175" w:rsidRPr="008A6088" w:rsidRDefault="008D5175" w:rsidP="008A6088">
      <w:pPr>
        <w:pStyle w:val="BodyText2"/>
      </w:pPr>
    </w:p>
    <w:p w14:paraId="1867780E" w14:textId="6210E39B" w:rsidR="008D5175" w:rsidRDefault="008D5175" w:rsidP="008A6088">
      <w:pPr>
        <w:pStyle w:val="BodyText2"/>
      </w:pPr>
      <w:bookmarkStart w:id="1554" w:name="_DV_M1169"/>
      <w:bookmarkEnd w:id="1554"/>
      <w:r w:rsidRPr="008A6088">
        <w:t xml:space="preserve">The Road Safety Audit process shall be carried out in accordance with the </w:t>
      </w:r>
      <w:r w:rsidR="00E57CDF">
        <w:t xml:space="preserve">work scope detailed in the </w:t>
      </w:r>
      <w:r w:rsidRPr="008A6088">
        <w:t>Canadian Road Safety Audit Guide (</w:t>
      </w:r>
      <w:r w:rsidR="00454CDC">
        <w:t>RSA</w:t>
      </w:r>
      <w:r w:rsidRPr="008A6088">
        <w:t>)</w:t>
      </w:r>
      <w:r w:rsidR="00E57CDF">
        <w:t xml:space="preserve"> published by Transportation Association of Canada (TAC)</w:t>
      </w:r>
      <w:r w:rsidRPr="008A6088">
        <w:t xml:space="preserve">. </w:t>
      </w:r>
      <w:r w:rsidR="00454CDC">
        <w:t xml:space="preserve"> </w:t>
      </w:r>
      <w:r w:rsidRPr="008A6088">
        <w:t>References to “review”</w:t>
      </w:r>
      <w:bookmarkStart w:id="1555" w:name="_DV_M1170"/>
      <w:bookmarkEnd w:id="1555"/>
      <w:r w:rsidRPr="008A6088">
        <w:t xml:space="preserve"> or “response” from the owner agency, or other qualifying phrase with similar connotation, shall be construed as the responsibility of Project Co in accordance with the requirements in this </w:t>
      </w:r>
      <w:r w:rsidR="00C214DF">
        <w:t>section</w:t>
      </w:r>
      <w:r w:rsidRPr="008A6088">
        <w:t>.</w:t>
      </w:r>
    </w:p>
    <w:p w14:paraId="29449AE9" w14:textId="77777777" w:rsidR="008D5175" w:rsidRPr="008A6088" w:rsidRDefault="008D5175" w:rsidP="008A6088">
      <w:pPr>
        <w:pStyle w:val="BodyText2"/>
      </w:pPr>
    </w:p>
    <w:p w14:paraId="547568AF" w14:textId="541EF478" w:rsidR="008D5175" w:rsidRDefault="008D5175" w:rsidP="008A6088">
      <w:pPr>
        <w:pStyle w:val="BodyText2"/>
      </w:pPr>
      <w:bookmarkStart w:id="1556" w:name="_DV_M1171"/>
      <w:bookmarkEnd w:id="1556"/>
      <w:r w:rsidRPr="008A6088">
        <w:t xml:space="preserve">The Road Safety Audit Team shall prepare a report to document the audit findings. </w:t>
      </w:r>
      <w:r w:rsidR="00454CDC">
        <w:t xml:space="preserve"> </w:t>
      </w:r>
      <w:r w:rsidRPr="008A6088">
        <w:t xml:space="preserve">Road Safety Audit reports shall be submitted to </w:t>
      </w:r>
      <w:r w:rsidR="00C214DF">
        <w:t>Project Co</w:t>
      </w:r>
      <w:r w:rsidRPr="008A6088">
        <w:t xml:space="preserve"> for the stages identified below. </w:t>
      </w:r>
      <w:r w:rsidR="00454CDC">
        <w:t xml:space="preserve"> </w:t>
      </w:r>
      <w:r w:rsidRPr="008A6088">
        <w:t xml:space="preserve">The Road Safety Audit reports shall clearly identify safety </w:t>
      </w:r>
      <w:r w:rsidR="00C214DF">
        <w:t>h</w:t>
      </w:r>
      <w:r w:rsidRPr="008A6088">
        <w:t xml:space="preserve">azards that need to be addressed by Project Co along with recommendations for remediation. </w:t>
      </w:r>
      <w:r w:rsidR="00454CDC">
        <w:t xml:space="preserve"> </w:t>
      </w:r>
      <w:r w:rsidRPr="008A6088">
        <w:t xml:space="preserve">Project Co shall respond to the identified </w:t>
      </w:r>
      <w:r w:rsidR="00C214DF">
        <w:t>h</w:t>
      </w:r>
      <w:r w:rsidRPr="008A6088">
        <w:t>azards and recommendations with remediation counter-measures.</w:t>
      </w:r>
    </w:p>
    <w:p w14:paraId="39164314" w14:textId="77777777" w:rsidR="00231A8B" w:rsidRPr="008A6088" w:rsidRDefault="00231A8B" w:rsidP="008A6088">
      <w:pPr>
        <w:pStyle w:val="BodyText2"/>
      </w:pPr>
    </w:p>
    <w:p w14:paraId="47F7A6D3" w14:textId="3CF8A36D" w:rsidR="008D5175" w:rsidRDefault="00231A8B" w:rsidP="008A6088">
      <w:pPr>
        <w:pStyle w:val="BodyText2"/>
      </w:pPr>
      <w:bookmarkStart w:id="1557" w:name="_DV_M1172"/>
      <w:bookmarkEnd w:id="1557"/>
      <w:r>
        <w:lastRenderedPageBreak/>
        <w:t xml:space="preserve">Project Co shall give the Ministry 5 Business Days’ notice of any Road Safety Audit taking place. </w:t>
      </w:r>
      <w:r w:rsidR="00454CDC">
        <w:t xml:space="preserve"> </w:t>
      </w:r>
      <w:r>
        <w:t>The Ministry may at its discretion attend any Road Safety Audit and may attend any meeting between the Road Safety Audit Team and Project Co.</w:t>
      </w:r>
      <w:r w:rsidR="00454CDC">
        <w:t xml:space="preserve"> </w:t>
      </w:r>
      <w:r>
        <w:t xml:space="preserve"> </w:t>
      </w:r>
      <w:r w:rsidR="008D5175" w:rsidRPr="008A6088">
        <w:t xml:space="preserve">The Road Safety Audit reports shall be provided to the </w:t>
      </w:r>
      <w:r w:rsidR="008B7DF1">
        <w:t>Ministry</w:t>
      </w:r>
      <w:r w:rsidR="008D5175" w:rsidRPr="008A6088">
        <w:t xml:space="preserve"> in accordance with the</w:t>
      </w:r>
      <w:r w:rsidR="006F2C22">
        <w:t xml:space="preserve"> Schedule 9 -</w:t>
      </w:r>
      <w:r w:rsidR="008D5175" w:rsidRPr="008A6088">
        <w:t xml:space="preserve"> Review Procedure for review at </w:t>
      </w:r>
      <w:r w:rsidR="009121E5">
        <w:t>4</w:t>
      </w:r>
      <w:r w:rsidR="008D5175" w:rsidRPr="008A6088">
        <w:t xml:space="preserve"> stages as follows:</w:t>
      </w:r>
    </w:p>
    <w:p w14:paraId="72849527" w14:textId="2F8B97D2" w:rsidR="008B7DF1" w:rsidRPr="008A6088" w:rsidRDefault="008B7DF1" w:rsidP="00D856D2">
      <w:pPr>
        <w:pStyle w:val="PPP4"/>
        <w:numPr>
          <w:ilvl w:val="4"/>
          <w:numId w:val="18"/>
        </w:numPr>
        <w:tabs>
          <w:tab w:val="clear" w:pos="4320"/>
        </w:tabs>
        <w:ind w:left="4253" w:hanging="1418"/>
        <w:rPr>
          <w:b/>
        </w:rPr>
      </w:pPr>
      <w:r w:rsidRPr="008A6088">
        <w:rPr>
          <w:b/>
        </w:rPr>
        <w:t>Pre-Final Design Road Safety Audit</w:t>
      </w:r>
    </w:p>
    <w:p w14:paraId="635ADADF" w14:textId="77777777" w:rsidR="008B7DF1" w:rsidRPr="008A6088" w:rsidRDefault="008B7DF1" w:rsidP="008A6088">
      <w:pPr>
        <w:pStyle w:val="BodyText2"/>
      </w:pPr>
    </w:p>
    <w:p w14:paraId="0B1DED91" w14:textId="6AC7D82F" w:rsidR="008D5175" w:rsidRDefault="008D5175" w:rsidP="008A6088">
      <w:pPr>
        <w:pStyle w:val="BodyText2"/>
      </w:pPr>
      <w:bookmarkStart w:id="1558" w:name="_DV_M1173"/>
      <w:bookmarkStart w:id="1559" w:name="_DV_M1174"/>
      <w:bookmarkEnd w:id="1558"/>
      <w:bookmarkEnd w:id="1559"/>
      <w:r w:rsidRPr="008A6088">
        <w:t xml:space="preserve">A </w:t>
      </w:r>
      <w:r w:rsidR="008B7DF1" w:rsidRPr="00231A8B">
        <w:t xml:space="preserve">Pre-Final Design </w:t>
      </w:r>
      <w:r w:rsidRPr="008A6088">
        <w:t xml:space="preserve">Road Safety Audit shall be conducted immediately before submission of the Pre-final Design Development Submittals in accordance with Section 20.3 of the Project Agreement. </w:t>
      </w:r>
      <w:r w:rsidR="00454CDC">
        <w:t xml:space="preserve"> </w:t>
      </w:r>
      <w:r w:rsidRPr="008A6088">
        <w:t xml:space="preserve">The audit shall undertake a detailed review of the Pre-final Design Development Submittals to identify any potential safety-related enhancements that might have an impact on the </w:t>
      </w:r>
      <w:r w:rsidR="00231A8B">
        <w:t>Bypass</w:t>
      </w:r>
      <w:r w:rsidRPr="008A6088">
        <w:t xml:space="preserve">. </w:t>
      </w:r>
      <w:r w:rsidR="00454CDC">
        <w:t xml:space="preserve"> </w:t>
      </w:r>
      <w:r w:rsidRPr="008A6088">
        <w:t>Issues considered shall include but not be limited to:</w:t>
      </w:r>
    </w:p>
    <w:p w14:paraId="2AB7813A" w14:textId="77777777" w:rsidR="009150A8" w:rsidRDefault="009150A8" w:rsidP="008A6088">
      <w:pPr>
        <w:pStyle w:val="BodyText2"/>
      </w:pPr>
    </w:p>
    <w:p w14:paraId="162F9D8F" w14:textId="77777777" w:rsidR="008D5175" w:rsidRPr="008A6088" w:rsidRDefault="008D5175" w:rsidP="00D856D2">
      <w:pPr>
        <w:pStyle w:val="BodyText2"/>
        <w:widowControl w:val="0"/>
        <w:numPr>
          <w:ilvl w:val="0"/>
          <w:numId w:val="51"/>
        </w:numPr>
        <w:tabs>
          <w:tab w:val="left" w:pos="1080"/>
        </w:tabs>
        <w:ind w:left="1080" w:right="-43"/>
        <w:jc w:val="left"/>
      </w:pPr>
      <w:bookmarkStart w:id="1560" w:name="_DV_M1175"/>
      <w:bookmarkEnd w:id="1560"/>
      <w:r w:rsidRPr="008A6088">
        <w:t>Design consistency;</w:t>
      </w:r>
    </w:p>
    <w:p w14:paraId="3BBC2E2C" w14:textId="77777777" w:rsidR="008D5175" w:rsidRPr="008A6088" w:rsidRDefault="008D5175" w:rsidP="00D856D2">
      <w:pPr>
        <w:pStyle w:val="BodyText2"/>
        <w:widowControl w:val="0"/>
        <w:numPr>
          <w:ilvl w:val="0"/>
          <w:numId w:val="51"/>
        </w:numPr>
        <w:tabs>
          <w:tab w:val="left" w:pos="1080"/>
        </w:tabs>
        <w:ind w:left="1080" w:right="-43"/>
        <w:jc w:val="left"/>
      </w:pPr>
      <w:bookmarkStart w:id="1561" w:name="_DV_M1176"/>
      <w:bookmarkEnd w:id="1561"/>
      <w:r w:rsidRPr="008A6088">
        <w:t>Human factors;</w:t>
      </w:r>
    </w:p>
    <w:p w14:paraId="3D4422CE" w14:textId="77777777" w:rsidR="008D5175" w:rsidRPr="008A6088" w:rsidRDefault="008D5175" w:rsidP="00D856D2">
      <w:pPr>
        <w:pStyle w:val="BodyText2"/>
        <w:widowControl w:val="0"/>
        <w:numPr>
          <w:ilvl w:val="0"/>
          <w:numId w:val="51"/>
        </w:numPr>
        <w:tabs>
          <w:tab w:val="left" w:pos="1080"/>
        </w:tabs>
        <w:ind w:left="1080" w:right="-43"/>
        <w:jc w:val="left"/>
      </w:pPr>
      <w:bookmarkStart w:id="1562" w:name="_DV_M1177"/>
      <w:bookmarkEnd w:id="1562"/>
      <w:r w:rsidRPr="008A6088">
        <w:t>Horizontal and vertical alignment;</w:t>
      </w:r>
    </w:p>
    <w:p w14:paraId="79F803FC" w14:textId="38CE77D0" w:rsidR="008D5175" w:rsidRPr="008A6088" w:rsidRDefault="008D5175" w:rsidP="00D856D2">
      <w:pPr>
        <w:pStyle w:val="BodyText2"/>
        <w:widowControl w:val="0"/>
        <w:numPr>
          <w:ilvl w:val="0"/>
          <w:numId w:val="51"/>
        </w:numPr>
        <w:tabs>
          <w:tab w:val="left" w:pos="1080"/>
        </w:tabs>
        <w:ind w:left="1080" w:right="-43"/>
        <w:jc w:val="left"/>
      </w:pPr>
      <w:bookmarkStart w:id="1563" w:name="_DV_M1178"/>
      <w:bookmarkEnd w:id="1563"/>
      <w:r w:rsidRPr="008A6088">
        <w:lastRenderedPageBreak/>
        <w:t>Cross</w:t>
      </w:r>
      <w:r w:rsidR="001602E8">
        <w:t>-</w:t>
      </w:r>
      <w:r w:rsidRPr="008A6088">
        <w:t>section design;</w:t>
      </w:r>
    </w:p>
    <w:p w14:paraId="3ABDE1DE" w14:textId="77777777" w:rsidR="008D5175" w:rsidRPr="008A6088" w:rsidRDefault="008D5175" w:rsidP="00D856D2">
      <w:pPr>
        <w:pStyle w:val="BodyText2"/>
        <w:widowControl w:val="0"/>
        <w:numPr>
          <w:ilvl w:val="0"/>
          <w:numId w:val="51"/>
        </w:numPr>
        <w:tabs>
          <w:tab w:val="left" w:pos="1080"/>
        </w:tabs>
        <w:ind w:left="1080" w:right="-43"/>
        <w:jc w:val="left"/>
      </w:pPr>
      <w:bookmarkStart w:id="1564" w:name="_DV_M1179"/>
      <w:bookmarkEnd w:id="1564"/>
      <w:r w:rsidRPr="008A6088">
        <w:t>Interchange/intersection configuration;</w:t>
      </w:r>
    </w:p>
    <w:p w14:paraId="218EDD23" w14:textId="77777777" w:rsidR="008D5175" w:rsidRPr="008A6088" w:rsidRDefault="008D5175" w:rsidP="00D856D2">
      <w:pPr>
        <w:pStyle w:val="BodyText2"/>
        <w:widowControl w:val="0"/>
        <w:numPr>
          <w:ilvl w:val="0"/>
          <w:numId w:val="51"/>
        </w:numPr>
        <w:tabs>
          <w:tab w:val="left" w:pos="1080"/>
        </w:tabs>
        <w:ind w:left="1080" w:right="-43"/>
        <w:jc w:val="left"/>
      </w:pPr>
      <w:bookmarkStart w:id="1565" w:name="_DV_M1180"/>
      <w:bookmarkEnd w:id="1565"/>
      <w:r w:rsidRPr="008A6088">
        <w:t>Access location;</w:t>
      </w:r>
    </w:p>
    <w:p w14:paraId="00C6593E" w14:textId="528AC646" w:rsidR="008D5175" w:rsidRPr="008A6088" w:rsidRDefault="008D5175" w:rsidP="00D856D2">
      <w:pPr>
        <w:pStyle w:val="BodyText2"/>
        <w:widowControl w:val="0"/>
        <w:numPr>
          <w:ilvl w:val="0"/>
          <w:numId w:val="51"/>
        </w:numPr>
        <w:tabs>
          <w:tab w:val="left" w:pos="1080"/>
        </w:tabs>
        <w:ind w:left="1080" w:right="-43"/>
        <w:jc w:val="left"/>
      </w:pPr>
      <w:bookmarkStart w:id="1566" w:name="_DV_M1181"/>
      <w:bookmarkEnd w:id="1566"/>
      <w:r w:rsidRPr="008A6088">
        <w:t>Sight distance including, but not limited to</w:t>
      </w:r>
      <w:r w:rsidR="00454CDC">
        <w:t>,</w:t>
      </w:r>
      <w:r w:rsidRPr="008A6088">
        <w:t xml:space="preserve"> stopping sight distance and turning sight distance, sight distances to traffic control devices, </w:t>
      </w:r>
      <w:r w:rsidR="00E57CDF">
        <w:t>b</w:t>
      </w:r>
      <w:r w:rsidRPr="008A6088">
        <w:t>ullnoses, etc;</w:t>
      </w:r>
    </w:p>
    <w:p w14:paraId="545A449D" w14:textId="77777777" w:rsidR="008D5175" w:rsidRPr="008A6088" w:rsidRDefault="008D5175" w:rsidP="00D856D2">
      <w:pPr>
        <w:pStyle w:val="BodyText2"/>
        <w:widowControl w:val="0"/>
        <w:numPr>
          <w:ilvl w:val="0"/>
          <w:numId w:val="51"/>
        </w:numPr>
        <w:tabs>
          <w:tab w:val="left" w:pos="1080"/>
        </w:tabs>
        <w:ind w:left="1080" w:right="-43"/>
        <w:jc w:val="left"/>
      </w:pPr>
      <w:bookmarkStart w:id="1567" w:name="_DV_M1182"/>
      <w:bookmarkEnd w:id="1567"/>
      <w:r w:rsidRPr="008A6088">
        <w:t xml:space="preserve">Operation of public transit; </w:t>
      </w:r>
    </w:p>
    <w:p w14:paraId="26071181" w14:textId="77777777" w:rsidR="008D5175" w:rsidRPr="008A6088" w:rsidRDefault="008D5175" w:rsidP="00D856D2">
      <w:pPr>
        <w:pStyle w:val="BodyText2"/>
        <w:widowControl w:val="0"/>
        <w:numPr>
          <w:ilvl w:val="0"/>
          <w:numId w:val="51"/>
        </w:numPr>
        <w:tabs>
          <w:tab w:val="left" w:pos="1080"/>
        </w:tabs>
        <w:ind w:left="1080" w:right="-43"/>
        <w:jc w:val="left"/>
      </w:pPr>
      <w:bookmarkStart w:id="1568" w:name="_DV_M1183"/>
      <w:bookmarkEnd w:id="1568"/>
      <w:r w:rsidRPr="008A6088">
        <w:t>Operational and maintenance safety;</w:t>
      </w:r>
    </w:p>
    <w:p w14:paraId="78375854" w14:textId="77777777" w:rsidR="008D5175" w:rsidRPr="008A6088" w:rsidRDefault="008D5175" w:rsidP="00D856D2">
      <w:pPr>
        <w:pStyle w:val="BodyText2"/>
        <w:widowControl w:val="0"/>
        <w:numPr>
          <w:ilvl w:val="0"/>
          <w:numId w:val="51"/>
        </w:numPr>
        <w:tabs>
          <w:tab w:val="left" w:pos="1080"/>
        </w:tabs>
        <w:ind w:left="1080" w:right="-43"/>
        <w:jc w:val="left"/>
      </w:pPr>
      <w:bookmarkStart w:id="1569" w:name="_DV_M1184"/>
      <w:bookmarkEnd w:id="1569"/>
      <w:r w:rsidRPr="008A6088">
        <w:t>Traffic operations;</w:t>
      </w:r>
    </w:p>
    <w:p w14:paraId="7E447FE1" w14:textId="77777777" w:rsidR="008D5175" w:rsidRPr="008A6088" w:rsidRDefault="008D5175" w:rsidP="00D856D2">
      <w:pPr>
        <w:pStyle w:val="BodyText2"/>
        <w:widowControl w:val="0"/>
        <w:numPr>
          <w:ilvl w:val="0"/>
          <w:numId w:val="51"/>
        </w:numPr>
        <w:tabs>
          <w:tab w:val="left" w:pos="1080"/>
        </w:tabs>
        <w:ind w:left="1080" w:right="-43"/>
        <w:jc w:val="left"/>
      </w:pPr>
      <w:bookmarkStart w:id="1570" w:name="_DV_M1185"/>
      <w:bookmarkEnd w:id="1570"/>
      <w:r w:rsidRPr="008A6088">
        <w:t>Environmental factors;</w:t>
      </w:r>
    </w:p>
    <w:p w14:paraId="24EAD433" w14:textId="7E6F0EB5" w:rsidR="008D5175" w:rsidRDefault="008D5175" w:rsidP="00D856D2">
      <w:pPr>
        <w:pStyle w:val="BodyText2"/>
        <w:widowControl w:val="0"/>
        <w:numPr>
          <w:ilvl w:val="0"/>
          <w:numId w:val="51"/>
        </w:numPr>
        <w:tabs>
          <w:tab w:val="left" w:pos="1080"/>
        </w:tabs>
        <w:ind w:left="1080" w:right="-43"/>
        <w:jc w:val="left"/>
      </w:pPr>
      <w:bookmarkStart w:id="1571" w:name="_DV_M1186"/>
      <w:bookmarkEnd w:id="1571"/>
      <w:r w:rsidRPr="008A6088">
        <w:t xml:space="preserve">Clearances to </w:t>
      </w:r>
      <w:r w:rsidR="00873E48">
        <w:t>r</w:t>
      </w:r>
      <w:r w:rsidRPr="008A6088">
        <w:t>oadside objects;</w:t>
      </w:r>
    </w:p>
    <w:p w14:paraId="36C0559C" w14:textId="70D16711" w:rsidR="00620D22" w:rsidRPr="008A6088" w:rsidRDefault="00620D22" w:rsidP="00D856D2">
      <w:pPr>
        <w:pStyle w:val="BodyText2"/>
        <w:widowControl w:val="0"/>
        <w:numPr>
          <w:ilvl w:val="0"/>
          <w:numId w:val="51"/>
        </w:numPr>
        <w:tabs>
          <w:tab w:val="left" w:pos="1080"/>
        </w:tabs>
        <w:ind w:left="1080" w:right="-43"/>
        <w:jc w:val="left"/>
      </w:pPr>
      <w:r>
        <w:t>Safety assessment of at-grade railway crossings;</w:t>
      </w:r>
    </w:p>
    <w:p w14:paraId="5FDB6CEF" w14:textId="77777777" w:rsidR="008D5175" w:rsidRPr="008A6088" w:rsidRDefault="008D5175" w:rsidP="00D856D2">
      <w:pPr>
        <w:pStyle w:val="BodyText2"/>
        <w:widowControl w:val="0"/>
        <w:numPr>
          <w:ilvl w:val="0"/>
          <w:numId w:val="51"/>
        </w:numPr>
        <w:tabs>
          <w:tab w:val="left" w:pos="1080"/>
        </w:tabs>
        <w:ind w:left="1080" w:right="-43"/>
        <w:jc w:val="left"/>
      </w:pPr>
      <w:bookmarkStart w:id="1572" w:name="_DV_M1187"/>
      <w:bookmarkEnd w:id="1572"/>
      <w:r w:rsidRPr="008A6088">
        <w:t>Safety barriers; and</w:t>
      </w:r>
    </w:p>
    <w:p w14:paraId="7FEF06CE" w14:textId="77777777" w:rsidR="008D5175" w:rsidRPr="008A6088" w:rsidRDefault="008D5175" w:rsidP="00D856D2">
      <w:pPr>
        <w:pStyle w:val="BodyText2"/>
        <w:widowControl w:val="0"/>
        <w:numPr>
          <w:ilvl w:val="0"/>
          <w:numId w:val="51"/>
        </w:numPr>
        <w:tabs>
          <w:tab w:val="left" w:pos="1080"/>
        </w:tabs>
        <w:ind w:left="1080" w:right="-43"/>
        <w:jc w:val="left"/>
      </w:pPr>
      <w:bookmarkStart w:id="1573" w:name="_DV_M1188"/>
      <w:bookmarkEnd w:id="1573"/>
      <w:r w:rsidRPr="008A6088">
        <w:t>Provision for vulnerable road and right-of-way users.</w:t>
      </w:r>
    </w:p>
    <w:p w14:paraId="194C21F7" w14:textId="1E6E3E4E" w:rsidR="008B7DF1" w:rsidRPr="008A6088" w:rsidRDefault="008B7DF1" w:rsidP="00D856D2">
      <w:pPr>
        <w:pStyle w:val="PPP4"/>
        <w:numPr>
          <w:ilvl w:val="4"/>
          <w:numId w:val="18"/>
        </w:numPr>
        <w:tabs>
          <w:tab w:val="clear" w:pos="4320"/>
        </w:tabs>
        <w:ind w:left="4253" w:hanging="1418"/>
        <w:rPr>
          <w:b/>
        </w:rPr>
      </w:pPr>
      <w:bookmarkStart w:id="1574" w:name="_DV_M1189"/>
      <w:bookmarkStart w:id="1575" w:name="_DV_M1190"/>
      <w:bookmarkEnd w:id="1574"/>
      <w:bookmarkEnd w:id="1575"/>
      <w:r w:rsidRPr="008A6088">
        <w:rPr>
          <w:b/>
        </w:rPr>
        <w:t>Final Design Road Safety Audit</w:t>
      </w:r>
    </w:p>
    <w:p w14:paraId="18BFCFEF" w14:textId="77777777" w:rsidR="008B7DF1" w:rsidRDefault="008B7DF1" w:rsidP="008A6088">
      <w:pPr>
        <w:pStyle w:val="BodyText2"/>
      </w:pPr>
    </w:p>
    <w:p w14:paraId="5F889D85" w14:textId="36F7A80C" w:rsidR="008D5175" w:rsidRDefault="008D5175" w:rsidP="008A6088">
      <w:pPr>
        <w:pStyle w:val="BodyText2"/>
      </w:pPr>
      <w:r w:rsidRPr="008A6088">
        <w:t xml:space="preserve">A </w:t>
      </w:r>
      <w:r w:rsidR="008B7DF1" w:rsidRPr="00231A8B">
        <w:t xml:space="preserve">Final Design </w:t>
      </w:r>
      <w:r w:rsidRPr="008A6088">
        <w:t>Road Safety Audit shall be conducted immediately before submission of the Final Design Develop</w:t>
      </w:r>
      <w:r w:rsidRPr="008A6088">
        <w:lastRenderedPageBreak/>
        <w:t xml:space="preserve">ment Submittals in accordance with Section 20.3 of the Project Agreement. </w:t>
      </w:r>
      <w:r w:rsidR="00454CDC">
        <w:t xml:space="preserve"> </w:t>
      </w:r>
      <w:r w:rsidRPr="008A6088">
        <w:t xml:space="preserve">The audit shall undertake a detailed review of the completed Final Design Development Submittals to identify any potential safety-related enhancements that might have an impact on the operational safety of the </w:t>
      </w:r>
      <w:r w:rsidR="00231A8B">
        <w:t>Bypass</w:t>
      </w:r>
      <w:r w:rsidRPr="008A6088">
        <w:t>.</w:t>
      </w:r>
      <w:r w:rsidR="00454CDC">
        <w:t xml:space="preserve"> </w:t>
      </w:r>
      <w:r w:rsidRPr="008A6088">
        <w:t xml:space="preserve"> Issues considered shall include, but not be limited to:</w:t>
      </w:r>
    </w:p>
    <w:p w14:paraId="08474BE5" w14:textId="77777777" w:rsidR="009150A8" w:rsidRDefault="009150A8" w:rsidP="008A6088">
      <w:pPr>
        <w:pStyle w:val="BodyText2"/>
      </w:pPr>
    </w:p>
    <w:p w14:paraId="170FD3C8" w14:textId="4B8B2DD2" w:rsidR="008D5175" w:rsidRPr="008A6088" w:rsidRDefault="008D5175" w:rsidP="00D856D2">
      <w:pPr>
        <w:pStyle w:val="BodyText2"/>
        <w:widowControl w:val="0"/>
        <w:numPr>
          <w:ilvl w:val="0"/>
          <w:numId w:val="51"/>
        </w:numPr>
        <w:tabs>
          <w:tab w:val="left" w:pos="1080"/>
        </w:tabs>
        <w:ind w:left="1080" w:right="-43"/>
        <w:jc w:val="left"/>
      </w:pPr>
      <w:bookmarkStart w:id="1576" w:name="_DV_M1191"/>
      <w:bookmarkEnd w:id="1576"/>
      <w:r w:rsidRPr="008A6088">
        <w:t xml:space="preserve">Signing and </w:t>
      </w:r>
      <w:r w:rsidR="009532FF">
        <w:t>p</w:t>
      </w:r>
      <w:r w:rsidR="009532FF" w:rsidRPr="008A6088">
        <w:t xml:space="preserve">avement </w:t>
      </w:r>
      <w:r w:rsidR="009532FF">
        <w:t>m</w:t>
      </w:r>
      <w:r w:rsidR="009532FF" w:rsidRPr="008A6088">
        <w:t>arkings</w:t>
      </w:r>
      <w:r w:rsidRPr="008A6088">
        <w:t>;</w:t>
      </w:r>
    </w:p>
    <w:p w14:paraId="553C58AD" w14:textId="77777777" w:rsidR="008D5175" w:rsidRPr="008A6088" w:rsidRDefault="008D5175" w:rsidP="00D856D2">
      <w:pPr>
        <w:pStyle w:val="BodyText2"/>
        <w:widowControl w:val="0"/>
        <w:numPr>
          <w:ilvl w:val="0"/>
          <w:numId w:val="51"/>
        </w:numPr>
        <w:tabs>
          <w:tab w:val="left" w:pos="1080"/>
        </w:tabs>
        <w:ind w:left="1080" w:right="-43"/>
        <w:jc w:val="left"/>
      </w:pPr>
      <w:bookmarkStart w:id="1577" w:name="_DV_M1192"/>
      <w:bookmarkEnd w:id="1577"/>
      <w:r w:rsidRPr="008A6088">
        <w:t>Traffic signal configuration;</w:t>
      </w:r>
    </w:p>
    <w:p w14:paraId="0722C775" w14:textId="77777777" w:rsidR="008D5175" w:rsidRDefault="008D5175" w:rsidP="00D856D2">
      <w:pPr>
        <w:pStyle w:val="BodyText2"/>
        <w:widowControl w:val="0"/>
        <w:numPr>
          <w:ilvl w:val="0"/>
          <w:numId w:val="51"/>
        </w:numPr>
        <w:tabs>
          <w:tab w:val="left" w:pos="1080"/>
        </w:tabs>
        <w:ind w:left="1080" w:right="-43"/>
        <w:jc w:val="left"/>
      </w:pPr>
      <w:bookmarkStart w:id="1578" w:name="_DV_M1193"/>
      <w:bookmarkEnd w:id="1578"/>
      <w:r w:rsidRPr="008A6088">
        <w:t>Intersection details;</w:t>
      </w:r>
    </w:p>
    <w:p w14:paraId="1E61A2AB" w14:textId="38E1ECF8" w:rsidR="00033C14" w:rsidRPr="008A6088" w:rsidRDefault="00033C14" w:rsidP="00D856D2">
      <w:pPr>
        <w:pStyle w:val="BodyText2"/>
        <w:widowControl w:val="0"/>
        <w:numPr>
          <w:ilvl w:val="0"/>
          <w:numId w:val="51"/>
        </w:numPr>
        <w:tabs>
          <w:tab w:val="left" w:pos="1080"/>
        </w:tabs>
        <w:ind w:left="1080" w:right="-43"/>
        <w:jc w:val="left"/>
      </w:pPr>
      <w:r>
        <w:t>At-grade railway crossings;</w:t>
      </w:r>
    </w:p>
    <w:p w14:paraId="5C4A887A" w14:textId="77777777" w:rsidR="008D5175" w:rsidRPr="008A6088" w:rsidRDefault="008D5175" w:rsidP="00D856D2">
      <w:pPr>
        <w:pStyle w:val="BodyText2"/>
        <w:widowControl w:val="0"/>
        <w:numPr>
          <w:ilvl w:val="0"/>
          <w:numId w:val="51"/>
        </w:numPr>
        <w:tabs>
          <w:tab w:val="left" w:pos="1080"/>
        </w:tabs>
        <w:ind w:left="1080" w:right="-43"/>
        <w:jc w:val="left"/>
      </w:pPr>
      <w:bookmarkStart w:id="1579" w:name="_DV_M1194"/>
      <w:bookmarkEnd w:id="1579"/>
      <w:r w:rsidRPr="008A6088">
        <w:t>Drainage;</w:t>
      </w:r>
    </w:p>
    <w:p w14:paraId="32629A45" w14:textId="77777777" w:rsidR="008D5175" w:rsidRPr="008A6088" w:rsidRDefault="008D5175" w:rsidP="00D856D2">
      <w:pPr>
        <w:pStyle w:val="BodyText2"/>
        <w:widowControl w:val="0"/>
        <w:numPr>
          <w:ilvl w:val="0"/>
          <w:numId w:val="51"/>
        </w:numPr>
        <w:tabs>
          <w:tab w:val="left" w:pos="1080"/>
        </w:tabs>
        <w:ind w:left="1080" w:right="-43"/>
        <w:jc w:val="left"/>
      </w:pPr>
      <w:bookmarkStart w:id="1580" w:name="_DV_M1195"/>
      <w:bookmarkEnd w:id="1580"/>
      <w:r w:rsidRPr="008A6088">
        <w:t>Lighting;</w:t>
      </w:r>
    </w:p>
    <w:p w14:paraId="0BC51CC4" w14:textId="77777777" w:rsidR="008D5175" w:rsidRPr="008A6088" w:rsidRDefault="008D5175" w:rsidP="00D856D2">
      <w:pPr>
        <w:pStyle w:val="BodyText2"/>
        <w:widowControl w:val="0"/>
        <w:numPr>
          <w:ilvl w:val="0"/>
          <w:numId w:val="51"/>
        </w:numPr>
        <w:tabs>
          <w:tab w:val="left" w:pos="1080"/>
        </w:tabs>
        <w:ind w:left="1080" w:right="-43"/>
        <w:jc w:val="left"/>
      </w:pPr>
      <w:bookmarkStart w:id="1581" w:name="_DV_M1196"/>
      <w:bookmarkEnd w:id="1581"/>
      <w:r w:rsidRPr="008A6088">
        <w:t>Fencing;</w:t>
      </w:r>
    </w:p>
    <w:p w14:paraId="23ED3A8F" w14:textId="21127FCC" w:rsidR="008D5175" w:rsidRPr="008A6088" w:rsidRDefault="008D5175" w:rsidP="00D856D2">
      <w:pPr>
        <w:pStyle w:val="BodyText2"/>
        <w:widowControl w:val="0"/>
        <w:numPr>
          <w:ilvl w:val="0"/>
          <w:numId w:val="51"/>
        </w:numPr>
        <w:tabs>
          <w:tab w:val="left" w:pos="1080"/>
        </w:tabs>
        <w:ind w:left="1080" w:right="-43"/>
        <w:jc w:val="left"/>
      </w:pPr>
      <w:bookmarkStart w:id="1582" w:name="_DV_M1197"/>
      <w:bookmarkEnd w:id="1582"/>
      <w:r w:rsidRPr="008A6088">
        <w:t xml:space="preserve">Clearances to </w:t>
      </w:r>
      <w:r w:rsidR="00C214DF">
        <w:t>r</w:t>
      </w:r>
      <w:r w:rsidRPr="008A6088">
        <w:t>oadside objects;</w:t>
      </w:r>
    </w:p>
    <w:p w14:paraId="5EEC51FE" w14:textId="77777777" w:rsidR="008D5175" w:rsidRPr="008A6088" w:rsidRDefault="008D5175" w:rsidP="00D856D2">
      <w:pPr>
        <w:pStyle w:val="BodyText2"/>
        <w:widowControl w:val="0"/>
        <w:numPr>
          <w:ilvl w:val="0"/>
          <w:numId w:val="51"/>
        </w:numPr>
        <w:tabs>
          <w:tab w:val="left" w:pos="1080"/>
        </w:tabs>
        <w:ind w:left="1080" w:right="-43"/>
        <w:jc w:val="left"/>
      </w:pPr>
      <w:bookmarkStart w:id="1583" w:name="_DV_M1198"/>
      <w:bookmarkEnd w:id="1583"/>
      <w:r w:rsidRPr="008A6088">
        <w:t>Safety barriers;</w:t>
      </w:r>
    </w:p>
    <w:p w14:paraId="2B127982" w14:textId="77777777" w:rsidR="008D5175" w:rsidRPr="008A6088" w:rsidRDefault="008D5175" w:rsidP="00D856D2">
      <w:pPr>
        <w:pStyle w:val="BodyText2"/>
        <w:widowControl w:val="0"/>
        <w:numPr>
          <w:ilvl w:val="0"/>
          <w:numId w:val="51"/>
        </w:numPr>
        <w:tabs>
          <w:tab w:val="left" w:pos="1080"/>
        </w:tabs>
        <w:ind w:left="1080" w:right="-43"/>
        <w:jc w:val="left"/>
      </w:pPr>
      <w:bookmarkStart w:id="1584" w:name="_DV_M1199"/>
      <w:bookmarkEnd w:id="1584"/>
      <w:r w:rsidRPr="008A6088">
        <w:t>Surface standards including treatments and structures;</w:t>
      </w:r>
    </w:p>
    <w:p w14:paraId="7ECC29D8" w14:textId="77777777" w:rsidR="008D5175" w:rsidRPr="008A6088" w:rsidRDefault="008D5175" w:rsidP="00D856D2">
      <w:pPr>
        <w:pStyle w:val="BodyText2"/>
        <w:widowControl w:val="0"/>
        <w:numPr>
          <w:ilvl w:val="0"/>
          <w:numId w:val="51"/>
        </w:numPr>
        <w:tabs>
          <w:tab w:val="left" w:pos="1080"/>
        </w:tabs>
        <w:ind w:left="1080" w:right="-43"/>
        <w:jc w:val="left"/>
      </w:pPr>
      <w:bookmarkStart w:id="1585" w:name="_DV_M1200"/>
      <w:bookmarkEnd w:id="1585"/>
      <w:r w:rsidRPr="008A6088">
        <w:t>Traffic control devices;</w:t>
      </w:r>
    </w:p>
    <w:p w14:paraId="7CAC7388" w14:textId="4F9D3539" w:rsidR="00033C14" w:rsidRPr="008A6088" w:rsidRDefault="008D5175" w:rsidP="00D856D2">
      <w:pPr>
        <w:pStyle w:val="BodyText2"/>
        <w:widowControl w:val="0"/>
        <w:numPr>
          <w:ilvl w:val="0"/>
          <w:numId w:val="51"/>
        </w:numPr>
        <w:tabs>
          <w:tab w:val="left" w:pos="1080"/>
        </w:tabs>
        <w:ind w:left="1080" w:right="-43"/>
        <w:jc w:val="left"/>
      </w:pPr>
      <w:bookmarkStart w:id="1586" w:name="_DV_M1201"/>
      <w:bookmarkEnd w:id="1586"/>
      <w:r w:rsidRPr="008A6088">
        <w:t>Landscaping;</w:t>
      </w:r>
    </w:p>
    <w:p w14:paraId="1452643D" w14:textId="77777777" w:rsidR="008D5175" w:rsidRPr="008A6088" w:rsidRDefault="008D5175" w:rsidP="00D856D2">
      <w:pPr>
        <w:pStyle w:val="BodyText2"/>
        <w:widowControl w:val="0"/>
        <w:numPr>
          <w:ilvl w:val="0"/>
          <w:numId w:val="51"/>
        </w:numPr>
        <w:tabs>
          <w:tab w:val="left" w:pos="1080"/>
        </w:tabs>
        <w:ind w:left="1080" w:right="-43"/>
        <w:jc w:val="left"/>
      </w:pPr>
      <w:bookmarkStart w:id="1587" w:name="_DV_M1202"/>
      <w:bookmarkEnd w:id="1587"/>
      <w:r w:rsidRPr="008A6088">
        <w:t>Provision for vulnerable road and right-of-way users;</w:t>
      </w:r>
    </w:p>
    <w:p w14:paraId="37DC3ED2" w14:textId="77777777" w:rsidR="008D5175" w:rsidRPr="008A6088" w:rsidRDefault="008D5175" w:rsidP="00D856D2">
      <w:pPr>
        <w:pStyle w:val="BodyText2"/>
        <w:widowControl w:val="0"/>
        <w:numPr>
          <w:ilvl w:val="0"/>
          <w:numId w:val="51"/>
        </w:numPr>
        <w:tabs>
          <w:tab w:val="left" w:pos="1080"/>
        </w:tabs>
        <w:ind w:left="1080" w:right="-43"/>
        <w:jc w:val="left"/>
      </w:pPr>
      <w:bookmarkStart w:id="1588" w:name="_DV_M1203"/>
      <w:bookmarkEnd w:id="1588"/>
      <w:r w:rsidRPr="008A6088">
        <w:lastRenderedPageBreak/>
        <w:t>Accommodation of design vehicles; and</w:t>
      </w:r>
    </w:p>
    <w:p w14:paraId="1762BCC8" w14:textId="68D736BB" w:rsidR="008D5175" w:rsidRPr="008A6088" w:rsidRDefault="008D5175" w:rsidP="00D856D2">
      <w:pPr>
        <w:pStyle w:val="BodyText2"/>
        <w:widowControl w:val="0"/>
        <w:numPr>
          <w:ilvl w:val="0"/>
          <w:numId w:val="51"/>
        </w:numPr>
        <w:tabs>
          <w:tab w:val="left" w:pos="1080"/>
        </w:tabs>
        <w:ind w:left="1080" w:right="-43"/>
        <w:jc w:val="left"/>
      </w:pPr>
      <w:bookmarkStart w:id="1589" w:name="_DV_M1204"/>
      <w:bookmarkEnd w:id="1589"/>
      <w:r w:rsidRPr="008A6088">
        <w:t xml:space="preserve">Any other </w:t>
      </w:r>
      <w:r w:rsidR="00873E48">
        <w:t>Pre-Final Design</w:t>
      </w:r>
      <w:r w:rsidRPr="008A6088">
        <w:t xml:space="preserve"> Road Safety Audit results affected by the final design.</w:t>
      </w:r>
    </w:p>
    <w:p w14:paraId="0658F2F5" w14:textId="409DF8BF" w:rsidR="008B7DF1" w:rsidRPr="008A6088" w:rsidRDefault="000470AA" w:rsidP="00D856D2">
      <w:pPr>
        <w:pStyle w:val="PPP4"/>
        <w:numPr>
          <w:ilvl w:val="4"/>
          <w:numId w:val="18"/>
        </w:numPr>
        <w:tabs>
          <w:tab w:val="clear" w:pos="4320"/>
        </w:tabs>
        <w:ind w:left="4253" w:hanging="1418"/>
        <w:rPr>
          <w:b/>
        </w:rPr>
      </w:pPr>
      <w:bookmarkStart w:id="1590" w:name="_DV_M1205"/>
      <w:bookmarkStart w:id="1591" w:name="_DV_M1206"/>
      <w:bookmarkEnd w:id="1590"/>
      <w:bookmarkEnd w:id="1591"/>
      <w:r>
        <w:rPr>
          <w:b/>
        </w:rPr>
        <w:t>Temporary Traffic Accommodation On-Site Road Safety Audit</w:t>
      </w:r>
    </w:p>
    <w:p w14:paraId="1D6D5276" w14:textId="77777777" w:rsidR="008B7DF1" w:rsidRPr="00C214DF" w:rsidRDefault="008B7DF1" w:rsidP="008A6088">
      <w:pPr>
        <w:pStyle w:val="BodyText2"/>
      </w:pPr>
    </w:p>
    <w:p w14:paraId="3C0A3C59" w14:textId="1C09B8E9" w:rsidR="000470AA" w:rsidRDefault="000470AA" w:rsidP="000470AA">
      <w:pPr>
        <w:jc w:val="both"/>
      </w:pPr>
      <w:bookmarkStart w:id="1592" w:name="_DV_M1207"/>
      <w:bookmarkStart w:id="1593" w:name="_DV_M1208"/>
      <w:bookmarkStart w:id="1594" w:name="_DV_M1209"/>
      <w:bookmarkStart w:id="1595" w:name="_DV_M1210"/>
      <w:bookmarkEnd w:id="1592"/>
      <w:bookmarkEnd w:id="1593"/>
      <w:bookmarkEnd w:id="1594"/>
      <w:bookmarkEnd w:id="1595"/>
      <w:r w:rsidRPr="00A45766">
        <w:t xml:space="preserve">A </w:t>
      </w:r>
      <w:r w:rsidR="00B12746">
        <w:t>T</w:t>
      </w:r>
      <w:r w:rsidR="00536B32" w:rsidRPr="00A45766">
        <w:t xml:space="preserve">emporary </w:t>
      </w:r>
      <w:r w:rsidR="00B12746">
        <w:t>T</w:t>
      </w:r>
      <w:r w:rsidR="00536B32" w:rsidRPr="00A45766">
        <w:t xml:space="preserve">raffic </w:t>
      </w:r>
      <w:r w:rsidR="00B12746">
        <w:t>A</w:t>
      </w:r>
      <w:r w:rsidR="00536B32" w:rsidRPr="008A6088">
        <w:t xml:space="preserve">ccommodation </w:t>
      </w:r>
      <w:r w:rsidRPr="008A6088">
        <w:t>On-Site Road Safety Audit shall be conducted on the applicable Site before implementation of temporary traffic accommodation set-ups that meet either of the following criteria:</w:t>
      </w:r>
    </w:p>
    <w:p w14:paraId="344E6184" w14:textId="77777777" w:rsidR="00061F52" w:rsidRPr="000470AA" w:rsidRDefault="00061F52" w:rsidP="000470AA">
      <w:pPr>
        <w:jc w:val="both"/>
      </w:pPr>
    </w:p>
    <w:p w14:paraId="4D5C7209" w14:textId="25E04CA4" w:rsidR="000470AA" w:rsidRPr="000470AA" w:rsidRDefault="009121E5" w:rsidP="00D856D2">
      <w:pPr>
        <w:pStyle w:val="BodyText2"/>
        <w:widowControl w:val="0"/>
        <w:numPr>
          <w:ilvl w:val="0"/>
          <w:numId w:val="51"/>
        </w:numPr>
        <w:tabs>
          <w:tab w:val="left" w:pos="1080"/>
        </w:tabs>
        <w:ind w:left="1080" w:right="-43"/>
        <w:jc w:val="left"/>
      </w:pPr>
      <w:r>
        <w:t>2</w:t>
      </w:r>
      <w:r w:rsidR="000470AA" w:rsidRPr="000470AA">
        <w:t xml:space="preserve"> or more individual work areas (as defined in </w:t>
      </w:r>
      <w:r w:rsidR="00D32F38">
        <w:t>the Ministry’s</w:t>
      </w:r>
      <w:r w:rsidR="00D32F38" w:rsidRPr="000470AA">
        <w:t xml:space="preserve"> </w:t>
      </w:r>
      <w:r w:rsidR="000470AA" w:rsidRPr="000470AA">
        <w:t xml:space="preserve">Traffic Control Devices Manual for Work Zones) within 2.0 kms of each other such that one </w:t>
      </w:r>
      <w:r w:rsidR="00B12746">
        <w:t>might</w:t>
      </w:r>
      <w:r w:rsidR="00B12746" w:rsidRPr="000470AA">
        <w:t xml:space="preserve"> </w:t>
      </w:r>
      <w:r w:rsidR="000470AA" w:rsidRPr="000470AA">
        <w:t>influence the traffic operation of the other; and/or</w:t>
      </w:r>
    </w:p>
    <w:p w14:paraId="6E8F9C5B" w14:textId="195DB920" w:rsidR="000470AA" w:rsidRDefault="000470AA" w:rsidP="00D856D2">
      <w:pPr>
        <w:pStyle w:val="BodyText2"/>
        <w:widowControl w:val="0"/>
        <w:numPr>
          <w:ilvl w:val="0"/>
          <w:numId w:val="51"/>
        </w:numPr>
        <w:tabs>
          <w:tab w:val="left" w:pos="1080"/>
        </w:tabs>
        <w:ind w:left="1080" w:right="-43"/>
        <w:jc w:val="left"/>
      </w:pPr>
      <w:r w:rsidRPr="000470AA">
        <w:t xml:space="preserve">The duration of temporary traffic accommodation set-ups is </w:t>
      </w:r>
      <w:r w:rsidR="009121E5">
        <w:t>5</w:t>
      </w:r>
      <w:r w:rsidR="009121E5" w:rsidRPr="000470AA">
        <w:t xml:space="preserve"> </w:t>
      </w:r>
      <w:r w:rsidRPr="000470AA">
        <w:t xml:space="preserve">days or more. </w:t>
      </w:r>
      <w:r w:rsidR="009532FF">
        <w:t xml:space="preserve"> </w:t>
      </w:r>
      <w:r w:rsidRPr="000470AA">
        <w:t xml:space="preserve">The set-up does not necessarily have to be in place for the entire time but can be </w:t>
      </w:r>
      <w:r w:rsidR="0095518A">
        <w:t>one</w:t>
      </w:r>
      <w:r w:rsidRPr="000470AA">
        <w:t xml:space="preserve"> of a number of repeating set-ups </w:t>
      </w:r>
      <w:r w:rsidRPr="000470AA">
        <w:lastRenderedPageBreak/>
        <w:t>that are active at different times.</w:t>
      </w:r>
    </w:p>
    <w:p w14:paraId="24DD9D82" w14:textId="22BB3E65" w:rsidR="00231A8B" w:rsidRDefault="00231A8B" w:rsidP="00D856D2">
      <w:pPr>
        <w:pStyle w:val="BodyText2"/>
        <w:widowControl w:val="0"/>
        <w:numPr>
          <w:ilvl w:val="0"/>
          <w:numId w:val="51"/>
        </w:numPr>
        <w:tabs>
          <w:tab w:val="left" w:pos="1080"/>
        </w:tabs>
        <w:ind w:left="1080" w:right="-43"/>
        <w:jc w:val="left"/>
      </w:pPr>
      <w:r>
        <w:t>Issues considered shall include, but not be limited to:</w:t>
      </w:r>
    </w:p>
    <w:p w14:paraId="6AD2595D" w14:textId="4C618548" w:rsidR="00231A8B" w:rsidRDefault="00231A8B" w:rsidP="00D856D2">
      <w:pPr>
        <w:numPr>
          <w:ilvl w:val="1"/>
          <w:numId w:val="19"/>
        </w:numPr>
        <w:tabs>
          <w:tab w:val="clear" w:pos="3600"/>
        </w:tabs>
        <w:ind w:left="1440"/>
        <w:jc w:val="both"/>
      </w:pPr>
      <w:r>
        <w:t>Signing and pavement markings;</w:t>
      </w:r>
    </w:p>
    <w:p w14:paraId="374E2801" w14:textId="35950DAC" w:rsidR="00231A8B" w:rsidRDefault="00231A8B" w:rsidP="00D856D2">
      <w:pPr>
        <w:numPr>
          <w:ilvl w:val="1"/>
          <w:numId w:val="19"/>
        </w:numPr>
        <w:tabs>
          <w:tab w:val="clear" w:pos="3600"/>
        </w:tabs>
        <w:ind w:left="1440"/>
        <w:jc w:val="both"/>
      </w:pPr>
      <w:r>
        <w:t>Traffic signal configuration;</w:t>
      </w:r>
    </w:p>
    <w:p w14:paraId="52DE4F4D" w14:textId="7DCF7C00" w:rsidR="00231A8B" w:rsidRDefault="00231A8B" w:rsidP="00D856D2">
      <w:pPr>
        <w:numPr>
          <w:ilvl w:val="1"/>
          <w:numId w:val="19"/>
        </w:numPr>
        <w:tabs>
          <w:tab w:val="clear" w:pos="3600"/>
        </w:tabs>
        <w:ind w:left="1440"/>
        <w:jc w:val="both"/>
      </w:pPr>
      <w:r>
        <w:t>Intersection details;</w:t>
      </w:r>
    </w:p>
    <w:p w14:paraId="45C6FC72" w14:textId="2CCF6324" w:rsidR="00231A8B" w:rsidRDefault="00231A8B" w:rsidP="00D856D2">
      <w:pPr>
        <w:numPr>
          <w:ilvl w:val="1"/>
          <w:numId w:val="19"/>
        </w:numPr>
        <w:tabs>
          <w:tab w:val="clear" w:pos="3600"/>
        </w:tabs>
        <w:ind w:left="1440"/>
        <w:jc w:val="both"/>
      </w:pPr>
      <w:r>
        <w:t>At-grade railway crossings;</w:t>
      </w:r>
    </w:p>
    <w:p w14:paraId="5021693F" w14:textId="14DFF777" w:rsidR="00231A8B" w:rsidRDefault="00231A8B" w:rsidP="00D856D2">
      <w:pPr>
        <w:numPr>
          <w:ilvl w:val="1"/>
          <w:numId w:val="19"/>
        </w:numPr>
        <w:tabs>
          <w:tab w:val="clear" w:pos="3600"/>
        </w:tabs>
        <w:ind w:left="1440"/>
        <w:jc w:val="both"/>
      </w:pPr>
      <w:r>
        <w:t>Drainage;</w:t>
      </w:r>
    </w:p>
    <w:p w14:paraId="56C313EB" w14:textId="0B63D83D" w:rsidR="00231A8B" w:rsidRDefault="00231A8B" w:rsidP="00D856D2">
      <w:pPr>
        <w:numPr>
          <w:ilvl w:val="1"/>
          <w:numId w:val="19"/>
        </w:numPr>
        <w:tabs>
          <w:tab w:val="clear" w:pos="3600"/>
        </w:tabs>
        <w:ind w:left="1440"/>
        <w:jc w:val="both"/>
      </w:pPr>
      <w:r>
        <w:t>Lighting</w:t>
      </w:r>
      <w:r w:rsidR="00481F76">
        <w:t>;</w:t>
      </w:r>
    </w:p>
    <w:p w14:paraId="2FF833D3" w14:textId="6463043A" w:rsidR="00231A8B" w:rsidRDefault="00231A8B" w:rsidP="00D856D2">
      <w:pPr>
        <w:numPr>
          <w:ilvl w:val="1"/>
          <w:numId w:val="19"/>
        </w:numPr>
        <w:tabs>
          <w:tab w:val="clear" w:pos="3600"/>
        </w:tabs>
        <w:ind w:left="1440"/>
        <w:jc w:val="both"/>
      </w:pPr>
      <w:r>
        <w:t>Clearances to roadside objects;</w:t>
      </w:r>
    </w:p>
    <w:p w14:paraId="35038DC8" w14:textId="7CF488AA" w:rsidR="00231A8B" w:rsidRDefault="00231A8B" w:rsidP="00D856D2">
      <w:pPr>
        <w:numPr>
          <w:ilvl w:val="1"/>
          <w:numId w:val="19"/>
        </w:numPr>
        <w:tabs>
          <w:tab w:val="clear" w:pos="3600"/>
        </w:tabs>
        <w:ind w:left="1440"/>
        <w:jc w:val="both"/>
      </w:pPr>
      <w:r>
        <w:t>Safety barriers;</w:t>
      </w:r>
    </w:p>
    <w:p w14:paraId="2A1183A8" w14:textId="1B887397" w:rsidR="00231A8B" w:rsidRDefault="00231A8B" w:rsidP="00D856D2">
      <w:pPr>
        <w:numPr>
          <w:ilvl w:val="1"/>
          <w:numId w:val="19"/>
        </w:numPr>
        <w:tabs>
          <w:tab w:val="clear" w:pos="3600"/>
        </w:tabs>
        <w:ind w:left="1440"/>
        <w:jc w:val="both"/>
      </w:pPr>
      <w:r>
        <w:t>Traffic control devices;</w:t>
      </w:r>
    </w:p>
    <w:p w14:paraId="4AE4B54B" w14:textId="77777777" w:rsidR="00A91ECC" w:rsidRDefault="00A91ECC">
      <w:r>
        <w:br w:type="page"/>
      </w:r>
    </w:p>
    <w:p w14:paraId="062A3037" w14:textId="40B3C04A" w:rsidR="00231A8B" w:rsidRDefault="00231A8B" w:rsidP="00D856D2">
      <w:pPr>
        <w:numPr>
          <w:ilvl w:val="1"/>
          <w:numId w:val="19"/>
        </w:numPr>
        <w:tabs>
          <w:tab w:val="clear" w:pos="3600"/>
        </w:tabs>
        <w:ind w:left="1440"/>
        <w:jc w:val="both"/>
      </w:pPr>
      <w:r>
        <w:lastRenderedPageBreak/>
        <w:t>Provision for vulnerable road user;</w:t>
      </w:r>
    </w:p>
    <w:p w14:paraId="656159AE" w14:textId="526F0B84" w:rsidR="00231A8B" w:rsidRDefault="00231A8B" w:rsidP="00D856D2">
      <w:pPr>
        <w:numPr>
          <w:ilvl w:val="1"/>
          <w:numId w:val="19"/>
        </w:numPr>
        <w:tabs>
          <w:tab w:val="clear" w:pos="3600"/>
        </w:tabs>
        <w:ind w:left="1440"/>
        <w:jc w:val="both"/>
      </w:pPr>
      <w:r>
        <w:t>Accommodation of design vehicles;</w:t>
      </w:r>
    </w:p>
    <w:p w14:paraId="3E22A70A" w14:textId="0E36863C" w:rsidR="00231A8B" w:rsidRPr="000470AA" w:rsidRDefault="00231A8B" w:rsidP="00D856D2">
      <w:pPr>
        <w:numPr>
          <w:ilvl w:val="1"/>
          <w:numId w:val="19"/>
        </w:numPr>
        <w:tabs>
          <w:tab w:val="clear" w:pos="3600"/>
        </w:tabs>
        <w:ind w:left="1440"/>
        <w:jc w:val="both"/>
      </w:pPr>
      <w:r>
        <w:t>Sight lines.</w:t>
      </w:r>
    </w:p>
    <w:p w14:paraId="75628566" w14:textId="457D0D3A" w:rsidR="008B7DF1" w:rsidRPr="008A6088" w:rsidRDefault="008B7DF1" w:rsidP="00D856D2">
      <w:pPr>
        <w:pStyle w:val="PPP4"/>
        <w:numPr>
          <w:ilvl w:val="4"/>
          <w:numId w:val="18"/>
        </w:numPr>
        <w:tabs>
          <w:tab w:val="clear" w:pos="4320"/>
        </w:tabs>
        <w:ind w:left="4253" w:hanging="1418"/>
        <w:rPr>
          <w:b/>
        </w:rPr>
      </w:pPr>
      <w:r w:rsidRPr="008A6088">
        <w:rPr>
          <w:b/>
        </w:rPr>
        <w:t>Post Construction Road Safety Audit</w:t>
      </w:r>
    </w:p>
    <w:p w14:paraId="2A0BAD35" w14:textId="77777777" w:rsidR="00231A8B" w:rsidRDefault="00231A8B" w:rsidP="008A6088">
      <w:pPr>
        <w:pStyle w:val="BodyText2"/>
      </w:pPr>
    </w:p>
    <w:p w14:paraId="5CA3FB17" w14:textId="3CFEAADB" w:rsidR="008D5175" w:rsidRDefault="008B7DF1" w:rsidP="008A6088">
      <w:pPr>
        <w:pStyle w:val="BodyText2"/>
      </w:pPr>
      <w:r>
        <w:t>A</w:t>
      </w:r>
      <w:r w:rsidR="008D5175" w:rsidRPr="008A6088">
        <w:t xml:space="preserve"> </w:t>
      </w:r>
      <w:r>
        <w:t>Post Construction</w:t>
      </w:r>
      <w:r w:rsidR="008D5175" w:rsidRPr="008A6088">
        <w:t xml:space="preserve"> Road Safety Audit shall be carried out on </w:t>
      </w:r>
      <w:r>
        <w:t>each</w:t>
      </w:r>
      <w:r w:rsidR="008D5175" w:rsidRPr="008A6088">
        <w:t xml:space="preserve"> </w:t>
      </w:r>
      <w:r>
        <w:t>s</w:t>
      </w:r>
      <w:r w:rsidR="008D5175" w:rsidRPr="008A6088">
        <w:t>ection</w:t>
      </w:r>
      <w:r>
        <w:t xml:space="preserve"> prior to opening the respective section for traffic operation</w:t>
      </w:r>
      <w:r w:rsidR="008D5175" w:rsidRPr="008A6088">
        <w:t xml:space="preserve">. </w:t>
      </w:r>
      <w:r w:rsidR="009532FF">
        <w:t xml:space="preserve"> </w:t>
      </w:r>
      <w:r w:rsidR="00231A8B">
        <w:t>The Post Construction Road Safety Audit shall be conducted after the roadway is paved and all signage and pavement markings are complete</w:t>
      </w:r>
      <w:r w:rsidR="009532FF">
        <w:t xml:space="preserve">.  </w:t>
      </w:r>
      <w:r w:rsidR="008D5175" w:rsidRPr="008A6088">
        <w:t xml:space="preserve">The audit shall review and identify potential safety enhancements that may reduce the frequency and/or the severity of collisions. </w:t>
      </w:r>
      <w:r w:rsidR="009532FF">
        <w:t xml:space="preserve"> </w:t>
      </w:r>
      <w:r w:rsidR="008D5175" w:rsidRPr="008A6088">
        <w:t>The</w:t>
      </w:r>
      <w:r w:rsidR="00231A8B">
        <w:t xml:space="preserve"> Road Safety Audit Team</w:t>
      </w:r>
      <w:r w:rsidR="008D5175" w:rsidRPr="008A6088">
        <w:t xml:space="preserve"> shall also check for safety deficiencies that result from using particular combinations of design elements not previously detected.</w:t>
      </w:r>
    </w:p>
    <w:p w14:paraId="235BA364" w14:textId="77777777" w:rsidR="00873E48" w:rsidRPr="008A6088" w:rsidRDefault="00873E48" w:rsidP="008A6088">
      <w:pPr>
        <w:pStyle w:val="BodyText2"/>
      </w:pPr>
    </w:p>
    <w:p w14:paraId="19E48A2F" w14:textId="7F4C0A90" w:rsidR="008D5175" w:rsidRDefault="008B7DF1" w:rsidP="008A6088">
      <w:pPr>
        <w:pStyle w:val="BodyText2"/>
      </w:pPr>
      <w:bookmarkStart w:id="1596" w:name="_DV_M1211"/>
      <w:bookmarkEnd w:id="1596"/>
      <w:r w:rsidRPr="00D856D2">
        <w:t>Post Construction</w:t>
      </w:r>
      <w:r w:rsidR="008D5175" w:rsidRPr="00D856D2">
        <w:t xml:space="preserve"> Road Safety Audits shall take place </w:t>
      </w:r>
      <w:r w:rsidR="00E57CDF">
        <w:t>prior to Phase One Substantial Completion and Su</w:t>
      </w:r>
      <w:r w:rsidR="00612E64">
        <w:t>bstantial Completion.</w:t>
      </w:r>
    </w:p>
    <w:p w14:paraId="0D97E5AF" w14:textId="77777777" w:rsidR="00873E48" w:rsidRPr="008A6088" w:rsidRDefault="00873E48" w:rsidP="008A6088">
      <w:pPr>
        <w:pStyle w:val="BodyText2"/>
      </w:pPr>
    </w:p>
    <w:p w14:paraId="6F95E4F8" w14:textId="1E3A9498" w:rsidR="008D5175" w:rsidRDefault="008D5175" w:rsidP="008A6088">
      <w:pPr>
        <w:pStyle w:val="BodyText2"/>
      </w:pPr>
      <w:bookmarkStart w:id="1597" w:name="_DV_M1212"/>
      <w:bookmarkEnd w:id="1597"/>
      <w:r w:rsidRPr="008A6088">
        <w:lastRenderedPageBreak/>
        <w:t xml:space="preserve">For the purposes of completing a </w:t>
      </w:r>
      <w:r w:rsidR="008B7DF1">
        <w:t>Post Construction</w:t>
      </w:r>
      <w:r w:rsidRPr="008A6088">
        <w:t xml:space="preserve"> Road Safety Audit, the Road Safety Audit Team </w:t>
      </w:r>
      <w:r w:rsidR="003F4452">
        <w:t>shall</w:t>
      </w:r>
      <w:r w:rsidRPr="008A6088">
        <w:t xml:space="preserve"> fully examine the Works associated with the respective </w:t>
      </w:r>
      <w:r w:rsidR="00873E48">
        <w:t>s</w:t>
      </w:r>
      <w:r w:rsidRPr="008A6088">
        <w:t>ection, including:</w:t>
      </w:r>
    </w:p>
    <w:p w14:paraId="601A959E" w14:textId="77777777" w:rsidR="009150A8" w:rsidRDefault="009150A8" w:rsidP="008A6088">
      <w:pPr>
        <w:pStyle w:val="BodyText2"/>
      </w:pPr>
    </w:p>
    <w:p w14:paraId="647DEB43" w14:textId="584778FE" w:rsidR="008D5175" w:rsidRPr="008A6088" w:rsidRDefault="008D5175" w:rsidP="00D856D2">
      <w:pPr>
        <w:pStyle w:val="BodyText2"/>
        <w:widowControl w:val="0"/>
        <w:numPr>
          <w:ilvl w:val="0"/>
          <w:numId w:val="51"/>
        </w:numPr>
        <w:tabs>
          <w:tab w:val="left" w:pos="1080"/>
        </w:tabs>
        <w:ind w:left="1080" w:right="-43"/>
        <w:jc w:val="left"/>
      </w:pPr>
      <w:bookmarkStart w:id="1598" w:name="_DV_M1213"/>
      <w:bookmarkEnd w:id="1598"/>
      <w:r w:rsidRPr="008A6088">
        <w:t xml:space="preserve">Meeting with Project Co to review any issues relating to the </w:t>
      </w:r>
      <w:r w:rsidR="00873E48">
        <w:t>Works</w:t>
      </w:r>
      <w:r w:rsidRPr="008A6088">
        <w:t xml:space="preserve">, in particular design changes that may affect the safety of the </w:t>
      </w:r>
      <w:r w:rsidR="00873E48">
        <w:t>Works</w:t>
      </w:r>
      <w:r w:rsidRPr="008A6088">
        <w:t>;</w:t>
      </w:r>
    </w:p>
    <w:p w14:paraId="4DB75C34" w14:textId="265DBE03" w:rsidR="008D5175" w:rsidRPr="008A6088" w:rsidRDefault="008D5175" w:rsidP="00D856D2">
      <w:pPr>
        <w:pStyle w:val="BodyText2"/>
        <w:widowControl w:val="0"/>
        <w:numPr>
          <w:ilvl w:val="0"/>
          <w:numId w:val="51"/>
        </w:numPr>
        <w:tabs>
          <w:tab w:val="left" w:pos="1080"/>
        </w:tabs>
        <w:ind w:left="1080" w:right="-43"/>
        <w:jc w:val="left"/>
      </w:pPr>
      <w:bookmarkStart w:id="1599" w:name="_DV_M1214"/>
      <w:bookmarkEnd w:id="1599"/>
      <w:r w:rsidRPr="008A6088">
        <w:t xml:space="preserve">Checking to ensure that safety issues identified in the </w:t>
      </w:r>
      <w:r w:rsidR="00873E48">
        <w:t>Final Design</w:t>
      </w:r>
      <w:r w:rsidRPr="008A6088">
        <w:t xml:space="preserve"> Road Safety Audit are addressed and the resulting design changes do not create further safety issues;</w:t>
      </w:r>
    </w:p>
    <w:p w14:paraId="0E592231" w14:textId="7F4CCF7B" w:rsidR="008D5175" w:rsidRPr="008A6088" w:rsidRDefault="008D5175" w:rsidP="00D856D2">
      <w:pPr>
        <w:pStyle w:val="BodyText2"/>
        <w:widowControl w:val="0"/>
        <w:numPr>
          <w:ilvl w:val="0"/>
          <w:numId w:val="51"/>
        </w:numPr>
        <w:tabs>
          <w:tab w:val="left" w:pos="1080"/>
        </w:tabs>
        <w:ind w:left="1080" w:right="-43"/>
        <w:jc w:val="left"/>
      </w:pPr>
      <w:bookmarkStart w:id="1600" w:name="_DV_M1215"/>
      <w:bookmarkEnd w:id="1600"/>
      <w:r w:rsidRPr="008A6088">
        <w:t xml:space="preserve">Reviewing any design changes that occurred during the relevant </w:t>
      </w:r>
      <w:r w:rsidR="00873E48">
        <w:t>Works</w:t>
      </w:r>
      <w:r w:rsidRPr="008A6088">
        <w:t xml:space="preserve"> to ensure they do not create safety issues; and</w:t>
      </w:r>
    </w:p>
    <w:p w14:paraId="0C81697A" w14:textId="40C0AD20" w:rsidR="008D5175" w:rsidRPr="008A6088" w:rsidRDefault="008D5175" w:rsidP="00D856D2">
      <w:pPr>
        <w:pStyle w:val="BodyText2"/>
        <w:widowControl w:val="0"/>
        <w:numPr>
          <w:ilvl w:val="0"/>
          <w:numId w:val="51"/>
        </w:numPr>
        <w:tabs>
          <w:tab w:val="left" w:pos="1080"/>
        </w:tabs>
        <w:ind w:left="1080" w:right="-43"/>
        <w:jc w:val="left"/>
      </w:pPr>
      <w:bookmarkStart w:id="1601" w:name="_DV_M1216"/>
      <w:bookmarkEnd w:id="1601"/>
      <w:r w:rsidRPr="008A6088">
        <w:t>Conducting field reviews of such Works, under both daytime and night time conditions.</w:t>
      </w:r>
    </w:p>
    <w:p w14:paraId="5BB81F39" w14:textId="0A1F23C7" w:rsidR="008D5175" w:rsidRPr="008A6088" w:rsidRDefault="008D5175" w:rsidP="00D856D2">
      <w:pPr>
        <w:pStyle w:val="PPP4"/>
        <w:numPr>
          <w:ilvl w:val="3"/>
          <w:numId w:val="18"/>
        </w:numPr>
        <w:ind w:left="2835" w:hanging="1417"/>
        <w:rPr>
          <w:b/>
        </w:rPr>
      </w:pPr>
      <w:bookmarkStart w:id="1602" w:name="_DV_M1217"/>
      <w:bookmarkStart w:id="1603" w:name="_Toc291676687"/>
      <w:bookmarkStart w:id="1604" w:name="_Toc189236006"/>
      <w:bookmarkStart w:id="1605" w:name="_Toc238574317"/>
      <w:bookmarkStart w:id="1606" w:name="_Toc248571239"/>
      <w:bookmarkStart w:id="1607" w:name="_Toc268881474"/>
      <w:bookmarkStart w:id="1608" w:name="_Toc298333869"/>
      <w:bookmarkEnd w:id="1602"/>
      <w:r w:rsidRPr="008A6088">
        <w:rPr>
          <w:b/>
        </w:rPr>
        <w:t>Certificat</w:t>
      </w:r>
      <w:bookmarkEnd w:id="1603"/>
      <w:bookmarkEnd w:id="1604"/>
      <w:bookmarkEnd w:id="1605"/>
      <w:bookmarkEnd w:id="1606"/>
      <w:bookmarkEnd w:id="1607"/>
      <w:bookmarkEnd w:id="1608"/>
      <w:r w:rsidR="008B7DF1" w:rsidRPr="008A6088">
        <w:rPr>
          <w:b/>
        </w:rPr>
        <w:t>ion</w:t>
      </w:r>
    </w:p>
    <w:p w14:paraId="42F05C37" w14:textId="77777777" w:rsidR="008D5175" w:rsidRPr="008A6088" w:rsidRDefault="008D5175" w:rsidP="008A6088">
      <w:pPr>
        <w:pStyle w:val="BodyText2"/>
      </w:pPr>
    </w:p>
    <w:p w14:paraId="4192A67F" w14:textId="1C940F83" w:rsidR="008D5175" w:rsidRPr="00D856D2" w:rsidRDefault="008D5175" w:rsidP="008A6088">
      <w:pPr>
        <w:pStyle w:val="BodyText2"/>
      </w:pPr>
      <w:bookmarkStart w:id="1609" w:name="_DV_M1218"/>
      <w:bookmarkEnd w:id="1609"/>
      <w:r w:rsidRPr="00D856D2">
        <w:t xml:space="preserve">Project Co shall submit to the </w:t>
      </w:r>
      <w:r w:rsidR="008B7DF1" w:rsidRPr="00D856D2">
        <w:t>Ministry</w:t>
      </w:r>
      <w:r w:rsidRPr="00D856D2">
        <w:t xml:space="preserve"> a certificate (a “</w:t>
      </w:r>
      <w:r w:rsidRPr="00D856D2">
        <w:rPr>
          <w:b/>
        </w:rPr>
        <w:t>Road Safety Audit Certificate</w:t>
      </w:r>
      <w:r w:rsidRPr="00D856D2">
        <w:t xml:space="preserve">”) in the form </w:t>
      </w:r>
      <w:r w:rsidR="00E57CDF">
        <w:t xml:space="preserve">given in Schedule 9 </w:t>
      </w:r>
      <w:r w:rsidR="00E57CDF">
        <w:lastRenderedPageBreak/>
        <w:t xml:space="preserve">– Review Procedure </w:t>
      </w:r>
      <w:r w:rsidRPr="00D856D2">
        <w:t xml:space="preserve">in respect of the </w:t>
      </w:r>
      <w:r w:rsidR="00873E48" w:rsidRPr="00D856D2">
        <w:t>Pre-Final Design</w:t>
      </w:r>
      <w:r w:rsidRPr="00D856D2">
        <w:t xml:space="preserve">, </w:t>
      </w:r>
      <w:r w:rsidR="00873E48" w:rsidRPr="00D856D2">
        <w:t>Final Design,</w:t>
      </w:r>
      <w:r w:rsidRPr="00D856D2">
        <w:t xml:space="preserve"> and </w:t>
      </w:r>
      <w:r w:rsidR="00873E48" w:rsidRPr="00D856D2">
        <w:t>Post Construction</w:t>
      </w:r>
      <w:r w:rsidRPr="00D856D2">
        <w:t xml:space="preserve"> Road Safety Audits</w:t>
      </w:r>
      <w:r w:rsidR="00873E48" w:rsidRPr="00D856D2">
        <w:t>,</w:t>
      </w:r>
      <w:r w:rsidRPr="00D856D2">
        <w:t xml:space="preserve"> respectively. </w:t>
      </w:r>
      <w:r w:rsidR="009532FF" w:rsidRPr="00D856D2">
        <w:t xml:space="preserve"> </w:t>
      </w:r>
      <w:r w:rsidRPr="00D856D2">
        <w:t>Each Road Safety Audit Certificate shall be signed by the Design Manager, the Road Safety Audit Team, the C</w:t>
      </w:r>
      <w:r w:rsidR="007973B3">
        <w:t xml:space="preserve">onstruction Contractor, and </w:t>
      </w:r>
      <w:r w:rsidRPr="00D856D2">
        <w:t>Project Co Representative.</w:t>
      </w:r>
    </w:p>
    <w:p w14:paraId="1A0E7CB4" w14:textId="77777777" w:rsidR="008D5175" w:rsidRPr="00D856D2" w:rsidRDefault="008D5175" w:rsidP="008A6088">
      <w:pPr>
        <w:pStyle w:val="BodyText2"/>
      </w:pPr>
    </w:p>
    <w:p w14:paraId="320A3958" w14:textId="0E2540D6" w:rsidR="008D5175" w:rsidRPr="00E57CDF" w:rsidRDefault="00E57CDF" w:rsidP="008A6088">
      <w:pPr>
        <w:pStyle w:val="BodyText2"/>
      </w:pPr>
      <w:bookmarkStart w:id="1610" w:name="_DV_M1219"/>
      <w:bookmarkEnd w:id="1610"/>
      <w:r>
        <w:t xml:space="preserve">Each Road </w:t>
      </w:r>
      <w:r w:rsidR="008D5175" w:rsidRPr="00D856D2">
        <w:t xml:space="preserve">Safety Audit Certificate shall be provided to the Independent Certifier </w:t>
      </w:r>
      <w:r w:rsidR="00612E64">
        <w:t>and the Phase One Substantial Completion Certificate and Substantial Completion Certificate for each section shall not be issued unless a Post Construction Road Safety Audit Certificate has been submitted and signed by the Design Manager, the Road Safety Audit Team and the Construction Contractor and Project Co Representative in respect of the relevant section.</w:t>
      </w:r>
    </w:p>
    <w:p w14:paraId="771C1EE7" w14:textId="64C98F8B" w:rsidR="005D0549" w:rsidRPr="00E57CDF" w:rsidRDefault="005D0549" w:rsidP="009A28B9">
      <w:pPr>
        <w:pStyle w:val="BodyText2"/>
      </w:pPr>
    </w:p>
    <w:p w14:paraId="52D27FE3" w14:textId="1F78FD49" w:rsidR="009B3661" w:rsidRDefault="009A28B9" w:rsidP="009A28B9">
      <w:pPr>
        <w:pStyle w:val="BodyText2"/>
      </w:pPr>
      <w:r w:rsidRPr="00D856D2">
        <w:t xml:space="preserve">Road </w:t>
      </w:r>
      <w:r w:rsidR="00231A8B" w:rsidRPr="00D856D2">
        <w:t>S</w:t>
      </w:r>
      <w:r w:rsidRPr="00D856D2">
        <w:t xml:space="preserve">afety </w:t>
      </w:r>
      <w:r w:rsidR="00231A8B" w:rsidRPr="00D856D2">
        <w:t>A</w:t>
      </w:r>
      <w:r w:rsidRPr="00D856D2">
        <w:t xml:space="preserve">udits, including detailed crossing safety assessments of at grade railway crossings, shall be performed pursuant to the </w:t>
      </w:r>
      <w:r w:rsidR="00231A8B" w:rsidRPr="00D856D2">
        <w:t xml:space="preserve">Project </w:t>
      </w:r>
      <w:r w:rsidRPr="00D856D2">
        <w:t xml:space="preserve">Agreement and </w:t>
      </w:r>
      <w:r w:rsidR="00612E64">
        <w:t xml:space="preserve">the </w:t>
      </w:r>
      <w:r w:rsidRPr="00D856D2">
        <w:t>Management Plans</w:t>
      </w:r>
      <w:r w:rsidR="009532FF" w:rsidRPr="00D856D2">
        <w:t xml:space="preserve">.  </w:t>
      </w:r>
      <w:r w:rsidRPr="00D856D2">
        <w:t xml:space="preserve">Road </w:t>
      </w:r>
      <w:r w:rsidR="00231A8B" w:rsidRPr="00D856D2">
        <w:t>S</w:t>
      </w:r>
      <w:r w:rsidRPr="00D856D2">
        <w:t xml:space="preserve">afety </w:t>
      </w:r>
      <w:r w:rsidR="00231A8B" w:rsidRPr="00D856D2">
        <w:t>A</w:t>
      </w:r>
      <w:r w:rsidRPr="00D856D2">
        <w:t>udits shall be undertaken for both design (including all detour and traffic accommodation designs) and pre-opening stages.  The pre</w:t>
      </w:r>
      <w:r w:rsidR="009532FF" w:rsidRPr="00D856D2">
        <w:noBreakHyphen/>
      </w:r>
      <w:r w:rsidRPr="00D856D2">
        <w:t xml:space="preserve">opening safety audit </w:t>
      </w:r>
      <w:r w:rsidR="003F4452" w:rsidRPr="00D856D2">
        <w:lastRenderedPageBreak/>
        <w:t xml:space="preserve">shall </w:t>
      </w:r>
      <w:r w:rsidRPr="00D856D2">
        <w:t xml:space="preserve">be conducted after the roadway is paved and all signage and pavement markings are complete.  Road </w:t>
      </w:r>
      <w:r w:rsidR="00231A8B" w:rsidRPr="00D856D2">
        <w:t>S</w:t>
      </w:r>
      <w:r w:rsidRPr="00D856D2">
        <w:t xml:space="preserve">afety </w:t>
      </w:r>
      <w:r w:rsidR="00231A8B" w:rsidRPr="00D856D2">
        <w:t>A</w:t>
      </w:r>
      <w:r w:rsidRPr="00D856D2">
        <w:t>udits shall be an integral part of the IMS</w:t>
      </w:r>
      <w:r w:rsidR="004A44A8">
        <w:t xml:space="preserve"> </w:t>
      </w:r>
      <w:r w:rsidR="002E0F67">
        <w:t>Manual</w:t>
      </w:r>
      <w:r w:rsidRPr="00D856D2">
        <w:t>.</w:t>
      </w:r>
    </w:p>
    <w:p w14:paraId="35FC93FE" w14:textId="328011C4" w:rsidR="003B41BA" w:rsidRDefault="00E3179E">
      <w:pPr>
        <w:pStyle w:val="PPP3"/>
      </w:pPr>
      <w:bookmarkStart w:id="1611" w:name="_Toc394048182"/>
      <w:bookmarkStart w:id="1612" w:name="_Toc394048437"/>
      <w:bookmarkStart w:id="1613" w:name="_Toc394048692"/>
      <w:bookmarkStart w:id="1614" w:name="_Toc394048183"/>
      <w:bookmarkStart w:id="1615" w:name="_Toc394048438"/>
      <w:bookmarkStart w:id="1616" w:name="_Toc394048693"/>
      <w:bookmarkStart w:id="1617" w:name="_Toc396139395"/>
      <w:bookmarkStart w:id="1618" w:name="_Toc396144553"/>
      <w:bookmarkStart w:id="1619" w:name="_Toc396722173"/>
      <w:bookmarkStart w:id="1620" w:name="_Toc411425035"/>
      <w:bookmarkEnd w:id="1511"/>
      <w:bookmarkEnd w:id="1512"/>
      <w:bookmarkEnd w:id="1513"/>
      <w:bookmarkEnd w:id="1514"/>
      <w:bookmarkEnd w:id="1611"/>
      <w:bookmarkEnd w:id="1612"/>
      <w:bookmarkEnd w:id="1613"/>
      <w:bookmarkEnd w:id="1614"/>
      <w:bookmarkEnd w:id="1615"/>
      <w:bookmarkEnd w:id="1616"/>
      <w:r>
        <w:t>Hierarchy of Standards</w:t>
      </w:r>
      <w:bookmarkEnd w:id="1617"/>
      <w:bookmarkEnd w:id="1618"/>
      <w:bookmarkEnd w:id="1619"/>
      <w:bookmarkEnd w:id="1620"/>
    </w:p>
    <w:p w14:paraId="581D60E9" w14:textId="77777777" w:rsidR="009A28B9" w:rsidRDefault="009A28B9" w:rsidP="009A28B9">
      <w:pPr>
        <w:pStyle w:val="BodyText2"/>
      </w:pPr>
      <w:bookmarkStart w:id="1621" w:name="_Toc68683782"/>
      <w:bookmarkStart w:id="1622" w:name="_Toc292957199"/>
      <w:bookmarkStart w:id="1623" w:name="_Toc293058736"/>
    </w:p>
    <w:p w14:paraId="433987C1" w14:textId="386386B6" w:rsidR="009A28B9" w:rsidRPr="009A28B9" w:rsidRDefault="009A28B9" w:rsidP="009A28B9">
      <w:pPr>
        <w:pStyle w:val="BodyText2"/>
      </w:pPr>
      <w:r w:rsidRPr="009A28B9">
        <w:t xml:space="preserve">All design and construction shall meet the requirements stated in </w:t>
      </w:r>
      <w:r w:rsidR="00E56BE4">
        <w:t xml:space="preserve">this </w:t>
      </w:r>
      <w:r w:rsidRPr="009A28B9">
        <w:t>Schedule 15</w:t>
      </w:r>
      <w:r w:rsidR="00FE7CD3">
        <w:t>-2</w:t>
      </w:r>
      <w:r w:rsidR="00012B25">
        <w:t xml:space="preserve"> Design and Construction</w:t>
      </w:r>
      <w:r w:rsidRPr="009A28B9">
        <w:t>.</w:t>
      </w:r>
    </w:p>
    <w:p w14:paraId="7A1BB890" w14:textId="77777777" w:rsidR="009A28B9" w:rsidRDefault="009A28B9" w:rsidP="009A28B9">
      <w:pPr>
        <w:pStyle w:val="BodyText2"/>
      </w:pPr>
    </w:p>
    <w:p w14:paraId="1119D8AC" w14:textId="7B05CDFA" w:rsidR="009A28B9" w:rsidRDefault="009A28B9" w:rsidP="00577C5B">
      <w:pPr>
        <w:pStyle w:val="BodyText2"/>
      </w:pPr>
      <w:r w:rsidRPr="009A28B9">
        <w:t xml:space="preserve">In the development of the various designs and plans </w:t>
      </w:r>
      <w:r w:rsidR="00AE7637">
        <w:t>Project Co</w:t>
      </w:r>
      <w:r w:rsidRPr="009A28B9">
        <w:t xml:space="preserve"> shall be guided by the policy, standards, process, guidance, etc. contained in the </w:t>
      </w:r>
      <w:r w:rsidR="009B084B">
        <w:t>Ministry</w:t>
      </w:r>
      <w:r w:rsidR="00E56BE4">
        <w:t>’s</w:t>
      </w:r>
      <w:r w:rsidR="00F362CA">
        <w:t xml:space="preserve"> manuals,</w:t>
      </w:r>
      <w:r w:rsidRPr="009A28B9">
        <w:t xml:space="preserve"> and other manuals and documents listed hierarchically below.</w:t>
      </w:r>
    </w:p>
    <w:p w14:paraId="1FF3CF6D" w14:textId="07AD5F5C" w:rsidR="00CD4C2E" w:rsidRPr="0098703E" w:rsidRDefault="00CD4C2E" w:rsidP="00D856D2">
      <w:pPr>
        <w:pStyle w:val="BodyText2"/>
        <w:spacing w:before="120"/>
      </w:pPr>
      <w:r w:rsidRPr="0098703E">
        <w:t xml:space="preserve">For all design elements not covered </w:t>
      </w:r>
      <w:r>
        <w:t>below</w:t>
      </w:r>
      <w:r w:rsidRPr="0098703E">
        <w:t>, appropriate Ministry Manuals and procedures listed or referred to (or other agency Manuals and procedures listed or referred to therein) on the “Doing Business with the Ministry” website</w:t>
      </w:r>
      <w:r>
        <w:t xml:space="preserve"> </w:t>
      </w:r>
      <w:r w:rsidRPr="00201941">
        <w:rPr>
          <w:rFonts w:asciiTheme="minorHAnsi" w:hAnsiTheme="minorHAnsi"/>
        </w:rPr>
        <w:t>(</w:t>
      </w:r>
      <w:hyperlink r:id="rId15" w:history="1">
        <w:r w:rsidRPr="00B47932">
          <w:rPr>
            <w:rStyle w:val="Hyperlink"/>
          </w:rPr>
          <w:t>http://www.highways.gov.sk.ca/business</w:t>
        </w:r>
      </w:hyperlink>
      <w:r w:rsidRPr="00201941">
        <w:rPr>
          <w:rFonts w:asciiTheme="minorHAnsi" w:hAnsiTheme="minorHAnsi"/>
        </w:rPr>
        <w:t xml:space="preserve">) </w:t>
      </w:r>
      <w:r w:rsidRPr="0098703E">
        <w:t>shall apply.</w:t>
      </w:r>
    </w:p>
    <w:p w14:paraId="67695327" w14:textId="77777777" w:rsidR="00CD4C2E" w:rsidRDefault="00CD4C2E" w:rsidP="00CD4C2E">
      <w:pPr>
        <w:pStyle w:val="BodyText2"/>
      </w:pPr>
    </w:p>
    <w:p w14:paraId="4EA7DA3E" w14:textId="4D71F297" w:rsidR="00CD4C2E" w:rsidRDefault="00CD4C2E" w:rsidP="00CD4C2E">
      <w:pPr>
        <w:pStyle w:val="BodyText2"/>
      </w:pPr>
      <w:r w:rsidRPr="0098703E">
        <w:t xml:space="preserve">Standard </w:t>
      </w:r>
      <w:r>
        <w:t>Plans</w:t>
      </w:r>
      <w:r w:rsidRPr="0098703E">
        <w:t xml:space="preserve"> (20000 </w:t>
      </w:r>
      <w:r w:rsidR="00F36C1A">
        <w:t>-</w:t>
      </w:r>
      <w:r w:rsidR="00F36C1A" w:rsidRPr="0098703E">
        <w:t xml:space="preserve"> </w:t>
      </w:r>
      <w:r w:rsidRPr="0098703E">
        <w:t xml:space="preserve">29999) can be found in DM1 starting from the “Abbreviations </w:t>
      </w:r>
      <w:r w:rsidR="00F36C1A">
        <w:t>-</w:t>
      </w:r>
      <w:r w:rsidR="00F36C1A" w:rsidRPr="0098703E">
        <w:t xml:space="preserve"> </w:t>
      </w:r>
      <w:r w:rsidRPr="0098703E">
        <w:t>Symbols” section.</w:t>
      </w:r>
    </w:p>
    <w:p w14:paraId="279A04FE" w14:textId="28BBED7A" w:rsidR="009A28B9" w:rsidRPr="008A6088" w:rsidRDefault="009A28B9" w:rsidP="00D856D2">
      <w:pPr>
        <w:pStyle w:val="PPP4"/>
        <w:numPr>
          <w:ilvl w:val="3"/>
          <w:numId w:val="18"/>
        </w:numPr>
        <w:ind w:left="2835" w:hanging="1417"/>
        <w:rPr>
          <w:b/>
        </w:rPr>
      </w:pPr>
      <w:r w:rsidRPr="008A6088">
        <w:rPr>
          <w:b/>
        </w:rPr>
        <w:lastRenderedPageBreak/>
        <w:t>Geometric Design</w:t>
      </w:r>
      <w:r w:rsidR="007A27ED">
        <w:rPr>
          <w:b/>
        </w:rPr>
        <w:t xml:space="preserve"> Criteria</w:t>
      </w:r>
    </w:p>
    <w:p w14:paraId="7CC0910F" w14:textId="77777777" w:rsidR="00061F52" w:rsidRDefault="00061F52" w:rsidP="00D856D2">
      <w:pPr>
        <w:ind w:left="1080"/>
        <w:contextualSpacing/>
        <w:rPr>
          <w:rFonts w:cs="Times"/>
          <w:szCs w:val="24"/>
          <w:lang w:eastAsia="en-CA"/>
        </w:rPr>
      </w:pPr>
    </w:p>
    <w:p w14:paraId="53BD3540" w14:textId="7569DE0C" w:rsidR="009A28B9" w:rsidRDefault="00F44A11" w:rsidP="00D856D2">
      <w:pPr>
        <w:numPr>
          <w:ilvl w:val="0"/>
          <w:numId w:val="329"/>
        </w:numPr>
        <w:ind w:left="1080"/>
        <w:contextualSpacing/>
        <w:rPr>
          <w:rFonts w:cs="Times"/>
          <w:szCs w:val="24"/>
          <w:lang w:eastAsia="en-CA"/>
        </w:rPr>
      </w:pPr>
      <w:r>
        <w:rPr>
          <w:rFonts w:cs="Times"/>
          <w:szCs w:val="24"/>
          <w:lang w:eastAsia="en-CA"/>
        </w:rPr>
        <w:t>Reference Concept</w:t>
      </w:r>
      <w:r w:rsidR="00046201">
        <w:rPr>
          <w:rFonts w:cs="Times"/>
          <w:szCs w:val="24"/>
          <w:lang w:eastAsia="en-CA"/>
        </w:rPr>
        <w:t xml:space="preserve"> for connectivity</w:t>
      </w:r>
    </w:p>
    <w:p w14:paraId="1CB0B8E9" w14:textId="66AAA423" w:rsidR="009A28B9" w:rsidRPr="00837507" w:rsidRDefault="009A28B9" w:rsidP="00D856D2">
      <w:pPr>
        <w:numPr>
          <w:ilvl w:val="0"/>
          <w:numId w:val="329"/>
        </w:numPr>
        <w:ind w:left="1080"/>
        <w:contextualSpacing/>
        <w:rPr>
          <w:rFonts w:cs="Times"/>
          <w:szCs w:val="24"/>
          <w:lang w:eastAsia="en-CA"/>
        </w:rPr>
      </w:pPr>
      <w:r w:rsidRPr="00837507">
        <w:rPr>
          <w:rFonts w:cs="Times"/>
          <w:szCs w:val="24"/>
          <w:lang w:eastAsia="en-CA"/>
        </w:rPr>
        <w:t xml:space="preserve">Saskatchewan Supplement (SKS) to TAC </w:t>
      </w:r>
      <w:r w:rsidRPr="006F249D">
        <w:rPr>
          <w:rFonts w:cs="Times"/>
          <w:i/>
          <w:szCs w:val="24"/>
          <w:lang w:eastAsia="en-CA"/>
        </w:rPr>
        <w:t xml:space="preserve">Geometric Design Guide for Canadian Roads </w:t>
      </w:r>
      <w:r w:rsidR="00FB73C5">
        <w:rPr>
          <w:rFonts w:cs="Times"/>
          <w:szCs w:val="24"/>
          <w:lang w:eastAsia="en-CA"/>
        </w:rPr>
        <w:t xml:space="preserve">(TAC-GDG) </w:t>
      </w:r>
      <w:r w:rsidRPr="00837507">
        <w:rPr>
          <w:rFonts w:cs="Times"/>
          <w:szCs w:val="24"/>
          <w:lang w:eastAsia="en-CA"/>
        </w:rPr>
        <w:t xml:space="preserve">and Standard Plans (Drawings) 20000 to 29999 contained in </w:t>
      </w:r>
      <w:r w:rsidR="00837507">
        <w:rPr>
          <w:rFonts w:cs="Times"/>
          <w:szCs w:val="24"/>
          <w:lang w:eastAsia="en-CA"/>
        </w:rPr>
        <w:t>the Ministry</w:t>
      </w:r>
      <w:r w:rsidRPr="00837507">
        <w:rPr>
          <w:rFonts w:cs="Times"/>
          <w:szCs w:val="24"/>
          <w:lang w:eastAsia="en-CA"/>
        </w:rPr>
        <w:t xml:space="preserve"> Design Manual Part 1 (DM1).</w:t>
      </w:r>
    </w:p>
    <w:p w14:paraId="42B28242" w14:textId="1AF7C92F" w:rsidR="009A28B9" w:rsidRDefault="00837507" w:rsidP="00D856D2">
      <w:pPr>
        <w:numPr>
          <w:ilvl w:val="0"/>
          <w:numId w:val="329"/>
        </w:numPr>
        <w:ind w:left="1080"/>
        <w:contextualSpacing/>
        <w:rPr>
          <w:rFonts w:cs="Times"/>
          <w:szCs w:val="24"/>
          <w:lang w:eastAsia="en-CA"/>
        </w:rPr>
      </w:pPr>
      <w:r>
        <w:rPr>
          <w:rFonts w:cs="Times"/>
          <w:szCs w:val="24"/>
          <w:lang w:eastAsia="en-CA"/>
        </w:rPr>
        <w:t>Ministry</w:t>
      </w:r>
      <w:r w:rsidR="009A28B9" w:rsidRPr="00837507">
        <w:rPr>
          <w:rFonts w:cs="Times"/>
          <w:szCs w:val="24"/>
          <w:lang w:eastAsia="en-CA"/>
        </w:rPr>
        <w:t xml:space="preserve"> Design Manual Part 2 (DM2).</w:t>
      </w:r>
    </w:p>
    <w:p w14:paraId="387D7B12" w14:textId="7EC71961" w:rsidR="0053374D" w:rsidRPr="00837507" w:rsidRDefault="0053374D" w:rsidP="00D856D2">
      <w:pPr>
        <w:numPr>
          <w:ilvl w:val="0"/>
          <w:numId w:val="329"/>
        </w:numPr>
        <w:ind w:left="1080"/>
        <w:contextualSpacing/>
        <w:rPr>
          <w:rFonts w:cs="Times"/>
          <w:szCs w:val="24"/>
          <w:lang w:eastAsia="en-CA"/>
        </w:rPr>
      </w:pPr>
      <w:r>
        <w:rPr>
          <w:rFonts w:cs="Times"/>
          <w:szCs w:val="24"/>
          <w:lang w:eastAsia="en-CA"/>
        </w:rPr>
        <w:t xml:space="preserve">Ministry Roadside Management Manual as supplemented by </w:t>
      </w:r>
      <w:r>
        <w:t>SKS.</w:t>
      </w:r>
    </w:p>
    <w:p w14:paraId="553BFFFB" w14:textId="27745CD4" w:rsidR="009A28B9" w:rsidRPr="00837507" w:rsidRDefault="00FB73C5" w:rsidP="00D856D2">
      <w:pPr>
        <w:numPr>
          <w:ilvl w:val="0"/>
          <w:numId w:val="329"/>
        </w:numPr>
        <w:ind w:left="1080"/>
        <w:contextualSpacing/>
        <w:rPr>
          <w:rFonts w:cs="Times"/>
          <w:szCs w:val="24"/>
          <w:lang w:eastAsia="en-CA"/>
        </w:rPr>
      </w:pPr>
      <w:r>
        <w:rPr>
          <w:rFonts w:cs="Times"/>
          <w:szCs w:val="24"/>
          <w:lang w:eastAsia="en-CA"/>
        </w:rPr>
        <w:t>TAC-</w:t>
      </w:r>
      <w:r w:rsidR="00485BCF" w:rsidRPr="006F249D">
        <w:rPr>
          <w:rFonts w:cs="Times"/>
          <w:i/>
          <w:szCs w:val="24"/>
          <w:lang w:eastAsia="en-CA"/>
        </w:rPr>
        <w:t>Geometric Design Guide</w:t>
      </w:r>
      <w:r w:rsidR="00485BCF">
        <w:rPr>
          <w:rFonts w:cs="Times"/>
          <w:szCs w:val="24"/>
          <w:lang w:eastAsia="en-CA"/>
        </w:rPr>
        <w:t xml:space="preserve"> (TAC</w:t>
      </w:r>
      <w:r w:rsidR="00ED1B95">
        <w:rPr>
          <w:rFonts w:cs="Times"/>
          <w:szCs w:val="24"/>
          <w:lang w:eastAsia="en-CA"/>
        </w:rPr>
        <w:t>-</w:t>
      </w:r>
      <w:r>
        <w:rPr>
          <w:rFonts w:cs="Times"/>
          <w:szCs w:val="24"/>
          <w:lang w:eastAsia="en-CA"/>
        </w:rPr>
        <w:t>GDG</w:t>
      </w:r>
      <w:r w:rsidR="00485BCF">
        <w:rPr>
          <w:rFonts w:cs="Times"/>
          <w:szCs w:val="24"/>
          <w:lang w:eastAsia="en-CA"/>
        </w:rPr>
        <w:t>)</w:t>
      </w:r>
      <w:r w:rsidR="009A28B9" w:rsidRPr="00837507">
        <w:rPr>
          <w:rFonts w:cs="Times"/>
          <w:szCs w:val="24"/>
          <w:lang w:eastAsia="en-CA"/>
        </w:rPr>
        <w:t xml:space="preserve"> </w:t>
      </w:r>
      <w:r w:rsidR="00485BCF">
        <w:rPr>
          <w:rFonts w:cs="Times"/>
          <w:szCs w:val="24"/>
          <w:lang w:eastAsia="en-CA"/>
        </w:rPr>
        <w:t>w</w:t>
      </w:r>
      <w:r w:rsidR="009A28B9" w:rsidRPr="00837507">
        <w:rPr>
          <w:rFonts w:cs="Times"/>
          <w:szCs w:val="24"/>
          <w:lang w:eastAsia="en-CA"/>
        </w:rPr>
        <w:t xml:space="preserve">hen material is not </w:t>
      </w:r>
      <w:r w:rsidR="00485BCF">
        <w:rPr>
          <w:rFonts w:cs="Times"/>
          <w:szCs w:val="24"/>
          <w:lang w:eastAsia="en-CA"/>
        </w:rPr>
        <w:t>addressed</w:t>
      </w:r>
      <w:r w:rsidR="00485BCF" w:rsidRPr="00837507">
        <w:rPr>
          <w:rFonts w:cs="Times"/>
          <w:szCs w:val="24"/>
          <w:lang w:eastAsia="en-CA"/>
        </w:rPr>
        <w:t xml:space="preserve"> </w:t>
      </w:r>
      <w:r w:rsidR="009A28B9" w:rsidRPr="00837507">
        <w:rPr>
          <w:rFonts w:cs="Times"/>
          <w:szCs w:val="24"/>
          <w:lang w:eastAsia="en-CA"/>
        </w:rPr>
        <w:t xml:space="preserve">in SKS, DM1 or DM2, </w:t>
      </w:r>
      <w:r w:rsidRPr="00837507">
        <w:rPr>
          <w:rFonts w:cs="Times"/>
          <w:szCs w:val="24"/>
          <w:lang w:eastAsia="en-CA"/>
        </w:rPr>
        <w:t>TAC</w:t>
      </w:r>
      <w:r>
        <w:rPr>
          <w:rFonts w:cs="Times"/>
          <w:szCs w:val="24"/>
          <w:lang w:eastAsia="en-CA"/>
        </w:rPr>
        <w:t>-</w:t>
      </w:r>
      <w:r w:rsidR="009A28B9" w:rsidRPr="00837507">
        <w:rPr>
          <w:rFonts w:cs="Times"/>
          <w:szCs w:val="24"/>
          <w:lang w:eastAsia="en-CA"/>
        </w:rPr>
        <w:t xml:space="preserve">GDG may be used for design related criteria. </w:t>
      </w:r>
    </w:p>
    <w:p w14:paraId="79D8307F" w14:textId="3619FFEB" w:rsidR="009A28B9" w:rsidRDefault="009A28B9" w:rsidP="002D4F12">
      <w:pPr>
        <w:numPr>
          <w:ilvl w:val="0"/>
          <w:numId w:val="329"/>
        </w:numPr>
        <w:ind w:left="1080" w:hanging="371"/>
        <w:contextualSpacing/>
        <w:rPr>
          <w:rFonts w:cs="Times"/>
          <w:szCs w:val="24"/>
          <w:lang w:eastAsia="en-CA"/>
        </w:rPr>
      </w:pPr>
      <w:r w:rsidRPr="00837507">
        <w:rPr>
          <w:rFonts w:cs="Times"/>
          <w:szCs w:val="24"/>
          <w:lang w:eastAsia="en-CA"/>
        </w:rPr>
        <w:t>City of Regina Development Standards Manual (2010)</w:t>
      </w:r>
      <w:r w:rsidR="00ED1B95">
        <w:rPr>
          <w:rFonts w:cs="Times"/>
          <w:szCs w:val="24"/>
          <w:lang w:eastAsia="en-CA"/>
        </w:rPr>
        <w:t>.</w:t>
      </w:r>
    </w:p>
    <w:p w14:paraId="0AAFBBAF" w14:textId="567E4D83" w:rsidR="0013202E" w:rsidRPr="000A0B30" w:rsidRDefault="0013202E" w:rsidP="002D4F12">
      <w:pPr>
        <w:pStyle w:val="Default"/>
        <w:numPr>
          <w:ilvl w:val="0"/>
          <w:numId w:val="329"/>
        </w:numPr>
        <w:ind w:left="1080" w:hanging="371"/>
        <w:rPr>
          <w:rFonts w:ascii="Times New Roman" w:hAnsi="Times New Roman" w:cs="Times New Roman"/>
        </w:rPr>
      </w:pPr>
      <w:r w:rsidRPr="000A0B30">
        <w:rPr>
          <w:rFonts w:ascii="Times New Roman" w:hAnsi="Times New Roman" w:cs="Times New Roman"/>
        </w:rPr>
        <w:t>Alberta Transportation Design Bulletin 68, Roundabout Design Guidelines on Provincial Highways</w:t>
      </w:r>
      <w:r w:rsidR="002D4F12">
        <w:rPr>
          <w:rFonts w:ascii="Times New Roman" w:hAnsi="Times New Roman" w:cs="Times New Roman"/>
        </w:rPr>
        <w:t>.</w:t>
      </w:r>
    </w:p>
    <w:p w14:paraId="13EDB921" w14:textId="2CF86F4A" w:rsidR="009A28B9" w:rsidRPr="000A0B30" w:rsidRDefault="0013202E" w:rsidP="002D4F12">
      <w:pPr>
        <w:pStyle w:val="BodyText2"/>
        <w:numPr>
          <w:ilvl w:val="0"/>
          <w:numId w:val="329"/>
        </w:numPr>
        <w:ind w:left="1080" w:hanging="371"/>
        <w:rPr>
          <w:rFonts w:ascii="Times New Roman" w:hAnsi="Times New Roman"/>
        </w:rPr>
      </w:pPr>
      <w:r w:rsidRPr="000A0B30">
        <w:rPr>
          <w:rFonts w:ascii="Times New Roman" w:hAnsi="Times New Roman"/>
        </w:rPr>
        <w:t>Project Co Proposal Extracts.</w:t>
      </w:r>
    </w:p>
    <w:p w14:paraId="2AFEF711" w14:textId="77777777" w:rsidR="000A0B30" w:rsidRPr="000A0B30" w:rsidRDefault="000A0B30" w:rsidP="000A0B30">
      <w:pPr>
        <w:pStyle w:val="BodyText2"/>
        <w:ind w:left="720"/>
        <w:rPr>
          <w:rFonts w:ascii="Times New Roman" w:hAnsi="Times New Roman"/>
          <w:b/>
        </w:rPr>
      </w:pPr>
    </w:p>
    <w:p w14:paraId="21E3E9E7" w14:textId="037B0DD6" w:rsidR="009A28B9" w:rsidRDefault="009A28B9" w:rsidP="009A28B9">
      <w:pPr>
        <w:pStyle w:val="BodyText2"/>
      </w:pPr>
      <w:r w:rsidRPr="009A28B9">
        <w:rPr>
          <w:b/>
        </w:rPr>
        <w:t>Sask</w:t>
      </w:r>
      <w:r w:rsidR="009206E3">
        <w:rPr>
          <w:b/>
        </w:rPr>
        <w:t>atchewan</w:t>
      </w:r>
      <w:r w:rsidRPr="009A28B9">
        <w:rPr>
          <w:b/>
        </w:rPr>
        <w:t xml:space="preserve"> Supplement to </w:t>
      </w:r>
      <w:r w:rsidR="009206E3">
        <w:rPr>
          <w:b/>
        </w:rPr>
        <w:t>TAC</w:t>
      </w:r>
      <w:r w:rsidR="00FB73C5">
        <w:rPr>
          <w:b/>
        </w:rPr>
        <w:t xml:space="preserve">-GDG </w:t>
      </w:r>
      <w:r w:rsidRPr="009A28B9">
        <w:rPr>
          <w:b/>
        </w:rPr>
        <w:t>Disclaimer:</w:t>
      </w:r>
      <w:r w:rsidRPr="009A28B9">
        <w:t xml:space="preserve"> </w:t>
      </w:r>
      <w:r w:rsidR="00ED1B95">
        <w:t xml:space="preserve"> </w:t>
      </w:r>
      <w:r w:rsidRPr="009A28B9">
        <w:t xml:space="preserve">The disclaimer is directed at those who may wish to use the </w:t>
      </w:r>
      <w:r w:rsidRPr="009A28B9">
        <w:lastRenderedPageBreak/>
        <w:t>Ministry policies and standards contained in the design supplement</w:t>
      </w:r>
      <w:r w:rsidR="00FB73C5">
        <w:t>,</w:t>
      </w:r>
      <w:r w:rsidRPr="009A28B9">
        <w:t xml:space="preserve"> SKS</w:t>
      </w:r>
      <w:r w:rsidR="00FB73C5">
        <w:t>,</w:t>
      </w:r>
      <w:r w:rsidRPr="009A28B9">
        <w:t xml:space="preserve"> to establish design for entities other than the Ministry. </w:t>
      </w:r>
      <w:r w:rsidR="00ED1B95">
        <w:t xml:space="preserve"> </w:t>
      </w:r>
      <w:r w:rsidRPr="009A28B9">
        <w:t xml:space="preserve">The use of SKS on projects within the Ministry, completed by others, is sanctioned by the current statement. </w:t>
      </w:r>
      <w:r w:rsidR="00ED1B95">
        <w:t xml:space="preserve"> </w:t>
      </w:r>
      <w:r w:rsidRPr="009A28B9">
        <w:t>There is no additional adverse risk assigned or apportioned to the professionals outside the Ministry who under contract with the Ministry are carrying out project designs.</w:t>
      </w:r>
    </w:p>
    <w:p w14:paraId="320D8ADC" w14:textId="77777777" w:rsidR="0094390E" w:rsidRPr="006C3B5D" w:rsidRDefault="0094390E" w:rsidP="00D856D2">
      <w:pPr>
        <w:pStyle w:val="PPP4"/>
        <w:numPr>
          <w:ilvl w:val="3"/>
          <w:numId w:val="18"/>
        </w:numPr>
        <w:ind w:left="2835" w:hanging="1417"/>
        <w:rPr>
          <w:b/>
        </w:rPr>
      </w:pPr>
      <w:r w:rsidRPr="006C3B5D">
        <w:rPr>
          <w:b/>
        </w:rPr>
        <w:t>Railways</w:t>
      </w:r>
    </w:p>
    <w:p w14:paraId="088C3AB3" w14:textId="46707388" w:rsidR="0094390E" w:rsidRDefault="0094390E" w:rsidP="008A6088">
      <w:pPr>
        <w:pStyle w:val="BodyText2"/>
        <w:spacing w:before="120"/>
      </w:pPr>
      <w:r w:rsidRPr="0098703E">
        <w:t xml:space="preserve">It is the responsibility of </w:t>
      </w:r>
      <w:r>
        <w:t>Project Co</w:t>
      </w:r>
      <w:r w:rsidRPr="0098703E">
        <w:t xml:space="preserve"> to adhere to all </w:t>
      </w:r>
      <w:r w:rsidR="00F6547C">
        <w:t>A</w:t>
      </w:r>
      <w:r w:rsidR="00F6547C" w:rsidRPr="0098703E">
        <w:t xml:space="preserve">pplicable </w:t>
      </w:r>
      <w:r w:rsidR="00F6547C">
        <w:t xml:space="preserve">Law including all </w:t>
      </w:r>
      <w:r w:rsidRPr="0098703E">
        <w:t>provincial or federal acts, regulations, rules, standards and guidelines.</w:t>
      </w:r>
      <w:r w:rsidR="00ED1B95">
        <w:t xml:space="preserve"> </w:t>
      </w:r>
      <w:r w:rsidRPr="0098703E">
        <w:t xml:space="preserve"> It is </w:t>
      </w:r>
      <w:r>
        <w:t>Project Co</w:t>
      </w:r>
      <w:r w:rsidR="00F6547C">
        <w:t>’s</w:t>
      </w:r>
      <w:r w:rsidRPr="0098703E">
        <w:t xml:space="preserve"> responsibility to obtain the latest versions of any applicable railway design standards that are to be followed during design, construction and operation of any railway crossing. </w:t>
      </w:r>
      <w:r w:rsidR="00ED1B95">
        <w:t xml:space="preserve"> </w:t>
      </w:r>
      <w:r w:rsidRPr="0098703E">
        <w:t xml:space="preserve">If there is a discrepancy between documents with respect to technical standards, the most stringent of the applicable standards listed below shall apply. </w:t>
      </w:r>
    </w:p>
    <w:p w14:paraId="06B489BF" w14:textId="77777777" w:rsidR="0094390E" w:rsidRPr="0098703E" w:rsidRDefault="0094390E" w:rsidP="0094390E">
      <w:pPr>
        <w:pStyle w:val="BodyText2"/>
      </w:pPr>
    </w:p>
    <w:p w14:paraId="57151803" w14:textId="77777777" w:rsidR="0094390E" w:rsidRDefault="0094390E" w:rsidP="0094390E">
      <w:pPr>
        <w:pStyle w:val="BodyText2"/>
      </w:pPr>
      <w:r w:rsidRPr="0098703E">
        <w:t>In general the following document hierarchy is to be used:</w:t>
      </w:r>
    </w:p>
    <w:p w14:paraId="514EE901" w14:textId="77777777" w:rsidR="009150A8" w:rsidRPr="0098703E" w:rsidRDefault="009150A8" w:rsidP="0094390E">
      <w:pPr>
        <w:pStyle w:val="BodyText2"/>
      </w:pPr>
    </w:p>
    <w:p w14:paraId="5F470AB2" w14:textId="77777777" w:rsidR="0094390E" w:rsidRPr="00837507" w:rsidRDefault="0094390E" w:rsidP="00D856D2">
      <w:pPr>
        <w:numPr>
          <w:ilvl w:val="0"/>
          <w:numId w:val="344"/>
        </w:numPr>
        <w:ind w:left="1080"/>
        <w:contextualSpacing/>
        <w:rPr>
          <w:rFonts w:cs="Times"/>
          <w:szCs w:val="24"/>
          <w:lang w:eastAsia="en-CA"/>
        </w:rPr>
      </w:pPr>
      <w:r w:rsidRPr="00837507">
        <w:rPr>
          <w:rFonts w:cs="Times"/>
          <w:szCs w:val="24"/>
          <w:lang w:eastAsia="en-CA"/>
        </w:rPr>
        <w:t>Federal or Provincial Acts</w:t>
      </w:r>
    </w:p>
    <w:p w14:paraId="4372462D" w14:textId="77777777" w:rsidR="0094390E" w:rsidRPr="00837507" w:rsidRDefault="0094390E" w:rsidP="00D856D2">
      <w:pPr>
        <w:numPr>
          <w:ilvl w:val="0"/>
          <w:numId w:val="344"/>
        </w:numPr>
        <w:ind w:left="1080"/>
        <w:contextualSpacing/>
        <w:rPr>
          <w:rFonts w:cs="Times"/>
          <w:szCs w:val="24"/>
          <w:lang w:eastAsia="en-CA"/>
        </w:rPr>
      </w:pPr>
      <w:r w:rsidRPr="00837507">
        <w:rPr>
          <w:rFonts w:cs="Times"/>
          <w:szCs w:val="24"/>
          <w:lang w:eastAsia="en-CA"/>
        </w:rPr>
        <w:t>Federal or Provincial Regulations</w:t>
      </w:r>
    </w:p>
    <w:p w14:paraId="11FAFB53" w14:textId="77777777" w:rsidR="0094390E" w:rsidRPr="00837507" w:rsidRDefault="0094390E" w:rsidP="00D856D2">
      <w:pPr>
        <w:numPr>
          <w:ilvl w:val="0"/>
          <w:numId w:val="344"/>
        </w:numPr>
        <w:ind w:left="1080"/>
        <w:contextualSpacing/>
        <w:rPr>
          <w:rFonts w:cs="Times"/>
          <w:szCs w:val="24"/>
          <w:lang w:eastAsia="en-CA"/>
        </w:rPr>
      </w:pPr>
      <w:r w:rsidRPr="00837507">
        <w:rPr>
          <w:rFonts w:cs="Times"/>
          <w:szCs w:val="24"/>
          <w:lang w:eastAsia="en-CA"/>
        </w:rPr>
        <w:lastRenderedPageBreak/>
        <w:t>Federal or Provincial Rules</w:t>
      </w:r>
    </w:p>
    <w:p w14:paraId="648863DC" w14:textId="77777777" w:rsidR="0094390E" w:rsidRPr="00837507" w:rsidRDefault="0094390E" w:rsidP="00D856D2">
      <w:pPr>
        <w:numPr>
          <w:ilvl w:val="0"/>
          <w:numId w:val="344"/>
        </w:numPr>
        <w:ind w:left="1080"/>
        <w:contextualSpacing/>
        <w:rPr>
          <w:rFonts w:cs="Times"/>
          <w:szCs w:val="24"/>
          <w:lang w:eastAsia="en-CA"/>
        </w:rPr>
      </w:pPr>
      <w:r w:rsidRPr="00837507">
        <w:rPr>
          <w:rFonts w:cs="Times"/>
          <w:szCs w:val="24"/>
          <w:lang w:eastAsia="en-CA"/>
        </w:rPr>
        <w:t>Federal or Provincial Standards</w:t>
      </w:r>
    </w:p>
    <w:p w14:paraId="5F6BDE6A" w14:textId="77777777" w:rsidR="0094390E" w:rsidRPr="00837507" w:rsidRDefault="0094390E" w:rsidP="00D856D2">
      <w:pPr>
        <w:numPr>
          <w:ilvl w:val="0"/>
          <w:numId w:val="344"/>
        </w:numPr>
        <w:ind w:left="1080"/>
        <w:contextualSpacing/>
        <w:rPr>
          <w:rFonts w:cs="Times"/>
          <w:szCs w:val="24"/>
          <w:lang w:eastAsia="en-CA"/>
        </w:rPr>
      </w:pPr>
      <w:r w:rsidRPr="00837507">
        <w:rPr>
          <w:rFonts w:cs="Times"/>
          <w:szCs w:val="24"/>
          <w:lang w:eastAsia="en-CA"/>
        </w:rPr>
        <w:t>Federal or Provincial Guidelines</w:t>
      </w:r>
    </w:p>
    <w:p w14:paraId="48406D23" w14:textId="4AC5F0A8" w:rsidR="0094390E" w:rsidRPr="00837507" w:rsidRDefault="0094390E" w:rsidP="00D856D2">
      <w:pPr>
        <w:numPr>
          <w:ilvl w:val="0"/>
          <w:numId w:val="344"/>
        </w:numPr>
        <w:ind w:left="1080"/>
        <w:contextualSpacing/>
        <w:rPr>
          <w:rFonts w:cs="Times"/>
          <w:szCs w:val="24"/>
          <w:lang w:eastAsia="en-CA"/>
        </w:rPr>
      </w:pPr>
      <w:r w:rsidRPr="00837507">
        <w:rPr>
          <w:rFonts w:cs="Times"/>
          <w:szCs w:val="24"/>
          <w:lang w:eastAsia="en-CA"/>
        </w:rPr>
        <w:t>Railway Crossing Agreement including Work Permit (if required)</w:t>
      </w:r>
    </w:p>
    <w:p w14:paraId="6AA7AF61" w14:textId="26AE3C7E" w:rsidR="0094390E" w:rsidRPr="00837507" w:rsidRDefault="0094390E" w:rsidP="00D856D2">
      <w:pPr>
        <w:numPr>
          <w:ilvl w:val="0"/>
          <w:numId w:val="344"/>
        </w:numPr>
        <w:ind w:left="1080"/>
        <w:contextualSpacing/>
        <w:rPr>
          <w:rFonts w:cs="Times"/>
          <w:szCs w:val="24"/>
          <w:lang w:eastAsia="en-CA"/>
        </w:rPr>
      </w:pPr>
      <w:r w:rsidRPr="00837507">
        <w:rPr>
          <w:rFonts w:cs="Times"/>
          <w:szCs w:val="24"/>
          <w:lang w:eastAsia="en-CA"/>
        </w:rPr>
        <w:t>Railway Standards or Requirements Written Documents</w:t>
      </w:r>
    </w:p>
    <w:p w14:paraId="23045C39" w14:textId="1225CC47" w:rsidR="009150A8" w:rsidRDefault="0094390E" w:rsidP="00D856D2">
      <w:pPr>
        <w:numPr>
          <w:ilvl w:val="0"/>
          <w:numId w:val="344"/>
        </w:numPr>
        <w:ind w:left="1080"/>
        <w:contextualSpacing/>
        <w:rPr>
          <w:rFonts w:cs="Times"/>
          <w:szCs w:val="24"/>
          <w:lang w:eastAsia="en-CA"/>
        </w:rPr>
      </w:pPr>
      <w:r w:rsidRPr="00577C5B">
        <w:rPr>
          <w:rFonts w:cs="Times"/>
          <w:szCs w:val="24"/>
          <w:lang w:eastAsia="en-CA"/>
        </w:rPr>
        <w:t>Railway Standard Plans</w:t>
      </w:r>
    </w:p>
    <w:p w14:paraId="228CCC8A" w14:textId="7B9D9900" w:rsidR="0094390E" w:rsidRPr="00577C5B" w:rsidRDefault="0094390E" w:rsidP="00D856D2">
      <w:pPr>
        <w:numPr>
          <w:ilvl w:val="0"/>
          <w:numId w:val="344"/>
        </w:numPr>
        <w:ind w:left="1080"/>
        <w:contextualSpacing/>
        <w:rPr>
          <w:rFonts w:cs="Times"/>
          <w:szCs w:val="24"/>
          <w:lang w:eastAsia="en-CA"/>
        </w:rPr>
      </w:pPr>
      <w:r w:rsidRPr="00577C5B">
        <w:rPr>
          <w:rFonts w:cs="Times"/>
          <w:szCs w:val="24"/>
          <w:lang w:eastAsia="en-CA"/>
        </w:rPr>
        <w:t xml:space="preserve">AREMA </w:t>
      </w:r>
      <w:r w:rsidRPr="001273D4">
        <w:rPr>
          <w:rFonts w:cs="Times"/>
          <w:i/>
          <w:szCs w:val="24"/>
          <w:lang w:eastAsia="en-CA"/>
        </w:rPr>
        <w:t>Manual for Railway Engineering</w:t>
      </w:r>
    </w:p>
    <w:p w14:paraId="0E8F8D7F" w14:textId="77777777" w:rsidR="0094390E" w:rsidRDefault="0094390E" w:rsidP="0094390E">
      <w:pPr>
        <w:pStyle w:val="BodyText2"/>
      </w:pPr>
    </w:p>
    <w:p w14:paraId="3433FFED" w14:textId="77777777" w:rsidR="0094390E" w:rsidRDefault="0094390E" w:rsidP="00D856D2">
      <w:r w:rsidRPr="0098703E">
        <w:t>Comprised of the following documents:</w:t>
      </w:r>
    </w:p>
    <w:p w14:paraId="49EE092E" w14:textId="77777777" w:rsidR="0094390E" w:rsidRPr="0098703E" w:rsidRDefault="0094390E" w:rsidP="0094390E">
      <w:pPr>
        <w:pStyle w:val="BodyText2"/>
      </w:pPr>
    </w:p>
    <w:tbl>
      <w:tblPr>
        <w:tblStyle w:val="TableGrid"/>
        <w:tblW w:w="5000" w:type="pct"/>
        <w:tblLook w:val="04A0" w:firstRow="1" w:lastRow="0" w:firstColumn="1" w:lastColumn="0" w:noHBand="0" w:noVBand="1"/>
      </w:tblPr>
      <w:tblGrid>
        <w:gridCol w:w="9691"/>
      </w:tblGrid>
      <w:tr w:rsidR="0094390E" w14:paraId="5DB5F948" w14:textId="77777777" w:rsidTr="002E00EF">
        <w:tc>
          <w:tcPr>
            <w:tcW w:w="5000" w:type="pct"/>
          </w:tcPr>
          <w:p w14:paraId="4BE2FAA2" w14:textId="77777777" w:rsidR="0094390E" w:rsidRPr="000B5859" w:rsidRDefault="0094390E" w:rsidP="002E00EF">
            <w:r w:rsidRPr="000B5859">
              <w:rPr>
                <w:b/>
              </w:rPr>
              <w:t>Transport Canada / Canadian Transportation Agency (Federally Regulated Railways)</w:t>
            </w:r>
          </w:p>
        </w:tc>
      </w:tr>
      <w:tr w:rsidR="0094390E" w14:paraId="2D202D3A" w14:textId="77777777" w:rsidTr="002E00EF">
        <w:tc>
          <w:tcPr>
            <w:tcW w:w="5000" w:type="pct"/>
          </w:tcPr>
          <w:p w14:paraId="29293698" w14:textId="77777777" w:rsidR="0094390E" w:rsidRPr="00DD66A7" w:rsidRDefault="0094390E" w:rsidP="002E00EF">
            <w:pPr>
              <w:rPr>
                <w:i/>
              </w:rPr>
            </w:pPr>
            <w:r w:rsidRPr="00DD66A7">
              <w:rPr>
                <w:i/>
              </w:rPr>
              <w:t>Canada Transportation Act, Section 101, S.C. 1996, c.10</w:t>
            </w:r>
          </w:p>
        </w:tc>
      </w:tr>
      <w:tr w:rsidR="0094390E" w14:paraId="646EB0AC" w14:textId="77777777" w:rsidTr="002E00EF">
        <w:tc>
          <w:tcPr>
            <w:tcW w:w="5000" w:type="pct"/>
          </w:tcPr>
          <w:p w14:paraId="4673D2E7" w14:textId="77777777" w:rsidR="0094390E" w:rsidRPr="00242605" w:rsidRDefault="0094390E" w:rsidP="002E00EF">
            <w:pPr>
              <w:rPr>
                <w:i/>
              </w:rPr>
            </w:pPr>
            <w:r w:rsidRPr="00DD66A7">
              <w:rPr>
                <w:i/>
              </w:rPr>
              <w:t>Railway Safety Act, R.S.C. 1985, c.32 (4</w:t>
            </w:r>
            <w:r w:rsidRPr="00DD66A7">
              <w:rPr>
                <w:i/>
                <w:vertAlign w:val="superscript"/>
              </w:rPr>
              <w:t>th</w:t>
            </w:r>
            <w:r w:rsidRPr="00DD66A7">
              <w:rPr>
                <w:i/>
              </w:rPr>
              <w:t xml:space="preserve"> Supp.)</w:t>
            </w:r>
          </w:p>
        </w:tc>
      </w:tr>
      <w:tr w:rsidR="0094390E" w14:paraId="18DE9920" w14:textId="77777777" w:rsidTr="002E00EF">
        <w:tc>
          <w:tcPr>
            <w:tcW w:w="5000" w:type="pct"/>
          </w:tcPr>
          <w:p w14:paraId="057C9EA3" w14:textId="77777777" w:rsidR="0094390E" w:rsidRPr="00242605" w:rsidRDefault="0094390E" w:rsidP="002E00EF">
            <w:pPr>
              <w:rPr>
                <w:i/>
              </w:rPr>
            </w:pPr>
            <w:r w:rsidRPr="00242605">
              <w:rPr>
                <w:i/>
              </w:rPr>
              <w:t>Grade Crossing Regulations</w:t>
            </w:r>
          </w:p>
        </w:tc>
      </w:tr>
      <w:tr w:rsidR="0094390E" w14:paraId="10B5BBF4" w14:textId="77777777" w:rsidTr="002E00EF">
        <w:tc>
          <w:tcPr>
            <w:tcW w:w="5000" w:type="pct"/>
          </w:tcPr>
          <w:p w14:paraId="2EA52629" w14:textId="77777777" w:rsidR="0094390E" w:rsidRPr="00242605" w:rsidRDefault="0094390E" w:rsidP="002E00EF">
            <w:pPr>
              <w:rPr>
                <w:i/>
              </w:rPr>
            </w:pPr>
            <w:r w:rsidRPr="00242605">
              <w:rPr>
                <w:i/>
              </w:rPr>
              <w:t>Notice of Railway Works Regulations, SOR/91-103</w:t>
            </w:r>
          </w:p>
        </w:tc>
      </w:tr>
      <w:tr w:rsidR="0094390E" w14:paraId="1B6070FA" w14:textId="77777777" w:rsidTr="002E00EF">
        <w:tc>
          <w:tcPr>
            <w:tcW w:w="5000" w:type="pct"/>
          </w:tcPr>
          <w:p w14:paraId="26F836F1" w14:textId="77777777" w:rsidR="0094390E" w:rsidRPr="00242605" w:rsidRDefault="0094390E" w:rsidP="002E00EF">
            <w:pPr>
              <w:rPr>
                <w:i/>
              </w:rPr>
            </w:pPr>
            <w:r w:rsidRPr="00242605">
              <w:rPr>
                <w:i/>
              </w:rPr>
              <w:t>Canadian Rail Operating Rules (CROR) with Rules for the Protection of Track Units and Track Work, TC-O-0-93</w:t>
            </w:r>
          </w:p>
        </w:tc>
      </w:tr>
      <w:tr w:rsidR="0094390E" w14:paraId="32E3A587" w14:textId="77777777" w:rsidTr="002E00EF">
        <w:tc>
          <w:tcPr>
            <w:tcW w:w="5000" w:type="pct"/>
          </w:tcPr>
          <w:p w14:paraId="5DDAEDDA" w14:textId="77777777" w:rsidR="0094390E" w:rsidRPr="00242605" w:rsidRDefault="0094390E" w:rsidP="002E00EF">
            <w:pPr>
              <w:rPr>
                <w:i/>
              </w:rPr>
            </w:pPr>
            <w:r w:rsidRPr="00242605">
              <w:rPr>
                <w:i/>
              </w:rPr>
              <w:t>Rules Respecting Track Safety, TC E-54</w:t>
            </w:r>
          </w:p>
        </w:tc>
      </w:tr>
      <w:tr w:rsidR="0094390E" w14:paraId="7F70A401" w14:textId="77777777" w:rsidTr="002E00EF">
        <w:tc>
          <w:tcPr>
            <w:tcW w:w="5000" w:type="pct"/>
          </w:tcPr>
          <w:p w14:paraId="62520402" w14:textId="77777777" w:rsidR="0094390E" w:rsidRPr="00242605" w:rsidRDefault="0094390E" w:rsidP="002E00EF">
            <w:pPr>
              <w:rPr>
                <w:i/>
              </w:rPr>
            </w:pPr>
            <w:r w:rsidRPr="00242605">
              <w:rPr>
                <w:i/>
              </w:rPr>
              <w:t>Grade Crossing Standards</w:t>
            </w:r>
          </w:p>
        </w:tc>
      </w:tr>
      <w:tr w:rsidR="0094390E" w14:paraId="753213F1" w14:textId="77777777" w:rsidTr="002E00EF">
        <w:tc>
          <w:tcPr>
            <w:tcW w:w="5000" w:type="pct"/>
          </w:tcPr>
          <w:p w14:paraId="1F50AE0E" w14:textId="77777777" w:rsidR="0094390E" w:rsidRPr="00242605" w:rsidRDefault="0094390E" w:rsidP="002E00EF">
            <w:pPr>
              <w:rPr>
                <w:i/>
              </w:rPr>
            </w:pPr>
            <w:r w:rsidRPr="00242605">
              <w:rPr>
                <w:i/>
              </w:rPr>
              <w:t>Standard Respecting Railway Clearance, TC E-05</w:t>
            </w:r>
          </w:p>
        </w:tc>
      </w:tr>
      <w:tr w:rsidR="0094390E" w14:paraId="6F3CD691" w14:textId="77777777" w:rsidTr="002E00EF">
        <w:tc>
          <w:tcPr>
            <w:tcW w:w="5000" w:type="pct"/>
          </w:tcPr>
          <w:p w14:paraId="1D3401FC" w14:textId="77777777" w:rsidR="0094390E" w:rsidRPr="00242605" w:rsidRDefault="0094390E" w:rsidP="002E00EF">
            <w:pPr>
              <w:rPr>
                <w:i/>
              </w:rPr>
            </w:pPr>
            <w:r w:rsidRPr="00242605">
              <w:rPr>
                <w:i/>
              </w:rPr>
              <w:t>Standards Respecting Pipeline Crossings Under Railways, TC E-10</w:t>
            </w:r>
          </w:p>
        </w:tc>
      </w:tr>
      <w:tr w:rsidR="0094390E" w14:paraId="08F383DF" w14:textId="77777777" w:rsidTr="002E00EF">
        <w:tc>
          <w:tcPr>
            <w:tcW w:w="5000" w:type="pct"/>
          </w:tcPr>
          <w:p w14:paraId="0C007775" w14:textId="4F1A749E" w:rsidR="0094390E" w:rsidRPr="00242605" w:rsidRDefault="0094390E" w:rsidP="002E00EF">
            <w:pPr>
              <w:rPr>
                <w:i/>
              </w:rPr>
            </w:pPr>
            <w:r w:rsidRPr="00242605">
              <w:rPr>
                <w:i/>
              </w:rPr>
              <w:t xml:space="preserve">Transport Canada Standard for LED Signal Modules at Highway/Railway Grade Crossings, </w:t>
            </w:r>
            <w:r w:rsidR="00ED1B95" w:rsidRPr="00242605">
              <w:rPr>
                <w:i/>
              </w:rPr>
              <w:t>TC</w:t>
            </w:r>
            <w:r w:rsidR="00ED1B95">
              <w:rPr>
                <w:i/>
              </w:rPr>
              <w:t> </w:t>
            </w:r>
            <w:r w:rsidRPr="00242605">
              <w:rPr>
                <w:i/>
              </w:rPr>
              <w:t>E-14</w:t>
            </w:r>
          </w:p>
        </w:tc>
      </w:tr>
      <w:tr w:rsidR="0094390E" w14:paraId="5F686C24" w14:textId="77777777" w:rsidTr="002E00EF">
        <w:tc>
          <w:tcPr>
            <w:tcW w:w="5000" w:type="pct"/>
          </w:tcPr>
          <w:p w14:paraId="0116B69E" w14:textId="77777777" w:rsidR="0094390E" w:rsidRPr="00242605" w:rsidRDefault="0094390E" w:rsidP="002E00EF">
            <w:pPr>
              <w:rPr>
                <w:i/>
              </w:rPr>
            </w:pPr>
            <w:r w:rsidRPr="00242605">
              <w:rPr>
                <w:i/>
              </w:rPr>
              <w:t>Engineering Standards for “Walk Light” Grade Crossing Warning Systems, TC E-39</w:t>
            </w:r>
          </w:p>
        </w:tc>
      </w:tr>
      <w:tr w:rsidR="0094390E" w14:paraId="3CE82D8C" w14:textId="77777777" w:rsidTr="002E00EF">
        <w:tc>
          <w:tcPr>
            <w:tcW w:w="5000" w:type="pct"/>
          </w:tcPr>
          <w:p w14:paraId="44098961" w14:textId="77777777" w:rsidR="0094390E" w:rsidRPr="00242605" w:rsidRDefault="0094390E" w:rsidP="002E00EF">
            <w:pPr>
              <w:rPr>
                <w:i/>
              </w:rPr>
            </w:pPr>
            <w:r w:rsidRPr="00242605">
              <w:rPr>
                <w:i/>
              </w:rPr>
              <w:t>Minimum Railway/Road Crossing Sightline Requirements For All Grade Crossings Without Automatic Warning Devices, G4-A</w:t>
            </w:r>
          </w:p>
        </w:tc>
      </w:tr>
      <w:tr w:rsidR="0094390E" w14:paraId="4AB2FA98" w14:textId="77777777" w:rsidTr="002E00EF">
        <w:tc>
          <w:tcPr>
            <w:tcW w:w="5000" w:type="pct"/>
          </w:tcPr>
          <w:p w14:paraId="32282F7F" w14:textId="77777777" w:rsidR="0094390E" w:rsidRPr="00242605" w:rsidRDefault="0094390E" w:rsidP="002E00EF">
            <w:pPr>
              <w:rPr>
                <w:i/>
              </w:rPr>
            </w:pPr>
            <w:r w:rsidRPr="00242605">
              <w:rPr>
                <w:i/>
              </w:rPr>
              <w:t>Guideline: Engineering Work Relating to Railway Works, Section 11 of the RSA, TP 13626</w:t>
            </w:r>
          </w:p>
        </w:tc>
      </w:tr>
      <w:tr w:rsidR="0094390E" w14:paraId="125A7CF7" w14:textId="77777777" w:rsidTr="002E00EF">
        <w:tc>
          <w:tcPr>
            <w:tcW w:w="5000" w:type="pct"/>
          </w:tcPr>
          <w:p w14:paraId="4F4482CB" w14:textId="77777777" w:rsidR="0094390E" w:rsidRPr="00242605" w:rsidRDefault="0094390E" w:rsidP="002E00EF">
            <w:pPr>
              <w:rPr>
                <w:i/>
              </w:rPr>
            </w:pPr>
            <w:r w:rsidRPr="00242605">
              <w:rPr>
                <w:i/>
              </w:rPr>
              <w:lastRenderedPageBreak/>
              <w:t>Guideline for Inspecting and Testing Preemption Of Interconnected Traffic Control Signals &amp; Railway Warning Systems, TP 13755</w:t>
            </w:r>
          </w:p>
        </w:tc>
      </w:tr>
      <w:tr w:rsidR="0094390E" w14:paraId="1A5DFD7A" w14:textId="77777777" w:rsidTr="002E00EF">
        <w:tc>
          <w:tcPr>
            <w:tcW w:w="5000" w:type="pct"/>
          </w:tcPr>
          <w:p w14:paraId="3478D3B1" w14:textId="77777777" w:rsidR="0094390E" w:rsidRPr="00242605" w:rsidRDefault="0094390E" w:rsidP="002E00EF">
            <w:pPr>
              <w:rPr>
                <w:i/>
              </w:rPr>
            </w:pPr>
            <w:r w:rsidRPr="00242605">
              <w:rPr>
                <w:i/>
              </w:rPr>
              <w:t>Guideline on Requesting Approval to Undertake Certain Railway Works</w:t>
            </w:r>
          </w:p>
        </w:tc>
      </w:tr>
      <w:tr w:rsidR="0094390E" w14:paraId="6B4E603E" w14:textId="77777777" w:rsidTr="002E00EF">
        <w:tc>
          <w:tcPr>
            <w:tcW w:w="5000" w:type="pct"/>
          </w:tcPr>
          <w:p w14:paraId="22D1F26F" w14:textId="77777777" w:rsidR="0094390E" w:rsidRPr="00242605" w:rsidRDefault="0094390E" w:rsidP="002E00EF">
            <w:pPr>
              <w:rPr>
                <w:i/>
              </w:rPr>
            </w:pPr>
            <w:r w:rsidRPr="00242605">
              <w:rPr>
                <w:i/>
              </w:rPr>
              <w:t xml:space="preserve">Pedestrian Safety at Grade Crossing Guide (Final Draft), </w:t>
            </w:r>
          </w:p>
        </w:tc>
      </w:tr>
      <w:tr w:rsidR="0094390E" w:rsidRPr="00034A25" w14:paraId="7B6B188F" w14:textId="77777777" w:rsidTr="002E00EF">
        <w:tc>
          <w:tcPr>
            <w:tcW w:w="5000" w:type="pct"/>
          </w:tcPr>
          <w:p w14:paraId="38CF1526" w14:textId="77777777" w:rsidR="0094390E" w:rsidRPr="00034A25" w:rsidRDefault="0094390E" w:rsidP="002E00EF">
            <w:pPr>
              <w:rPr>
                <w:highlight w:val="yellow"/>
              </w:rPr>
            </w:pPr>
          </w:p>
        </w:tc>
      </w:tr>
    </w:tbl>
    <w:p w14:paraId="30DA1728" w14:textId="2C439717" w:rsidR="00954AF5" w:rsidRDefault="00954AF5"/>
    <w:tbl>
      <w:tblPr>
        <w:tblStyle w:val="TableGrid"/>
        <w:tblW w:w="5000" w:type="pct"/>
        <w:tblLook w:val="04A0" w:firstRow="1" w:lastRow="0" w:firstColumn="1" w:lastColumn="0" w:noHBand="0" w:noVBand="1"/>
      </w:tblPr>
      <w:tblGrid>
        <w:gridCol w:w="9691"/>
      </w:tblGrid>
      <w:tr w:rsidR="0094390E" w14:paraId="735490B9" w14:textId="77777777" w:rsidTr="002E00EF">
        <w:tc>
          <w:tcPr>
            <w:tcW w:w="5000" w:type="pct"/>
          </w:tcPr>
          <w:p w14:paraId="569A2A46" w14:textId="669D051D" w:rsidR="0094390E" w:rsidRPr="000B5859" w:rsidRDefault="0094390E" w:rsidP="002E00EF">
            <w:r w:rsidRPr="000B5859">
              <w:rPr>
                <w:b/>
              </w:rPr>
              <w:t>Province of Saskatchewan (Provincially Regulated Railways)</w:t>
            </w:r>
          </w:p>
        </w:tc>
      </w:tr>
      <w:tr w:rsidR="0094390E" w14:paraId="7088AD83" w14:textId="77777777" w:rsidTr="002E00EF">
        <w:tc>
          <w:tcPr>
            <w:tcW w:w="5000" w:type="pct"/>
          </w:tcPr>
          <w:p w14:paraId="0E410C7C" w14:textId="77777777" w:rsidR="0094390E" w:rsidRPr="00242605" w:rsidRDefault="0094390E" w:rsidP="002E00EF">
            <w:pPr>
              <w:rPr>
                <w:i/>
              </w:rPr>
            </w:pPr>
            <w:r w:rsidRPr="00242605">
              <w:rPr>
                <w:i/>
              </w:rPr>
              <w:t>The Railway Act, Saskatchewan</w:t>
            </w:r>
          </w:p>
        </w:tc>
      </w:tr>
      <w:tr w:rsidR="0094390E" w14:paraId="21904AF7" w14:textId="77777777" w:rsidTr="002E00EF">
        <w:tc>
          <w:tcPr>
            <w:tcW w:w="5000" w:type="pct"/>
          </w:tcPr>
          <w:p w14:paraId="46756AD5" w14:textId="77777777" w:rsidR="0094390E" w:rsidRPr="00242605" w:rsidRDefault="0094390E" w:rsidP="002E00EF">
            <w:pPr>
              <w:rPr>
                <w:i/>
              </w:rPr>
            </w:pPr>
            <w:r w:rsidRPr="00242605">
              <w:rPr>
                <w:i/>
              </w:rPr>
              <w:t>Saskatchewan Track Safety Standards, RRD 1000</w:t>
            </w:r>
          </w:p>
        </w:tc>
      </w:tr>
      <w:tr w:rsidR="0094390E" w14:paraId="79397E5F" w14:textId="77777777" w:rsidTr="002E00EF">
        <w:tc>
          <w:tcPr>
            <w:tcW w:w="5000" w:type="pct"/>
          </w:tcPr>
          <w:p w14:paraId="3798BA8D" w14:textId="77777777" w:rsidR="0094390E" w:rsidRPr="00242605" w:rsidRDefault="0094390E" w:rsidP="002E00EF">
            <w:pPr>
              <w:rPr>
                <w:i/>
              </w:rPr>
            </w:pPr>
            <w:r w:rsidRPr="00242605">
              <w:rPr>
                <w:i/>
              </w:rPr>
              <w:t>Saskatchewan Rules for Protection of Track Work and Track Force</w:t>
            </w:r>
            <w:r>
              <w:rPr>
                <w:i/>
              </w:rPr>
              <w:t>s, RRD 3000</w:t>
            </w:r>
          </w:p>
        </w:tc>
      </w:tr>
      <w:tr w:rsidR="0094390E" w14:paraId="22300BDE" w14:textId="77777777" w:rsidTr="002E00EF">
        <w:tc>
          <w:tcPr>
            <w:tcW w:w="5000" w:type="pct"/>
          </w:tcPr>
          <w:p w14:paraId="2DB209D5" w14:textId="77777777" w:rsidR="0094390E" w:rsidRPr="00242605" w:rsidRDefault="0094390E" w:rsidP="002E00EF">
            <w:pPr>
              <w:rPr>
                <w:i/>
              </w:rPr>
            </w:pPr>
            <w:r w:rsidRPr="00242605">
              <w:rPr>
                <w:i/>
              </w:rPr>
              <w:t>Public Grade Crossing Standards, RTS 2001</w:t>
            </w:r>
          </w:p>
        </w:tc>
      </w:tr>
      <w:tr w:rsidR="0094390E" w14:paraId="56ED0470" w14:textId="77777777" w:rsidTr="002E00EF">
        <w:tc>
          <w:tcPr>
            <w:tcW w:w="5000" w:type="pct"/>
          </w:tcPr>
          <w:p w14:paraId="2844152C" w14:textId="77777777" w:rsidR="0094390E" w:rsidRPr="000B5859" w:rsidRDefault="0094390E" w:rsidP="002E00EF">
            <w:pPr>
              <w:rPr>
                <w:highlight w:val="yellow"/>
              </w:rPr>
            </w:pPr>
          </w:p>
        </w:tc>
      </w:tr>
      <w:tr w:rsidR="0094390E" w:rsidRPr="000B5859" w14:paraId="127BB08A" w14:textId="77777777" w:rsidTr="002E00EF">
        <w:tc>
          <w:tcPr>
            <w:tcW w:w="5000" w:type="pct"/>
          </w:tcPr>
          <w:p w14:paraId="5DD01327" w14:textId="7C90D506" w:rsidR="0094390E" w:rsidRPr="000B5859" w:rsidRDefault="00773D4D" w:rsidP="002E00EF">
            <w:r>
              <w:rPr>
                <w:b/>
              </w:rPr>
              <w:t>CN</w:t>
            </w:r>
            <w:r w:rsidR="0094390E">
              <w:rPr>
                <w:b/>
              </w:rPr>
              <w:t xml:space="preserve"> </w:t>
            </w:r>
          </w:p>
        </w:tc>
      </w:tr>
      <w:tr w:rsidR="0094390E" w14:paraId="0DB20B1E" w14:textId="77777777" w:rsidTr="002E00EF">
        <w:tc>
          <w:tcPr>
            <w:tcW w:w="5000" w:type="pct"/>
          </w:tcPr>
          <w:p w14:paraId="2E304ACB" w14:textId="3DDBEA85" w:rsidR="0094390E" w:rsidRPr="00D856D2" w:rsidRDefault="0094390E" w:rsidP="003B1557">
            <w:pPr>
              <w:rPr>
                <w:i/>
              </w:rPr>
            </w:pPr>
            <w:r w:rsidRPr="00D856D2">
              <w:rPr>
                <w:i/>
              </w:rPr>
              <w:t>CN</w:t>
            </w:r>
            <w:r w:rsidR="00773D4D" w:rsidRPr="00D856D2">
              <w:rPr>
                <w:i/>
              </w:rPr>
              <w:t xml:space="preserve"> </w:t>
            </w:r>
            <w:r w:rsidRPr="00D856D2">
              <w:rPr>
                <w:i/>
              </w:rPr>
              <w:t>Standard Clearance Diagram For All New Railway Bridges, Drawing KIU-10.1M</w:t>
            </w:r>
          </w:p>
        </w:tc>
      </w:tr>
      <w:tr w:rsidR="0094390E" w:rsidRPr="000B5859" w14:paraId="64543132" w14:textId="77777777" w:rsidTr="002E00EF">
        <w:tc>
          <w:tcPr>
            <w:tcW w:w="5000" w:type="pct"/>
          </w:tcPr>
          <w:p w14:paraId="02612850" w14:textId="77777777" w:rsidR="0094390E" w:rsidRPr="00D856D2" w:rsidRDefault="0094390E" w:rsidP="002E00EF">
            <w:pPr>
              <w:rPr>
                <w:i/>
              </w:rPr>
            </w:pPr>
            <w:r w:rsidRPr="00D856D2">
              <w:rPr>
                <w:i/>
              </w:rPr>
              <w:t>Protection and Minimum Clearance for Overhead Bridges, Drawing KIU-10.2m</w:t>
            </w:r>
          </w:p>
        </w:tc>
      </w:tr>
      <w:tr w:rsidR="0094390E" w14:paraId="73B460F1" w14:textId="77777777" w:rsidTr="002E00EF">
        <w:tc>
          <w:tcPr>
            <w:tcW w:w="5000" w:type="pct"/>
          </w:tcPr>
          <w:p w14:paraId="0CF0247C" w14:textId="77777777" w:rsidR="0094390E" w:rsidRPr="00D856D2" w:rsidRDefault="0094390E" w:rsidP="002E00EF">
            <w:pPr>
              <w:rPr>
                <w:i/>
              </w:rPr>
            </w:pPr>
            <w:r w:rsidRPr="00D856D2">
              <w:rPr>
                <w:i/>
              </w:rPr>
              <w:t>Protection Wall Requirements for Reinforced Earth (Or Equiv.) Walls for Overhead Bridges, Drawing KIU-10.3m</w:t>
            </w:r>
          </w:p>
        </w:tc>
      </w:tr>
      <w:tr w:rsidR="0094390E" w:rsidRPr="000B5859" w14:paraId="66F487B5" w14:textId="77777777" w:rsidTr="002E00EF">
        <w:tc>
          <w:tcPr>
            <w:tcW w:w="5000" w:type="pct"/>
          </w:tcPr>
          <w:p w14:paraId="69F7EAB8" w14:textId="77777777" w:rsidR="0094390E" w:rsidRPr="00D856D2" w:rsidRDefault="0094390E" w:rsidP="002E00EF">
            <w:pPr>
              <w:rPr>
                <w:i/>
              </w:rPr>
            </w:pPr>
            <w:r w:rsidRPr="00D856D2">
              <w:rPr>
                <w:i/>
              </w:rPr>
              <w:t>CNR Work Permit, 2014</w:t>
            </w:r>
          </w:p>
        </w:tc>
      </w:tr>
      <w:tr w:rsidR="0094390E" w:rsidRPr="00242605" w14:paraId="00E5CEC3" w14:textId="77777777" w:rsidTr="002E00EF">
        <w:tc>
          <w:tcPr>
            <w:tcW w:w="5000" w:type="pct"/>
          </w:tcPr>
          <w:p w14:paraId="4E07160D" w14:textId="77777777" w:rsidR="0094390E" w:rsidRPr="00D856D2" w:rsidRDefault="0094390E" w:rsidP="002E00EF">
            <w:pPr>
              <w:rPr>
                <w:i/>
              </w:rPr>
            </w:pPr>
            <w:r w:rsidRPr="00D856D2">
              <w:rPr>
                <w:i/>
              </w:rPr>
              <w:t>Regulatory Requirements For Roadway/Railway Crossing Projects</w:t>
            </w:r>
          </w:p>
        </w:tc>
      </w:tr>
      <w:tr w:rsidR="0094390E" w:rsidRPr="00242605" w14:paraId="41A411D1" w14:textId="77777777" w:rsidTr="002E00EF">
        <w:tc>
          <w:tcPr>
            <w:tcW w:w="5000" w:type="pct"/>
          </w:tcPr>
          <w:p w14:paraId="0B39C0BF" w14:textId="77777777" w:rsidR="0094390E" w:rsidRPr="00D856D2" w:rsidRDefault="0094390E" w:rsidP="002E00EF">
            <w:pPr>
              <w:rPr>
                <w:i/>
              </w:rPr>
            </w:pPr>
            <w:r w:rsidRPr="00D856D2">
              <w:rPr>
                <w:i/>
              </w:rPr>
              <w:t>Standard E-4 Sample Drawing</w:t>
            </w:r>
          </w:p>
        </w:tc>
      </w:tr>
      <w:tr w:rsidR="0094390E" w:rsidRPr="00242605" w14:paraId="5F56F71C" w14:textId="77777777" w:rsidTr="002E00EF">
        <w:tc>
          <w:tcPr>
            <w:tcW w:w="5000" w:type="pct"/>
          </w:tcPr>
          <w:p w14:paraId="4E4C4745" w14:textId="77777777" w:rsidR="0094390E" w:rsidRPr="00242605" w:rsidRDefault="0094390E" w:rsidP="002E00EF"/>
        </w:tc>
      </w:tr>
      <w:tr w:rsidR="0094390E" w:rsidRPr="00242605" w14:paraId="51982507" w14:textId="77777777" w:rsidTr="002E00EF">
        <w:tc>
          <w:tcPr>
            <w:tcW w:w="5000" w:type="pct"/>
          </w:tcPr>
          <w:p w14:paraId="2652CD3B" w14:textId="77777777" w:rsidR="0094390E" w:rsidRPr="00242605" w:rsidRDefault="0094390E" w:rsidP="002E00EF">
            <w:r w:rsidRPr="00242605">
              <w:rPr>
                <w:b/>
              </w:rPr>
              <w:t>CP</w:t>
            </w:r>
          </w:p>
        </w:tc>
      </w:tr>
      <w:tr w:rsidR="0094390E" w:rsidRPr="00242605" w14:paraId="7E7C777C" w14:textId="77777777" w:rsidTr="002E00EF">
        <w:tc>
          <w:tcPr>
            <w:tcW w:w="5000" w:type="pct"/>
          </w:tcPr>
          <w:p w14:paraId="54D15A27" w14:textId="77777777" w:rsidR="0094390E" w:rsidRPr="00D856D2" w:rsidRDefault="0094390E" w:rsidP="002E00EF">
            <w:pPr>
              <w:rPr>
                <w:i/>
              </w:rPr>
            </w:pPr>
            <w:r w:rsidRPr="00D856D2">
              <w:rPr>
                <w:i/>
              </w:rPr>
              <w:t>Clearance Diagram, Structure Over or Beside Railway Tracks, Drawing 2008SD-01</w:t>
            </w:r>
          </w:p>
        </w:tc>
      </w:tr>
      <w:tr w:rsidR="0094390E" w:rsidRPr="00242605" w14:paraId="22561805" w14:textId="77777777" w:rsidTr="002E00EF">
        <w:tc>
          <w:tcPr>
            <w:tcW w:w="5000" w:type="pct"/>
          </w:tcPr>
          <w:p w14:paraId="0800D0C7" w14:textId="77777777" w:rsidR="0094390E" w:rsidRPr="00D856D2" w:rsidRDefault="0094390E" w:rsidP="002E00EF">
            <w:pPr>
              <w:rPr>
                <w:i/>
              </w:rPr>
            </w:pPr>
            <w:r w:rsidRPr="00D856D2">
              <w:rPr>
                <w:i/>
              </w:rPr>
              <w:t>Protection of Structures Adjacent to Railroad Tracks</w:t>
            </w:r>
          </w:p>
        </w:tc>
      </w:tr>
      <w:tr w:rsidR="0094390E" w:rsidRPr="000B5859" w14:paraId="5CB97E45" w14:textId="77777777" w:rsidTr="002E00EF">
        <w:tc>
          <w:tcPr>
            <w:tcW w:w="5000" w:type="pct"/>
          </w:tcPr>
          <w:p w14:paraId="5BE4345B" w14:textId="77777777" w:rsidR="0094390E" w:rsidRPr="003B00DE" w:rsidRDefault="0094390E" w:rsidP="002E00EF">
            <w:pPr>
              <w:rPr>
                <w:highlight w:val="yellow"/>
                <w:lang w:val="en-CA"/>
              </w:rPr>
            </w:pPr>
          </w:p>
        </w:tc>
      </w:tr>
      <w:tr w:rsidR="0094390E" w14:paraId="009B85C5" w14:textId="77777777" w:rsidTr="002E00EF">
        <w:tc>
          <w:tcPr>
            <w:tcW w:w="5000" w:type="pct"/>
          </w:tcPr>
          <w:p w14:paraId="630CE434" w14:textId="77777777" w:rsidR="0094390E" w:rsidRPr="000B5859" w:rsidRDefault="0094390E" w:rsidP="002E00EF">
            <w:r w:rsidRPr="000B5859">
              <w:rPr>
                <w:b/>
              </w:rPr>
              <w:t>AREMA</w:t>
            </w:r>
          </w:p>
        </w:tc>
      </w:tr>
      <w:tr w:rsidR="0094390E" w14:paraId="46695FAD" w14:textId="77777777" w:rsidTr="002E00EF">
        <w:tc>
          <w:tcPr>
            <w:tcW w:w="5000" w:type="pct"/>
          </w:tcPr>
          <w:p w14:paraId="6967991A" w14:textId="77777777" w:rsidR="0094390E" w:rsidRPr="00D856D2" w:rsidRDefault="0094390E" w:rsidP="002E00EF">
            <w:pPr>
              <w:rPr>
                <w:i/>
              </w:rPr>
            </w:pPr>
            <w:r w:rsidRPr="00D856D2">
              <w:rPr>
                <w:i/>
              </w:rPr>
              <w:t>AREMA Manual For Railway Engineering, 2014</w:t>
            </w:r>
          </w:p>
        </w:tc>
      </w:tr>
    </w:tbl>
    <w:p w14:paraId="314F0477" w14:textId="77777777" w:rsidR="0094390E" w:rsidRPr="006C3B5D" w:rsidRDefault="0094390E" w:rsidP="00D856D2">
      <w:pPr>
        <w:pStyle w:val="PPP4"/>
        <w:numPr>
          <w:ilvl w:val="3"/>
          <w:numId w:val="18"/>
        </w:numPr>
        <w:ind w:left="2835" w:hanging="1417"/>
        <w:rPr>
          <w:b/>
        </w:rPr>
      </w:pPr>
      <w:r w:rsidRPr="006C3B5D">
        <w:rPr>
          <w:b/>
        </w:rPr>
        <w:t>Geotechnical</w:t>
      </w:r>
    </w:p>
    <w:p w14:paraId="75C28211" w14:textId="77777777" w:rsidR="009150A8" w:rsidRDefault="009150A8" w:rsidP="00D856D2">
      <w:pPr>
        <w:ind w:left="1080"/>
        <w:contextualSpacing/>
        <w:rPr>
          <w:rFonts w:cs="Times"/>
          <w:szCs w:val="24"/>
          <w:lang w:eastAsia="en-CA"/>
        </w:rPr>
      </w:pPr>
    </w:p>
    <w:p w14:paraId="3F6B1881" w14:textId="77777777" w:rsidR="0094390E" w:rsidRPr="00837507" w:rsidRDefault="0094390E" w:rsidP="00D856D2">
      <w:pPr>
        <w:numPr>
          <w:ilvl w:val="0"/>
          <w:numId w:val="346"/>
        </w:numPr>
        <w:ind w:left="1080"/>
        <w:contextualSpacing/>
        <w:rPr>
          <w:rFonts w:cs="Times"/>
          <w:szCs w:val="24"/>
          <w:lang w:eastAsia="en-CA"/>
        </w:rPr>
      </w:pPr>
      <w:r w:rsidRPr="001273D4">
        <w:rPr>
          <w:rFonts w:cs="Times"/>
          <w:szCs w:val="24"/>
          <w:lang w:eastAsia="en-CA"/>
        </w:rPr>
        <w:t>Ministry</w:t>
      </w:r>
      <w:r w:rsidRPr="001273D4">
        <w:rPr>
          <w:rFonts w:cs="Times"/>
          <w:i/>
          <w:szCs w:val="24"/>
          <w:lang w:eastAsia="en-CA"/>
        </w:rPr>
        <w:t xml:space="preserve"> Foundation Investigation</w:t>
      </w:r>
      <w:r w:rsidRPr="00837507">
        <w:rPr>
          <w:rFonts w:cs="Times"/>
          <w:szCs w:val="24"/>
          <w:lang w:eastAsia="en-CA"/>
        </w:rPr>
        <w:t xml:space="preserve"> </w:t>
      </w:r>
      <w:r w:rsidRPr="001273D4">
        <w:rPr>
          <w:rFonts w:cs="Times"/>
          <w:i/>
          <w:szCs w:val="24"/>
          <w:lang w:eastAsia="en-CA"/>
        </w:rPr>
        <w:t>Manual</w:t>
      </w:r>
    </w:p>
    <w:p w14:paraId="0A97ED73" w14:textId="77777777" w:rsidR="0094390E" w:rsidRDefault="0094390E" w:rsidP="00D856D2">
      <w:pPr>
        <w:numPr>
          <w:ilvl w:val="0"/>
          <w:numId w:val="346"/>
        </w:numPr>
        <w:ind w:left="1080"/>
        <w:contextualSpacing/>
        <w:rPr>
          <w:rFonts w:cs="Times"/>
          <w:szCs w:val="24"/>
          <w:lang w:eastAsia="en-CA"/>
        </w:rPr>
      </w:pPr>
      <w:r w:rsidRPr="001273D4">
        <w:rPr>
          <w:rFonts w:cs="Times"/>
          <w:i/>
          <w:szCs w:val="24"/>
          <w:lang w:eastAsia="en-CA"/>
        </w:rPr>
        <w:t>Canadian Foundation Engineering</w:t>
      </w:r>
      <w:r w:rsidRPr="00837507">
        <w:rPr>
          <w:rFonts w:cs="Times"/>
          <w:szCs w:val="24"/>
          <w:lang w:eastAsia="en-CA"/>
        </w:rPr>
        <w:t xml:space="preserve"> </w:t>
      </w:r>
      <w:r w:rsidRPr="001273D4">
        <w:rPr>
          <w:rFonts w:cs="Times"/>
          <w:i/>
          <w:szCs w:val="24"/>
          <w:lang w:eastAsia="en-CA"/>
        </w:rPr>
        <w:t>Manual</w:t>
      </w:r>
    </w:p>
    <w:p w14:paraId="0A4C3F23" w14:textId="3A28FB96" w:rsidR="009206E3" w:rsidRPr="00837507" w:rsidRDefault="009206E3" w:rsidP="00D856D2">
      <w:pPr>
        <w:numPr>
          <w:ilvl w:val="0"/>
          <w:numId w:val="346"/>
        </w:numPr>
        <w:ind w:left="1080"/>
        <w:contextualSpacing/>
        <w:rPr>
          <w:rFonts w:cs="Times"/>
          <w:szCs w:val="24"/>
          <w:lang w:eastAsia="en-CA"/>
        </w:rPr>
      </w:pPr>
      <w:r>
        <w:rPr>
          <w:rFonts w:cs="Times"/>
          <w:szCs w:val="24"/>
          <w:lang w:eastAsia="en-CA"/>
        </w:rPr>
        <w:lastRenderedPageBreak/>
        <w:t>Project Co Proposal Extracts</w:t>
      </w:r>
    </w:p>
    <w:p w14:paraId="0992AA4D" w14:textId="77777777" w:rsidR="0094390E" w:rsidRPr="006C3B5D" w:rsidRDefault="0094390E" w:rsidP="00D856D2">
      <w:pPr>
        <w:pStyle w:val="PPP4"/>
        <w:numPr>
          <w:ilvl w:val="3"/>
          <w:numId w:val="18"/>
        </w:numPr>
        <w:ind w:left="2835" w:hanging="1417"/>
        <w:rPr>
          <w:b/>
        </w:rPr>
      </w:pPr>
      <w:r>
        <w:rPr>
          <w:b/>
        </w:rPr>
        <w:t>Roadways Drainage</w:t>
      </w:r>
    </w:p>
    <w:p w14:paraId="342D532B" w14:textId="77777777" w:rsidR="00B35F3D" w:rsidRDefault="00B35F3D" w:rsidP="00D856D2">
      <w:pPr>
        <w:ind w:left="1170"/>
        <w:contextualSpacing/>
        <w:rPr>
          <w:rFonts w:cs="Times"/>
          <w:szCs w:val="24"/>
          <w:lang w:eastAsia="en-CA"/>
        </w:rPr>
      </w:pPr>
    </w:p>
    <w:p w14:paraId="5A9C11A8" w14:textId="77777777" w:rsidR="0094390E" w:rsidRPr="00837507" w:rsidRDefault="0094390E" w:rsidP="00D856D2">
      <w:pPr>
        <w:numPr>
          <w:ilvl w:val="0"/>
          <w:numId w:val="707"/>
        </w:numPr>
        <w:ind w:left="1170" w:hanging="450"/>
        <w:contextualSpacing/>
        <w:rPr>
          <w:rFonts w:cs="Times"/>
          <w:szCs w:val="24"/>
          <w:lang w:eastAsia="en-CA"/>
        </w:rPr>
      </w:pPr>
      <w:r>
        <w:rPr>
          <w:rFonts w:cs="Times"/>
          <w:szCs w:val="24"/>
          <w:lang w:eastAsia="en-CA"/>
        </w:rPr>
        <w:t>Ministry</w:t>
      </w:r>
      <w:r w:rsidRPr="00837507">
        <w:rPr>
          <w:rFonts w:cs="Times"/>
          <w:szCs w:val="24"/>
          <w:lang w:eastAsia="en-CA"/>
        </w:rPr>
        <w:t xml:space="preserve"> Hydraulic Manual (Apr 2014)</w:t>
      </w:r>
    </w:p>
    <w:p w14:paraId="305E3106" w14:textId="44F8AD69" w:rsidR="0094390E" w:rsidRPr="00837507" w:rsidRDefault="0094390E" w:rsidP="00D856D2">
      <w:pPr>
        <w:numPr>
          <w:ilvl w:val="0"/>
          <w:numId w:val="707"/>
        </w:numPr>
        <w:ind w:left="1080"/>
        <w:contextualSpacing/>
        <w:rPr>
          <w:rFonts w:cs="Times"/>
          <w:szCs w:val="24"/>
          <w:lang w:eastAsia="en-CA"/>
        </w:rPr>
      </w:pPr>
      <w:r w:rsidRPr="00837507">
        <w:rPr>
          <w:rFonts w:cs="Times"/>
          <w:szCs w:val="24"/>
          <w:lang w:eastAsia="en-CA"/>
        </w:rPr>
        <w:t xml:space="preserve">Saskatchewan Supplement (SKS) to TAC </w:t>
      </w:r>
      <w:r w:rsidRPr="001273D4">
        <w:rPr>
          <w:rFonts w:cs="Times"/>
          <w:i/>
          <w:szCs w:val="24"/>
          <w:lang w:eastAsia="en-CA"/>
        </w:rPr>
        <w:t>Geometric Design Guide for Canadian Roads</w:t>
      </w:r>
      <w:r w:rsidRPr="00837507">
        <w:rPr>
          <w:rFonts w:cs="Times"/>
          <w:szCs w:val="24"/>
          <w:lang w:eastAsia="en-CA"/>
        </w:rPr>
        <w:t xml:space="preserve"> and Standard Plans (Drawings) 20000 to 29999 contained in </w:t>
      </w:r>
      <w:r>
        <w:rPr>
          <w:rFonts w:cs="Times"/>
          <w:szCs w:val="24"/>
          <w:lang w:eastAsia="en-CA"/>
        </w:rPr>
        <w:t>the Ministry</w:t>
      </w:r>
      <w:r w:rsidRPr="00837507">
        <w:rPr>
          <w:rFonts w:cs="Times"/>
          <w:szCs w:val="24"/>
          <w:lang w:eastAsia="en-CA"/>
        </w:rPr>
        <w:t xml:space="preserve"> Design Manual Part 1 (DM1)</w:t>
      </w:r>
    </w:p>
    <w:p w14:paraId="288B889A" w14:textId="77777777" w:rsidR="0094390E" w:rsidRPr="00837507" w:rsidRDefault="0094390E" w:rsidP="00D856D2">
      <w:pPr>
        <w:numPr>
          <w:ilvl w:val="0"/>
          <w:numId w:val="707"/>
        </w:numPr>
        <w:ind w:left="1080"/>
        <w:contextualSpacing/>
        <w:rPr>
          <w:rFonts w:cs="Times"/>
          <w:szCs w:val="24"/>
          <w:lang w:eastAsia="en-CA"/>
        </w:rPr>
      </w:pPr>
      <w:r w:rsidRPr="00837507">
        <w:rPr>
          <w:rFonts w:cs="Times"/>
          <w:szCs w:val="24"/>
          <w:lang w:eastAsia="en-CA"/>
        </w:rPr>
        <w:t xml:space="preserve">Fisheries and Oceans (DFO) Canada Land Development </w:t>
      </w:r>
      <w:r w:rsidRPr="001273D4">
        <w:rPr>
          <w:rFonts w:cs="Times"/>
          <w:i/>
          <w:szCs w:val="24"/>
          <w:lang w:eastAsia="en-CA"/>
        </w:rPr>
        <w:t>Guidelines for the Protection of Aquatic Habitat (Sep 1993)</w:t>
      </w:r>
    </w:p>
    <w:p w14:paraId="0C04321F" w14:textId="77777777" w:rsidR="0094390E" w:rsidRPr="00837507" w:rsidRDefault="0094390E" w:rsidP="00D856D2">
      <w:pPr>
        <w:numPr>
          <w:ilvl w:val="0"/>
          <w:numId w:val="707"/>
        </w:numPr>
        <w:ind w:left="1080"/>
        <w:contextualSpacing/>
        <w:rPr>
          <w:rFonts w:cs="Times"/>
          <w:szCs w:val="24"/>
          <w:lang w:eastAsia="en-CA"/>
        </w:rPr>
      </w:pPr>
      <w:r w:rsidRPr="00837507">
        <w:rPr>
          <w:rFonts w:cs="Times"/>
          <w:szCs w:val="24"/>
          <w:lang w:eastAsia="en-CA"/>
        </w:rPr>
        <w:t xml:space="preserve">US Federal Highway Administration (FHWA) </w:t>
      </w:r>
      <w:r w:rsidRPr="001273D4">
        <w:rPr>
          <w:rFonts w:cs="Times"/>
          <w:i/>
          <w:szCs w:val="24"/>
          <w:lang w:eastAsia="en-CA"/>
        </w:rPr>
        <w:t>Hydraulic Design of Highway Culverts, Third Edition</w:t>
      </w:r>
      <w:r w:rsidRPr="00837507">
        <w:rPr>
          <w:rFonts w:cs="Times"/>
          <w:szCs w:val="24"/>
          <w:lang w:eastAsia="en-CA"/>
        </w:rPr>
        <w:t xml:space="preserve"> (FHWA-HIF-12-026)</w:t>
      </w:r>
    </w:p>
    <w:p w14:paraId="18038F41" w14:textId="038B5299" w:rsidR="0094390E" w:rsidRPr="00837507" w:rsidRDefault="0094390E" w:rsidP="00D856D2">
      <w:pPr>
        <w:numPr>
          <w:ilvl w:val="0"/>
          <w:numId w:val="707"/>
        </w:numPr>
        <w:ind w:left="1080"/>
        <w:contextualSpacing/>
        <w:rPr>
          <w:rFonts w:cs="Times"/>
          <w:szCs w:val="24"/>
          <w:lang w:eastAsia="en-CA"/>
        </w:rPr>
      </w:pPr>
      <w:r w:rsidRPr="00837507">
        <w:rPr>
          <w:rFonts w:cs="Times"/>
          <w:szCs w:val="24"/>
          <w:lang w:eastAsia="en-CA"/>
        </w:rPr>
        <w:t xml:space="preserve">US Federal Highway Administration (FHWA) </w:t>
      </w:r>
      <w:r w:rsidRPr="001273D4">
        <w:rPr>
          <w:rFonts w:cs="Times"/>
          <w:i/>
          <w:szCs w:val="24"/>
          <w:lang w:eastAsia="en-CA"/>
        </w:rPr>
        <w:t>Hydraulic Engineering Circular No. 14, Third Edition, “Hydraulic Design of Energy Dissipators for Culverts and Channels</w:t>
      </w:r>
      <w:r w:rsidR="001273D4">
        <w:rPr>
          <w:rFonts w:cs="Times"/>
          <w:i/>
          <w:szCs w:val="24"/>
          <w:lang w:eastAsia="en-CA"/>
        </w:rPr>
        <w:t>”</w:t>
      </w:r>
      <w:r w:rsidRPr="00837507">
        <w:rPr>
          <w:rFonts w:cs="Times"/>
          <w:szCs w:val="24"/>
          <w:lang w:eastAsia="en-CA"/>
        </w:rPr>
        <w:t xml:space="preserve"> (FHWA-NHI-06-086)</w:t>
      </w:r>
    </w:p>
    <w:p w14:paraId="5B9B68BC" w14:textId="23EA729B" w:rsidR="0094390E" w:rsidRDefault="0094390E" w:rsidP="00D856D2">
      <w:pPr>
        <w:numPr>
          <w:ilvl w:val="0"/>
          <w:numId w:val="707"/>
        </w:numPr>
        <w:ind w:left="1080"/>
        <w:contextualSpacing/>
        <w:rPr>
          <w:rFonts w:cs="Times"/>
          <w:szCs w:val="24"/>
          <w:lang w:eastAsia="en-CA"/>
        </w:rPr>
      </w:pPr>
      <w:r>
        <w:rPr>
          <w:rFonts w:cs="Times"/>
          <w:szCs w:val="24"/>
          <w:lang w:eastAsia="en-CA"/>
        </w:rPr>
        <w:t>Ministry</w:t>
      </w:r>
      <w:r w:rsidRPr="00837507">
        <w:rPr>
          <w:rFonts w:cs="Times"/>
          <w:szCs w:val="24"/>
          <w:lang w:eastAsia="en-CA"/>
        </w:rPr>
        <w:t xml:space="preserve"> </w:t>
      </w:r>
      <w:r w:rsidRPr="001273D4">
        <w:rPr>
          <w:rFonts w:cs="Times"/>
          <w:i/>
          <w:szCs w:val="24"/>
          <w:lang w:eastAsia="en-CA"/>
        </w:rPr>
        <w:t>Environmental Best Practices:</w:t>
      </w:r>
      <w:r w:rsidR="00ED1B95" w:rsidRPr="001273D4">
        <w:rPr>
          <w:rFonts w:cs="Times"/>
          <w:i/>
          <w:szCs w:val="24"/>
          <w:lang w:eastAsia="en-CA"/>
        </w:rPr>
        <w:t xml:space="preserve"> </w:t>
      </w:r>
      <w:r w:rsidRPr="001273D4">
        <w:rPr>
          <w:rFonts w:cs="Times"/>
          <w:i/>
          <w:szCs w:val="24"/>
          <w:lang w:eastAsia="en-CA"/>
        </w:rPr>
        <w:t xml:space="preserve"> Sediment and Erosion Control</w:t>
      </w:r>
      <w:r w:rsidRPr="00837507">
        <w:rPr>
          <w:rFonts w:cs="Times"/>
          <w:szCs w:val="24"/>
          <w:lang w:eastAsia="en-CA"/>
        </w:rPr>
        <w:t xml:space="preserve"> (Feb 2012)</w:t>
      </w:r>
    </w:p>
    <w:p w14:paraId="540C9ADF" w14:textId="599BD7A4" w:rsidR="009206E3" w:rsidRPr="00837507" w:rsidRDefault="009206E3" w:rsidP="00D856D2">
      <w:pPr>
        <w:numPr>
          <w:ilvl w:val="0"/>
          <w:numId w:val="707"/>
        </w:numPr>
        <w:ind w:left="1080"/>
        <w:contextualSpacing/>
        <w:rPr>
          <w:rFonts w:cs="Times"/>
          <w:szCs w:val="24"/>
          <w:lang w:eastAsia="en-CA"/>
        </w:rPr>
      </w:pPr>
      <w:r>
        <w:rPr>
          <w:rFonts w:cs="Times"/>
          <w:szCs w:val="24"/>
          <w:lang w:eastAsia="en-CA"/>
        </w:rPr>
        <w:t>Project Co Proposal Extracts</w:t>
      </w:r>
    </w:p>
    <w:p w14:paraId="249AF91A" w14:textId="77777777" w:rsidR="0094390E" w:rsidRPr="006C3B5D" w:rsidRDefault="0094390E" w:rsidP="00D856D2">
      <w:pPr>
        <w:pStyle w:val="PPP4"/>
        <w:numPr>
          <w:ilvl w:val="3"/>
          <w:numId w:val="18"/>
        </w:numPr>
        <w:ind w:left="2835" w:hanging="1417"/>
        <w:rPr>
          <w:b/>
        </w:rPr>
      </w:pPr>
      <w:r w:rsidRPr="006C3B5D">
        <w:rPr>
          <w:b/>
        </w:rPr>
        <w:lastRenderedPageBreak/>
        <w:t>Surfacing</w:t>
      </w:r>
    </w:p>
    <w:p w14:paraId="5E15FD89" w14:textId="77777777" w:rsidR="0072315C" w:rsidRDefault="0072315C" w:rsidP="00D856D2">
      <w:pPr>
        <w:ind w:left="1080"/>
        <w:contextualSpacing/>
        <w:rPr>
          <w:rFonts w:cs="Times"/>
          <w:szCs w:val="24"/>
          <w:lang w:eastAsia="en-CA"/>
        </w:rPr>
      </w:pPr>
    </w:p>
    <w:p w14:paraId="685316FC" w14:textId="77777777" w:rsidR="0094390E" w:rsidRPr="009B3661" w:rsidRDefault="0094390E" w:rsidP="00D856D2">
      <w:pPr>
        <w:numPr>
          <w:ilvl w:val="0"/>
          <w:numId w:val="708"/>
        </w:numPr>
        <w:ind w:left="1080"/>
        <w:contextualSpacing/>
        <w:rPr>
          <w:rFonts w:cs="Times"/>
          <w:szCs w:val="24"/>
          <w:lang w:eastAsia="en-CA"/>
        </w:rPr>
      </w:pPr>
      <w:r w:rsidRPr="009B3661">
        <w:rPr>
          <w:rFonts w:cs="Times"/>
          <w:szCs w:val="24"/>
          <w:lang w:eastAsia="en-CA"/>
        </w:rPr>
        <w:t xml:space="preserve">Ministry </w:t>
      </w:r>
      <w:r w:rsidRPr="009B3661">
        <w:rPr>
          <w:rFonts w:cs="Times"/>
          <w:i/>
          <w:szCs w:val="24"/>
          <w:lang w:eastAsia="en-CA"/>
        </w:rPr>
        <w:t>Surfacing Manual</w:t>
      </w:r>
    </w:p>
    <w:p w14:paraId="4D39A430" w14:textId="318BAD77" w:rsidR="0072315C" w:rsidRPr="009B3661" w:rsidRDefault="009206E3" w:rsidP="009B3661">
      <w:pPr>
        <w:numPr>
          <w:ilvl w:val="0"/>
          <w:numId w:val="708"/>
        </w:numPr>
        <w:ind w:left="1080"/>
        <w:contextualSpacing/>
        <w:rPr>
          <w:rFonts w:ascii="Arial" w:hAnsi="Arial"/>
          <w:szCs w:val="24"/>
        </w:rPr>
      </w:pPr>
      <w:r w:rsidRPr="009B3661">
        <w:rPr>
          <w:rFonts w:cs="Times"/>
          <w:szCs w:val="24"/>
          <w:lang w:eastAsia="en-CA"/>
        </w:rPr>
        <w:t>Project Co Proposal Extracts</w:t>
      </w:r>
    </w:p>
    <w:p w14:paraId="1EADA72E" w14:textId="77777777" w:rsidR="0094390E" w:rsidRPr="006C3B5D" w:rsidRDefault="0094390E" w:rsidP="00D856D2">
      <w:pPr>
        <w:pStyle w:val="PPP4"/>
        <w:numPr>
          <w:ilvl w:val="3"/>
          <w:numId w:val="18"/>
        </w:numPr>
        <w:ind w:left="2835" w:hanging="1417"/>
        <w:rPr>
          <w:b/>
        </w:rPr>
      </w:pPr>
      <w:r w:rsidRPr="006C3B5D">
        <w:rPr>
          <w:b/>
        </w:rPr>
        <w:t>Roadway Lighting Design</w:t>
      </w:r>
    </w:p>
    <w:p w14:paraId="0F300F70" w14:textId="77777777" w:rsidR="00B35F3D" w:rsidRDefault="00B35F3D" w:rsidP="00D856D2">
      <w:pPr>
        <w:ind w:left="1080"/>
        <w:contextualSpacing/>
        <w:rPr>
          <w:rFonts w:cs="Times"/>
          <w:szCs w:val="24"/>
          <w:lang w:eastAsia="en-CA"/>
        </w:rPr>
      </w:pPr>
    </w:p>
    <w:p w14:paraId="06F34BCF" w14:textId="77777777" w:rsidR="0094390E" w:rsidRPr="00837507" w:rsidRDefault="0094390E" w:rsidP="00D856D2">
      <w:pPr>
        <w:numPr>
          <w:ilvl w:val="0"/>
          <w:numId w:val="709"/>
        </w:numPr>
        <w:ind w:left="1080"/>
        <w:contextualSpacing/>
        <w:rPr>
          <w:rFonts w:cs="Times"/>
          <w:szCs w:val="24"/>
          <w:lang w:eastAsia="en-CA"/>
        </w:rPr>
      </w:pPr>
      <w:r>
        <w:rPr>
          <w:rFonts w:cs="Times"/>
          <w:szCs w:val="24"/>
          <w:lang w:eastAsia="en-CA"/>
        </w:rPr>
        <w:t>Ministry</w:t>
      </w:r>
      <w:r w:rsidRPr="00837507">
        <w:rPr>
          <w:rFonts w:cs="Times"/>
          <w:szCs w:val="24"/>
          <w:lang w:eastAsia="en-CA"/>
        </w:rPr>
        <w:t xml:space="preserve"> </w:t>
      </w:r>
      <w:r w:rsidRPr="00231350">
        <w:rPr>
          <w:rFonts w:cs="Times"/>
          <w:i/>
          <w:szCs w:val="24"/>
          <w:lang w:eastAsia="en-CA"/>
        </w:rPr>
        <w:t>Design Manual Part 2</w:t>
      </w:r>
      <w:r w:rsidRPr="00837507">
        <w:rPr>
          <w:rFonts w:cs="Times"/>
          <w:szCs w:val="24"/>
          <w:lang w:eastAsia="en-CA"/>
        </w:rPr>
        <w:t xml:space="preserve"> (DM2) will be the main reference for the following roadway lighting warrants and design criteria:</w:t>
      </w:r>
    </w:p>
    <w:p w14:paraId="13B1454D" w14:textId="28DC455A" w:rsidR="00A63EC8" w:rsidRDefault="0094390E" w:rsidP="00D856D2">
      <w:pPr>
        <w:numPr>
          <w:ilvl w:val="1"/>
          <w:numId w:val="333"/>
        </w:numPr>
        <w:spacing w:before="120" w:after="120" w:line="276" w:lineRule="auto"/>
        <w:ind w:hanging="306"/>
        <w:contextualSpacing/>
        <w:rPr>
          <w:rFonts w:cs="Times"/>
          <w:szCs w:val="24"/>
          <w:lang w:eastAsia="en-CA"/>
        </w:rPr>
      </w:pPr>
      <w:r w:rsidRPr="00CF1217">
        <w:rPr>
          <w:rFonts w:cs="Times"/>
          <w:szCs w:val="24"/>
          <w:lang w:eastAsia="en-CA"/>
        </w:rPr>
        <w:t>Delineatio</w:t>
      </w:r>
      <w:r w:rsidRPr="00AB1D2A">
        <w:rPr>
          <w:rFonts w:cs="Times"/>
          <w:szCs w:val="24"/>
          <w:lang w:eastAsia="en-CA"/>
        </w:rPr>
        <w:t>n lighting</w:t>
      </w:r>
    </w:p>
    <w:p w14:paraId="2B952C7D" w14:textId="2377830D" w:rsidR="006B00EF" w:rsidRPr="00CF1217" w:rsidRDefault="0094390E" w:rsidP="00D856D2">
      <w:pPr>
        <w:numPr>
          <w:ilvl w:val="1"/>
          <w:numId w:val="333"/>
        </w:numPr>
        <w:spacing w:before="120" w:after="120" w:line="276" w:lineRule="auto"/>
        <w:ind w:hanging="306"/>
        <w:contextualSpacing/>
        <w:rPr>
          <w:rFonts w:cs="Times"/>
          <w:szCs w:val="24"/>
          <w:lang w:eastAsia="en-CA"/>
        </w:rPr>
      </w:pPr>
      <w:r w:rsidRPr="006B00EF">
        <w:rPr>
          <w:rFonts w:cs="Times"/>
          <w:szCs w:val="24"/>
          <w:lang w:eastAsia="en-CA"/>
        </w:rPr>
        <w:t>Area lighting</w:t>
      </w:r>
    </w:p>
    <w:p w14:paraId="25373866" w14:textId="6FD65A67" w:rsidR="0094390E" w:rsidRPr="00837507" w:rsidRDefault="0094390E" w:rsidP="00D856D2">
      <w:pPr>
        <w:numPr>
          <w:ilvl w:val="0"/>
          <w:numId w:val="709"/>
        </w:numPr>
        <w:ind w:left="1080"/>
        <w:contextualSpacing/>
        <w:rPr>
          <w:rFonts w:cs="Times"/>
          <w:szCs w:val="24"/>
          <w:lang w:eastAsia="en-CA"/>
        </w:rPr>
      </w:pPr>
      <w:r w:rsidRPr="00837507">
        <w:rPr>
          <w:rFonts w:cs="Times"/>
          <w:szCs w:val="24"/>
          <w:lang w:eastAsia="en-CA"/>
        </w:rPr>
        <w:t xml:space="preserve">Transportation Association of Canada (TAC) </w:t>
      </w:r>
      <w:r w:rsidRPr="00223528">
        <w:rPr>
          <w:rFonts w:cs="Times"/>
          <w:i/>
          <w:szCs w:val="24"/>
          <w:lang w:eastAsia="en-CA"/>
        </w:rPr>
        <w:t>Guide for the Design of Roadway Lighting (2006)</w:t>
      </w:r>
      <w:r w:rsidRPr="00837507">
        <w:rPr>
          <w:rFonts w:cs="Times"/>
          <w:szCs w:val="24"/>
          <w:lang w:eastAsia="en-CA"/>
        </w:rPr>
        <w:t xml:space="preserve"> shall be used for the determination of interchange and full roadway lighting designs, as well as lighting of the underpasses</w:t>
      </w:r>
    </w:p>
    <w:p w14:paraId="527B568D" w14:textId="0D57035A" w:rsidR="0094390E" w:rsidRPr="00837507" w:rsidRDefault="0094390E" w:rsidP="00D856D2">
      <w:pPr>
        <w:numPr>
          <w:ilvl w:val="0"/>
          <w:numId w:val="709"/>
        </w:numPr>
        <w:ind w:left="1080"/>
        <w:contextualSpacing/>
        <w:rPr>
          <w:rFonts w:cs="Times"/>
          <w:szCs w:val="24"/>
          <w:lang w:eastAsia="en-CA"/>
        </w:rPr>
      </w:pPr>
      <w:r w:rsidRPr="00837507">
        <w:rPr>
          <w:rFonts w:cs="Times"/>
          <w:szCs w:val="24"/>
          <w:lang w:eastAsia="en-CA"/>
        </w:rPr>
        <w:t xml:space="preserve">All lighting structures shall be designed in accordance with CAN/CSA-S6-06, </w:t>
      </w:r>
      <w:r w:rsidRPr="00223528">
        <w:rPr>
          <w:rFonts w:cs="Times"/>
          <w:i/>
          <w:szCs w:val="24"/>
          <w:lang w:eastAsia="en-CA"/>
        </w:rPr>
        <w:t>Canadian Highway Bridge Design Code</w:t>
      </w:r>
      <w:r w:rsidRPr="00837507">
        <w:rPr>
          <w:rFonts w:cs="Times"/>
          <w:szCs w:val="24"/>
          <w:lang w:eastAsia="en-CA"/>
        </w:rPr>
        <w:t xml:space="preserve"> including latest supplements or AASHTO </w:t>
      </w:r>
      <w:r w:rsidRPr="00223528">
        <w:rPr>
          <w:rFonts w:cs="Times"/>
          <w:i/>
          <w:szCs w:val="24"/>
          <w:lang w:eastAsia="en-CA"/>
        </w:rPr>
        <w:t xml:space="preserve">Standard Specifications for Structural Supports for Highway Signs, Luminaires and </w:t>
      </w:r>
      <w:r w:rsidRPr="00223528">
        <w:rPr>
          <w:rFonts w:cs="Times"/>
          <w:i/>
          <w:szCs w:val="24"/>
          <w:lang w:eastAsia="en-CA"/>
        </w:rPr>
        <w:lastRenderedPageBreak/>
        <w:t>Traffic Signals, 6th Edition</w:t>
      </w:r>
      <w:r w:rsidRPr="00837507">
        <w:rPr>
          <w:rFonts w:cs="Times"/>
          <w:szCs w:val="24"/>
          <w:lang w:eastAsia="en-CA"/>
        </w:rPr>
        <w:t xml:space="preserve"> with interim revisions, whichever governs</w:t>
      </w:r>
    </w:p>
    <w:p w14:paraId="60B45396" w14:textId="4C9519C2" w:rsidR="0094390E" w:rsidRPr="00837507" w:rsidRDefault="0094390E" w:rsidP="00D856D2">
      <w:pPr>
        <w:numPr>
          <w:ilvl w:val="0"/>
          <w:numId w:val="709"/>
        </w:numPr>
        <w:ind w:left="1080"/>
        <w:contextualSpacing/>
        <w:rPr>
          <w:rFonts w:cs="Times"/>
          <w:szCs w:val="24"/>
          <w:lang w:eastAsia="en-CA"/>
        </w:rPr>
      </w:pPr>
      <w:r w:rsidRPr="00837507">
        <w:rPr>
          <w:rFonts w:cs="Times"/>
          <w:szCs w:val="24"/>
          <w:lang w:eastAsia="en-CA"/>
        </w:rPr>
        <w:t>Railway Crossing Lighting will conform to the latest version of Transport Canada’s RTD</w:t>
      </w:r>
      <w:r w:rsidR="00E84BFB">
        <w:rPr>
          <w:rFonts w:cs="Times"/>
          <w:szCs w:val="24"/>
          <w:lang w:eastAsia="en-CA"/>
        </w:rPr>
        <w:noBreakHyphen/>
      </w:r>
      <w:r w:rsidRPr="00837507">
        <w:rPr>
          <w:rFonts w:cs="Times"/>
          <w:szCs w:val="24"/>
          <w:lang w:eastAsia="en-CA"/>
        </w:rPr>
        <w:t xml:space="preserve">10, </w:t>
      </w:r>
      <w:r w:rsidRPr="00223528">
        <w:rPr>
          <w:rFonts w:cs="Times"/>
          <w:i/>
          <w:szCs w:val="24"/>
          <w:lang w:eastAsia="en-CA"/>
        </w:rPr>
        <w:t xml:space="preserve">Road/Railway Grade Crossings </w:t>
      </w:r>
      <w:r w:rsidR="006F429E" w:rsidRPr="00223528">
        <w:rPr>
          <w:rFonts w:cs="Times"/>
          <w:i/>
          <w:szCs w:val="24"/>
          <w:lang w:eastAsia="en-CA"/>
        </w:rPr>
        <w:t xml:space="preserve">- </w:t>
      </w:r>
      <w:r w:rsidRPr="00223528">
        <w:rPr>
          <w:rFonts w:cs="Times"/>
          <w:i/>
          <w:szCs w:val="24"/>
          <w:lang w:eastAsia="en-CA"/>
        </w:rPr>
        <w:t>Technical Standards and Inspection, Testing and Maintenance Requirements</w:t>
      </w:r>
    </w:p>
    <w:p w14:paraId="00F77EB5" w14:textId="77777777" w:rsidR="0094390E" w:rsidRDefault="0094390E" w:rsidP="00D856D2">
      <w:pPr>
        <w:numPr>
          <w:ilvl w:val="0"/>
          <w:numId w:val="709"/>
        </w:numPr>
        <w:ind w:left="1080"/>
        <w:contextualSpacing/>
        <w:rPr>
          <w:rFonts w:cs="Times"/>
          <w:szCs w:val="24"/>
          <w:lang w:eastAsia="en-CA"/>
        </w:rPr>
      </w:pPr>
      <w:r w:rsidRPr="00837507">
        <w:rPr>
          <w:rFonts w:cs="Times"/>
          <w:szCs w:val="24"/>
          <w:lang w:eastAsia="en-CA"/>
        </w:rPr>
        <w:t>Canadian Electrical Code and the regulations of the electrical inspection department having jurisdiction</w:t>
      </w:r>
    </w:p>
    <w:p w14:paraId="276D9329" w14:textId="31B34B23" w:rsidR="009206E3" w:rsidRPr="00837507" w:rsidRDefault="009206E3" w:rsidP="00D856D2">
      <w:pPr>
        <w:numPr>
          <w:ilvl w:val="0"/>
          <w:numId w:val="709"/>
        </w:numPr>
        <w:ind w:left="1080"/>
        <w:contextualSpacing/>
        <w:rPr>
          <w:rFonts w:cs="Times"/>
          <w:szCs w:val="24"/>
          <w:lang w:eastAsia="en-CA"/>
        </w:rPr>
      </w:pPr>
      <w:r>
        <w:rPr>
          <w:rFonts w:cs="Times"/>
          <w:szCs w:val="24"/>
          <w:lang w:eastAsia="en-CA"/>
        </w:rPr>
        <w:t>Project Co Proposal Extracts</w:t>
      </w:r>
    </w:p>
    <w:p w14:paraId="56B0C6DF" w14:textId="77777777" w:rsidR="0094390E" w:rsidRPr="006C3B5D" w:rsidRDefault="0094390E" w:rsidP="00D856D2">
      <w:pPr>
        <w:pStyle w:val="PPP4"/>
        <w:numPr>
          <w:ilvl w:val="3"/>
          <w:numId w:val="18"/>
        </w:numPr>
        <w:ind w:left="2835" w:hanging="1417"/>
        <w:rPr>
          <w:b/>
        </w:rPr>
      </w:pPr>
      <w:r w:rsidRPr="006C3B5D">
        <w:rPr>
          <w:b/>
        </w:rPr>
        <w:t>Traffic Signalization</w:t>
      </w:r>
    </w:p>
    <w:p w14:paraId="655C1C26" w14:textId="77777777" w:rsidR="00B35F3D" w:rsidRDefault="00B35F3D" w:rsidP="00D856D2">
      <w:pPr>
        <w:ind w:left="1080"/>
        <w:contextualSpacing/>
        <w:rPr>
          <w:rFonts w:cs="Times"/>
          <w:szCs w:val="24"/>
          <w:lang w:eastAsia="en-CA"/>
        </w:rPr>
      </w:pPr>
    </w:p>
    <w:p w14:paraId="56CA40F0" w14:textId="77777777" w:rsidR="0094390E" w:rsidRPr="00837507" w:rsidRDefault="0094390E" w:rsidP="00D856D2">
      <w:pPr>
        <w:numPr>
          <w:ilvl w:val="0"/>
          <w:numId w:val="710"/>
        </w:numPr>
        <w:ind w:left="1080"/>
        <w:contextualSpacing/>
        <w:rPr>
          <w:rFonts w:cs="Times"/>
          <w:szCs w:val="24"/>
          <w:lang w:eastAsia="en-CA"/>
        </w:rPr>
      </w:pPr>
      <w:r w:rsidRPr="00837507">
        <w:rPr>
          <w:rFonts w:cs="Times"/>
          <w:szCs w:val="24"/>
          <w:lang w:eastAsia="en-CA"/>
        </w:rPr>
        <w:t xml:space="preserve">Transportation Association of Canada (TAC) </w:t>
      </w:r>
      <w:r w:rsidRPr="00231350">
        <w:rPr>
          <w:rFonts w:cs="Times"/>
          <w:i/>
          <w:szCs w:val="24"/>
          <w:lang w:eastAsia="en-CA"/>
        </w:rPr>
        <w:t>Manual of Uniform Traffic Control Devices for Canada</w:t>
      </w:r>
      <w:r w:rsidRPr="00837507">
        <w:rPr>
          <w:rFonts w:cs="Times"/>
          <w:szCs w:val="24"/>
          <w:lang w:eastAsia="en-CA"/>
        </w:rPr>
        <w:t xml:space="preserve"> (MUTCDC)</w:t>
      </w:r>
    </w:p>
    <w:p w14:paraId="282A0E8E" w14:textId="77777777" w:rsidR="0094390E" w:rsidRPr="00837507" w:rsidRDefault="0094390E" w:rsidP="00D856D2">
      <w:pPr>
        <w:numPr>
          <w:ilvl w:val="0"/>
          <w:numId w:val="710"/>
        </w:numPr>
        <w:ind w:left="1080"/>
        <w:contextualSpacing/>
        <w:rPr>
          <w:rFonts w:cs="Times"/>
          <w:szCs w:val="24"/>
          <w:lang w:eastAsia="en-CA"/>
        </w:rPr>
      </w:pPr>
      <w:r w:rsidRPr="00837507">
        <w:rPr>
          <w:rFonts w:cs="Times"/>
          <w:szCs w:val="24"/>
          <w:lang w:eastAsia="en-CA"/>
        </w:rPr>
        <w:t xml:space="preserve">Canadian Institute of Transportation Engineers (CITE) </w:t>
      </w:r>
      <w:r w:rsidRPr="00231350">
        <w:rPr>
          <w:rFonts w:cs="Times"/>
          <w:i/>
          <w:szCs w:val="24"/>
          <w:lang w:eastAsia="en-CA"/>
        </w:rPr>
        <w:t>Canadian Capacity Guide for Signalized Intersections, Third Edition</w:t>
      </w:r>
      <w:r w:rsidRPr="00837507">
        <w:rPr>
          <w:rFonts w:cs="Times"/>
          <w:szCs w:val="24"/>
          <w:lang w:eastAsia="en-CA"/>
        </w:rPr>
        <w:t xml:space="preserve"> (Feb 2008)</w:t>
      </w:r>
    </w:p>
    <w:p w14:paraId="707D2F7B" w14:textId="0F09F3AF" w:rsidR="0094390E" w:rsidRPr="00837507" w:rsidRDefault="0094390E" w:rsidP="00D856D2">
      <w:pPr>
        <w:numPr>
          <w:ilvl w:val="0"/>
          <w:numId w:val="710"/>
        </w:numPr>
        <w:ind w:left="1080"/>
        <w:contextualSpacing/>
        <w:rPr>
          <w:rFonts w:cs="Times"/>
          <w:szCs w:val="24"/>
          <w:lang w:eastAsia="en-CA"/>
        </w:rPr>
      </w:pPr>
      <w:r w:rsidRPr="00837507">
        <w:rPr>
          <w:rFonts w:cs="Times"/>
          <w:szCs w:val="24"/>
          <w:lang w:eastAsia="en-CA"/>
        </w:rPr>
        <w:t>Saskatchewan Motor Vehicle Act</w:t>
      </w:r>
    </w:p>
    <w:p w14:paraId="0D936FFB" w14:textId="77777777" w:rsidR="0094390E" w:rsidRPr="00837507" w:rsidRDefault="0094390E" w:rsidP="00D856D2">
      <w:pPr>
        <w:numPr>
          <w:ilvl w:val="0"/>
          <w:numId w:val="710"/>
        </w:numPr>
        <w:ind w:left="1080"/>
        <w:contextualSpacing/>
        <w:rPr>
          <w:rFonts w:cs="Times"/>
          <w:szCs w:val="24"/>
          <w:lang w:eastAsia="en-CA"/>
        </w:rPr>
      </w:pPr>
      <w:r w:rsidRPr="00837507">
        <w:rPr>
          <w:rFonts w:cs="Times"/>
          <w:szCs w:val="24"/>
          <w:lang w:eastAsia="en-CA"/>
        </w:rPr>
        <w:t xml:space="preserve">CAN/CSA-S6-06, </w:t>
      </w:r>
      <w:r w:rsidRPr="00231350">
        <w:rPr>
          <w:rFonts w:cs="Times"/>
          <w:i/>
          <w:szCs w:val="24"/>
          <w:lang w:eastAsia="en-CA"/>
        </w:rPr>
        <w:t>Canadian Highway Bridge Design Code</w:t>
      </w:r>
      <w:r w:rsidRPr="00837507">
        <w:rPr>
          <w:rFonts w:cs="Times"/>
          <w:szCs w:val="24"/>
          <w:lang w:eastAsia="en-CA"/>
        </w:rPr>
        <w:t xml:space="preserve"> including latest supplements</w:t>
      </w:r>
    </w:p>
    <w:p w14:paraId="6C3BB20B" w14:textId="77777777" w:rsidR="0094390E" w:rsidRPr="00837507" w:rsidRDefault="0094390E" w:rsidP="00D856D2">
      <w:pPr>
        <w:numPr>
          <w:ilvl w:val="0"/>
          <w:numId w:val="710"/>
        </w:numPr>
        <w:ind w:left="1080"/>
        <w:contextualSpacing/>
        <w:rPr>
          <w:rFonts w:cs="Times"/>
          <w:szCs w:val="24"/>
          <w:lang w:eastAsia="en-CA"/>
        </w:rPr>
      </w:pPr>
      <w:r w:rsidRPr="00837507">
        <w:rPr>
          <w:rFonts w:cs="Times"/>
          <w:szCs w:val="24"/>
          <w:lang w:eastAsia="en-CA"/>
        </w:rPr>
        <w:lastRenderedPageBreak/>
        <w:t xml:space="preserve">AASHTO </w:t>
      </w:r>
      <w:r w:rsidRPr="00231350">
        <w:rPr>
          <w:rFonts w:cs="Times"/>
          <w:i/>
          <w:szCs w:val="24"/>
          <w:lang w:eastAsia="en-CA"/>
        </w:rPr>
        <w:t>Standard Specifications for Structural Supports for Highway Signs</w:t>
      </w:r>
      <w:r w:rsidRPr="00837507">
        <w:rPr>
          <w:rFonts w:cs="Times"/>
          <w:szCs w:val="24"/>
          <w:lang w:eastAsia="en-CA"/>
        </w:rPr>
        <w:t xml:space="preserve">, </w:t>
      </w:r>
      <w:r w:rsidRPr="00231350">
        <w:rPr>
          <w:rFonts w:cs="Times"/>
          <w:i/>
          <w:szCs w:val="24"/>
          <w:lang w:eastAsia="en-CA"/>
        </w:rPr>
        <w:t>Luminaires and Traffic Signals, 6th Edition</w:t>
      </w:r>
      <w:r w:rsidRPr="00837507">
        <w:rPr>
          <w:rFonts w:cs="Times"/>
          <w:szCs w:val="24"/>
          <w:lang w:eastAsia="en-CA"/>
        </w:rPr>
        <w:t xml:space="preserve"> with interim revisions</w:t>
      </w:r>
    </w:p>
    <w:p w14:paraId="492A433C" w14:textId="32081A5F" w:rsidR="0094390E" w:rsidRDefault="0094390E" w:rsidP="00D856D2">
      <w:pPr>
        <w:numPr>
          <w:ilvl w:val="0"/>
          <w:numId w:val="710"/>
        </w:numPr>
        <w:ind w:left="1080"/>
        <w:contextualSpacing/>
        <w:rPr>
          <w:rFonts w:cs="Times"/>
          <w:szCs w:val="24"/>
          <w:lang w:eastAsia="en-CA"/>
        </w:rPr>
      </w:pPr>
      <w:r w:rsidRPr="00837507">
        <w:rPr>
          <w:rFonts w:cs="Times"/>
          <w:szCs w:val="24"/>
          <w:lang w:eastAsia="en-CA"/>
        </w:rPr>
        <w:t xml:space="preserve">Transport Canada </w:t>
      </w:r>
      <w:r w:rsidR="006F429E">
        <w:rPr>
          <w:rFonts w:cs="Times"/>
          <w:szCs w:val="24"/>
          <w:lang w:eastAsia="en-CA"/>
        </w:rPr>
        <w:t>-</w:t>
      </w:r>
      <w:r w:rsidR="006F429E" w:rsidRPr="00837507">
        <w:rPr>
          <w:rFonts w:cs="Times"/>
          <w:szCs w:val="24"/>
          <w:lang w:eastAsia="en-CA"/>
        </w:rPr>
        <w:t xml:space="preserve"> </w:t>
      </w:r>
      <w:r w:rsidRPr="00231350">
        <w:rPr>
          <w:rFonts w:cs="Times"/>
          <w:i/>
          <w:szCs w:val="24"/>
          <w:lang w:eastAsia="en-CA"/>
        </w:rPr>
        <w:t>Canadian Railway-Roadway Grade Crossings Standards</w:t>
      </w:r>
      <w:r w:rsidRPr="00837507">
        <w:rPr>
          <w:rFonts w:cs="Times"/>
          <w:szCs w:val="24"/>
          <w:lang w:eastAsia="en-CA"/>
        </w:rPr>
        <w:t xml:space="preserve"> (CRRGCS)</w:t>
      </w:r>
    </w:p>
    <w:p w14:paraId="397C2CE3" w14:textId="6BD2E5C4" w:rsidR="00D119B4" w:rsidRPr="00837507" w:rsidRDefault="00D119B4" w:rsidP="00D856D2">
      <w:pPr>
        <w:numPr>
          <w:ilvl w:val="0"/>
          <w:numId w:val="710"/>
        </w:numPr>
        <w:ind w:left="1080"/>
        <w:contextualSpacing/>
        <w:rPr>
          <w:rFonts w:cs="Times"/>
          <w:szCs w:val="24"/>
          <w:lang w:eastAsia="en-CA"/>
        </w:rPr>
      </w:pPr>
      <w:r>
        <w:rPr>
          <w:rFonts w:cs="Times"/>
          <w:szCs w:val="24"/>
          <w:lang w:eastAsia="en-CA"/>
        </w:rPr>
        <w:t>Project Co Proposal Extracts</w:t>
      </w:r>
    </w:p>
    <w:p w14:paraId="75A4A99D" w14:textId="77777777" w:rsidR="00FE7CD3" w:rsidRPr="006C3B5D" w:rsidRDefault="00FE7CD3" w:rsidP="00D856D2">
      <w:pPr>
        <w:pStyle w:val="PPP4"/>
        <w:numPr>
          <w:ilvl w:val="3"/>
          <w:numId w:val="18"/>
        </w:numPr>
        <w:ind w:left="2835" w:hanging="1417"/>
        <w:rPr>
          <w:b/>
        </w:rPr>
      </w:pPr>
      <w:r w:rsidRPr="006C3B5D">
        <w:rPr>
          <w:b/>
        </w:rPr>
        <w:t>Signing</w:t>
      </w:r>
      <w:r>
        <w:rPr>
          <w:b/>
        </w:rPr>
        <w:t xml:space="preserve"> and Guide Signing</w:t>
      </w:r>
    </w:p>
    <w:p w14:paraId="0A69C4CE" w14:textId="77777777" w:rsidR="00B35F3D" w:rsidRDefault="00B35F3D" w:rsidP="00D856D2">
      <w:pPr>
        <w:ind w:left="1080"/>
        <w:contextualSpacing/>
        <w:rPr>
          <w:rFonts w:cs="Times"/>
          <w:szCs w:val="24"/>
          <w:lang w:eastAsia="en-CA"/>
        </w:rPr>
      </w:pPr>
    </w:p>
    <w:p w14:paraId="490BE857" w14:textId="2C1B8229" w:rsidR="00FE7CD3" w:rsidRPr="00837507" w:rsidRDefault="00FE7CD3" w:rsidP="00D856D2">
      <w:pPr>
        <w:numPr>
          <w:ilvl w:val="0"/>
          <w:numId w:val="711"/>
        </w:numPr>
        <w:ind w:left="1080"/>
        <w:contextualSpacing/>
        <w:rPr>
          <w:rFonts w:cs="Times"/>
          <w:szCs w:val="24"/>
          <w:lang w:eastAsia="en-CA"/>
        </w:rPr>
      </w:pPr>
      <w:r>
        <w:rPr>
          <w:rFonts w:cs="Times"/>
          <w:szCs w:val="24"/>
          <w:lang w:eastAsia="en-CA"/>
        </w:rPr>
        <w:t>Ministry</w:t>
      </w:r>
      <w:r w:rsidRPr="00837507">
        <w:rPr>
          <w:rFonts w:cs="Times"/>
          <w:szCs w:val="24"/>
          <w:lang w:eastAsia="en-CA"/>
        </w:rPr>
        <w:t xml:space="preserve"> Saskatchewan Traffic Control Devices Manual</w:t>
      </w:r>
    </w:p>
    <w:p w14:paraId="68DD38A1" w14:textId="7BE88546" w:rsidR="00FE7CD3" w:rsidRPr="00837507" w:rsidRDefault="00FE7CD3" w:rsidP="00D856D2">
      <w:pPr>
        <w:numPr>
          <w:ilvl w:val="0"/>
          <w:numId w:val="529"/>
        </w:numPr>
        <w:ind w:left="1701" w:hanging="567"/>
        <w:contextualSpacing/>
        <w:rPr>
          <w:rFonts w:cs="Times"/>
          <w:szCs w:val="24"/>
          <w:lang w:eastAsia="en-CA"/>
        </w:rPr>
      </w:pPr>
      <w:r>
        <w:rPr>
          <w:rFonts w:cs="Times"/>
          <w:szCs w:val="24"/>
          <w:lang w:eastAsia="en-CA"/>
        </w:rPr>
        <w:t>Ministry</w:t>
      </w:r>
      <w:r w:rsidRPr="00837507">
        <w:rPr>
          <w:rFonts w:cs="Times"/>
          <w:szCs w:val="24"/>
          <w:lang w:eastAsia="en-CA"/>
        </w:rPr>
        <w:t xml:space="preserve"> </w:t>
      </w:r>
      <w:r w:rsidRPr="00231350">
        <w:rPr>
          <w:rFonts w:cs="Times"/>
          <w:i/>
          <w:szCs w:val="24"/>
          <w:lang w:eastAsia="en-CA"/>
        </w:rPr>
        <w:t>Roadside Management Manual - Part 2</w:t>
      </w:r>
      <w:r w:rsidRPr="00837507">
        <w:rPr>
          <w:rFonts w:cs="Times"/>
          <w:szCs w:val="24"/>
          <w:lang w:eastAsia="en-CA"/>
        </w:rPr>
        <w:t xml:space="preserve"> (RSMM2) </w:t>
      </w:r>
      <w:r w:rsidR="0001102A">
        <w:rPr>
          <w:rFonts w:cs="Times"/>
          <w:szCs w:val="24"/>
          <w:lang w:eastAsia="en-CA"/>
        </w:rPr>
        <w:t>will</w:t>
      </w:r>
      <w:r w:rsidRPr="00837507">
        <w:rPr>
          <w:rFonts w:cs="Times"/>
          <w:szCs w:val="24"/>
          <w:lang w:eastAsia="en-CA"/>
        </w:rPr>
        <w:t xml:space="preserve"> be used for signs </w:t>
      </w:r>
      <w:r>
        <w:rPr>
          <w:rFonts w:cs="Times"/>
          <w:szCs w:val="24"/>
          <w:lang w:eastAsia="en-CA"/>
        </w:rPr>
        <w:t>the Ministry</w:t>
      </w:r>
      <w:r w:rsidRPr="00837507">
        <w:rPr>
          <w:rFonts w:cs="Times"/>
          <w:szCs w:val="24"/>
          <w:lang w:eastAsia="en-CA"/>
        </w:rPr>
        <w:t xml:space="preserve"> installs on behalf of others or permits to be installed by others within the right-of-way</w:t>
      </w:r>
    </w:p>
    <w:p w14:paraId="09D26F54" w14:textId="77777777" w:rsidR="00FE7CD3" w:rsidRPr="00837507" w:rsidRDefault="00FE7CD3" w:rsidP="00D856D2">
      <w:pPr>
        <w:numPr>
          <w:ilvl w:val="0"/>
          <w:numId w:val="711"/>
        </w:numPr>
        <w:ind w:left="1080"/>
        <w:contextualSpacing/>
        <w:rPr>
          <w:rFonts w:cs="Times"/>
          <w:szCs w:val="24"/>
          <w:lang w:eastAsia="en-CA"/>
        </w:rPr>
      </w:pPr>
      <w:r w:rsidRPr="00837507">
        <w:rPr>
          <w:rFonts w:cs="Times"/>
          <w:szCs w:val="24"/>
          <w:lang w:eastAsia="en-CA"/>
        </w:rPr>
        <w:t xml:space="preserve">Transportation Association of Canada (TAC) </w:t>
      </w:r>
      <w:r w:rsidRPr="00231350">
        <w:rPr>
          <w:rFonts w:cs="Times"/>
          <w:i/>
          <w:szCs w:val="24"/>
          <w:lang w:eastAsia="en-CA"/>
        </w:rPr>
        <w:t>Manual of Uniform Traffic Control Devices for Canada</w:t>
      </w:r>
      <w:r w:rsidRPr="00837507">
        <w:rPr>
          <w:rFonts w:cs="Times"/>
          <w:szCs w:val="24"/>
          <w:lang w:eastAsia="en-CA"/>
        </w:rPr>
        <w:t xml:space="preserve"> (MUTCDC)</w:t>
      </w:r>
    </w:p>
    <w:p w14:paraId="6905A023" w14:textId="224DDBAC" w:rsidR="00FE7CD3" w:rsidRPr="00837507" w:rsidRDefault="00FE7CD3" w:rsidP="00D856D2">
      <w:pPr>
        <w:numPr>
          <w:ilvl w:val="0"/>
          <w:numId w:val="711"/>
        </w:numPr>
        <w:ind w:left="1080"/>
        <w:contextualSpacing/>
        <w:rPr>
          <w:rFonts w:cs="Times"/>
          <w:szCs w:val="24"/>
          <w:lang w:eastAsia="en-CA"/>
        </w:rPr>
      </w:pPr>
      <w:r w:rsidRPr="00837507">
        <w:rPr>
          <w:rFonts w:cs="Times"/>
          <w:szCs w:val="24"/>
          <w:lang w:eastAsia="en-CA"/>
        </w:rPr>
        <w:t xml:space="preserve">Alberta Transportation </w:t>
      </w:r>
      <w:r w:rsidRPr="00231350">
        <w:rPr>
          <w:rFonts w:cs="Times"/>
          <w:i/>
          <w:szCs w:val="24"/>
          <w:lang w:eastAsia="en-CA"/>
        </w:rPr>
        <w:t>Highway Guide and Information Sign Manual</w:t>
      </w:r>
      <w:r w:rsidRPr="00837507">
        <w:rPr>
          <w:rFonts w:cs="Times"/>
          <w:szCs w:val="24"/>
          <w:lang w:eastAsia="en-CA"/>
        </w:rPr>
        <w:t xml:space="preserve"> (Oct 2006), and any applicable Design Bulletins, shall be used for Guide Signing</w:t>
      </w:r>
    </w:p>
    <w:p w14:paraId="17DD4884" w14:textId="77777777" w:rsidR="00FE7CD3" w:rsidRDefault="00FE7CD3" w:rsidP="00D856D2">
      <w:pPr>
        <w:numPr>
          <w:ilvl w:val="0"/>
          <w:numId w:val="711"/>
        </w:numPr>
        <w:ind w:left="1080"/>
        <w:contextualSpacing/>
        <w:rPr>
          <w:rFonts w:cs="Times"/>
          <w:szCs w:val="24"/>
          <w:lang w:eastAsia="en-CA"/>
        </w:rPr>
      </w:pPr>
      <w:r w:rsidRPr="00837507">
        <w:rPr>
          <w:rFonts w:cs="Times"/>
          <w:szCs w:val="24"/>
          <w:lang w:eastAsia="en-CA"/>
        </w:rPr>
        <w:t xml:space="preserve">TRB </w:t>
      </w:r>
      <w:r w:rsidRPr="00231350">
        <w:rPr>
          <w:rFonts w:cs="Times"/>
          <w:i/>
          <w:szCs w:val="24"/>
          <w:lang w:eastAsia="en-CA"/>
        </w:rPr>
        <w:t>Highway Capacity Manual 2010</w:t>
      </w:r>
    </w:p>
    <w:p w14:paraId="14C58039" w14:textId="77D4D376" w:rsidR="00D119B4" w:rsidRPr="00837507" w:rsidRDefault="00D119B4" w:rsidP="00D856D2">
      <w:pPr>
        <w:numPr>
          <w:ilvl w:val="0"/>
          <w:numId w:val="711"/>
        </w:numPr>
        <w:ind w:left="1080"/>
        <w:contextualSpacing/>
        <w:rPr>
          <w:rFonts w:cs="Times"/>
          <w:szCs w:val="24"/>
          <w:lang w:eastAsia="en-CA"/>
        </w:rPr>
      </w:pPr>
      <w:r>
        <w:rPr>
          <w:rFonts w:cs="Times"/>
          <w:szCs w:val="24"/>
          <w:lang w:eastAsia="en-CA"/>
        </w:rPr>
        <w:lastRenderedPageBreak/>
        <w:t>Project Co Proposal Extracts</w:t>
      </w:r>
    </w:p>
    <w:p w14:paraId="54C4105A" w14:textId="77777777" w:rsidR="00FE7CD3" w:rsidRPr="006C3B5D" w:rsidRDefault="00FE7CD3" w:rsidP="00D856D2">
      <w:pPr>
        <w:pStyle w:val="PPP4"/>
        <w:numPr>
          <w:ilvl w:val="3"/>
          <w:numId w:val="18"/>
        </w:numPr>
        <w:ind w:left="2835" w:hanging="1417"/>
        <w:rPr>
          <w:b/>
        </w:rPr>
      </w:pPr>
      <w:r w:rsidRPr="006C3B5D">
        <w:rPr>
          <w:b/>
        </w:rPr>
        <w:t>Pavement Marking</w:t>
      </w:r>
    </w:p>
    <w:p w14:paraId="2B04C5FD" w14:textId="77777777" w:rsidR="00B35F3D" w:rsidRDefault="00B35F3D" w:rsidP="00D856D2">
      <w:pPr>
        <w:ind w:left="1080"/>
        <w:contextualSpacing/>
        <w:rPr>
          <w:rFonts w:cs="Times"/>
          <w:szCs w:val="24"/>
          <w:lang w:eastAsia="en-CA"/>
        </w:rPr>
      </w:pPr>
    </w:p>
    <w:p w14:paraId="00B43719" w14:textId="22A7FDBC" w:rsidR="00FE7CD3" w:rsidRPr="00837507" w:rsidRDefault="00FE7CD3" w:rsidP="00D856D2">
      <w:pPr>
        <w:numPr>
          <w:ilvl w:val="0"/>
          <w:numId w:val="712"/>
        </w:numPr>
        <w:ind w:left="1080"/>
        <w:contextualSpacing/>
        <w:rPr>
          <w:rFonts w:cs="Times"/>
          <w:szCs w:val="24"/>
          <w:lang w:eastAsia="en-CA"/>
        </w:rPr>
      </w:pPr>
      <w:r>
        <w:rPr>
          <w:rFonts w:cs="Times"/>
          <w:szCs w:val="24"/>
          <w:lang w:eastAsia="en-CA"/>
        </w:rPr>
        <w:t>Ministry</w:t>
      </w:r>
      <w:r w:rsidRPr="00837507">
        <w:rPr>
          <w:rFonts w:cs="Times"/>
          <w:szCs w:val="24"/>
          <w:lang w:eastAsia="en-CA"/>
        </w:rPr>
        <w:t xml:space="preserve"> </w:t>
      </w:r>
      <w:r w:rsidRPr="00231350">
        <w:rPr>
          <w:rFonts w:cs="Times"/>
          <w:i/>
          <w:szCs w:val="24"/>
          <w:lang w:eastAsia="en-CA"/>
        </w:rPr>
        <w:t>Design Manual Part 2</w:t>
      </w:r>
      <w:r w:rsidRPr="00837507">
        <w:rPr>
          <w:rFonts w:cs="Times"/>
          <w:szCs w:val="24"/>
          <w:lang w:eastAsia="en-CA"/>
        </w:rPr>
        <w:t xml:space="preserve"> (DM2)</w:t>
      </w:r>
    </w:p>
    <w:p w14:paraId="1CB26ADD" w14:textId="1FF11819" w:rsidR="00FE7CD3" w:rsidRPr="00837507" w:rsidRDefault="00FE7CD3" w:rsidP="00D856D2">
      <w:pPr>
        <w:numPr>
          <w:ilvl w:val="0"/>
          <w:numId w:val="712"/>
        </w:numPr>
        <w:ind w:left="1080"/>
        <w:contextualSpacing/>
        <w:rPr>
          <w:rFonts w:cs="Times"/>
          <w:szCs w:val="24"/>
          <w:lang w:eastAsia="en-CA"/>
        </w:rPr>
      </w:pPr>
      <w:r w:rsidRPr="00837507">
        <w:rPr>
          <w:rFonts w:cs="Times"/>
          <w:szCs w:val="24"/>
          <w:lang w:eastAsia="en-CA"/>
        </w:rPr>
        <w:t xml:space="preserve">Saskatchewan </w:t>
      </w:r>
      <w:r w:rsidRPr="00231350">
        <w:rPr>
          <w:rFonts w:cs="Times"/>
          <w:i/>
          <w:szCs w:val="24"/>
          <w:lang w:eastAsia="en-CA"/>
        </w:rPr>
        <w:t>Maintenance Policies and Standards Manual</w:t>
      </w:r>
      <w:r w:rsidRPr="00837507">
        <w:rPr>
          <w:rFonts w:cs="Times"/>
          <w:szCs w:val="24"/>
          <w:lang w:eastAsia="en-CA"/>
        </w:rPr>
        <w:t xml:space="preserve"> (MPSM)</w:t>
      </w:r>
    </w:p>
    <w:p w14:paraId="03BA5D48" w14:textId="77777777" w:rsidR="00FE7CD3" w:rsidRDefault="00FE7CD3" w:rsidP="00D856D2">
      <w:pPr>
        <w:numPr>
          <w:ilvl w:val="0"/>
          <w:numId w:val="712"/>
        </w:numPr>
        <w:ind w:left="1080"/>
        <w:contextualSpacing/>
        <w:rPr>
          <w:rFonts w:cs="Times"/>
          <w:szCs w:val="24"/>
          <w:lang w:eastAsia="en-CA"/>
        </w:rPr>
      </w:pPr>
      <w:r w:rsidRPr="00837507">
        <w:rPr>
          <w:rFonts w:cs="Times"/>
          <w:szCs w:val="24"/>
          <w:lang w:eastAsia="en-CA"/>
        </w:rPr>
        <w:t xml:space="preserve">Transportation Association of Canada (TAC) </w:t>
      </w:r>
      <w:r w:rsidRPr="00231350">
        <w:rPr>
          <w:rFonts w:cs="Times"/>
          <w:i/>
          <w:szCs w:val="24"/>
          <w:lang w:eastAsia="en-CA"/>
        </w:rPr>
        <w:t>Manual of Uniform Traffic Control Devices for Canada</w:t>
      </w:r>
      <w:r w:rsidRPr="00837507">
        <w:rPr>
          <w:rFonts w:cs="Times"/>
          <w:szCs w:val="24"/>
          <w:lang w:eastAsia="en-CA"/>
        </w:rPr>
        <w:t xml:space="preserve"> (MUTCDC)</w:t>
      </w:r>
    </w:p>
    <w:p w14:paraId="78789887" w14:textId="1D2EA70C" w:rsidR="0007593E" w:rsidRDefault="0007593E" w:rsidP="00D856D2">
      <w:pPr>
        <w:numPr>
          <w:ilvl w:val="0"/>
          <w:numId w:val="712"/>
        </w:numPr>
        <w:ind w:left="1080"/>
        <w:contextualSpacing/>
        <w:rPr>
          <w:rFonts w:cs="Times"/>
          <w:szCs w:val="24"/>
          <w:lang w:eastAsia="en-CA"/>
        </w:rPr>
      </w:pPr>
      <w:r>
        <w:rPr>
          <w:rFonts w:cs="Times"/>
          <w:szCs w:val="24"/>
          <w:lang w:eastAsia="en-CA"/>
        </w:rPr>
        <w:t xml:space="preserve">The Ministry’s </w:t>
      </w:r>
      <w:r>
        <w:rPr>
          <w:rFonts w:cs="Times"/>
          <w:i/>
          <w:szCs w:val="24"/>
          <w:lang w:eastAsia="en-CA"/>
        </w:rPr>
        <w:t>Specifications for Manufactured Materials</w:t>
      </w:r>
    </w:p>
    <w:p w14:paraId="3AC13E05" w14:textId="22750BBA" w:rsidR="00D119B4" w:rsidRPr="00837507" w:rsidRDefault="00D119B4" w:rsidP="00D856D2">
      <w:pPr>
        <w:numPr>
          <w:ilvl w:val="0"/>
          <w:numId w:val="712"/>
        </w:numPr>
        <w:ind w:left="1080"/>
        <w:contextualSpacing/>
        <w:rPr>
          <w:rFonts w:cs="Times"/>
          <w:szCs w:val="24"/>
          <w:lang w:eastAsia="en-CA"/>
        </w:rPr>
      </w:pPr>
      <w:r>
        <w:rPr>
          <w:rFonts w:cs="Times"/>
          <w:szCs w:val="24"/>
          <w:lang w:eastAsia="en-CA"/>
        </w:rPr>
        <w:t>Project Co Proposal Extracts</w:t>
      </w:r>
    </w:p>
    <w:p w14:paraId="7EC73A39" w14:textId="77777777" w:rsidR="00FE7CD3" w:rsidRPr="006C3B5D" w:rsidRDefault="00FE7CD3" w:rsidP="00D856D2">
      <w:pPr>
        <w:pStyle w:val="PPP4"/>
        <w:numPr>
          <w:ilvl w:val="3"/>
          <w:numId w:val="18"/>
        </w:numPr>
        <w:ind w:left="2835" w:hanging="1417"/>
        <w:rPr>
          <w:b/>
        </w:rPr>
      </w:pPr>
      <w:r w:rsidRPr="006C3B5D">
        <w:rPr>
          <w:b/>
        </w:rPr>
        <w:t xml:space="preserve">Traffic Barriers </w:t>
      </w:r>
    </w:p>
    <w:p w14:paraId="7D3EB687" w14:textId="77777777" w:rsidR="00B35F3D" w:rsidRDefault="00B35F3D" w:rsidP="00D856D2">
      <w:pPr>
        <w:spacing w:before="120" w:after="120" w:line="276" w:lineRule="auto"/>
        <w:ind w:left="1080"/>
        <w:contextualSpacing/>
        <w:rPr>
          <w:rFonts w:cs="Times"/>
          <w:szCs w:val="24"/>
          <w:lang w:eastAsia="en-CA"/>
        </w:rPr>
      </w:pPr>
    </w:p>
    <w:p w14:paraId="3C118C0D" w14:textId="506D0073" w:rsidR="00FE7CD3" w:rsidRPr="00837507" w:rsidRDefault="00FE7CD3" w:rsidP="00D856D2">
      <w:pPr>
        <w:numPr>
          <w:ilvl w:val="0"/>
          <w:numId w:val="340"/>
        </w:numPr>
        <w:ind w:left="1080"/>
        <w:contextualSpacing/>
        <w:rPr>
          <w:rFonts w:cs="Times"/>
          <w:szCs w:val="24"/>
          <w:lang w:eastAsia="en-CA"/>
        </w:rPr>
      </w:pPr>
      <w:r w:rsidRPr="00837507">
        <w:rPr>
          <w:rFonts w:cs="Times"/>
          <w:szCs w:val="24"/>
          <w:lang w:eastAsia="en-CA"/>
        </w:rPr>
        <w:t xml:space="preserve">Saskatchewan Supplement (SKS) to TAC </w:t>
      </w:r>
      <w:r w:rsidRPr="00231350">
        <w:rPr>
          <w:rFonts w:cs="Times"/>
          <w:i/>
          <w:szCs w:val="24"/>
          <w:lang w:eastAsia="en-CA"/>
        </w:rPr>
        <w:t>Geometric Design Guide for Canadian Roads</w:t>
      </w:r>
      <w:r w:rsidR="006F429E">
        <w:rPr>
          <w:rFonts w:cs="Times"/>
          <w:szCs w:val="24"/>
          <w:lang w:eastAsia="en-CA"/>
        </w:rPr>
        <w:t>.</w:t>
      </w:r>
      <w:r w:rsidRPr="00837507">
        <w:rPr>
          <w:rFonts w:cs="Times"/>
          <w:szCs w:val="24"/>
          <w:lang w:eastAsia="en-CA"/>
        </w:rPr>
        <w:t xml:space="preserve"> </w:t>
      </w:r>
    </w:p>
    <w:p w14:paraId="0836A56B" w14:textId="77777777" w:rsidR="00FE7CD3" w:rsidRDefault="00FE7CD3" w:rsidP="00D856D2">
      <w:pPr>
        <w:numPr>
          <w:ilvl w:val="0"/>
          <w:numId w:val="340"/>
        </w:numPr>
        <w:ind w:left="1080"/>
        <w:contextualSpacing/>
        <w:rPr>
          <w:rFonts w:cs="Times"/>
          <w:szCs w:val="24"/>
          <w:lang w:eastAsia="en-CA"/>
        </w:rPr>
      </w:pPr>
      <w:r w:rsidRPr="00837507">
        <w:rPr>
          <w:rFonts w:cs="Times"/>
          <w:szCs w:val="24"/>
          <w:lang w:eastAsia="en-CA"/>
        </w:rPr>
        <w:t xml:space="preserve">AASHTO </w:t>
      </w:r>
      <w:r w:rsidRPr="00231350">
        <w:rPr>
          <w:rFonts w:cs="Times"/>
          <w:i/>
          <w:szCs w:val="24"/>
          <w:lang w:eastAsia="en-CA"/>
        </w:rPr>
        <w:t>Roadside Design Guide, 4th Edition</w:t>
      </w:r>
    </w:p>
    <w:p w14:paraId="7F4FA41A" w14:textId="2D5768DD" w:rsidR="00D119B4" w:rsidRPr="00837507" w:rsidRDefault="00D119B4" w:rsidP="00D856D2">
      <w:pPr>
        <w:numPr>
          <w:ilvl w:val="0"/>
          <w:numId w:val="340"/>
        </w:numPr>
        <w:ind w:left="1080"/>
        <w:contextualSpacing/>
        <w:rPr>
          <w:rFonts w:cs="Times"/>
          <w:szCs w:val="24"/>
          <w:lang w:eastAsia="en-CA"/>
        </w:rPr>
      </w:pPr>
      <w:r>
        <w:rPr>
          <w:rFonts w:cs="Times"/>
          <w:szCs w:val="24"/>
          <w:lang w:eastAsia="en-CA"/>
        </w:rPr>
        <w:t>Project Co Proposal Extracts</w:t>
      </w:r>
    </w:p>
    <w:p w14:paraId="3374B36B" w14:textId="77777777" w:rsidR="00FE7CD3" w:rsidRPr="006C3B5D" w:rsidRDefault="00FE7CD3" w:rsidP="00D856D2">
      <w:pPr>
        <w:pStyle w:val="PPP4"/>
        <w:numPr>
          <w:ilvl w:val="3"/>
          <w:numId w:val="18"/>
        </w:numPr>
        <w:ind w:left="2835" w:hanging="1417"/>
        <w:rPr>
          <w:b/>
        </w:rPr>
      </w:pPr>
      <w:r w:rsidRPr="006C3B5D">
        <w:rPr>
          <w:b/>
        </w:rPr>
        <w:t>Control of Access</w:t>
      </w:r>
    </w:p>
    <w:p w14:paraId="349D7C77" w14:textId="77777777" w:rsidR="00B35F3D" w:rsidRDefault="00B35F3D" w:rsidP="00D856D2">
      <w:pPr>
        <w:ind w:left="1080"/>
        <w:contextualSpacing/>
        <w:rPr>
          <w:rFonts w:cs="Times"/>
          <w:szCs w:val="24"/>
          <w:lang w:eastAsia="en-CA"/>
        </w:rPr>
      </w:pPr>
    </w:p>
    <w:p w14:paraId="1F13D688" w14:textId="77777777" w:rsidR="00FE7CD3" w:rsidRPr="00837507" w:rsidRDefault="00FE7CD3" w:rsidP="00D856D2">
      <w:pPr>
        <w:numPr>
          <w:ilvl w:val="0"/>
          <w:numId w:val="713"/>
        </w:numPr>
        <w:ind w:left="1080"/>
        <w:contextualSpacing/>
        <w:rPr>
          <w:rFonts w:cs="Times"/>
          <w:szCs w:val="24"/>
          <w:lang w:eastAsia="en-CA"/>
        </w:rPr>
      </w:pPr>
      <w:r>
        <w:rPr>
          <w:rFonts w:cs="Times"/>
          <w:szCs w:val="24"/>
          <w:lang w:eastAsia="en-CA"/>
        </w:rPr>
        <w:lastRenderedPageBreak/>
        <w:t xml:space="preserve">Ministry </w:t>
      </w:r>
      <w:r w:rsidRPr="005B75FD">
        <w:rPr>
          <w:rFonts w:cs="Times"/>
          <w:i/>
          <w:szCs w:val="24"/>
          <w:lang w:eastAsia="en-CA"/>
        </w:rPr>
        <w:t>Roadside Management Manual - Part 1</w:t>
      </w:r>
      <w:r w:rsidRPr="00837507">
        <w:rPr>
          <w:rFonts w:cs="Times"/>
          <w:szCs w:val="24"/>
          <w:lang w:eastAsia="en-CA"/>
        </w:rPr>
        <w:t xml:space="preserve"> (RSSM1) shall be used to:</w:t>
      </w:r>
    </w:p>
    <w:p w14:paraId="635B0BA0" w14:textId="77777777" w:rsidR="00D119B4" w:rsidRDefault="00FE7CD3" w:rsidP="00D856D2">
      <w:pPr>
        <w:numPr>
          <w:ilvl w:val="1"/>
          <w:numId w:val="343"/>
        </w:numPr>
        <w:ind w:left="1701" w:hanging="567"/>
        <w:contextualSpacing/>
        <w:rPr>
          <w:rFonts w:cs="Times"/>
          <w:szCs w:val="24"/>
          <w:lang w:eastAsia="en-CA"/>
        </w:rPr>
      </w:pPr>
      <w:r w:rsidRPr="00837507">
        <w:rPr>
          <w:rFonts w:cs="Times"/>
          <w:szCs w:val="24"/>
          <w:lang w:eastAsia="en-CA"/>
        </w:rPr>
        <w:t>establish Control of Access plan or regime</w:t>
      </w:r>
    </w:p>
    <w:p w14:paraId="5719DDE5" w14:textId="1F32F54E" w:rsidR="00FE7CD3" w:rsidRDefault="00D119B4" w:rsidP="00D856D2">
      <w:pPr>
        <w:numPr>
          <w:ilvl w:val="0"/>
          <w:numId w:val="713"/>
        </w:numPr>
        <w:ind w:left="1080"/>
        <w:contextualSpacing/>
        <w:rPr>
          <w:rFonts w:cs="Times"/>
          <w:szCs w:val="24"/>
          <w:lang w:eastAsia="en-CA"/>
        </w:rPr>
      </w:pPr>
      <w:r>
        <w:rPr>
          <w:rFonts w:cs="Times"/>
          <w:szCs w:val="24"/>
          <w:lang w:eastAsia="en-CA"/>
        </w:rPr>
        <w:t>Project Co Proposal Extracts</w:t>
      </w:r>
    </w:p>
    <w:p w14:paraId="5CD8C83F" w14:textId="77777777" w:rsidR="00FE7CD3" w:rsidRPr="006C3B5D" w:rsidRDefault="00FE7CD3" w:rsidP="00D856D2">
      <w:pPr>
        <w:pStyle w:val="PPP4"/>
        <w:numPr>
          <w:ilvl w:val="3"/>
          <w:numId w:val="18"/>
        </w:numPr>
        <w:ind w:left="2835" w:hanging="1417"/>
        <w:rPr>
          <w:b/>
        </w:rPr>
      </w:pPr>
      <w:r w:rsidRPr="006C3B5D">
        <w:rPr>
          <w:b/>
        </w:rPr>
        <w:t>Landscaping, Topsoiling, and Seeding</w:t>
      </w:r>
    </w:p>
    <w:p w14:paraId="12B51F62" w14:textId="77777777" w:rsidR="00B35F3D" w:rsidRDefault="00B35F3D" w:rsidP="00D856D2">
      <w:pPr>
        <w:ind w:left="1080"/>
        <w:contextualSpacing/>
        <w:rPr>
          <w:rFonts w:cs="Times"/>
          <w:szCs w:val="24"/>
          <w:lang w:eastAsia="en-CA"/>
        </w:rPr>
      </w:pPr>
    </w:p>
    <w:p w14:paraId="0386F7D3" w14:textId="37528B8A" w:rsidR="00FE7CD3" w:rsidRDefault="00FE7CD3" w:rsidP="00D856D2">
      <w:pPr>
        <w:numPr>
          <w:ilvl w:val="0"/>
          <w:numId w:val="714"/>
        </w:numPr>
        <w:ind w:left="1080"/>
        <w:contextualSpacing/>
        <w:rPr>
          <w:rFonts w:cs="Times"/>
          <w:szCs w:val="24"/>
          <w:lang w:eastAsia="en-CA"/>
        </w:rPr>
      </w:pPr>
      <w:r w:rsidRPr="00837507">
        <w:rPr>
          <w:rFonts w:cs="Times"/>
          <w:szCs w:val="24"/>
          <w:lang w:eastAsia="en-CA"/>
        </w:rPr>
        <w:t xml:space="preserve">Saskatchewan Supplement (SKS) to TAC </w:t>
      </w:r>
      <w:r w:rsidRPr="005B75FD">
        <w:rPr>
          <w:rFonts w:cs="Times"/>
          <w:i/>
          <w:szCs w:val="24"/>
          <w:lang w:eastAsia="en-CA"/>
        </w:rPr>
        <w:t>Geometric Design Guide for Canadian Roads</w:t>
      </w:r>
    </w:p>
    <w:p w14:paraId="706D974E" w14:textId="1BAD5322" w:rsidR="00D119B4" w:rsidRPr="00837507" w:rsidRDefault="00D119B4" w:rsidP="00D856D2">
      <w:pPr>
        <w:numPr>
          <w:ilvl w:val="0"/>
          <w:numId w:val="714"/>
        </w:numPr>
        <w:ind w:left="1080"/>
        <w:contextualSpacing/>
        <w:rPr>
          <w:rFonts w:cs="Times"/>
          <w:szCs w:val="24"/>
          <w:lang w:eastAsia="en-CA"/>
        </w:rPr>
      </w:pPr>
      <w:r>
        <w:rPr>
          <w:rFonts w:cs="Times"/>
          <w:szCs w:val="24"/>
          <w:lang w:eastAsia="en-CA"/>
        </w:rPr>
        <w:t>Project Co Proposal Extracts</w:t>
      </w:r>
    </w:p>
    <w:p w14:paraId="4EB580C8" w14:textId="33F0A937" w:rsidR="009A28B9" w:rsidRPr="008A6088" w:rsidRDefault="00095746" w:rsidP="00D856D2">
      <w:pPr>
        <w:pStyle w:val="PPP4"/>
        <w:numPr>
          <w:ilvl w:val="3"/>
          <w:numId w:val="18"/>
        </w:numPr>
        <w:ind w:left="2835" w:hanging="1417"/>
        <w:rPr>
          <w:b/>
        </w:rPr>
      </w:pPr>
      <w:r>
        <w:rPr>
          <w:b/>
        </w:rPr>
        <w:t>Structures Design Criteria</w:t>
      </w:r>
    </w:p>
    <w:p w14:paraId="3678E58E" w14:textId="77777777" w:rsidR="00B35F3D" w:rsidRDefault="00B35F3D" w:rsidP="00D856D2">
      <w:pPr>
        <w:ind w:left="1080"/>
        <w:contextualSpacing/>
        <w:rPr>
          <w:rFonts w:cs="Times"/>
          <w:szCs w:val="24"/>
          <w:lang w:eastAsia="en-CA"/>
        </w:rPr>
      </w:pPr>
    </w:p>
    <w:p w14:paraId="003AE509" w14:textId="0B727E3F" w:rsidR="000C1F2E" w:rsidRDefault="000C1F2E" w:rsidP="00D856D2">
      <w:pPr>
        <w:numPr>
          <w:ilvl w:val="0"/>
          <w:numId w:val="715"/>
        </w:numPr>
        <w:ind w:left="1080"/>
        <w:contextualSpacing/>
        <w:rPr>
          <w:rFonts w:cs="Times"/>
          <w:szCs w:val="24"/>
          <w:lang w:eastAsia="en-CA"/>
        </w:rPr>
      </w:pPr>
      <w:r>
        <w:rPr>
          <w:rFonts w:cs="Times"/>
          <w:szCs w:val="24"/>
          <w:lang w:eastAsia="en-CA"/>
        </w:rPr>
        <w:t>Reference Concept</w:t>
      </w:r>
      <w:r w:rsidR="00270063">
        <w:rPr>
          <w:rFonts w:cs="Times"/>
          <w:szCs w:val="24"/>
          <w:lang w:eastAsia="en-CA"/>
        </w:rPr>
        <w:t xml:space="preserve"> for l</w:t>
      </w:r>
      <w:r w:rsidR="00046201">
        <w:rPr>
          <w:rFonts w:cs="Times"/>
          <w:szCs w:val="24"/>
          <w:lang w:eastAsia="en-CA"/>
        </w:rPr>
        <w:t>aning</w:t>
      </w:r>
    </w:p>
    <w:p w14:paraId="7782A96F" w14:textId="2E53F8A1" w:rsidR="00095746" w:rsidRDefault="00095746" w:rsidP="00D856D2">
      <w:pPr>
        <w:numPr>
          <w:ilvl w:val="0"/>
          <w:numId w:val="715"/>
        </w:numPr>
        <w:ind w:left="1080"/>
        <w:contextualSpacing/>
        <w:rPr>
          <w:rFonts w:cs="Times"/>
          <w:szCs w:val="24"/>
          <w:lang w:eastAsia="en-CA"/>
        </w:rPr>
      </w:pPr>
      <w:r>
        <w:rPr>
          <w:rFonts w:cs="Times"/>
          <w:szCs w:val="24"/>
          <w:lang w:eastAsia="en-CA"/>
        </w:rPr>
        <w:t>Structures Design Criteria as detailed in Section 200.</w:t>
      </w:r>
      <w:r w:rsidR="000A1924">
        <w:rPr>
          <w:rFonts w:cs="Times"/>
          <w:szCs w:val="24"/>
          <w:lang w:eastAsia="en-CA"/>
        </w:rPr>
        <w:t>7</w:t>
      </w:r>
    </w:p>
    <w:p w14:paraId="241A6AA0" w14:textId="6B73E621" w:rsidR="009A28B9" w:rsidRPr="00837507" w:rsidRDefault="00837507" w:rsidP="00D856D2">
      <w:pPr>
        <w:numPr>
          <w:ilvl w:val="0"/>
          <w:numId w:val="715"/>
        </w:numPr>
        <w:ind w:left="1080"/>
        <w:contextualSpacing/>
        <w:rPr>
          <w:rFonts w:cs="Times"/>
          <w:szCs w:val="24"/>
          <w:lang w:eastAsia="en-CA"/>
        </w:rPr>
      </w:pPr>
      <w:r>
        <w:rPr>
          <w:rFonts w:cs="Times"/>
          <w:szCs w:val="24"/>
          <w:lang w:eastAsia="en-CA"/>
        </w:rPr>
        <w:t>Ministry</w:t>
      </w:r>
      <w:r w:rsidR="009A28B9" w:rsidRPr="00837507">
        <w:rPr>
          <w:rFonts w:cs="Times"/>
          <w:szCs w:val="24"/>
          <w:lang w:eastAsia="en-CA"/>
        </w:rPr>
        <w:t xml:space="preserve"> Bridge Design Criteria, BD-100 (Oct 2013)</w:t>
      </w:r>
    </w:p>
    <w:p w14:paraId="24793A2B" w14:textId="77777777" w:rsidR="009A28B9" w:rsidRPr="00837507" w:rsidRDefault="009A28B9" w:rsidP="00D856D2">
      <w:pPr>
        <w:numPr>
          <w:ilvl w:val="0"/>
          <w:numId w:val="715"/>
        </w:numPr>
        <w:ind w:left="1080"/>
        <w:contextualSpacing/>
        <w:rPr>
          <w:rFonts w:cs="Times"/>
          <w:szCs w:val="24"/>
          <w:lang w:eastAsia="en-CA"/>
        </w:rPr>
      </w:pPr>
      <w:r w:rsidRPr="00837507">
        <w:rPr>
          <w:rFonts w:cs="Times"/>
          <w:szCs w:val="24"/>
          <w:lang w:eastAsia="en-CA"/>
        </w:rPr>
        <w:t xml:space="preserve">CSA W59-13, </w:t>
      </w:r>
      <w:r w:rsidRPr="005B75FD">
        <w:rPr>
          <w:rFonts w:cs="Times"/>
          <w:i/>
          <w:szCs w:val="24"/>
          <w:lang w:eastAsia="en-CA"/>
        </w:rPr>
        <w:t>Welded Steel Construction (Metal Arc Welding)</w:t>
      </w:r>
    </w:p>
    <w:p w14:paraId="59B94662" w14:textId="7F363CE9" w:rsidR="009A28B9" w:rsidRPr="00837507" w:rsidRDefault="009A28B9" w:rsidP="00D856D2">
      <w:pPr>
        <w:numPr>
          <w:ilvl w:val="0"/>
          <w:numId w:val="715"/>
        </w:numPr>
        <w:ind w:left="1080"/>
        <w:contextualSpacing/>
        <w:rPr>
          <w:rFonts w:cs="Times"/>
          <w:szCs w:val="24"/>
          <w:lang w:eastAsia="en-CA"/>
        </w:rPr>
      </w:pPr>
      <w:r w:rsidRPr="00837507">
        <w:rPr>
          <w:rFonts w:cs="Times"/>
          <w:szCs w:val="24"/>
          <w:lang w:eastAsia="en-CA"/>
        </w:rPr>
        <w:t xml:space="preserve">AASHTO/AWS D1.5M/D1.5-2010, </w:t>
      </w:r>
      <w:r w:rsidRPr="005B75FD">
        <w:rPr>
          <w:rFonts w:cs="Times"/>
          <w:i/>
          <w:szCs w:val="24"/>
          <w:lang w:eastAsia="en-CA"/>
        </w:rPr>
        <w:t>Bridge Welding Code</w:t>
      </w:r>
    </w:p>
    <w:p w14:paraId="33CDF15F" w14:textId="580064F5" w:rsidR="009A28B9" w:rsidRPr="00837507" w:rsidRDefault="009A28B9" w:rsidP="00D856D2">
      <w:pPr>
        <w:numPr>
          <w:ilvl w:val="0"/>
          <w:numId w:val="715"/>
        </w:numPr>
        <w:ind w:left="1080"/>
        <w:contextualSpacing/>
        <w:rPr>
          <w:rFonts w:cs="Times"/>
          <w:szCs w:val="24"/>
          <w:lang w:eastAsia="en-CA"/>
        </w:rPr>
      </w:pPr>
      <w:r w:rsidRPr="00837507">
        <w:rPr>
          <w:rFonts w:cs="Times"/>
          <w:szCs w:val="24"/>
          <w:lang w:eastAsia="en-CA"/>
        </w:rPr>
        <w:lastRenderedPageBreak/>
        <w:t xml:space="preserve">CAN/CSA-S6-06, </w:t>
      </w:r>
      <w:r w:rsidRPr="005B75FD">
        <w:rPr>
          <w:rFonts w:cs="Times"/>
          <w:i/>
          <w:szCs w:val="24"/>
          <w:lang w:eastAsia="en-CA"/>
        </w:rPr>
        <w:t>Canadian Highway Bridge Design Code</w:t>
      </w:r>
      <w:r w:rsidRPr="00837507">
        <w:rPr>
          <w:rFonts w:cs="Times"/>
          <w:szCs w:val="24"/>
          <w:lang w:eastAsia="en-CA"/>
        </w:rPr>
        <w:t xml:space="preserve"> including latest supplements</w:t>
      </w:r>
      <w:r w:rsidR="006F429E">
        <w:rPr>
          <w:rFonts w:cs="Times"/>
          <w:szCs w:val="24"/>
          <w:lang w:eastAsia="en-CA"/>
        </w:rPr>
        <w:t>.</w:t>
      </w:r>
    </w:p>
    <w:p w14:paraId="7EB1A632" w14:textId="1F2DF932" w:rsidR="009A28B9" w:rsidRPr="00837507" w:rsidRDefault="00837507" w:rsidP="00D856D2">
      <w:pPr>
        <w:numPr>
          <w:ilvl w:val="0"/>
          <w:numId w:val="715"/>
        </w:numPr>
        <w:ind w:left="1080"/>
        <w:contextualSpacing/>
        <w:rPr>
          <w:rFonts w:cs="Times"/>
          <w:szCs w:val="24"/>
          <w:lang w:eastAsia="en-CA"/>
        </w:rPr>
      </w:pPr>
      <w:r>
        <w:rPr>
          <w:rFonts w:cs="Times"/>
          <w:szCs w:val="24"/>
          <w:lang w:eastAsia="en-CA"/>
        </w:rPr>
        <w:t>Ministry</w:t>
      </w:r>
      <w:r w:rsidR="009A28B9" w:rsidRPr="00837507">
        <w:rPr>
          <w:rFonts w:cs="Times"/>
          <w:szCs w:val="24"/>
          <w:lang w:eastAsia="en-CA"/>
        </w:rPr>
        <w:t xml:space="preserve"> </w:t>
      </w:r>
      <w:r w:rsidR="009A28B9" w:rsidRPr="005B75FD">
        <w:rPr>
          <w:rFonts w:cs="Times"/>
          <w:i/>
          <w:szCs w:val="24"/>
          <w:lang w:eastAsia="en-CA"/>
        </w:rPr>
        <w:t>Standard Design Build Specifications</w:t>
      </w:r>
    </w:p>
    <w:p w14:paraId="0041C075" w14:textId="77777777" w:rsidR="009A28B9" w:rsidRPr="00837507" w:rsidRDefault="009A28B9" w:rsidP="00D856D2">
      <w:pPr>
        <w:numPr>
          <w:ilvl w:val="0"/>
          <w:numId w:val="715"/>
        </w:numPr>
        <w:ind w:left="1080"/>
        <w:contextualSpacing/>
        <w:rPr>
          <w:rFonts w:cs="Times"/>
          <w:szCs w:val="24"/>
          <w:lang w:eastAsia="en-CA"/>
        </w:rPr>
      </w:pPr>
      <w:r w:rsidRPr="00837507">
        <w:rPr>
          <w:rFonts w:cs="Times"/>
          <w:szCs w:val="24"/>
          <w:lang w:eastAsia="en-CA"/>
        </w:rPr>
        <w:t xml:space="preserve">AASHTO </w:t>
      </w:r>
      <w:r w:rsidRPr="005B75FD">
        <w:rPr>
          <w:rFonts w:cs="Times"/>
          <w:i/>
          <w:szCs w:val="24"/>
          <w:lang w:eastAsia="en-CA"/>
        </w:rPr>
        <w:t>Standard Specifications for Structural Supports for Highway Signs, Luminaires and Traffic Signals, 6th Edition</w:t>
      </w:r>
      <w:r w:rsidRPr="00837507">
        <w:rPr>
          <w:rFonts w:cs="Times"/>
          <w:szCs w:val="24"/>
          <w:lang w:eastAsia="en-CA"/>
        </w:rPr>
        <w:t xml:space="preserve"> with interim revisions</w:t>
      </w:r>
    </w:p>
    <w:p w14:paraId="7580F861" w14:textId="77777777" w:rsidR="009A28B9" w:rsidRPr="00837507" w:rsidRDefault="009A28B9" w:rsidP="00D856D2">
      <w:pPr>
        <w:numPr>
          <w:ilvl w:val="0"/>
          <w:numId w:val="715"/>
        </w:numPr>
        <w:ind w:left="1080"/>
        <w:contextualSpacing/>
        <w:rPr>
          <w:rFonts w:cs="Times"/>
          <w:szCs w:val="24"/>
          <w:lang w:eastAsia="en-CA"/>
        </w:rPr>
      </w:pPr>
      <w:r w:rsidRPr="00837507">
        <w:rPr>
          <w:rFonts w:cs="Times"/>
          <w:szCs w:val="24"/>
          <w:lang w:eastAsia="en-CA"/>
        </w:rPr>
        <w:t xml:space="preserve">AASHTO LRFD </w:t>
      </w:r>
      <w:r w:rsidRPr="005B75FD">
        <w:rPr>
          <w:rFonts w:cs="Times"/>
          <w:i/>
          <w:szCs w:val="24"/>
          <w:lang w:eastAsia="en-CA"/>
        </w:rPr>
        <w:t>Bridge Design Specifications, 7th Edition</w:t>
      </w:r>
      <w:r w:rsidRPr="00837507">
        <w:rPr>
          <w:rFonts w:cs="Times"/>
          <w:szCs w:val="24"/>
          <w:lang w:eastAsia="en-CA"/>
        </w:rPr>
        <w:t xml:space="preserve"> with interim revisions</w:t>
      </w:r>
    </w:p>
    <w:p w14:paraId="6FC5A410" w14:textId="77777777" w:rsidR="009A28B9" w:rsidRPr="00837507" w:rsidRDefault="009A28B9" w:rsidP="00D856D2">
      <w:pPr>
        <w:numPr>
          <w:ilvl w:val="0"/>
          <w:numId w:val="715"/>
        </w:numPr>
        <w:ind w:left="1080"/>
        <w:contextualSpacing/>
        <w:rPr>
          <w:rFonts w:cs="Times"/>
          <w:szCs w:val="24"/>
          <w:lang w:eastAsia="en-CA"/>
        </w:rPr>
      </w:pPr>
      <w:r w:rsidRPr="00837507">
        <w:rPr>
          <w:rFonts w:cs="Times"/>
          <w:szCs w:val="24"/>
          <w:lang w:eastAsia="en-CA"/>
        </w:rPr>
        <w:t xml:space="preserve">AASHTO LRFD </w:t>
      </w:r>
      <w:r w:rsidRPr="005B75FD">
        <w:rPr>
          <w:rFonts w:cs="Times"/>
          <w:i/>
          <w:szCs w:val="24"/>
          <w:lang w:eastAsia="en-CA"/>
        </w:rPr>
        <w:t>Bridge Construction Specifications, 3rd Edition</w:t>
      </w:r>
      <w:r w:rsidRPr="00837507">
        <w:rPr>
          <w:rFonts w:cs="Times"/>
          <w:szCs w:val="24"/>
          <w:lang w:eastAsia="en-CA"/>
        </w:rPr>
        <w:t xml:space="preserve"> with interim revisions</w:t>
      </w:r>
    </w:p>
    <w:p w14:paraId="0C33E796" w14:textId="274969BD" w:rsidR="009A28B9" w:rsidRPr="00837507" w:rsidRDefault="00837507" w:rsidP="00D856D2">
      <w:pPr>
        <w:numPr>
          <w:ilvl w:val="0"/>
          <w:numId w:val="715"/>
        </w:numPr>
        <w:ind w:left="1080"/>
        <w:contextualSpacing/>
        <w:rPr>
          <w:rFonts w:cs="Times"/>
          <w:szCs w:val="24"/>
          <w:lang w:eastAsia="en-CA"/>
        </w:rPr>
      </w:pPr>
      <w:r>
        <w:rPr>
          <w:rFonts w:cs="Times"/>
          <w:szCs w:val="24"/>
          <w:lang w:eastAsia="en-CA"/>
        </w:rPr>
        <w:t>Ministry</w:t>
      </w:r>
      <w:r w:rsidR="009A28B9" w:rsidRPr="00837507">
        <w:rPr>
          <w:rFonts w:cs="Times"/>
          <w:szCs w:val="24"/>
          <w:lang w:eastAsia="en-CA"/>
        </w:rPr>
        <w:t xml:space="preserve"> </w:t>
      </w:r>
      <w:r w:rsidR="009A28B9" w:rsidRPr="005B75FD">
        <w:rPr>
          <w:rFonts w:cs="Times"/>
          <w:i/>
          <w:szCs w:val="24"/>
          <w:lang w:eastAsia="en-CA"/>
        </w:rPr>
        <w:t xml:space="preserve">Design Manuals </w:t>
      </w:r>
      <w:r w:rsidR="009A28B9" w:rsidRPr="005B75FD">
        <w:rPr>
          <w:rFonts w:cs="Times"/>
          <w:szCs w:val="24"/>
          <w:lang w:eastAsia="en-CA"/>
        </w:rPr>
        <w:t>Part 1</w:t>
      </w:r>
      <w:r w:rsidR="009A28B9" w:rsidRPr="00837507">
        <w:rPr>
          <w:rFonts w:cs="Times"/>
          <w:szCs w:val="24"/>
          <w:lang w:eastAsia="en-CA"/>
        </w:rPr>
        <w:t xml:space="preserve"> (DM1) and Part 2 (DM2)</w:t>
      </w:r>
    </w:p>
    <w:p w14:paraId="3E481D04" w14:textId="74EE2DE3" w:rsidR="009A28B9" w:rsidRPr="00837507" w:rsidRDefault="00837507" w:rsidP="00D856D2">
      <w:pPr>
        <w:numPr>
          <w:ilvl w:val="0"/>
          <w:numId w:val="715"/>
        </w:numPr>
        <w:ind w:left="1080"/>
        <w:contextualSpacing/>
        <w:rPr>
          <w:rFonts w:cs="Times"/>
          <w:szCs w:val="24"/>
          <w:lang w:eastAsia="en-CA"/>
        </w:rPr>
      </w:pPr>
      <w:r>
        <w:rPr>
          <w:rFonts w:cs="Times"/>
          <w:szCs w:val="24"/>
          <w:lang w:eastAsia="en-CA"/>
        </w:rPr>
        <w:t>Ministry</w:t>
      </w:r>
      <w:r w:rsidR="009A28B9" w:rsidRPr="00837507">
        <w:rPr>
          <w:rFonts w:cs="Times"/>
          <w:szCs w:val="24"/>
          <w:lang w:eastAsia="en-CA"/>
        </w:rPr>
        <w:t xml:space="preserve"> </w:t>
      </w:r>
      <w:r w:rsidR="009A28B9" w:rsidRPr="005B75FD">
        <w:rPr>
          <w:rFonts w:cs="Times"/>
          <w:i/>
          <w:szCs w:val="24"/>
          <w:lang w:eastAsia="en-CA"/>
        </w:rPr>
        <w:t>Drafting Standards Manual</w:t>
      </w:r>
    </w:p>
    <w:p w14:paraId="6F8DECC8" w14:textId="30018FCD" w:rsidR="009A28B9" w:rsidRPr="00837507" w:rsidRDefault="00837507" w:rsidP="00D856D2">
      <w:pPr>
        <w:numPr>
          <w:ilvl w:val="0"/>
          <w:numId w:val="715"/>
        </w:numPr>
        <w:ind w:left="1080"/>
        <w:contextualSpacing/>
        <w:rPr>
          <w:rFonts w:cs="Times"/>
          <w:szCs w:val="24"/>
          <w:lang w:eastAsia="en-CA"/>
        </w:rPr>
      </w:pPr>
      <w:r>
        <w:rPr>
          <w:rFonts w:cs="Times"/>
          <w:szCs w:val="24"/>
          <w:lang w:eastAsia="en-CA"/>
        </w:rPr>
        <w:t>Ministry</w:t>
      </w:r>
      <w:r w:rsidR="009A28B9" w:rsidRPr="00837507">
        <w:rPr>
          <w:rFonts w:cs="Times"/>
          <w:szCs w:val="24"/>
          <w:lang w:eastAsia="en-CA"/>
        </w:rPr>
        <w:t xml:space="preserve"> </w:t>
      </w:r>
      <w:r w:rsidR="009A28B9" w:rsidRPr="005B75FD">
        <w:rPr>
          <w:rFonts w:cs="Times"/>
          <w:i/>
          <w:szCs w:val="24"/>
          <w:lang w:eastAsia="en-CA"/>
        </w:rPr>
        <w:t>Traffic Control Devices Manual for Work Zones</w:t>
      </w:r>
    </w:p>
    <w:p w14:paraId="32C195B1" w14:textId="7996290B" w:rsidR="009A28B9" w:rsidRPr="00837507" w:rsidRDefault="00837507" w:rsidP="00D856D2">
      <w:pPr>
        <w:numPr>
          <w:ilvl w:val="0"/>
          <w:numId w:val="715"/>
        </w:numPr>
        <w:ind w:left="1080"/>
        <w:contextualSpacing/>
        <w:rPr>
          <w:rFonts w:cs="Times"/>
          <w:szCs w:val="24"/>
          <w:lang w:eastAsia="en-CA"/>
        </w:rPr>
      </w:pPr>
      <w:r>
        <w:rPr>
          <w:rFonts w:cs="Times"/>
          <w:szCs w:val="24"/>
          <w:lang w:eastAsia="en-CA"/>
        </w:rPr>
        <w:t>Ministry</w:t>
      </w:r>
      <w:r w:rsidR="009A28B9" w:rsidRPr="00837507">
        <w:rPr>
          <w:rFonts w:cs="Times"/>
          <w:szCs w:val="24"/>
          <w:lang w:eastAsia="en-CA"/>
        </w:rPr>
        <w:t xml:space="preserve"> </w:t>
      </w:r>
      <w:r w:rsidR="009A28B9" w:rsidRPr="005B75FD">
        <w:rPr>
          <w:rFonts w:cs="Times"/>
          <w:i/>
          <w:szCs w:val="24"/>
          <w:lang w:eastAsia="en-CA"/>
        </w:rPr>
        <w:t>Standard Test Procedures Manual</w:t>
      </w:r>
    </w:p>
    <w:p w14:paraId="47986378" w14:textId="77777777" w:rsidR="009A28B9" w:rsidRPr="00837507" w:rsidRDefault="009A28B9" w:rsidP="00D856D2">
      <w:pPr>
        <w:numPr>
          <w:ilvl w:val="0"/>
          <w:numId w:val="715"/>
        </w:numPr>
        <w:ind w:left="1080"/>
        <w:contextualSpacing/>
        <w:rPr>
          <w:rFonts w:cs="Times"/>
          <w:szCs w:val="24"/>
          <w:lang w:eastAsia="en-CA"/>
        </w:rPr>
      </w:pPr>
      <w:r w:rsidRPr="00837507">
        <w:rPr>
          <w:rFonts w:cs="Times"/>
          <w:szCs w:val="24"/>
          <w:lang w:eastAsia="en-CA"/>
        </w:rPr>
        <w:t xml:space="preserve">Alberta Transportation </w:t>
      </w:r>
      <w:r w:rsidRPr="005B75FD">
        <w:rPr>
          <w:rFonts w:cs="Times"/>
          <w:i/>
          <w:szCs w:val="24"/>
          <w:lang w:eastAsia="en-CA"/>
        </w:rPr>
        <w:t>Bridge Structures Design Criteria</w:t>
      </w:r>
      <w:r w:rsidRPr="00837507">
        <w:rPr>
          <w:rFonts w:cs="Times"/>
          <w:szCs w:val="24"/>
          <w:lang w:eastAsia="en-CA"/>
        </w:rPr>
        <w:t>, Appendix A - Integral Abutment Design Guidelines (May 2012)</w:t>
      </w:r>
    </w:p>
    <w:p w14:paraId="3C2CC6F7" w14:textId="77777777" w:rsidR="009A28B9" w:rsidRPr="00837507" w:rsidRDefault="009A28B9" w:rsidP="00D856D2">
      <w:pPr>
        <w:numPr>
          <w:ilvl w:val="0"/>
          <w:numId w:val="715"/>
        </w:numPr>
        <w:ind w:left="1080"/>
        <w:contextualSpacing/>
        <w:rPr>
          <w:rFonts w:cs="Times"/>
          <w:szCs w:val="24"/>
          <w:lang w:eastAsia="en-CA"/>
        </w:rPr>
      </w:pPr>
      <w:r w:rsidRPr="00837507">
        <w:rPr>
          <w:rFonts w:cs="Times"/>
          <w:szCs w:val="24"/>
          <w:lang w:eastAsia="en-CA"/>
        </w:rPr>
        <w:t xml:space="preserve">Alberta Transportation </w:t>
      </w:r>
      <w:r w:rsidRPr="005B75FD">
        <w:rPr>
          <w:rFonts w:cs="Times"/>
          <w:i/>
          <w:szCs w:val="24"/>
          <w:lang w:eastAsia="en-CA"/>
        </w:rPr>
        <w:t>Design Guidelines for Bridge Size Culverts</w:t>
      </w:r>
      <w:r w:rsidRPr="00837507">
        <w:rPr>
          <w:rFonts w:cs="Times"/>
          <w:szCs w:val="24"/>
          <w:lang w:eastAsia="en-CA"/>
        </w:rPr>
        <w:t xml:space="preserve"> (Jan 2014)</w:t>
      </w:r>
    </w:p>
    <w:p w14:paraId="1CD9B970" w14:textId="77777777" w:rsidR="009A28B9" w:rsidRPr="00837507" w:rsidRDefault="009A28B9" w:rsidP="00D856D2">
      <w:pPr>
        <w:numPr>
          <w:ilvl w:val="0"/>
          <w:numId w:val="715"/>
        </w:numPr>
        <w:ind w:left="1080"/>
        <w:contextualSpacing/>
        <w:rPr>
          <w:rFonts w:cs="Times"/>
          <w:szCs w:val="24"/>
          <w:lang w:eastAsia="en-CA"/>
        </w:rPr>
      </w:pPr>
      <w:r w:rsidRPr="00837507">
        <w:rPr>
          <w:rFonts w:cs="Times"/>
          <w:szCs w:val="24"/>
          <w:lang w:eastAsia="en-CA"/>
        </w:rPr>
        <w:t xml:space="preserve">Alberta Transportation </w:t>
      </w:r>
      <w:r w:rsidRPr="005B75FD">
        <w:rPr>
          <w:rFonts w:cs="Times"/>
          <w:i/>
          <w:szCs w:val="24"/>
          <w:lang w:eastAsia="en-CA"/>
        </w:rPr>
        <w:t>Roadside Design Guide</w:t>
      </w:r>
      <w:r w:rsidRPr="00837507">
        <w:rPr>
          <w:rFonts w:cs="Times"/>
          <w:szCs w:val="24"/>
          <w:lang w:eastAsia="en-CA"/>
        </w:rPr>
        <w:t xml:space="preserve"> (Aug 2013)</w:t>
      </w:r>
    </w:p>
    <w:p w14:paraId="67ABD101" w14:textId="77777777" w:rsidR="009A28B9" w:rsidRPr="00837507" w:rsidRDefault="009A28B9" w:rsidP="00D856D2">
      <w:pPr>
        <w:numPr>
          <w:ilvl w:val="0"/>
          <w:numId w:val="715"/>
        </w:numPr>
        <w:ind w:left="1080"/>
        <w:contextualSpacing/>
        <w:rPr>
          <w:rFonts w:cs="Times"/>
          <w:szCs w:val="24"/>
          <w:lang w:eastAsia="en-CA"/>
        </w:rPr>
      </w:pPr>
      <w:r w:rsidRPr="00837507">
        <w:rPr>
          <w:rFonts w:cs="Times"/>
          <w:szCs w:val="24"/>
          <w:lang w:eastAsia="en-CA"/>
        </w:rPr>
        <w:lastRenderedPageBreak/>
        <w:t xml:space="preserve">Alberta Transportation </w:t>
      </w:r>
      <w:r w:rsidRPr="005B75FD">
        <w:rPr>
          <w:rFonts w:cs="Times"/>
          <w:i/>
          <w:szCs w:val="24"/>
          <w:lang w:eastAsia="en-CA"/>
        </w:rPr>
        <w:t>Bridge Best Practice Guidelines</w:t>
      </w:r>
    </w:p>
    <w:p w14:paraId="457E12F7" w14:textId="77777777" w:rsidR="009A28B9" w:rsidRPr="00837507" w:rsidRDefault="009A28B9" w:rsidP="00D856D2">
      <w:pPr>
        <w:numPr>
          <w:ilvl w:val="0"/>
          <w:numId w:val="715"/>
        </w:numPr>
        <w:ind w:left="1080"/>
        <w:contextualSpacing/>
        <w:rPr>
          <w:rFonts w:cs="Times"/>
          <w:szCs w:val="24"/>
          <w:lang w:eastAsia="en-CA"/>
        </w:rPr>
      </w:pPr>
      <w:r w:rsidRPr="00837507">
        <w:rPr>
          <w:rFonts w:cs="Times"/>
          <w:szCs w:val="24"/>
          <w:lang w:eastAsia="en-CA"/>
        </w:rPr>
        <w:t>Alberta Transportation Design Bulletin #45/2007, “</w:t>
      </w:r>
      <w:r w:rsidRPr="005B75FD">
        <w:rPr>
          <w:rFonts w:cs="Times"/>
          <w:i/>
          <w:szCs w:val="24"/>
          <w:lang w:eastAsia="en-CA"/>
        </w:rPr>
        <w:t>Use of Retaining Wall Structures for Bridges and Roadways in Active Watercourse Environments</w:t>
      </w:r>
      <w:r w:rsidRPr="00837507">
        <w:rPr>
          <w:rFonts w:cs="Times"/>
          <w:szCs w:val="24"/>
          <w:lang w:eastAsia="en-CA"/>
        </w:rPr>
        <w:t>”</w:t>
      </w:r>
    </w:p>
    <w:p w14:paraId="10AA7463" w14:textId="77777777" w:rsidR="009A28B9" w:rsidRPr="00837507" w:rsidRDefault="009A28B9" w:rsidP="00D856D2">
      <w:pPr>
        <w:numPr>
          <w:ilvl w:val="0"/>
          <w:numId w:val="715"/>
        </w:numPr>
        <w:ind w:left="1080"/>
        <w:contextualSpacing/>
        <w:rPr>
          <w:rFonts w:cs="Times"/>
          <w:szCs w:val="24"/>
          <w:lang w:eastAsia="en-CA"/>
        </w:rPr>
      </w:pPr>
      <w:r w:rsidRPr="00837507">
        <w:rPr>
          <w:rFonts w:cs="Times"/>
          <w:szCs w:val="24"/>
          <w:lang w:eastAsia="en-CA"/>
        </w:rPr>
        <w:t xml:space="preserve">Alberta Transportation </w:t>
      </w:r>
      <w:r w:rsidRPr="005B75FD">
        <w:rPr>
          <w:rFonts w:cs="Times"/>
          <w:i/>
          <w:szCs w:val="24"/>
          <w:lang w:eastAsia="en-CA"/>
        </w:rPr>
        <w:t>Bridge Aesthetics Study</w:t>
      </w:r>
      <w:r w:rsidRPr="00837507">
        <w:rPr>
          <w:rFonts w:cs="Times"/>
          <w:szCs w:val="24"/>
          <w:lang w:eastAsia="en-CA"/>
        </w:rPr>
        <w:t xml:space="preserve"> (Apr 2005)</w:t>
      </w:r>
    </w:p>
    <w:p w14:paraId="763FA798" w14:textId="77777777" w:rsidR="009A28B9" w:rsidRDefault="009A28B9" w:rsidP="00D856D2">
      <w:pPr>
        <w:numPr>
          <w:ilvl w:val="0"/>
          <w:numId w:val="715"/>
        </w:numPr>
        <w:ind w:left="1080"/>
        <w:contextualSpacing/>
        <w:rPr>
          <w:rFonts w:cs="Times"/>
          <w:szCs w:val="24"/>
          <w:lang w:eastAsia="en-CA"/>
        </w:rPr>
      </w:pPr>
      <w:r w:rsidRPr="00837507">
        <w:rPr>
          <w:rFonts w:cs="Times"/>
          <w:szCs w:val="24"/>
          <w:lang w:eastAsia="en-CA"/>
        </w:rPr>
        <w:t xml:space="preserve"> US Federal Highway Administration (FHWA) Geotechnical Engineering Circular No. 11, “</w:t>
      </w:r>
      <w:r w:rsidRPr="005B75FD">
        <w:rPr>
          <w:rFonts w:cs="Times"/>
          <w:i/>
          <w:szCs w:val="24"/>
          <w:lang w:eastAsia="en-CA"/>
        </w:rPr>
        <w:t>Design and Construction of Mechanically Stabilized Earth Walls and Reinforced Slopes, Volumes I and II</w:t>
      </w:r>
      <w:r w:rsidRPr="00837507">
        <w:rPr>
          <w:rFonts w:cs="Times"/>
          <w:szCs w:val="24"/>
          <w:lang w:eastAsia="en-CA"/>
        </w:rPr>
        <w:t>” (FHWA-NHI-10-024 and FHWA-NHI-10-025)</w:t>
      </w:r>
    </w:p>
    <w:p w14:paraId="00F97214" w14:textId="0F6AED69" w:rsidR="00D119B4" w:rsidRPr="00837507" w:rsidRDefault="00D119B4" w:rsidP="00D856D2">
      <w:pPr>
        <w:numPr>
          <w:ilvl w:val="0"/>
          <w:numId w:val="715"/>
        </w:numPr>
        <w:ind w:left="1080"/>
        <w:contextualSpacing/>
        <w:rPr>
          <w:rFonts w:cs="Times"/>
          <w:szCs w:val="24"/>
          <w:lang w:eastAsia="en-CA"/>
        </w:rPr>
      </w:pPr>
      <w:r>
        <w:rPr>
          <w:rFonts w:cs="Times"/>
          <w:szCs w:val="24"/>
          <w:lang w:eastAsia="en-CA"/>
        </w:rPr>
        <w:t>Project Co Proposal Extracts</w:t>
      </w:r>
    </w:p>
    <w:p w14:paraId="084B728C" w14:textId="3799418E" w:rsidR="009A28B9" w:rsidRPr="008A6088" w:rsidRDefault="009A28B9" w:rsidP="00D856D2">
      <w:pPr>
        <w:pStyle w:val="PPP4"/>
        <w:numPr>
          <w:ilvl w:val="3"/>
          <w:numId w:val="18"/>
        </w:numPr>
        <w:ind w:left="2835" w:hanging="1417"/>
        <w:rPr>
          <w:b/>
        </w:rPr>
      </w:pPr>
      <w:r w:rsidRPr="008A6088">
        <w:rPr>
          <w:b/>
        </w:rPr>
        <w:t>Bridge Hydraulic Design</w:t>
      </w:r>
    </w:p>
    <w:p w14:paraId="55037771" w14:textId="77777777" w:rsidR="00B35F3D" w:rsidRDefault="00B35F3D" w:rsidP="00D856D2">
      <w:pPr>
        <w:ind w:left="1080"/>
        <w:contextualSpacing/>
        <w:rPr>
          <w:rFonts w:cs="Times"/>
          <w:szCs w:val="24"/>
          <w:lang w:eastAsia="en-CA"/>
        </w:rPr>
      </w:pPr>
    </w:p>
    <w:p w14:paraId="51760C0C" w14:textId="218501E0" w:rsidR="009A28B9" w:rsidRPr="00837507" w:rsidRDefault="00837507" w:rsidP="00D856D2">
      <w:pPr>
        <w:numPr>
          <w:ilvl w:val="0"/>
          <w:numId w:val="716"/>
        </w:numPr>
        <w:ind w:left="1080"/>
        <w:contextualSpacing/>
        <w:rPr>
          <w:rFonts w:cs="Times"/>
          <w:szCs w:val="24"/>
          <w:lang w:eastAsia="en-CA"/>
        </w:rPr>
      </w:pPr>
      <w:r>
        <w:rPr>
          <w:rFonts w:cs="Times"/>
          <w:szCs w:val="24"/>
          <w:lang w:eastAsia="en-CA"/>
        </w:rPr>
        <w:t>Ministry</w:t>
      </w:r>
      <w:r w:rsidR="009A28B9" w:rsidRPr="00837507">
        <w:rPr>
          <w:rFonts w:cs="Times"/>
          <w:szCs w:val="24"/>
          <w:lang w:eastAsia="en-CA"/>
        </w:rPr>
        <w:t xml:space="preserve"> </w:t>
      </w:r>
      <w:r w:rsidR="009A28B9" w:rsidRPr="005B75FD">
        <w:rPr>
          <w:rFonts w:cs="Times"/>
          <w:i/>
          <w:szCs w:val="24"/>
          <w:lang w:eastAsia="en-CA"/>
        </w:rPr>
        <w:t>Bridge Design Criteria</w:t>
      </w:r>
      <w:r w:rsidR="009A28B9" w:rsidRPr="00837507">
        <w:rPr>
          <w:rFonts w:cs="Times"/>
          <w:szCs w:val="24"/>
          <w:lang w:eastAsia="en-CA"/>
        </w:rPr>
        <w:t>, BD-100 (Oct 2013)</w:t>
      </w:r>
    </w:p>
    <w:p w14:paraId="38B90220" w14:textId="77777777" w:rsidR="009A28B9" w:rsidRPr="00837507" w:rsidRDefault="009A28B9" w:rsidP="00D856D2">
      <w:pPr>
        <w:numPr>
          <w:ilvl w:val="0"/>
          <w:numId w:val="716"/>
        </w:numPr>
        <w:ind w:left="1080"/>
        <w:contextualSpacing/>
        <w:rPr>
          <w:rFonts w:cs="Times"/>
          <w:szCs w:val="24"/>
          <w:lang w:eastAsia="en-CA"/>
        </w:rPr>
      </w:pPr>
      <w:r w:rsidRPr="00837507">
        <w:rPr>
          <w:rFonts w:cs="Times"/>
          <w:szCs w:val="24"/>
          <w:lang w:eastAsia="en-CA"/>
        </w:rPr>
        <w:t xml:space="preserve">CAN/CSA-S6-06, </w:t>
      </w:r>
      <w:r w:rsidRPr="005B75FD">
        <w:rPr>
          <w:rFonts w:cs="Times"/>
          <w:i/>
          <w:szCs w:val="24"/>
          <w:lang w:eastAsia="en-CA"/>
        </w:rPr>
        <w:t>Canadian Highway Bridge Design Code</w:t>
      </w:r>
      <w:r w:rsidRPr="00837507">
        <w:rPr>
          <w:rFonts w:cs="Times"/>
          <w:szCs w:val="24"/>
          <w:lang w:eastAsia="en-CA"/>
        </w:rPr>
        <w:t xml:space="preserve"> including latest supplements</w:t>
      </w:r>
    </w:p>
    <w:p w14:paraId="2C935054" w14:textId="77777777" w:rsidR="009A28B9" w:rsidRPr="00837507" w:rsidRDefault="009A28B9" w:rsidP="00D856D2">
      <w:pPr>
        <w:numPr>
          <w:ilvl w:val="0"/>
          <w:numId w:val="716"/>
        </w:numPr>
        <w:ind w:left="1080"/>
        <w:contextualSpacing/>
        <w:rPr>
          <w:rFonts w:cs="Times"/>
          <w:szCs w:val="24"/>
          <w:lang w:eastAsia="en-CA"/>
        </w:rPr>
      </w:pPr>
      <w:r w:rsidRPr="00837507">
        <w:rPr>
          <w:rFonts w:cs="Times"/>
          <w:szCs w:val="24"/>
          <w:lang w:eastAsia="en-CA"/>
        </w:rPr>
        <w:t xml:space="preserve">Fisheries and Oceans (DFO) </w:t>
      </w:r>
      <w:r w:rsidRPr="005B75FD">
        <w:rPr>
          <w:rFonts w:cs="Times"/>
          <w:i/>
          <w:szCs w:val="24"/>
          <w:lang w:eastAsia="en-CA"/>
        </w:rPr>
        <w:t>Canada Land Development Guidelines for the Protection of Aquatic Habitat</w:t>
      </w:r>
      <w:r w:rsidRPr="00837507">
        <w:rPr>
          <w:rFonts w:cs="Times"/>
          <w:szCs w:val="24"/>
          <w:lang w:eastAsia="en-CA"/>
        </w:rPr>
        <w:t xml:space="preserve"> (Sep 1993)</w:t>
      </w:r>
    </w:p>
    <w:p w14:paraId="2A7D8407" w14:textId="1F582AAA" w:rsidR="009A28B9" w:rsidRDefault="00837507" w:rsidP="00D856D2">
      <w:pPr>
        <w:numPr>
          <w:ilvl w:val="0"/>
          <w:numId w:val="716"/>
        </w:numPr>
        <w:ind w:left="1080"/>
        <w:contextualSpacing/>
        <w:rPr>
          <w:rFonts w:cs="Times"/>
          <w:szCs w:val="24"/>
          <w:lang w:eastAsia="en-CA"/>
        </w:rPr>
      </w:pPr>
      <w:r>
        <w:rPr>
          <w:rFonts w:cs="Times"/>
          <w:szCs w:val="24"/>
          <w:lang w:eastAsia="en-CA"/>
        </w:rPr>
        <w:lastRenderedPageBreak/>
        <w:t>Ministry</w:t>
      </w:r>
      <w:r w:rsidR="009A28B9" w:rsidRPr="00837507">
        <w:rPr>
          <w:rFonts w:cs="Times"/>
          <w:szCs w:val="24"/>
          <w:lang w:eastAsia="en-CA"/>
        </w:rPr>
        <w:t xml:space="preserve"> </w:t>
      </w:r>
      <w:r w:rsidR="009A28B9" w:rsidRPr="005B75FD">
        <w:rPr>
          <w:rFonts w:cs="Times"/>
          <w:i/>
          <w:szCs w:val="24"/>
          <w:lang w:eastAsia="en-CA"/>
        </w:rPr>
        <w:t>Environmental Best Practices: Sediment and Erosion Control</w:t>
      </w:r>
      <w:r w:rsidR="009A28B9" w:rsidRPr="00837507">
        <w:rPr>
          <w:rFonts w:cs="Times"/>
          <w:szCs w:val="24"/>
          <w:lang w:eastAsia="en-CA"/>
        </w:rPr>
        <w:t xml:space="preserve"> (Feb 2012)</w:t>
      </w:r>
    </w:p>
    <w:p w14:paraId="5C6EE0E8" w14:textId="7F19C0AE" w:rsidR="00D119B4" w:rsidRPr="00837507" w:rsidRDefault="00D119B4" w:rsidP="00D856D2">
      <w:pPr>
        <w:numPr>
          <w:ilvl w:val="0"/>
          <w:numId w:val="716"/>
        </w:numPr>
        <w:ind w:left="1080"/>
        <w:contextualSpacing/>
        <w:rPr>
          <w:rFonts w:cs="Times"/>
          <w:szCs w:val="24"/>
          <w:lang w:eastAsia="en-CA"/>
        </w:rPr>
      </w:pPr>
      <w:r>
        <w:rPr>
          <w:rFonts w:cs="Times"/>
          <w:szCs w:val="24"/>
          <w:lang w:eastAsia="en-CA"/>
        </w:rPr>
        <w:t>Proposal Co Proposal Extracts</w:t>
      </w:r>
    </w:p>
    <w:p w14:paraId="1BF13E3A" w14:textId="7D93C995" w:rsidR="00D36955" w:rsidRPr="008A6088" w:rsidRDefault="00D36955" w:rsidP="00D856D2">
      <w:pPr>
        <w:pStyle w:val="PPP4"/>
        <w:numPr>
          <w:ilvl w:val="3"/>
          <w:numId w:val="18"/>
        </w:numPr>
        <w:ind w:left="2835" w:hanging="1417"/>
        <w:rPr>
          <w:b/>
        </w:rPr>
      </w:pPr>
      <w:r w:rsidRPr="008A6088">
        <w:rPr>
          <w:b/>
        </w:rPr>
        <w:t>Airport Compatibility</w:t>
      </w:r>
    </w:p>
    <w:p w14:paraId="5FC596FE" w14:textId="77777777" w:rsidR="00D36955" w:rsidRDefault="00D36955" w:rsidP="0098703E">
      <w:pPr>
        <w:pStyle w:val="BodyText2"/>
      </w:pPr>
    </w:p>
    <w:p w14:paraId="7D1AD6FB" w14:textId="09B64B81" w:rsidR="00EF036C" w:rsidRDefault="00EF036C" w:rsidP="0098703E">
      <w:pPr>
        <w:pStyle w:val="BodyText2"/>
      </w:pPr>
      <w:r>
        <w:t>The standards for airport compatibility requirements include but are not limited to:</w:t>
      </w:r>
    </w:p>
    <w:p w14:paraId="46DC9DC9" w14:textId="77777777" w:rsidR="00B35F3D" w:rsidRDefault="00B35F3D" w:rsidP="0098703E">
      <w:pPr>
        <w:pStyle w:val="BodyText2"/>
      </w:pPr>
    </w:p>
    <w:p w14:paraId="64918FC0" w14:textId="731EB7AB" w:rsidR="00B35F3D" w:rsidRDefault="00D36955" w:rsidP="00D856D2">
      <w:pPr>
        <w:pStyle w:val="ListParagraph"/>
        <w:numPr>
          <w:ilvl w:val="0"/>
          <w:numId w:val="717"/>
        </w:numPr>
        <w:ind w:left="1080"/>
        <w:rPr>
          <w:lang w:eastAsia="en-CA"/>
        </w:rPr>
      </w:pPr>
      <w:r>
        <w:rPr>
          <w:lang w:eastAsia="en-CA"/>
        </w:rPr>
        <w:t xml:space="preserve">Transport Canada; </w:t>
      </w:r>
      <w:r w:rsidRPr="00D856D2">
        <w:rPr>
          <w:lang w:eastAsia="en-CA"/>
        </w:rPr>
        <w:t xml:space="preserve">TP312 </w:t>
      </w:r>
      <w:r w:rsidRPr="005B75FD">
        <w:rPr>
          <w:i/>
          <w:lang w:eastAsia="en-CA"/>
        </w:rPr>
        <w:t>Aerodrome Standards and Recommended Practices; 4th edition</w:t>
      </w:r>
      <w:r>
        <w:rPr>
          <w:lang w:eastAsia="en-CA"/>
        </w:rPr>
        <w:t>, March 1993</w:t>
      </w:r>
    </w:p>
    <w:p w14:paraId="5C43C1E1" w14:textId="0BBABCEE" w:rsidR="00B35F3D" w:rsidRPr="00577C5B" w:rsidRDefault="00D36955" w:rsidP="00D856D2">
      <w:pPr>
        <w:pStyle w:val="ListParagraph"/>
        <w:numPr>
          <w:ilvl w:val="0"/>
          <w:numId w:val="717"/>
        </w:numPr>
        <w:ind w:left="1080"/>
        <w:rPr>
          <w:rFonts w:cs="Times"/>
          <w:szCs w:val="24"/>
          <w:lang w:eastAsia="en-CA"/>
        </w:rPr>
      </w:pPr>
      <w:r w:rsidRPr="00577C5B">
        <w:rPr>
          <w:rFonts w:cs="Times"/>
          <w:szCs w:val="24"/>
          <w:lang w:eastAsia="en-CA"/>
        </w:rPr>
        <w:t xml:space="preserve">Transport Canada; Draft </w:t>
      </w:r>
      <w:r w:rsidRPr="00D856D2">
        <w:rPr>
          <w:rFonts w:cs="Times"/>
          <w:szCs w:val="24"/>
          <w:lang w:eastAsia="en-CA"/>
        </w:rPr>
        <w:t xml:space="preserve">TP312 </w:t>
      </w:r>
      <w:r w:rsidRPr="005B75FD">
        <w:rPr>
          <w:rFonts w:cs="Times"/>
          <w:i/>
          <w:szCs w:val="24"/>
          <w:lang w:eastAsia="en-CA"/>
        </w:rPr>
        <w:t>Aerodrome Standards and Recommended Practices; 5th edition</w:t>
      </w:r>
      <w:r w:rsidRPr="00577C5B">
        <w:rPr>
          <w:rFonts w:cs="Times"/>
          <w:szCs w:val="24"/>
          <w:lang w:eastAsia="en-CA"/>
        </w:rPr>
        <w:t>, December 2012 (draft currently out for review)</w:t>
      </w:r>
    </w:p>
    <w:p w14:paraId="11000004" w14:textId="554541F4" w:rsidR="00B35F3D" w:rsidRPr="00577C5B" w:rsidRDefault="00D36955" w:rsidP="00D856D2">
      <w:pPr>
        <w:pStyle w:val="ListParagraph"/>
        <w:numPr>
          <w:ilvl w:val="0"/>
          <w:numId w:val="717"/>
        </w:numPr>
        <w:ind w:left="1080"/>
        <w:rPr>
          <w:rFonts w:cs="Times"/>
          <w:szCs w:val="24"/>
          <w:lang w:eastAsia="en-CA"/>
        </w:rPr>
      </w:pPr>
      <w:r>
        <w:rPr>
          <w:lang w:eastAsia="en-CA"/>
        </w:rPr>
        <w:t xml:space="preserve">International Civil Aviation Organization; </w:t>
      </w:r>
      <w:r w:rsidRPr="00D856D2">
        <w:rPr>
          <w:rFonts w:cs="Times"/>
          <w:szCs w:val="24"/>
          <w:lang w:eastAsia="en-CA"/>
        </w:rPr>
        <w:t xml:space="preserve">Annex 14, Volume 1 </w:t>
      </w:r>
      <w:r w:rsidR="006F429E" w:rsidRPr="00D856D2">
        <w:rPr>
          <w:rFonts w:cs="Times"/>
          <w:szCs w:val="24"/>
          <w:lang w:eastAsia="en-CA"/>
        </w:rPr>
        <w:t xml:space="preserve">- </w:t>
      </w:r>
      <w:r w:rsidRPr="00D856D2">
        <w:rPr>
          <w:rFonts w:cs="Times"/>
          <w:szCs w:val="24"/>
          <w:lang w:eastAsia="en-CA"/>
        </w:rPr>
        <w:t>Aerodrome Design and Operations</w:t>
      </w:r>
    </w:p>
    <w:p w14:paraId="190BDCF2" w14:textId="07914F3F" w:rsidR="00B35F3D" w:rsidRPr="00577C5B" w:rsidRDefault="00D36955" w:rsidP="00D856D2">
      <w:pPr>
        <w:pStyle w:val="ListParagraph"/>
        <w:numPr>
          <w:ilvl w:val="0"/>
          <w:numId w:val="717"/>
        </w:numPr>
        <w:ind w:left="1080"/>
        <w:rPr>
          <w:rFonts w:cs="Times"/>
          <w:szCs w:val="24"/>
          <w:lang w:eastAsia="en-CA"/>
        </w:rPr>
      </w:pPr>
      <w:r>
        <w:rPr>
          <w:lang w:eastAsia="en-CA"/>
        </w:rPr>
        <w:t xml:space="preserve">International Civil Aviation Organization; </w:t>
      </w:r>
      <w:r w:rsidRPr="00D856D2">
        <w:rPr>
          <w:rFonts w:cs="Times"/>
          <w:szCs w:val="24"/>
          <w:lang w:eastAsia="en-CA"/>
        </w:rPr>
        <w:t>European Building Guidance Material on Managing Building Restricted Areas</w:t>
      </w:r>
      <w:r w:rsidRPr="00577C5B">
        <w:rPr>
          <w:rFonts w:cs="Times"/>
          <w:szCs w:val="24"/>
          <w:lang w:eastAsia="en-CA"/>
        </w:rPr>
        <w:t>; ICAO Eur Doc 015, September 2009</w:t>
      </w:r>
    </w:p>
    <w:p w14:paraId="2A8F4E04" w14:textId="4F4F5BD5" w:rsidR="00B35F3D" w:rsidRPr="00577C5B" w:rsidRDefault="00D36955" w:rsidP="00D856D2">
      <w:pPr>
        <w:pStyle w:val="ListParagraph"/>
        <w:numPr>
          <w:ilvl w:val="0"/>
          <w:numId w:val="717"/>
        </w:numPr>
        <w:ind w:left="1080"/>
        <w:rPr>
          <w:rFonts w:cs="Times"/>
          <w:szCs w:val="24"/>
          <w:lang w:eastAsia="en-CA"/>
        </w:rPr>
      </w:pPr>
      <w:r>
        <w:rPr>
          <w:lang w:eastAsia="en-CA"/>
        </w:rPr>
        <w:lastRenderedPageBreak/>
        <w:t xml:space="preserve">Transport Canada; </w:t>
      </w:r>
      <w:r w:rsidRPr="005B75FD">
        <w:rPr>
          <w:rFonts w:cs="Times"/>
          <w:i/>
          <w:szCs w:val="24"/>
          <w:lang w:eastAsia="en-CA"/>
        </w:rPr>
        <w:t>Instrument Procedure and Minima Authorized Versus Aerodrome Status</w:t>
      </w:r>
      <w:r w:rsidRPr="00577C5B">
        <w:rPr>
          <w:rFonts w:cs="Times"/>
          <w:szCs w:val="24"/>
          <w:lang w:eastAsia="en-CA"/>
        </w:rPr>
        <w:t>; TP 3</w:t>
      </w:r>
      <w:r>
        <w:rPr>
          <w:lang w:eastAsia="en-CA"/>
        </w:rPr>
        <w:t>08 / GPH 209, Advisory Circular 3/02</w:t>
      </w:r>
    </w:p>
    <w:p w14:paraId="317B5221" w14:textId="64E6AD7E" w:rsidR="00EF036C" w:rsidRPr="008A6088" w:rsidRDefault="00EF036C" w:rsidP="00D856D2">
      <w:pPr>
        <w:pStyle w:val="ListParagraph"/>
        <w:numPr>
          <w:ilvl w:val="0"/>
          <w:numId w:val="717"/>
        </w:numPr>
        <w:ind w:left="1080"/>
      </w:pPr>
      <w:r>
        <w:rPr>
          <w:lang w:eastAsia="en-CA"/>
        </w:rPr>
        <w:t xml:space="preserve">Government of Canada; </w:t>
      </w:r>
      <w:r w:rsidRPr="005B75FD">
        <w:rPr>
          <w:rFonts w:cs="Times"/>
          <w:i/>
          <w:szCs w:val="24"/>
          <w:lang w:eastAsia="en-CA"/>
        </w:rPr>
        <w:t>Regina Airport Zoning Regulations</w:t>
      </w:r>
      <w:r w:rsidRPr="00577C5B">
        <w:rPr>
          <w:rFonts w:cs="Times"/>
          <w:szCs w:val="24"/>
          <w:lang w:eastAsia="en-CA"/>
        </w:rPr>
        <w:t>; C.R.C., C. 105</w:t>
      </w:r>
    </w:p>
    <w:p w14:paraId="0A33F90B" w14:textId="77777777" w:rsidR="00B35F3D" w:rsidRDefault="00B35F3D">
      <w:pPr>
        <w:pStyle w:val="BodyText2"/>
      </w:pPr>
    </w:p>
    <w:p w14:paraId="04E62FD8" w14:textId="7CA37DD9" w:rsidR="00EF036C" w:rsidRDefault="00EF036C">
      <w:pPr>
        <w:pStyle w:val="BodyText2"/>
      </w:pPr>
      <w:r>
        <w:t>The Transport Canada guidelines for land use adjacent to aerodromes is:</w:t>
      </w:r>
    </w:p>
    <w:p w14:paraId="052F9800" w14:textId="77777777" w:rsidR="00B35F3D" w:rsidRDefault="00B35F3D">
      <w:pPr>
        <w:pStyle w:val="BodyText2"/>
      </w:pPr>
    </w:p>
    <w:p w14:paraId="18CBEDCE" w14:textId="130C9A39" w:rsidR="00EF036C" w:rsidRDefault="00EF036C" w:rsidP="005B75FD">
      <w:pPr>
        <w:pStyle w:val="ListParagraph"/>
        <w:numPr>
          <w:ilvl w:val="0"/>
          <w:numId w:val="718"/>
        </w:numPr>
        <w:ind w:left="1080"/>
        <w:rPr>
          <w:lang w:eastAsia="en-CA"/>
        </w:rPr>
      </w:pPr>
      <w:r>
        <w:rPr>
          <w:lang w:eastAsia="en-CA"/>
        </w:rPr>
        <w:t xml:space="preserve">Transport Canada; </w:t>
      </w:r>
      <w:r w:rsidRPr="005B75FD">
        <w:rPr>
          <w:i/>
          <w:lang w:eastAsia="en-CA"/>
        </w:rPr>
        <w:t>Land Use in the Vicinity of Aerodromes</w:t>
      </w:r>
      <w:r>
        <w:rPr>
          <w:lang w:eastAsia="en-CA"/>
        </w:rPr>
        <w:t>; TP1247E, 9</w:t>
      </w:r>
      <w:r w:rsidRPr="00D856D2">
        <w:rPr>
          <w:lang w:eastAsia="en-CA"/>
        </w:rPr>
        <w:t>th</w:t>
      </w:r>
      <w:r>
        <w:rPr>
          <w:lang w:eastAsia="en-CA"/>
        </w:rPr>
        <w:t xml:space="preserve"> edition, 2013/14</w:t>
      </w:r>
    </w:p>
    <w:p w14:paraId="383FBF40" w14:textId="6BD83C49" w:rsidR="00C4294D" w:rsidRPr="00B539E5" w:rsidRDefault="00C4294D">
      <w:pPr>
        <w:pStyle w:val="PPP3"/>
      </w:pPr>
      <w:bookmarkStart w:id="1624" w:name="_Toc392843094"/>
      <w:bookmarkStart w:id="1625" w:name="_Toc396139396"/>
      <w:bookmarkStart w:id="1626" w:name="_Toc396144554"/>
      <w:bookmarkStart w:id="1627" w:name="_Toc396722174"/>
      <w:bookmarkStart w:id="1628" w:name="_Toc411425036"/>
      <w:r w:rsidRPr="00B539E5">
        <w:t xml:space="preserve">Local Authority / Project Co Responsibilities for </w:t>
      </w:r>
      <w:bookmarkEnd w:id="1624"/>
      <w:r w:rsidR="00612E64">
        <w:t xml:space="preserve">Conveyed </w:t>
      </w:r>
      <w:r w:rsidRPr="00B539E5">
        <w:t>Infrastructure</w:t>
      </w:r>
      <w:bookmarkEnd w:id="1625"/>
      <w:bookmarkEnd w:id="1626"/>
      <w:bookmarkEnd w:id="1627"/>
      <w:bookmarkEnd w:id="1628"/>
    </w:p>
    <w:p w14:paraId="0098BC7E" w14:textId="77777777" w:rsidR="00C4294D" w:rsidRPr="00642F26" w:rsidRDefault="00C4294D" w:rsidP="00C4294D">
      <w:pPr>
        <w:pStyle w:val="BodyText2"/>
      </w:pPr>
    </w:p>
    <w:p w14:paraId="7E83D0C3" w14:textId="6CD22C47" w:rsidR="00C4294D" w:rsidRPr="00642F26" w:rsidRDefault="00C4294D" w:rsidP="00C4294D">
      <w:pPr>
        <w:pStyle w:val="BodyText2"/>
      </w:pPr>
      <w:r>
        <w:t xml:space="preserve">Project Co shall be </w:t>
      </w:r>
      <w:r w:rsidRPr="00642F26">
        <w:t>responsible for the design</w:t>
      </w:r>
      <w:r w:rsidR="00C02D55">
        <w:t xml:space="preserve"> and</w:t>
      </w:r>
      <w:r w:rsidRPr="00642F26">
        <w:t xml:space="preserve"> construction of </w:t>
      </w:r>
      <w:r w:rsidR="00C02D55">
        <w:t xml:space="preserve">the </w:t>
      </w:r>
      <w:r w:rsidR="00612E64">
        <w:t xml:space="preserve">Conveyed </w:t>
      </w:r>
      <w:r w:rsidR="00C02D55">
        <w:t>Infrastructure.</w:t>
      </w:r>
      <w:r w:rsidRPr="00642F26">
        <w:t xml:space="preserve">   </w:t>
      </w:r>
    </w:p>
    <w:p w14:paraId="21ECC260" w14:textId="77777777" w:rsidR="00C4294D" w:rsidRPr="00642F26" w:rsidRDefault="00C4294D" w:rsidP="00C4294D">
      <w:pPr>
        <w:pStyle w:val="BodyText2"/>
      </w:pPr>
    </w:p>
    <w:p w14:paraId="12E9B3B8" w14:textId="67D52096" w:rsidR="00C4294D" w:rsidRPr="00642F26" w:rsidRDefault="00C4294D" w:rsidP="00C4294D">
      <w:pPr>
        <w:pStyle w:val="BodyText2"/>
      </w:pPr>
      <w:r w:rsidRPr="00642F26">
        <w:t xml:space="preserve">Similarly, </w:t>
      </w:r>
      <w:r>
        <w:t>Project Co shall be</w:t>
      </w:r>
      <w:r w:rsidRPr="00642F26">
        <w:t xml:space="preserve"> responsible for the design</w:t>
      </w:r>
      <w:r w:rsidR="00C02D55">
        <w:t xml:space="preserve"> and</w:t>
      </w:r>
      <w:r w:rsidRPr="00642F26">
        <w:t xml:space="preserve"> construction of</w:t>
      </w:r>
      <w:r w:rsidR="00F6547C">
        <w:t>,</w:t>
      </w:r>
      <w:r w:rsidRPr="00642F26">
        <w:t xml:space="preserve"> as well as </w:t>
      </w:r>
      <w:r w:rsidR="00C02D55">
        <w:t xml:space="preserve">the </w:t>
      </w:r>
      <w:r w:rsidRPr="00642F26">
        <w:t xml:space="preserve">coordination with the Local Authority of, closures and removal of all roads and related </w:t>
      </w:r>
      <w:r w:rsidR="00C02D55">
        <w:t>I</w:t>
      </w:r>
      <w:r w:rsidRPr="00642F26">
        <w:t>nfrastructure as indicated on the drawings in Appendix A</w:t>
      </w:r>
      <w:r w:rsidR="00612E64">
        <w:t xml:space="preserve"> </w:t>
      </w:r>
      <w:r w:rsidR="00612E64">
        <w:lastRenderedPageBreak/>
        <w:t xml:space="preserve">to Schedule 15-2 – </w:t>
      </w:r>
      <w:r w:rsidR="00012B25">
        <w:t>Design and Construction</w:t>
      </w:r>
      <w:r w:rsidRPr="00642F26">
        <w:t xml:space="preserve">.  Where this work results in a dead end road, </w:t>
      </w:r>
      <w:r>
        <w:t>Project Co</w:t>
      </w:r>
      <w:r w:rsidRPr="00642F26">
        <w:t xml:space="preserve"> shall provide an appropriate cul-de-sac or turn around.</w:t>
      </w:r>
    </w:p>
    <w:p w14:paraId="2AA06154" w14:textId="77777777" w:rsidR="00C4294D" w:rsidRPr="00642F26" w:rsidRDefault="00C4294D" w:rsidP="00C4294D">
      <w:pPr>
        <w:pStyle w:val="BodyText2"/>
      </w:pPr>
    </w:p>
    <w:p w14:paraId="65C291EE" w14:textId="0BD24B5B" w:rsidR="00C4294D" w:rsidRPr="00642F26" w:rsidRDefault="00C4294D" w:rsidP="00C4294D">
      <w:pPr>
        <w:pStyle w:val="BodyText2"/>
      </w:pPr>
      <w:r w:rsidRPr="00642F26">
        <w:t xml:space="preserve">Any </w:t>
      </w:r>
      <w:r w:rsidR="00612E64">
        <w:t xml:space="preserve">Conveyed </w:t>
      </w:r>
      <w:r>
        <w:t>I</w:t>
      </w:r>
      <w:r w:rsidRPr="00642F26">
        <w:t xml:space="preserve">nfrastructure will be subject to joint deficiency inspections involving the Ministry and Local Authority, at </w:t>
      </w:r>
      <w:r>
        <w:t xml:space="preserve">Phase One Substantial Completion </w:t>
      </w:r>
      <w:r w:rsidR="00C02D55">
        <w:t>or the Substantial Completion as the case may be.</w:t>
      </w:r>
    </w:p>
    <w:p w14:paraId="74653D10" w14:textId="77777777" w:rsidR="00C4294D" w:rsidRPr="00642F26" w:rsidRDefault="00C4294D" w:rsidP="00C4294D">
      <w:pPr>
        <w:pStyle w:val="BodyText2"/>
      </w:pPr>
    </w:p>
    <w:p w14:paraId="16A71367" w14:textId="02DA368F" w:rsidR="0003309C" w:rsidRDefault="00C4294D" w:rsidP="00C4294D">
      <w:pPr>
        <w:pStyle w:val="BodyText2"/>
      </w:pPr>
      <w:r w:rsidRPr="00642F26">
        <w:t xml:space="preserve">Upon completion of all deficiencies by </w:t>
      </w:r>
      <w:r>
        <w:t>Project Co</w:t>
      </w:r>
      <w:r w:rsidRPr="00642F26">
        <w:t>, to the satisfaction of the Ministry and</w:t>
      </w:r>
      <w:r w:rsidR="00C02D55">
        <w:t xml:space="preserve"> the</w:t>
      </w:r>
      <w:r w:rsidRPr="00642F26">
        <w:t xml:space="preserve"> Local Authority, the </w:t>
      </w:r>
      <w:r w:rsidR="00612E64">
        <w:t xml:space="preserve">Conveyed </w:t>
      </w:r>
      <w:r w:rsidR="00C02D55">
        <w:t>Infrastructure</w:t>
      </w:r>
      <w:r w:rsidRPr="00642F26">
        <w:t xml:space="preserve">, as shown in the Appendix A </w:t>
      </w:r>
      <w:r>
        <w:t>d</w:t>
      </w:r>
      <w:r w:rsidRPr="00642F26">
        <w:t xml:space="preserve">rawings and described in the following table, shall </w:t>
      </w:r>
      <w:r w:rsidR="00F6547C">
        <w:t xml:space="preserve">except in respect of the warranties pursuant to Section 38.3 of the Project Agreement become the responsibility of the Ministry or </w:t>
      </w:r>
      <w:r w:rsidRPr="00642F26">
        <w:t xml:space="preserve">the </w:t>
      </w:r>
      <w:r w:rsidR="00C02D55">
        <w:t>L</w:t>
      </w:r>
      <w:r w:rsidR="00C02D55" w:rsidRPr="00642F26">
        <w:t xml:space="preserve">ocal </w:t>
      </w:r>
      <w:r w:rsidR="00C02D55">
        <w:t>A</w:t>
      </w:r>
      <w:r w:rsidR="00C02D55" w:rsidRPr="00642F26">
        <w:t>uthority</w:t>
      </w:r>
      <w:r w:rsidRPr="00642F26">
        <w:t>.</w:t>
      </w:r>
      <w:r w:rsidR="00C02D55">
        <w:t xml:space="preserve"> </w:t>
      </w:r>
    </w:p>
    <w:p w14:paraId="70D945A9" w14:textId="77777777" w:rsidR="0003309C" w:rsidRDefault="0003309C" w:rsidP="00C4294D">
      <w:pPr>
        <w:pStyle w:val="BodyText2"/>
      </w:pPr>
    </w:p>
    <w:p w14:paraId="2039BB6C" w14:textId="26318614" w:rsidR="0003309C" w:rsidRDefault="00C02D55" w:rsidP="00C4294D">
      <w:pPr>
        <w:pStyle w:val="BodyText2"/>
      </w:pPr>
      <w:r>
        <w:t xml:space="preserve">Project Co shall </w:t>
      </w:r>
      <w:r w:rsidR="0003309C">
        <w:t xml:space="preserve">warrant the </w:t>
      </w:r>
      <w:r w:rsidR="0038342D">
        <w:t>Conveyed</w:t>
      </w:r>
      <w:r w:rsidR="0003309C">
        <w:t xml:space="preserve"> Infrastructure to be free from any </w:t>
      </w:r>
      <w:r w:rsidR="00F6547C">
        <w:t xml:space="preserve">construction </w:t>
      </w:r>
      <w:r w:rsidR="0003309C">
        <w:t xml:space="preserve">defect </w:t>
      </w:r>
      <w:r w:rsidR="00F6547C">
        <w:t>(including</w:t>
      </w:r>
      <w:r w:rsidR="0003309C">
        <w:t xml:space="preserve"> failure to withstand climatic conditions, maintenance and normal operating conditions</w:t>
      </w:r>
      <w:r w:rsidR="00F6547C">
        <w:t>)</w:t>
      </w:r>
      <w:r w:rsidR="0003309C">
        <w:t xml:space="preserve"> in accordance with </w:t>
      </w:r>
      <w:r w:rsidR="00612E64">
        <w:t>Section 38.</w:t>
      </w:r>
      <w:r w:rsidR="00F6547C">
        <w:t xml:space="preserve">3 </w:t>
      </w:r>
      <w:r w:rsidR="00612E64">
        <w:t>of the Project Agreement</w:t>
      </w:r>
      <w:r w:rsidR="0003309C">
        <w:t>.</w:t>
      </w:r>
    </w:p>
    <w:p w14:paraId="6180A2C4" w14:textId="77777777" w:rsidR="00F13C66" w:rsidRDefault="00F13C66" w:rsidP="00C4294D">
      <w:pPr>
        <w:pStyle w:val="BodyText2"/>
      </w:pPr>
    </w:p>
    <w:p w14:paraId="6EF269E2" w14:textId="4F06E175" w:rsidR="00C4294D" w:rsidRPr="00642F26" w:rsidRDefault="0003309C" w:rsidP="00C4294D">
      <w:pPr>
        <w:pStyle w:val="BodyText2"/>
      </w:pPr>
      <w:r>
        <w:lastRenderedPageBreak/>
        <w:t xml:space="preserve">Conveyed </w:t>
      </w:r>
      <w:r w:rsidR="00F13C66">
        <w:t xml:space="preserve">Infrastructure </w:t>
      </w:r>
      <w:r>
        <w:t>includes</w:t>
      </w:r>
      <w:r w:rsidR="00C4294D" w:rsidRPr="00642F26">
        <w:t>:</w:t>
      </w:r>
    </w:p>
    <w:p w14:paraId="319A2114" w14:textId="3F00F94C" w:rsidR="00407479" w:rsidRDefault="00407479" w:rsidP="00C4294D">
      <w:pPr>
        <w:pStyle w:val="BodyText2"/>
      </w:pPr>
    </w:p>
    <w:tbl>
      <w:tblPr>
        <w:tblpPr w:leftFromText="180" w:rightFromText="180" w:vertAnchor="text" w:horzAnchor="margin" w:tblpY="30"/>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4590"/>
        <w:gridCol w:w="1152"/>
      </w:tblGrid>
      <w:tr w:rsidR="00407479" w:rsidRPr="00407479" w14:paraId="63ACD610" w14:textId="77777777" w:rsidTr="00A91ECC">
        <w:trPr>
          <w:tblHeader/>
        </w:trPr>
        <w:tc>
          <w:tcPr>
            <w:tcW w:w="4338" w:type="dxa"/>
          </w:tcPr>
          <w:p w14:paraId="08FE4461" w14:textId="77777777" w:rsidR="00407479" w:rsidRPr="00D856D2" w:rsidRDefault="00407479" w:rsidP="00D856D2">
            <w:pPr>
              <w:rPr>
                <w:rFonts w:ascii="Times New Roman" w:eastAsiaTheme="minorHAnsi" w:hAnsi="Times New Roman"/>
                <w:b/>
                <w:color w:val="000000"/>
                <w:szCs w:val="24"/>
              </w:rPr>
            </w:pPr>
            <w:r w:rsidRPr="00D856D2">
              <w:rPr>
                <w:rFonts w:ascii="Times New Roman" w:eastAsiaTheme="minorHAnsi" w:hAnsi="Times New Roman"/>
                <w:b/>
                <w:color w:val="000000"/>
                <w:szCs w:val="24"/>
              </w:rPr>
              <w:t>Description</w:t>
            </w:r>
          </w:p>
        </w:tc>
        <w:tc>
          <w:tcPr>
            <w:tcW w:w="4590" w:type="dxa"/>
          </w:tcPr>
          <w:p w14:paraId="1D91FCB4" w14:textId="77777777" w:rsidR="00407479" w:rsidRPr="00D856D2" w:rsidRDefault="00407479" w:rsidP="00D856D2">
            <w:pPr>
              <w:rPr>
                <w:rFonts w:ascii="Times New Roman" w:eastAsiaTheme="minorHAnsi" w:hAnsi="Times New Roman"/>
                <w:b/>
                <w:color w:val="000000"/>
                <w:szCs w:val="24"/>
              </w:rPr>
            </w:pPr>
            <w:r w:rsidRPr="00D856D2">
              <w:rPr>
                <w:rFonts w:ascii="Times New Roman" w:eastAsiaTheme="minorHAnsi" w:hAnsi="Times New Roman"/>
                <w:b/>
                <w:color w:val="000000"/>
                <w:szCs w:val="24"/>
              </w:rPr>
              <w:t>Boundary</w:t>
            </w:r>
          </w:p>
        </w:tc>
        <w:tc>
          <w:tcPr>
            <w:tcW w:w="1152" w:type="dxa"/>
            <w:vAlign w:val="center"/>
          </w:tcPr>
          <w:p w14:paraId="04985977" w14:textId="77777777" w:rsidR="00407479" w:rsidRPr="00D856D2" w:rsidRDefault="00407479" w:rsidP="00D856D2">
            <w:pPr>
              <w:jc w:val="center"/>
              <w:rPr>
                <w:rFonts w:ascii="Times New Roman" w:eastAsiaTheme="minorHAnsi" w:hAnsi="Times New Roman"/>
                <w:b/>
                <w:color w:val="000000"/>
                <w:szCs w:val="24"/>
              </w:rPr>
            </w:pPr>
            <w:r w:rsidRPr="00D856D2">
              <w:rPr>
                <w:rFonts w:ascii="Times New Roman" w:eastAsiaTheme="minorHAnsi" w:hAnsi="Times New Roman"/>
                <w:b/>
                <w:color w:val="000000"/>
                <w:szCs w:val="24"/>
              </w:rPr>
              <w:t>Surface</w:t>
            </w:r>
          </w:p>
        </w:tc>
      </w:tr>
      <w:tr w:rsidR="00407479" w:rsidRPr="00407479" w14:paraId="72B632B3" w14:textId="77777777" w:rsidTr="00A91ECC">
        <w:tc>
          <w:tcPr>
            <w:tcW w:w="4338" w:type="dxa"/>
            <w:vAlign w:val="center"/>
          </w:tcPr>
          <w:p w14:paraId="789D079D" w14:textId="77777777" w:rsidR="00407479" w:rsidRPr="00D856D2" w:rsidRDefault="00407479" w:rsidP="00D856D2">
            <w:pP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val="en-US" w:eastAsia="en-CA"/>
              </w:rPr>
              <w:t>Any cul-de-sac or turnarounds</w:t>
            </w:r>
          </w:p>
        </w:tc>
        <w:tc>
          <w:tcPr>
            <w:tcW w:w="4590" w:type="dxa"/>
            <w:vAlign w:val="center"/>
          </w:tcPr>
          <w:p w14:paraId="3B3A1024" w14:textId="77777777" w:rsidR="00407479" w:rsidRPr="00D856D2" w:rsidRDefault="00407479" w:rsidP="00D856D2">
            <w:pP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val="en-US" w:eastAsia="en-CA"/>
              </w:rPr>
              <w:t>N/A</w:t>
            </w:r>
          </w:p>
        </w:tc>
        <w:tc>
          <w:tcPr>
            <w:tcW w:w="1152" w:type="dxa"/>
            <w:vAlign w:val="center"/>
          </w:tcPr>
          <w:p w14:paraId="3D8A0387" w14:textId="77777777" w:rsidR="00407479" w:rsidRPr="00D856D2" w:rsidRDefault="00407479" w:rsidP="00D856D2">
            <w:pPr>
              <w:jc w:val="cente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val="en-US" w:eastAsia="en-CA"/>
              </w:rPr>
              <w:t>Match existing</w:t>
            </w:r>
          </w:p>
        </w:tc>
      </w:tr>
      <w:tr w:rsidR="00407479" w:rsidRPr="00407479" w14:paraId="796908AC" w14:textId="77777777" w:rsidTr="00A91ECC">
        <w:tc>
          <w:tcPr>
            <w:tcW w:w="4338" w:type="dxa"/>
            <w:vAlign w:val="center"/>
          </w:tcPr>
          <w:p w14:paraId="52C3E301" w14:textId="56041C92" w:rsidR="00407479" w:rsidRPr="00D856D2" w:rsidRDefault="00407479" w:rsidP="007D3E26">
            <w:pP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val="en-US" w:eastAsia="en-CA"/>
              </w:rPr>
              <w:t xml:space="preserve">Highway 364 east of Highway </w:t>
            </w:r>
            <w:r w:rsidR="007D3E26">
              <w:rPr>
                <w:rFonts w:ascii="Times New Roman" w:eastAsiaTheme="minorHAnsi" w:hAnsi="Times New Roman"/>
                <w:color w:val="000000"/>
                <w:sz w:val="22"/>
                <w:szCs w:val="22"/>
                <w:lang w:val="en-US" w:eastAsia="en-CA"/>
              </w:rPr>
              <w:t>46</w:t>
            </w:r>
          </w:p>
        </w:tc>
        <w:tc>
          <w:tcPr>
            <w:tcW w:w="4590" w:type="dxa"/>
            <w:vAlign w:val="center"/>
          </w:tcPr>
          <w:p w14:paraId="3FE87F72" w14:textId="25E6CA8D" w:rsidR="00407479" w:rsidRPr="00D856D2" w:rsidRDefault="00623B0B" w:rsidP="00623B0B">
            <w:pPr>
              <w:rPr>
                <w:rFonts w:ascii="Times New Roman" w:eastAsiaTheme="minorHAnsi" w:hAnsi="Times New Roman"/>
                <w:color w:val="000000"/>
                <w:sz w:val="22"/>
                <w:szCs w:val="22"/>
                <w:lang w:eastAsia="en-CA"/>
              </w:rPr>
            </w:pPr>
            <w:r>
              <w:rPr>
                <w:rFonts w:ascii="Times New Roman" w:eastAsiaTheme="minorHAnsi" w:hAnsi="Times New Roman"/>
                <w:color w:val="000000"/>
                <w:sz w:val="22"/>
                <w:szCs w:val="22"/>
                <w:lang w:val="en-US" w:eastAsia="en-CA"/>
              </w:rPr>
              <w:t>10 m back from the approach to the first inductive loop (</w:t>
            </w:r>
            <w:r w:rsidR="009C0686">
              <w:rPr>
                <w:rFonts w:ascii="Times New Roman" w:eastAsiaTheme="minorHAnsi" w:hAnsi="Times New Roman"/>
                <w:color w:val="000000"/>
                <w:sz w:val="22"/>
                <w:szCs w:val="22"/>
                <w:lang w:val="en-US" w:eastAsia="en-CA"/>
              </w:rPr>
              <w:t xml:space="preserve">from Cross Road limit </w:t>
            </w:r>
            <w:r>
              <w:rPr>
                <w:rFonts w:ascii="Times New Roman" w:eastAsiaTheme="minorHAnsi" w:hAnsi="Times New Roman"/>
                <w:color w:val="000000"/>
                <w:sz w:val="22"/>
                <w:szCs w:val="22"/>
                <w:lang w:val="en-US" w:eastAsia="en-CA"/>
              </w:rPr>
              <w:t>as shown on Schedule 15-3, Appendix A – Balgonie Interchange OMR Limits)</w:t>
            </w:r>
          </w:p>
        </w:tc>
        <w:tc>
          <w:tcPr>
            <w:tcW w:w="1152" w:type="dxa"/>
            <w:vAlign w:val="center"/>
          </w:tcPr>
          <w:p w14:paraId="556E0956" w14:textId="77777777" w:rsidR="00407479" w:rsidRPr="00D856D2" w:rsidRDefault="00407479" w:rsidP="00D856D2">
            <w:pPr>
              <w:jc w:val="cente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eastAsia="en-CA"/>
              </w:rPr>
              <w:t>Paved</w:t>
            </w:r>
          </w:p>
        </w:tc>
      </w:tr>
      <w:tr w:rsidR="00407479" w:rsidRPr="00407479" w14:paraId="0B4F7D51" w14:textId="77777777" w:rsidTr="00A91ECC">
        <w:tc>
          <w:tcPr>
            <w:tcW w:w="4338" w:type="dxa"/>
            <w:vAlign w:val="center"/>
          </w:tcPr>
          <w:p w14:paraId="4D7EA5EB" w14:textId="77777777" w:rsidR="00407479" w:rsidRPr="00D856D2" w:rsidRDefault="00407479" w:rsidP="00D856D2">
            <w:pP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val="en-US" w:eastAsia="en-CA"/>
              </w:rPr>
              <w:t>Highway 46</w:t>
            </w:r>
            <w:r w:rsidRPr="00D856D2">
              <w:rPr>
                <w:rFonts w:ascii="Times New Roman" w:eastAsiaTheme="minorHAnsi" w:hAnsi="Times New Roman"/>
                <w:color w:val="000000"/>
                <w:sz w:val="22"/>
                <w:szCs w:val="22"/>
                <w:lang w:eastAsia="en-CA"/>
              </w:rPr>
              <w:t xml:space="preserve"> north of the Highway 364</w:t>
            </w:r>
          </w:p>
        </w:tc>
        <w:tc>
          <w:tcPr>
            <w:tcW w:w="4590" w:type="dxa"/>
            <w:vAlign w:val="center"/>
          </w:tcPr>
          <w:p w14:paraId="0EB016BE" w14:textId="7D08CF7D" w:rsidR="00407479" w:rsidRPr="00D856D2" w:rsidRDefault="00407479" w:rsidP="00623B0B">
            <w:pP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val="en-US" w:eastAsia="en-CA"/>
              </w:rPr>
              <w:t>Extension of Highway 364 ROW</w:t>
            </w:r>
            <w:r w:rsidR="00623B0B">
              <w:rPr>
                <w:rFonts w:ascii="Times New Roman" w:eastAsiaTheme="minorHAnsi" w:hAnsi="Times New Roman"/>
                <w:color w:val="000000"/>
                <w:sz w:val="22"/>
                <w:szCs w:val="22"/>
                <w:lang w:val="en-US" w:eastAsia="en-CA"/>
              </w:rPr>
              <w:t xml:space="preserve"> (from Cross Road Limit shown on Schedule 15-3, Appendix A – Balgonie Interchange OMR Limits)</w:t>
            </w:r>
          </w:p>
        </w:tc>
        <w:tc>
          <w:tcPr>
            <w:tcW w:w="1152" w:type="dxa"/>
            <w:vAlign w:val="center"/>
          </w:tcPr>
          <w:p w14:paraId="14653FDB" w14:textId="77777777" w:rsidR="00407479" w:rsidRPr="00D856D2" w:rsidRDefault="00407479" w:rsidP="00D856D2">
            <w:pPr>
              <w:jc w:val="cente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eastAsia="en-CA"/>
              </w:rPr>
              <w:t>Paved</w:t>
            </w:r>
          </w:p>
        </w:tc>
      </w:tr>
      <w:tr w:rsidR="00D13660" w:rsidRPr="00D13660" w14:paraId="7104F584" w14:textId="77777777" w:rsidTr="00A91ECC">
        <w:tc>
          <w:tcPr>
            <w:tcW w:w="4338" w:type="dxa"/>
            <w:vAlign w:val="center"/>
          </w:tcPr>
          <w:p w14:paraId="2973227B" w14:textId="77777777" w:rsidR="00D13660" w:rsidRPr="00913506" w:rsidRDefault="00D13660" w:rsidP="00D13660">
            <w:pPr>
              <w:rPr>
                <w:rFonts w:ascii="Times New Roman" w:eastAsiaTheme="minorHAnsi" w:hAnsi="Times New Roman"/>
                <w:sz w:val="22"/>
                <w:szCs w:val="22"/>
                <w:lang w:val="en-US"/>
              </w:rPr>
            </w:pPr>
            <w:r w:rsidRPr="00913506">
              <w:rPr>
                <w:rFonts w:ascii="Times New Roman" w:eastAsiaTheme="minorHAnsi" w:hAnsi="Times New Roman"/>
                <w:sz w:val="22"/>
                <w:szCs w:val="22"/>
                <w:lang w:val="en-US"/>
              </w:rPr>
              <w:t>North Service Road off Highway 364, east of Highway 46</w:t>
            </w:r>
          </w:p>
        </w:tc>
        <w:tc>
          <w:tcPr>
            <w:tcW w:w="4590" w:type="dxa"/>
            <w:vAlign w:val="center"/>
          </w:tcPr>
          <w:p w14:paraId="40FE9D6E" w14:textId="77777777" w:rsidR="00D13660" w:rsidRPr="00913506" w:rsidRDefault="00D13660" w:rsidP="00D13660">
            <w:pPr>
              <w:rPr>
                <w:rFonts w:ascii="Times New Roman" w:eastAsiaTheme="minorHAnsi" w:hAnsi="Times New Roman"/>
                <w:sz w:val="22"/>
                <w:szCs w:val="22"/>
                <w:lang w:val="en-US"/>
              </w:rPr>
            </w:pPr>
            <w:r w:rsidRPr="00913506">
              <w:rPr>
                <w:rFonts w:ascii="Times New Roman" w:eastAsiaTheme="minorHAnsi" w:hAnsi="Times New Roman"/>
                <w:sz w:val="22"/>
                <w:szCs w:val="22"/>
                <w:lang w:val="en-US"/>
              </w:rPr>
              <w:t>Extension of Service Road ROW</w:t>
            </w:r>
          </w:p>
        </w:tc>
        <w:tc>
          <w:tcPr>
            <w:tcW w:w="1152" w:type="dxa"/>
            <w:vAlign w:val="center"/>
          </w:tcPr>
          <w:p w14:paraId="02EA4926" w14:textId="77777777" w:rsidR="00D13660" w:rsidRPr="00913506" w:rsidRDefault="00D13660" w:rsidP="00D13660">
            <w:pPr>
              <w:rPr>
                <w:rFonts w:ascii="Times New Roman" w:eastAsiaTheme="minorHAnsi" w:hAnsi="Times New Roman"/>
                <w:sz w:val="22"/>
                <w:szCs w:val="22"/>
              </w:rPr>
            </w:pPr>
            <w:r w:rsidRPr="00913506">
              <w:rPr>
                <w:rFonts w:ascii="Times New Roman" w:eastAsiaTheme="minorHAnsi" w:hAnsi="Times New Roman"/>
                <w:sz w:val="22"/>
                <w:szCs w:val="22"/>
              </w:rPr>
              <w:t>Gravel</w:t>
            </w:r>
          </w:p>
        </w:tc>
      </w:tr>
      <w:tr w:rsidR="00D13660" w:rsidRPr="00D13660" w14:paraId="3F034F5F" w14:textId="77777777" w:rsidTr="00A91ECC">
        <w:tc>
          <w:tcPr>
            <w:tcW w:w="4338" w:type="dxa"/>
            <w:vAlign w:val="center"/>
          </w:tcPr>
          <w:p w14:paraId="664BCA6E" w14:textId="77777777" w:rsidR="00D13660" w:rsidRPr="00913506" w:rsidRDefault="00D13660" w:rsidP="00D13660">
            <w:pPr>
              <w:rPr>
                <w:rFonts w:ascii="Times New Roman" w:eastAsiaTheme="minorHAnsi" w:hAnsi="Times New Roman"/>
                <w:sz w:val="22"/>
                <w:szCs w:val="22"/>
                <w:lang w:val="en-US"/>
              </w:rPr>
            </w:pPr>
            <w:r w:rsidRPr="00913506">
              <w:rPr>
                <w:rFonts w:ascii="Times New Roman" w:eastAsiaTheme="minorHAnsi" w:hAnsi="Times New Roman"/>
                <w:sz w:val="22"/>
                <w:szCs w:val="22"/>
                <w:lang w:val="en-US"/>
              </w:rPr>
              <w:t>South Service Road off Highway 364, east of Highway 46</w:t>
            </w:r>
          </w:p>
        </w:tc>
        <w:tc>
          <w:tcPr>
            <w:tcW w:w="4590" w:type="dxa"/>
            <w:vAlign w:val="center"/>
          </w:tcPr>
          <w:p w14:paraId="04A1C9F0" w14:textId="77777777" w:rsidR="00D13660" w:rsidRPr="00913506" w:rsidRDefault="00D13660" w:rsidP="00D13660">
            <w:pPr>
              <w:rPr>
                <w:rFonts w:ascii="Times New Roman" w:eastAsiaTheme="minorHAnsi" w:hAnsi="Times New Roman"/>
                <w:sz w:val="22"/>
                <w:szCs w:val="22"/>
                <w:lang w:val="en-US"/>
              </w:rPr>
            </w:pPr>
            <w:r w:rsidRPr="00913506">
              <w:rPr>
                <w:rFonts w:ascii="Times New Roman" w:eastAsiaTheme="minorHAnsi" w:hAnsi="Times New Roman"/>
                <w:sz w:val="22"/>
                <w:szCs w:val="22"/>
                <w:lang w:val="en-US"/>
              </w:rPr>
              <w:t>Extension of Service Road ROW</w:t>
            </w:r>
          </w:p>
        </w:tc>
        <w:tc>
          <w:tcPr>
            <w:tcW w:w="1152" w:type="dxa"/>
            <w:vAlign w:val="center"/>
          </w:tcPr>
          <w:p w14:paraId="4DCCA5D9" w14:textId="77777777" w:rsidR="00D13660" w:rsidRPr="00913506" w:rsidRDefault="00D13660" w:rsidP="00D13660">
            <w:pPr>
              <w:rPr>
                <w:rFonts w:ascii="Times New Roman" w:eastAsiaTheme="minorHAnsi" w:hAnsi="Times New Roman"/>
                <w:sz w:val="22"/>
                <w:szCs w:val="22"/>
              </w:rPr>
            </w:pPr>
            <w:r w:rsidRPr="00913506">
              <w:rPr>
                <w:rFonts w:ascii="Times New Roman" w:eastAsiaTheme="minorHAnsi" w:hAnsi="Times New Roman"/>
                <w:sz w:val="22"/>
                <w:szCs w:val="22"/>
              </w:rPr>
              <w:t>Gravel</w:t>
            </w:r>
          </w:p>
        </w:tc>
      </w:tr>
      <w:tr w:rsidR="00407479" w:rsidRPr="00407479" w14:paraId="573F08DF" w14:textId="77777777" w:rsidTr="00A91ECC">
        <w:tc>
          <w:tcPr>
            <w:tcW w:w="4338" w:type="dxa"/>
            <w:vAlign w:val="center"/>
          </w:tcPr>
          <w:p w14:paraId="76D61AD6" w14:textId="21F538F3" w:rsidR="00407479" w:rsidRPr="00D856D2" w:rsidRDefault="00AC03E7" w:rsidP="00D856D2">
            <w:pPr>
              <w:rPr>
                <w:rFonts w:ascii="Times New Roman" w:eastAsiaTheme="minorHAnsi" w:hAnsi="Times New Roman"/>
                <w:color w:val="000000"/>
                <w:sz w:val="22"/>
                <w:szCs w:val="22"/>
                <w:lang w:val="en-US" w:eastAsia="en-CA"/>
              </w:rPr>
            </w:pPr>
            <w:r w:rsidRPr="003F0891">
              <w:rPr>
                <w:rFonts w:ascii="Times New Roman" w:eastAsiaTheme="minorHAnsi" w:hAnsi="Times New Roman"/>
                <w:sz w:val="22"/>
                <w:szCs w:val="22"/>
                <w:lang w:val="en-US"/>
              </w:rPr>
              <w:t xml:space="preserve">Highway 1 </w:t>
            </w:r>
            <w:r w:rsidR="00407479" w:rsidRPr="00AC03E7">
              <w:rPr>
                <w:rFonts w:ascii="Times New Roman" w:eastAsiaTheme="minorHAnsi" w:hAnsi="Times New Roman"/>
                <w:sz w:val="22"/>
                <w:szCs w:val="22"/>
                <w:lang w:val="en-US"/>
              </w:rPr>
              <w:t xml:space="preserve">South Service Road east </w:t>
            </w:r>
            <w:r w:rsidR="00C04364" w:rsidRPr="00AC03E7">
              <w:rPr>
                <w:rFonts w:ascii="Times New Roman" w:eastAsiaTheme="minorHAnsi" w:hAnsi="Times New Roman"/>
                <w:sz w:val="22"/>
                <w:szCs w:val="22"/>
                <w:lang w:val="en-US"/>
              </w:rPr>
              <w:t>o</w:t>
            </w:r>
            <w:r w:rsidR="00407479" w:rsidRPr="00AC03E7">
              <w:rPr>
                <w:rFonts w:ascii="Times New Roman" w:eastAsiaTheme="minorHAnsi" w:hAnsi="Times New Roman"/>
                <w:sz w:val="22"/>
                <w:szCs w:val="22"/>
                <w:lang w:val="en-US"/>
              </w:rPr>
              <w:t>f the Municipal road extending south of Highway 46</w:t>
            </w:r>
          </w:p>
        </w:tc>
        <w:tc>
          <w:tcPr>
            <w:tcW w:w="4590" w:type="dxa"/>
            <w:vAlign w:val="center"/>
          </w:tcPr>
          <w:p w14:paraId="0ED08CDD" w14:textId="77777777" w:rsidR="00407479" w:rsidRPr="00D856D2" w:rsidRDefault="00407479" w:rsidP="00D856D2">
            <w:pPr>
              <w:rPr>
                <w:rFonts w:ascii="Times New Roman" w:eastAsiaTheme="minorHAnsi" w:hAnsi="Times New Roman"/>
                <w:color w:val="000000"/>
                <w:sz w:val="22"/>
                <w:szCs w:val="22"/>
                <w:lang w:val="en-US" w:eastAsia="en-CA"/>
              </w:rPr>
            </w:pPr>
            <w:r w:rsidRPr="00D856D2">
              <w:rPr>
                <w:rFonts w:ascii="Times New Roman" w:eastAsiaTheme="minorHAnsi" w:hAnsi="Times New Roman"/>
                <w:sz w:val="22"/>
                <w:szCs w:val="22"/>
                <w:lang w:val="en-US"/>
              </w:rPr>
              <w:t>Municipal road extension of Highway 46 ROW</w:t>
            </w:r>
          </w:p>
        </w:tc>
        <w:tc>
          <w:tcPr>
            <w:tcW w:w="1152" w:type="dxa"/>
            <w:vAlign w:val="center"/>
          </w:tcPr>
          <w:p w14:paraId="71B8BD32" w14:textId="77777777" w:rsidR="00407479" w:rsidRPr="00D856D2" w:rsidRDefault="00407479" w:rsidP="00D856D2">
            <w:pPr>
              <w:jc w:val="cente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eastAsia="en-CA"/>
              </w:rPr>
              <w:t>Gravel</w:t>
            </w:r>
          </w:p>
        </w:tc>
      </w:tr>
      <w:tr w:rsidR="00407479" w:rsidRPr="00407479" w14:paraId="24C3DD43" w14:textId="77777777" w:rsidTr="00A91ECC">
        <w:tc>
          <w:tcPr>
            <w:tcW w:w="4338" w:type="dxa"/>
            <w:vAlign w:val="center"/>
          </w:tcPr>
          <w:p w14:paraId="28442775" w14:textId="77777777" w:rsidR="00407479" w:rsidRPr="00D856D2" w:rsidRDefault="00407479" w:rsidP="00D856D2">
            <w:pP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val="en-US" w:eastAsia="en-CA"/>
              </w:rPr>
              <w:t>Gregory Ave. east of Highway 48</w:t>
            </w:r>
          </w:p>
        </w:tc>
        <w:tc>
          <w:tcPr>
            <w:tcW w:w="4590" w:type="dxa"/>
            <w:vAlign w:val="center"/>
          </w:tcPr>
          <w:p w14:paraId="59AA822D" w14:textId="77777777" w:rsidR="00407479" w:rsidRPr="00D856D2" w:rsidRDefault="00407479" w:rsidP="00D856D2">
            <w:pP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val="en-US" w:eastAsia="en-CA"/>
              </w:rPr>
              <w:t>Extension of Highway 48 ROW</w:t>
            </w:r>
          </w:p>
        </w:tc>
        <w:tc>
          <w:tcPr>
            <w:tcW w:w="1152" w:type="dxa"/>
            <w:vAlign w:val="center"/>
          </w:tcPr>
          <w:p w14:paraId="7D50EDE8" w14:textId="77777777" w:rsidR="00407479" w:rsidRPr="00D856D2" w:rsidRDefault="00407479" w:rsidP="00D856D2">
            <w:pPr>
              <w:jc w:val="cente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eastAsia="en-CA"/>
              </w:rPr>
              <w:t>Paved</w:t>
            </w:r>
          </w:p>
        </w:tc>
      </w:tr>
      <w:tr w:rsidR="00AC03E7" w:rsidRPr="00407479" w14:paraId="18509CB0" w14:textId="77777777" w:rsidTr="00A91ECC">
        <w:tc>
          <w:tcPr>
            <w:tcW w:w="4338" w:type="dxa"/>
            <w:vAlign w:val="center"/>
          </w:tcPr>
          <w:p w14:paraId="1DA57EE7" w14:textId="6EE8C51E" w:rsidR="00AC03E7" w:rsidRPr="00BC72F5" w:rsidRDefault="00AC03E7" w:rsidP="00CC205C">
            <w:pPr>
              <w:rPr>
                <w:rFonts w:ascii="Times New Roman" w:eastAsiaTheme="minorHAnsi" w:hAnsi="Times New Roman"/>
                <w:color w:val="FF0000"/>
                <w:sz w:val="22"/>
                <w:szCs w:val="22"/>
                <w:lang w:val="en-US" w:eastAsia="en-CA"/>
              </w:rPr>
            </w:pPr>
            <w:r w:rsidRPr="00D856D2">
              <w:rPr>
                <w:rFonts w:ascii="Times New Roman" w:eastAsiaTheme="minorHAnsi" w:hAnsi="Times New Roman"/>
                <w:color w:val="000000"/>
                <w:sz w:val="22"/>
                <w:szCs w:val="22"/>
                <w:lang w:val="en-US" w:eastAsia="en-CA"/>
              </w:rPr>
              <w:t xml:space="preserve"> Gregory Ave. </w:t>
            </w:r>
            <w:r>
              <w:rPr>
                <w:rFonts w:ascii="Times New Roman" w:eastAsiaTheme="minorHAnsi" w:hAnsi="Times New Roman"/>
                <w:color w:val="000000"/>
                <w:sz w:val="22"/>
                <w:szCs w:val="22"/>
                <w:lang w:val="en-US" w:eastAsia="en-CA"/>
              </w:rPr>
              <w:t>we</w:t>
            </w:r>
            <w:r w:rsidRPr="00D856D2">
              <w:rPr>
                <w:rFonts w:ascii="Times New Roman" w:eastAsiaTheme="minorHAnsi" w:hAnsi="Times New Roman"/>
                <w:color w:val="000000"/>
                <w:sz w:val="22"/>
                <w:szCs w:val="22"/>
                <w:lang w:val="en-US" w:eastAsia="en-CA"/>
              </w:rPr>
              <w:t>st of Highway 48</w:t>
            </w:r>
          </w:p>
        </w:tc>
        <w:tc>
          <w:tcPr>
            <w:tcW w:w="4590" w:type="dxa"/>
            <w:vAlign w:val="center"/>
          </w:tcPr>
          <w:p w14:paraId="71022CF8" w14:textId="055F535B" w:rsidR="00AC03E7" w:rsidRPr="00D856D2" w:rsidRDefault="00AC03E7" w:rsidP="00D856D2">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Extension of Highway 48 ROW</w:t>
            </w:r>
          </w:p>
        </w:tc>
        <w:tc>
          <w:tcPr>
            <w:tcW w:w="1152" w:type="dxa"/>
            <w:vAlign w:val="center"/>
          </w:tcPr>
          <w:p w14:paraId="7B842A1D" w14:textId="350D7E49" w:rsidR="00AC03E7" w:rsidRPr="00D856D2" w:rsidRDefault="00AC03E7" w:rsidP="00D856D2">
            <w:pPr>
              <w:jc w:val="center"/>
              <w:rPr>
                <w:rFonts w:ascii="Times New Roman" w:eastAsiaTheme="minorHAnsi" w:hAnsi="Times New Roman"/>
                <w:color w:val="000000"/>
                <w:sz w:val="22"/>
                <w:szCs w:val="22"/>
                <w:lang w:eastAsia="en-CA"/>
              </w:rPr>
            </w:pPr>
            <w:r>
              <w:rPr>
                <w:rFonts w:ascii="Times New Roman" w:eastAsiaTheme="minorHAnsi" w:hAnsi="Times New Roman"/>
                <w:color w:val="000000"/>
                <w:sz w:val="22"/>
                <w:szCs w:val="22"/>
                <w:lang w:eastAsia="en-CA"/>
              </w:rPr>
              <w:t>Paved</w:t>
            </w:r>
          </w:p>
        </w:tc>
      </w:tr>
      <w:tr w:rsidR="00407479" w:rsidRPr="00407479" w14:paraId="6BF67ED3" w14:textId="77777777" w:rsidTr="00A91ECC">
        <w:tc>
          <w:tcPr>
            <w:tcW w:w="4338" w:type="dxa"/>
            <w:vAlign w:val="center"/>
          </w:tcPr>
          <w:p w14:paraId="090C101C" w14:textId="438C0F23" w:rsidR="00407479" w:rsidRPr="003F0891" w:rsidRDefault="00AC03E7" w:rsidP="00CC205C">
            <w:pPr>
              <w:rPr>
                <w:rFonts w:ascii="Times New Roman" w:eastAsiaTheme="minorHAnsi" w:hAnsi="Times New Roman"/>
                <w:sz w:val="22"/>
                <w:szCs w:val="22"/>
                <w:lang w:eastAsia="en-CA"/>
              </w:rPr>
            </w:pPr>
            <w:r w:rsidRPr="003F0891">
              <w:rPr>
                <w:rFonts w:ascii="Times New Roman" w:eastAsiaTheme="minorHAnsi" w:hAnsi="Times New Roman"/>
                <w:sz w:val="22"/>
                <w:szCs w:val="22"/>
                <w:lang w:val="en-US" w:eastAsia="en-CA"/>
              </w:rPr>
              <w:t xml:space="preserve">Ramm Avenue </w:t>
            </w:r>
          </w:p>
        </w:tc>
        <w:tc>
          <w:tcPr>
            <w:tcW w:w="4590" w:type="dxa"/>
            <w:vAlign w:val="center"/>
          </w:tcPr>
          <w:p w14:paraId="2ED2C190" w14:textId="6F2D8B2D" w:rsidR="00407479" w:rsidRPr="00D856D2" w:rsidRDefault="00AC03E7" w:rsidP="003F0891">
            <w:pPr>
              <w:rPr>
                <w:rFonts w:ascii="Times New Roman" w:eastAsiaTheme="minorHAnsi" w:hAnsi="Times New Roman"/>
                <w:color w:val="000000"/>
                <w:sz w:val="22"/>
                <w:szCs w:val="22"/>
                <w:lang w:eastAsia="en-CA"/>
              </w:rPr>
            </w:pPr>
            <w:r>
              <w:rPr>
                <w:rFonts w:ascii="Times New Roman" w:eastAsiaTheme="minorHAnsi" w:hAnsi="Times New Roman"/>
                <w:sz w:val="22"/>
                <w:szCs w:val="22"/>
                <w:lang w:val="en-US" w:eastAsia="en-CA"/>
              </w:rPr>
              <w:t>F</w:t>
            </w:r>
            <w:r w:rsidRPr="00024DAC">
              <w:rPr>
                <w:rFonts w:ascii="Times New Roman" w:eastAsiaTheme="minorHAnsi" w:hAnsi="Times New Roman"/>
                <w:sz w:val="22"/>
                <w:szCs w:val="22"/>
                <w:lang w:val="en-US" w:eastAsia="en-CA"/>
              </w:rPr>
              <w:t>rom Gregory Street to White City Drive</w:t>
            </w:r>
          </w:p>
        </w:tc>
        <w:tc>
          <w:tcPr>
            <w:tcW w:w="1152" w:type="dxa"/>
            <w:vAlign w:val="center"/>
          </w:tcPr>
          <w:p w14:paraId="66587E69" w14:textId="77777777" w:rsidR="00407479" w:rsidRPr="00D856D2" w:rsidRDefault="00407479" w:rsidP="00D856D2">
            <w:pPr>
              <w:jc w:val="cente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eastAsia="en-CA"/>
              </w:rPr>
              <w:t>Paved</w:t>
            </w:r>
          </w:p>
        </w:tc>
      </w:tr>
      <w:tr w:rsidR="00407479" w:rsidRPr="00407479" w14:paraId="6C05660D" w14:textId="77777777" w:rsidTr="00A91ECC">
        <w:tc>
          <w:tcPr>
            <w:tcW w:w="4338" w:type="dxa"/>
            <w:vAlign w:val="center"/>
          </w:tcPr>
          <w:p w14:paraId="42500500" w14:textId="77777777" w:rsidR="00407479" w:rsidRPr="00D856D2" w:rsidRDefault="00407479" w:rsidP="00D856D2">
            <w:pP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val="en-US" w:eastAsia="en-CA"/>
              </w:rPr>
              <w:t>Highway 48 south of Gregory Ave.</w:t>
            </w:r>
          </w:p>
        </w:tc>
        <w:tc>
          <w:tcPr>
            <w:tcW w:w="4590" w:type="dxa"/>
            <w:vAlign w:val="center"/>
          </w:tcPr>
          <w:p w14:paraId="12DCA30D" w14:textId="77777777" w:rsidR="00407479" w:rsidRPr="00D856D2" w:rsidRDefault="00407479" w:rsidP="00D856D2">
            <w:pP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val="en-US" w:eastAsia="en-CA"/>
              </w:rPr>
              <w:t>Extension of Gregory Ave. ROW</w:t>
            </w:r>
          </w:p>
        </w:tc>
        <w:tc>
          <w:tcPr>
            <w:tcW w:w="1152" w:type="dxa"/>
            <w:vAlign w:val="center"/>
          </w:tcPr>
          <w:p w14:paraId="3567D93A" w14:textId="77777777" w:rsidR="00407479" w:rsidRPr="00D856D2" w:rsidRDefault="00407479" w:rsidP="00D856D2">
            <w:pPr>
              <w:jc w:val="cente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eastAsia="en-CA"/>
              </w:rPr>
              <w:t>Paved</w:t>
            </w:r>
          </w:p>
        </w:tc>
      </w:tr>
      <w:tr w:rsidR="00407479" w:rsidRPr="00407479" w14:paraId="47EB6B92" w14:textId="77777777" w:rsidTr="00A91ECC">
        <w:tc>
          <w:tcPr>
            <w:tcW w:w="4338" w:type="dxa"/>
            <w:vAlign w:val="center"/>
          </w:tcPr>
          <w:p w14:paraId="014DB885" w14:textId="0D8B94AD" w:rsidR="00407479" w:rsidRPr="00D856D2" w:rsidRDefault="00407479" w:rsidP="00CC205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 xml:space="preserve">Gravel Pit Road north of </w:t>
            </w:r>
            <w:r w:rsidR="00894AF3">
              <w:rPr>
                <w:rFonts w:ascii="Times New Roman" w:eastAsiaTheme="minorHAnsi" w:hAnsi="Times New Roman"/>
                <w:color w:val="000000"/>
                <w:sz w:val="22"/>
                <w:szCs w:val="22"/>
                <w:lang w:val="en-US" w:eastAsia="en-CA"/>
              </w:rPr>
              <w:t>Highway 1</w:t>
            </w:r>
          </w:p>
        </w:tc>
        <w:tc>
          <w:tcPr>
            <w:tcW w:w="4590" w:type="dxa"/>
            <w:vAlign w:val="center"/>
          </w:tcPr>
          <w:p w14:paraId="1DAC71B4" w14:textId="7F119BE4" w:rsidR="00407479" w:rsidRPr="00D856D2" w:rsidRDefault="00894AF3" w:rsidP="003E5DB0">
            <w:pPr>
              <w:rPr>
                <w:rFonts w:ascii="Times New Roman" w:eastAsiaTheme="minorHAnsi" w:hAnsi="Times New Roman"/>
                <w:color w:val="000000"/>
                <w:sz w:val="22"/>
                <w:szCs w:val="22"/>
                <w:lang w:val="en-US" w:eastAsia="en-CA"/>
              </w:rPr>
            </w:pPr>
            <w:r>
              <w:rPr>
                <w:rFonts w:ascii="Times New Roman" w:eastAsiaTheme="minorHAnsi" w:hAnsi="Times New Roman"/>
                <w:color w:val="000000"/>
                <w:sz w:val="22"/>
                <w:szCs w:val="22"/>
                <w:lang w:val="en-US" w:eastAsia="en-CA"/>
              </w:rPr>
              <w:t>North of</w:t>
            </w:r>
            <w:r w:rsidR="00407479" w:rsidRPr="00D856D2">
              <w:rPr>
                <w:rFonts w:ascii="Times New Roman" w:eastAsiaTheme="minorHAnsi" w:hAnsi="Times New Roman"/>
                <w:color w:val="000000"/>
                <w:sz w:val="22"/>
                <w:szCs w:val="22"/>
                <w:lang w:val="en-US" w:eastAsia="en-CA"/>
              </w:rPr>
              <w:t xml:space="preserve"> Road ROW</w:t>
            </w:r>
          </w:p>
        </w:tc>
        <w:tc>
          <w:tcPr>
            <w:tcW w:w="1152" w:type="dxa"/>
            <w:vAlign w:val="center"/>
          </w:tcPr>
          <w:p w14:paraId="7B92C062" w14:textId="77777777" w:rsidR="00407479" w:rsidRPr="00D856D2" w:rsidRDefault="00407479" w:rsidP="00D856D2">
            <w:pPr>
              <w:jc w:val="cente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Gravel</w:t>
            </w:r>
          </w:p>
        </w:tc>
      </w:tr>
      <w:tr w:rsidR="00407479" w:rsidRPr="00407479" w14:paraId="0A20C76E" w14:textId="77777777" w:rsidTr="00A91ECC">
        <w:tc>
          <w:tcPr>
            <w:tcW w:w="4338" w:type="dxa"/>
            <w:vAlign w:val="center"/>
          </w:tcPr>
          <w:p w14:paraId="2D8A9AC7" w14:textId="55358710" w:rsidR="00407479" w:rsidRPr="00D856D2" w:rsidRDefault="00407479" w:rsidP="00CC205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 xml:space="preserve">Gravel Pit Road south of </w:t>
            </w:r>
            <w:r w:rsidR="00894AF3">
              <w:rPr>
                <w:rFonts w:ascii="Times New Roman" w:eastAsiaTheme="minorHAnsi" w:hAnsi="Times New Roman"/>
                <w:color w:val="000000"/>
                <w:sz w:val="22"/>
                <w:szCs w:val="22"/>
                <w:lang w:val="en-US" w:eastAsia="en-CA"/>
              </w:rPr>
              <w:t>Highway 1</w:t>
            </w:r>
          </w:p>
        </w:tc>
        <w:tc>
          <w:tcPr>
            <w:tcW w:w="4590" w:type="dxa"/>
            <w:vAlign w:val="center"/>
          </w:tcPr>
          <w:p w14:paraId="39609CDC" w14:textId="69EB6910" w:rsidR="00407479" w:rsidRPr="00D856D2" w:rsidRDefault="00894AF3" w:rsidP="003E5DB0">
            <w:pPr>
              <w:rPr>
                <w:rFonts w:ascii="Times New Roman" w:eastAsiaTheme="minorHAnsi" w:hAnsi="Times New Roman"/>
                <w:color w:val="000000"/>
                <w:sz w:val="22"/>
                <w:szCs w:val="22"/>
                <w:lang w:val="en-US" w:eastAsia="en-CA"/>
              </w:rPr>
            </w:pPr>
            <w:r>
              <w:rPr>
                <w:rFonts w:ascii="Times New Roman" w:eastAsiaTheme="minorHAnsi" w:hAnsi="Times New Roman"/>
                <w:color w:val="000000"/>
                <w:sz w:val="22"/>
                <w:szCs w:val="22"/>
                <w:lang w:val="en-US" w:eastAsia="en-CA"/>
              </w:rPr>
              <w:t>South of Road</w:t>
            </w:r>
            <w:r w:rsidR="00407479" w:rsidRPr="00D856D2">
              <w:rPr>
                <w:rFonts w:ascii="Times New Roman" w:eastAsiaTheme="minorHAnsi" w:hAnsi="Times New Roman"/>
                <w:color w:val="000000"/>
                <w:sz w:val="22"/>
                <w:szCs w:val="22"/>
                <w:lang w:val="en-US" w:eastAsia="en-CA"/>
              </w:rPr>
              <w:t xml:space="preserve"> ROW</w:t>
            </w:r>
          </w:p>
        </w:tc>
        <w:tc>
          <w:tcPr>
            <w:tcW w:w="1152" w:type="dxa"/>
            <w:vAlign w:val="center"/>
          </w:tcPr>
          <w:p w14:paraId="4A6E7239" w14:textId="77777777" w:rsidR="00407479" w:rsidRPr="00D856D2" w:rsidRDefault="00407479" w:rsidP="00D856D2">
            <w:pPr>
              <w:jc w:val="cente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eastAsia="en-CA"/>
              </w:rPr>
              <w:t>Gravel</w:t>
            </w:r>
          </w:p>
        </w:tc>
      </w:tr>
      <w:tr w:rsidR="00407479" w:rsidRPr="00407479" w14:paraId="39C65B0C" w14:textId="77777777" w:rsidTr="00A91ECC">
        <w:tc>
          <w:tcPr>
            <w:tcW w:w="4338" w:type="dxa"/>
            <w:vAlign w:val="center"/>
          </w:tcPr>
          <w:p w14:paraId="66A2085F" w14:textId="77777777" w:rsidR="00407479" w:rsidRPr="00D856D2" w:rsidRDefault="00407479" w:rsidP="00D856D2">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 xml:space="preserve">Tower Road north of Victoria Ave. </w:t>
            </w:r>
          </w:p>
        </w:tc>
        <w:tc>
          <w:tcPr>
            <w:tcW w:w="4590" w:type="dxa"/>
            <w:vAlign w:val="center"/>
          </w:tcPr>
          <w:p w14:paraId="71280F22" w14:textId="31C98152" w:rsidR="00407479" w:rsidRPr="00D856D2" w:rsidRDefault="00407479" w:rsidP="003E5DB0">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 xml:space="preserve">Extension of the </w:t>
            </w:r>
            <w:r w:rsidR="003E5DB0">
              <w:rPr>
                <w:rFonts w:ascii="Times New Roman" w:eastAsiaTheme="minorHAnsi" w:hAnsi="Times New Roman"/>
                <w:color w:val="000000"/>
                <w:sz w:val="22"/>
                <w:szCs w:val="22"/>
                <w:lang w:val="en-US" w:eastAsia="en-CA"/>
              </w:rPr>
              <w:t>n</w:t>
            </w:r>
            <w:r w:rsidR="003E5DB0" w:rsidRPr="00D856D2">
              <w:rPr>
                <w:rFonts w:ascii="Times New Roman" w:eastAsiaTheme="minorHAnsi" w:hAnsi="Times New Roman"/>
                <w:color w:val="000000"/>
                <w:sz w:val="22"/>
                <w:szCs w:val="22"/>
                <w:lang w:val="en-US" w:eastAsia="en-CA"/>
              </w:rPr>
              <w:t xml:space="preserve">orth </w:t>
            </w:r>
            <w:r w:rsidRPr="00D856D2">
              <w:rPr>
                <w:rFonts w:ascii="Times New Roman" w:eastAsiaTheme="minorHAnsi" w:hAnsi="Times New Roman"/>
                <w:color w:val="000000"/>
                <w:sz w:val="22"/>
                <w:szCs w:val="22"/>
                <w:lang w:val="en-US" w:eastAsia="en-CA"/>
              </w:rPr>
              <w:t>Service Road ROW</w:t>
            </w:r>
          </w:p>
        </w:tc>
        <w:tc>
          <w:tcPr>
            <w:tcW w:w="1152" w:type="dxa"/>
            <w:vAlign w:val="center"/>
          </w:tcPr>
          <w:p w14:paraId="28D97766" w14:textId="77777777" w:rsidR="00407479" w:rsidRPr="00D856D2" w:rsidRDefault="00407479" w:rsidP="00D856D2">
            <w:pPr>
              <w:jc w:val="cente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Paved</w:t>
            </w:r>
          </w:p>
        </w:tc>
      </w:tr>
      <w:tr w:rsidR="00407479" w:rsidRPr="00407479" w14:paraId="464E21A2" w14:textId="77777777" w:rsidTr="00A91ECC">
        <w:tc>
          <w:tcPr>
            <w:tcW w:w="4338" w:type="dxa"/>
            <w:vAlign w:val="center"/>
          </w:tcPr>
          <w:p w14:paraId="099FB0C8" w14:textId="0837F14A" w:rsidR="00407479" w:rsidRPr="00D856D2" w:rsidRDefault="00407479" w:rsidP="00DB69D3">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Victoria Ave. west of Tower Rd</w:t>
            </w:r>
          </w:p>
        </w:tc>
        <w:tc>
          <w:tcPr>
            <w:tcW w:w="4590" w:type="dxa"/>
            <w:vAlign w:val="center"/>
          </w:tcPr>
          <w:p w14:paraId="4E4D9ED4" w14:textId="77777777" w:rsidR="00407479" w:rsidRPr="00D856D2" w:rsidRDefault="00407479" w:rsidP="00D856D2">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Extension of Tower Rd. ROW</w:t>
            </w:r>
          </w:p>
        </w:tc>
        <w:tc>
          <w:tcPr>
            <w:tcW w:w="1152" w:type="dxa"/>
            <w:vAlign w:val="center"/>
          </w:tcPr>
          <w:p w14:paraId="12D3115F" w14:textId="77777777" w:rsidR="00407479" w:rsidRPr="00D856D2" w:rsidRDefault="00407479" w:rsidP="00D856D2">
            <w:pPr>
              <w:jc w:val="cente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eastAsia="en-CA"/>
              </w:rPr>
              <w:t>Paved</w:t>
            </w:r>
          </w:p>
        </w:tc>
      </w:tr>
      <w:tr w:rsidR="00407479" w:rsidRPr="00407479" w14:paraId="2B151F01" w14:textId="77777777" w:rsidTr="00A91ECC">
        <w:tc>
          <w:tcPr>
            <w:tcW w:w="4338" w:type="dxa"/>
            <w:vAlign w:val="center"/>
          </w:tcPr>
          <w:p w14:paraId="4AB0CB6D" w14:textId="072A7058" w:rsidR="00407479" w:rsidRPr="00D856D2" w:rsidRDefault="00407479" w:rsidP="00CC205C">
            <w:pPr>
              <w:rPr>
                <w:rFonts w:ascii="Times New Roman" w:eastAsiaTheme="minorHAnsi" w:hAnsi="Times New Roman"/>
                <w:color w:val="000000"/>
                <w:sz w:val="22"/>
                <w:szCs w:val="22"/>
                <w:lang w:val="en-US" w:eastAsia="en-CA"/>
              </w:rPr>
            </w:pPr>
            <w:r w:rsidRPr="003F0891">
              <w:rPr>
                <w:rFonts w:ascii="Times New Roman" w:eastAsiaTheme="minorHAnsi" w:hAnsi="Times New Roman"/>
                <w:color w:val="FF0000"/>
                <w:sz w:val="22"/>
                <w:szCs w:val="22"/>
                <w:lang w:val="en-US" w:eastAsia="en-CA"/>
              </w:rPr>
              <w:t xml:space="preserve">Service Roads </w:t>
            </w:r>
            <w:r w:rsidR="00F85F27" w:rsidRPr="003F0891">
              <w:rPr>
                <w:rFonts w:ascii="Times New Roman" w:eastAsiaTheme="minorHAnsi" w:hAnsi="Times New Roman"/>
                <w:color w:val="FF0000"/>
                <w:sz w:val="22"/>
                <w:szCs w:val="22"/>
                <w:lang w:val="en-US" w:eastAsia="en-CA"/>
              </w:rPr>
              <w:t xml:space="preserve">in the south east quadrant of Highway 33 Interchange </w:t>
            </w:r>
            <w:r w:rsidRPr="003F0891">
              <w:rPr>
                <w:rFonts w:ascii="Times New Roman" w:eastAsiaTheme="minorHAnsi" w:hAnsi="Times New Roman"/>
                <w:color w:val="FF0000"/>
                <w:sz w:val="22"/>
                <w:szCs w:val="22"/>
                <w:lang w:val="en-US" w:eastAsia="en-CA"/>
              </w:rPr>
              <w:t xml:space="preserve">(north of Highway 33) west of the </w:t>
            </w:r>
            <w:r w:rsidR="003E5DB0" w:rsidRPr="003F0891">
              <w:rPr>
                <w:rFonts w:ascii="Times New Roman" w:eastAsiaTheme="minorHAnsi" w:hAnsi="Times New Roman"/>
                <w:color w:val="FF0000"/>
                <w:sz w:val="22"/>
                <w:szCs w:val="22"/>
                <w:lang w:val="en-US" w:eastAsia="en-CA"/>
              </w:rPr>
              <w:t xml:space="preserve">east </w:t>
            </w:r>
            <w:r w:rsidRPr="003F0891">
              <w:rPr>
                <w:rFonts w:ascii="Times New Roman" w:eastAsiaTheme="minorHAnsi" w:hAnsi="Times New Roman"/>
                <w:color w:val="FF0000"/>
                <w:sz w:val="22"/>
                <w:szCs w:val="22"/>
                <w:lang w:val="en-US" w:eastAsia="en-CA"/>
              </w:rPr>
              <w:t>Service Rd.</w:t>
            </w:r>
          </w:p>
        </w:tc>
        <w:tc>
          <w:tcPr>
            <w:tcW w:w="4590" w:type="dxa"/>
            <w:vAlign w:val="center"/>
          </w:tcPr>
          <w:p w14:paraId="7B78F687" w14:textId="50EE65F0" w:rsidR="00407479" w:rsidRPr="00D856D2" w:rsidRDefault="00407479" w:rsidP="003E5DB0">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Extension of the</w:t>
            </w:r>
            <w:r w:rsidR="00853751">
              <w:rPr>
                <w:rFonts w:ascii="Times New Roman" w:eastAsiaTheme="minorHAnsi" w:hAnsi="Times New Roman"/>
                <w:color w:val="000000"/>
                <w:sz w:val="22"/>
                <w:szCs w:val="22"/>
                <w:lang w:val="en-US" w:eastAsia="en-CA"/>
              </w:rPr>
              <w:t xml:space="preserve"> E</w:t>
            </w:r>
            <w:r w:rsidR="003E5DB0" w:rsidRPr="00D856D2">
              <w:rPr>
                <w:rFonts w:ascii="Times New Roman" w:eastAsiaTheme="minorHAnsi" w:hAnsi="Times New Roman"/>
                <w:color w:val="000000"/>
                <w:sz w:val="22"/>
                <w:szCs w:val="22"/>
                <w:lang w:val="en-US" w:eastAsia="en-CA"/>
              </w:rPr>
              <w:t xml:space="preserve">ast </w:t>
            </w:r>
            <w:r w:rsidRPr="00D856D2">
              <w:rPr>
                <w:rFonts w:ascii="Times New Roman" w:eastAsiaTheme="minorHAnsi" w:hAnsi="Times New Roman"/>
                <w:color w:val="000000"/>
                <w:sz w:val="22"/>
                <w:szCs w:val="22"/>
                <w:lang w:val="en-US" w:eastAsia="en-CA"/>
              </w:rPr>
              <w:t>Service Road ROW</w:t>
            </w:r>
          </w:p>
        </w:tc>
        <w:tc>
          <w:tcPr>
            <w:tcW w:w="1152" w:type="dxa"/>
            <w:vAlign w:val="center"/>
          </w:tcPr>
          <w:p w14:paraId="6A968264" w14:textId="77777777" w:rsidR="00407479" w:rsidRPr="00D856D2" w:rsidRDefault="00407479" w:rsidP="00D856D2">
            <w:pPr>
              <w:jc w:val="cente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Paved</w:t>
            </w:r>
          </w:p>
        </w:tc>
      </w:tr>
      <w:tr w:rsidR="00407479" w:rsidRPr="00407479" w14:paraId="094E61DE" w14:textId="77777777" w:rsidTr="00A91ECC">
        <w:tc>
          <w:tcPr>
            <w:tcW w:w="4338" w:type="dxa"/>
            <w:vAlign w:val="center"/>
          </w:tcPr>
          <w:p w14:paraId="645339AF" w14:textId="64C98A7E" w:rsidR="00407479" w:rsidRPr="00D856D2" w:rsidRDefault="00853751" w:rsidP="00CC205C">
            <w:pPr>
              <w:rPr>
                <w:rFonts w:ascii="Times New Roman" w:eastAsiaTheme="minorHAnsi" w:hAnsi="Times New Roman"/>
                <w:color w:val="000000"/>
                <w:sz w:val="22"/>
                <w:szCs w:val="22"/>
                <w:lang w:val="en-US" w:eastAsia="en-CA"/>
              </w:rPr>
            </w:pPr>
            <w:r>
              <w:rPr>
                <w:rFonts w:ascii="Times New Roman" w:eastAsiaTheme="minorHAnsi" w:hAnsi="Times New Roman"/>
                <w:color w:val="FF0000"/>
                <w:sz w:val="22"/>
                <w:szCs w:val="22"/>
                <w:lang w:val="en-US" w:eastAsia="en-CA"/>
              </w:rPr>
              <w:t xml:space="preserve">East Service Road between Highway 33 and </w:t>
            </w:r>
            <w:r w:rsidR="00407479" w:rsidRPr="003F0891">
              <w:rPr>
                <w:rFonts w:ascii="Times New Roman" w:eastAsiaTheme="minorHAnsi" w:hAnsi="Times New Roman"/>
                <w:color w:val="FF0000"/>
                <w:sz w:val="22"/>
                <w:szCs w:val="22"/>
                <w:lang w:val="en-US" w:eastAsia="en-CA"/>
              </w:rPr>
              <w:t xml:space="preserve">Pearl St. </w:t>
            </w:r>
          </w:p>
        </w:tc>
        <w:tc>
          <w:tcPr>
            <w:tcW w:w="4590" w:type="dxa"/>
            <w:vAlign w:val="center"/>
          </w:tcPr>
          <w:p w14:paraId="67D8E3FC" w14:textId="4A0B865C" w:rsidR="00407479" w:rsidRPr="00D856D2" w:rsidRDefault="00853751" w:rsidP="003E5DB0">
            <w:pPr>
              <w:rPr>
                <w:rFonts w:ascii="Times New Roman" w:eastAsiaTheme="minorHAnsi" w:hAnsi="Times New Roman"/>
                <w:color w:val="000000"/>
                <w:sz w:val="22"/>
                <w:szCs w:val="22"/>
                <w:lang w:val="en-US" w:eastAsia="en-CA"/>
              </w:rPr>
            </w:pPr>
            <w:r>
              <w:rPr>
                <w:rFonts w:ascii="Times New Roman" w:eastAsiaTheme="minorHAnsi" w:hAnsi="Times New Roman"/>
                <w:color w:val="000000"/>
                <w:sz w:val="22"/>
                <w:szCs w:val="22"/>
                <w:lang w:val="en-US" w:eastAsia="en-CA"/>
              </w:rPr>
              <w:t>Between Highway 33 and Pearl Street</w:t>
            </w:r>
          </w:p>
        </w:tc>
        <w:tc>
          <w:tcPr>
            <w:tcW w:w="1152" w:type="dxa"/>
            <w:vAlign w:val="center"/>
          </w:tcPr>
          <w:p w14:paraId="06AF2C97" w14:textId="77777777" w:rsidR="00407479" w:rsidRPr="00D856D2" w:rsidRDefault="00407479" w:rsidP="00D856D2">
            <w:pPr>
              <w:jc w:val="cente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Gravel</w:t>
            </w:r>
          </w:p>
        </w:tc>
      </w:tr>
      <w:tr w:rsidR="00853751" w:rsidRPr="00407479" w14:paraId="6304CB7A" w14:textId="77777777" w:rsidTr="00A91ECC">
        <w:tc>
          <w:tcPr>
            <w:tcW w:w="4338" w:type="dxa"/>
            <w:vAlign w:val="center"/>
          </w:tcPr>
          <w:p w14:paraId="01507D7C" w14:textId="0E70FF0D" w:rsidR="00853751" w:rsidRPr="00D856D2" w:rsidRDefault="00853751" w:rsidP="00D856D2">
            <w:pPr>
              <w:rPr>
                <w:rFonts w:ascii="Times New Roman" w:eastAsiaTheme="minorHAnsi" w:hAnsi="Times New Roman"/>
                <w:color w:val="000000"/>
                <w:sz w:val="22"/>
                <w:szCs w:val="22"/>
                <w:lang w:val="en-US" w:eastAsia="en-CA"/>
              </w:rPr>
            </w:pPr>
            <w:r>
              <w:rPr>
                <w:rFonts w:ascii="Times New Roman" w:eastAsiaTheme="minorHAnsi" w:hAnsi="Times New Roman"/>
                <w:color w:val="000000"/>
                <w:sz w:val="22"/>
                <w:szCs w:val="22"/>
                <w:lang w:val="en-US" w:eastAsia="en-CA"/>
              </w:rPr>
              <w:t>Pearl Street Extension</w:t>
            </w:r>
          </w:p>
        </w:tc>
        <w:tc>
          <w:tcPr>
            <w:tcW w:w="4590" w:type="dxa"/>
            <w:vAlign w:val="center"/>
          </w:tcPr>
          <w:p w14:paraId="07EAB666" w14:textId="1FF5539E" w:rsidR="00853751" w:rsidRPr="00D856D2" w:rsidRDefault="00853751" w:rsidP="003E5DB0">
            <w:pPr>
              <w:rPr>
                <w:rFonts w:ascii="Times New Roman" w:eastAsiaTheme="minorHAnsi" w:hAnsi="Times New Roman"/>
                <w:color w:val="000000"/>
                <w:sz w:val="22"/>
                <w:szCs w:val="22"/>
                <w:lang w:val="en-US" w:eastAsia="en-CA"/>
              </w:rPr>
            </w:pPr>
            <w:r>
              <w:rPr>
                <w:rFonts w:ascii="Times New Roman" w:eastAsiaTheme="minorHAnsi" w:hAnsi="Times New Roman"/>
                <w:color w:val="000000"/>
                <w:sz w:val="22"/>
                <w:szCs w:val="22"/>
                <w:lang w:val="en-US" w:eastAsia="en-CA"/>
              </w:rPr>
              <w:t>From Pearl Street and turn round</w:t>
            </w:r>
          </w:p>
        </w:tc>
        <w:tc>
          <w:tcPr>
            <w:tcW w:w="1152" w:type="dxa"/>
            <w:vAlign w:val="center"/>
          </w:tcPr>
          <w:p w14:paraId="52640AF2" w14:textId="2195893A" w:rsidR="00853751" w:rsidRPr="00D856D2" w:rsidRDefault="00853751" w:rsidP="00D856D2">
            <w:pPr>
              <w:jc w:val="center"/>
              <w:rPr>
                <w:rFonts w:ascii="Times New Roman" w:eastAsiaTheme="minorHAnsi" w:hAnsi="Times New Roman"/>
                <w:color w:val="000000"/>
                <w:sz w:val="22"/>
                <w:szCs w:val="22"/>
                <w:lang w:eastAsia="en-CA"/>
              </w:rPr>
            </w:pPr>
            <w:r>
              <w:rPr>
                <w:rFonts w:ascii="Times New Roman" w:eastAsiaTheme="minorHAnsi" w:hAnsi="Times New Roman"/>
                <w:color w:val="000000"/>
                <w:sz w:val="22"/>
                <w:szCs w:val="22"/>
                <w:lang w:eastAsia="en-CA"/>
              </w:rPr>
              <w:t>Gravel</w:t>
            </w:r>
          </w:p>
        </w:tc>
      </w:tr>
      <w:tr w:rsidR="00407479" w:rsidRPr="00407479" w14:paraId="77BAF36F" w14:textId="77777777" w:rsidTr="00A91ECC">
        <w:tc>
          <w:tcPr>
            <w:tcW w:w="4338" w:type="dxa"/>
            <w:vAlign w:val="center"/>
          </w:tcPr>
          <w:p w14:paraId="1F0D404A" w14:textId="77777777" w:rsidR="00407479" w:rsidRPr="00D856D2" w:rsidRDefault="00407479" w:rsidP="00D856D2">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Highway 33</w:t>
            </w:r>
          </w:p>
        </w:tc>
        <w:tc>
          <w:tcPr>
            <w:tcW w:w="4590" w:type="dxa"/>
            <w:vAlign w:val="center"/>
          </w:tcPr>
          <w:p w14:paraId="5A682B07" w14:textId="03126B2C" w:rsidR="00407479" w:rsidRPr="00D856D2" w:rsidRDefault="00407479" w:rsidP="003E5DB0">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 xml:space="preserve">Highway 33 </w:t>
            </w:r>
            <w:r w:rsidR="003E5DB0">
              <w:rPr>
                <w:rFonts w:ascii="Times New Roman" w:eastAsiaTheme="minorHAnsi" w:hAnsi="Times New Roman"/>
                <w:color w:val="000000"/>
                <w:sz w:val="22"/>
                <w:szCs w:val="22"/>
                <w:lang w:val="en-US" w:eastAsia="en-CA"/>
              </w:rPr>
              <w:t>m</w:t>
            </w:r>
            <w:r w:rsidR="003E5DB0" w:rsidRPr="00D856D2">
              <w:rPr>
                <w:rFonts w:ascii="Times New Roman" w:eastAsiaTheme="minorHAnsi" w:hAnsi="Times New Roman"/>
                <w:color w:val="000000"/>
                <w:sz w:val="22"/>
                <w:szCs w:val="22"/>
                <w:lang w:val="en-US" w:eastAsia="en-CA"/>
              </w:rPr>
              <w:t xml:space="preserve">ainline </w:t>
            </w:r>
            <w:r w:rsidRPr="00D856D2">
              <w:rPr>
                <w:rFonts w:ascii="Times New Roman" w:eastAsiaTheme="minorHAnsi" w:hAnsi="Times New Roman"/>
                <w:color w:val="000000"/>
                <w:sz w:val="22"/>
                <w:szCs w:val="22"/>
                <w:lang w:eastAsia="en-CA"/>
              </w:rPr>
              <w:t>excluding ramp lanes and tapers</w:t>
            </w:r>
            <w:r w:rsidRPr="00D856D2" w:rsidDel="003201EE">
              <w:rPr>
                <w:rFonts w:ascii="Times New Roman" w:eastAsiaTheme="minorHAnsi" w:hAnsi="Times New Roman"/>
                <w:color w:val="000000"/>
                <w:sz w:val="22"/>
                <w:szCs w:val="22"/>
                <w:lang w:val="en-US" w:eastAsia="en-CA"/>
              </w:rPr>
              <w:t xml:space="preserve"> </w:t>
            </w:r>
          </w:p>
        </w:tc>
        <w:tc>
          <w:tcPr>
            <w:tcW w:w="1152" w:type="dxa"/>
            <w:vAlign w:val="center"/>
          </w:tcPr>
          <w:p w14:paraId="694784B5" w14:textId="77777777" w:rsidR="00407479" w:rsidRPr="00D856D2" w:rsidRDefault="00407479" w:rsidP="00D856D2">
            <w:pPr>
              <w:jc w:val="cente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Paved</w:t>
            </w:r>
          </w:p>
        </w:tc>
      </w:tr>
      <w:tr w:rsidR="00A91ECC" w:rsidRPr="00407479" w14:paraId="6FAB0B56" w14:textId="77777777" w:rsidTr="00065278">
        <w:tc>
          <w:tcPr>
            <w:tcW w:w="4338" w:type="dxa"/>
          </w:tcPr>
          <w:p w14:paraId="384CE172" w14:textId="06D80AC9"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b/>
                <w:color w:val="000000"/>
                <w:szCs w:val="24"/>
              </w:rPr>
              <w:t>Description</w:t>
            </w:r>
          </w:p>
        </w:tc>
        <w:tc>
          <w:tcPr>
            <w:tcW w:w="4590" w:type="dxa"/>
          </w:tcPr>
          <w:p w14:paraId="7871A3C8" w14:textId="63AF6C91"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b/>
                <w:color w:val="000000"/>
                <w:szCs w:val="24"/>
              </w:rPr>
              <w:t>Boundary</w:t>
            </w:r>
          </w:p>
        </w:tc>
        <w:tc>
          <w:tcPr>
            <w:tcW w:w="1152" w:type="dxa"/>
            <w:vAlign w:val="center"/>
          </w:tcPr>
          <w:p w14:paraId="3AA539E6" w14:textId="701F965B" w:rsidR="00A91ECC" w:rsidRPr="00D856D2" w:rsidRDefault="00A91ECC" w:rsidP="00A91ECC">
            <w:pPr>
              <w:jc w:val="center"/>
              <w:rPr>
                <w:rFonts w:ascii="Times New Roman" w:eastAsiaTheme="minorHAnsi" w:hAnsi="Times New Roman"/>
                <w:color w:val="000000"/>
                <w:sz w:val="22"/>
                <w:szCs w:val="22"/>
                <w:lang w:eastAsia="en-CA"/>
              </w:rPr>
            </w:pPr>
            <w:r w:rsidRPr="00D856D2">
              <w:rPr>
                <w:rFonts w:ascii="Times New Roman" w:eastAsiaTheme="minorHAnsi" w:hAnsi="Times New Roman"/>
                <w:b/>
                <w:color w:val="000000"/>
                <w:szCs w:val="24"/>
              </w:rPr>
              <w:t>Surface</w:t>
            </w:r>
          </w:p>
        </w:tc>
      </w:tr>
      <w:tr w:rsidR="00A91ECC" w:rsidRPr="00407479" w14:paraId="598A0E92" w14:textId="77777777" w:rsidTr="00A91ECC">
        <w:tc>
          <w:tcPr>
            <w:tcW w:w="4338" w:type="dxa"/>
            <w:vAlign w:val="center"/>
          </w:tcPr>
          <w:p w14:paraId="5A19E7CD" w14:textId="77777777"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North Service Roads west of Fleet St.</w:t>
            </w:r>
          </w:p>
        </w:tc>
        <w:tc>
          <w:tcPr>
            <w:tcW w:w="4590" w:type="dxa"/>
            <w:vAlign w:val="center"/>
          </w:tcPr>
          <w:p w14:paraId="2EDE94B1" w14:textId="77777777"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Extension of Fleet St. ROW</w:t>
            </w:r>
          </w:p>
        </w:tc>
        <w:tc>
          <w:tcPr>
            <w:tcW w:w="1152" w:type="dxa"/>
            <w:vAlign w:val="center"/>
          </w:tcPr>
          <w:p w14:paraId="2BFB0F63" w14:textId="77777777" w:rsidR="00A91ECC" w:rsidRPr="00D856D2" w:rsidRDefault="00A91ECC" w:rsidP="00A91ECC">
            <w:pPr>
              <w:jc w:val="cente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Gravel</w:t>
            </w:r>
          </w:p>
        </w:tc>
      </w:tr>
      <w:tr w:rsidR="00A91ECC" w:rsidRPr="00407479" w14:paraId="6138753F" w14:textId="77777777" w:rsidTr="00A91ECC">
        <w:tc>
          <w:tcPr>
            <w:tcW w:w="4338" w:type="dxa"/>
            <w:vAlign w:val="center"/>
          </w:tcPr>
          <w:p w14:paraId="205DED6E" w14:textId="77777777"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lastRenderedPageBreak/>
              <w:t>Fleet St. north of Bypass Mainline</w:t>
            </w:r>
          </w:p>
        </w:tc>
        <w:tc>
          <w:tcPr>
            <w:tcW w:w="4590" w:type="dxa"/>
            <w:vAlign w:val="center"/>
          </w:tcPr>
          <w:p w14:paraId="4E6A4823" w14:textId="74A62EF4"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 xml:space="preserve">Extension of the </w:t>
            </w:r>
            <w:r>
              <w:rPr>
                <w:rFonts w:ascii="Times New Roman" w:eastAsiaTheme="minorHAnsi" w:hAnsi="Times New Roman"/>
                <w:color w:val="000000"/>
                <w:sz w:val="22"/>
                <w:szCs w:val="22"/>
                <w:lang w:val="en-US" w:eastAsia="en-CA"/>
              </w:rPr>
              <w:t>n</w:t>
            </w:r>
            <w:r w:rsidRPr="00D856D2">
              <w:rPr>
                <w:rFonts w:ascii="Times New Roman" w:eastAsiaTheme="minorHAnsi" w:hAnsi="Times New Roman"/>
                <w:color w:val="000000"/>
                <w:sz w:val="22"/>
                <w:szCs w:val="22"/>
                <w:lang w:val="en-US" w:eastAsia="en-CA"/>
              </w:rPr>
              <w:t>orth Service Road ROW</w:t>
            </w:r>
          </w:p>
        </w:tc>
        <w:tc>
          <w:tcPr>
            <w:tcW w:w="1152" w:type="dxa"/>
            <w:vAlign w:val="center"/>
          </w:tcPr>
          <w:p w14:paraId="5E5E42E0" w14:textId="77777777" w:rsidR="00A91ECC" w:rsidRPr="00D856D2" w:rsidRDefault="00A91ECC" w:rsidP="00A91ECC">
            <w:pPr>
              <w:jc w:val="cente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Gravel</w:t>
            </w:r>
          </w:p>
        </w:tc>
      </w:tr>
      <w:tr w:rsidR="00A91ECC" w:rsidRPr="00407479" w14:paraId="24EC1A91" w14:textId="77777777" w:rsidTr="00A91ECC">
        <w:tc>
          <w:tcPr>
            <w:tcW w:w="4338" w:type="dxa"/>
            <w:vAlign w:val="center"/>
          </w:tcPr>
          <w:p w14:paraId="4DF6E4FA" w14:textId="372E4845" w:rsidR="00A91ECC" w:rsidRPr="00D856D2" w:rsidRDefault="00A91ECC" w:rsidP="00CC205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 xml:space="preserve">Fleet St. south of the </w:t>
            </w:r>
            <w:r w:rsidR="00853751">
              <w:rPr>
                <w:rFonts w:ascii="Times New Roman" w:eastAsiaTheme="minorHAnsi" w:hAnsi="Times New Roman"/>
                <w:color w:val="000000"/>
                <w:sz w:val="22"/>
                <w:szCs w:val="22"/>
                <w:lang w:val="en-US" w:eastAsia="en-CA"/>
              </w:rPr>
              <w:t>railway</w:t>
            </w:r>
          </w:p>
        </w:tc>
        <w:tc>
          <w:tcPr>
            <w:tcW w:w="4590" w:type="dxa"/>
            <w:vAlign w:val="center"/>
          </w:tcPr>
          <w:p w14:paraId="13BB24AA" w14:textId="323D5268"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 xml:space="preserve">The </w:t>
            </w:r>
            <w:r w:rsidR="00853751">
              <w:rPr>
                <w:rFonts w:ascii="Times New Roman" w:eastAsiaTheme="minorHAnsi" w:hAnsi="Times New Roman"/>
                <w:color w:val="000000"/>
                <w:sz w:val="22"/>
                <w:szCs w:val="22"/>
                <w:lang w:val="en-US" w:eastAsia="en-CA"/>
              </w:rPr>
              <w:t xml:space="preserve">north </w:t>
            </w:r>
            <w:r w:rsidRPr="00D856D2">
              <w:rPr>
                <w:rFonts w:ascii="Times New Roman" w:eastAsiaTheme="minorHAnsi" w:hAnsi="Times New Roman"/>
                <w:color w:val="000000"/>
                <w:sz w:val="22"/>
                <w:szCs w:val="22"/>
                <w:lang w:val="en-US" w:eastAsia="en-CA"/>
              </w:rPr>
              <w:t>railway ROW</w:t>
            </w:r>
          </w:p>
        </w:tc>
        <w:tc>
          <w:tcPr>
            <w:tcW w:w="1152" w:type="dxa"/>
            <w:vAlign w:val="center"/>
          </w:tcPr>
          <w:p w14:paraId="0D7A3912" w14:textId="77777777" w:rsidR="00A91ECC" w:rsidRPr="00D856D2" w:rsidRDefault="00A91ECC" w:rsidP="00A91ECC">
            <w:pPr>
              <w:jc w:val="cente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eastAsia="en-CA"/>
              </w:rPr>
              <w:t>Gravel</w:t>
            </w:r>
          </w:p>
        </w:tc>
      </w:tr>
      <w:tr w:rsidR="00A91ECC" w:rsidRPr="00407479" w14:paraId="5EAFECBF" w14:textId="77777777" w:rsidTr="00A91ECC">
        <w:tc>
          <w:tcPr>
            <w:tcW w:w="4338" w:type="dxa"/>
            <w:vAlign w:val="center"/>
          </w:tcPr>
          <w:p w14:paraId="10C3FAE7" w14:textId="77777777" w:rsidR="00A91ECC" w:rsidRPr="00D856D2" w:rsidRDefault="00A91ECC" w:rsidP="00A91ECC">
            <w:pP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val="en-US" w:eastAsia="en-CA"/>
              </w:rPr>
              <w:t>Service Roads at the Highway 6 Interchange</w:t>
            </w:r>
          </w:p>
        </w:tc>
        <w:tc>
          <w:tcPr>
            <w:tcW w:w="4590" w:type="dxa"/>
            <w:vAlign w:val="center"/>
          </w:tcPr>
          <w:p w14:paraId="497D3BAC" w14:textId="2EAF7FB8" w:rsidR="00A91ECC" w:rsidRPr="00D856D2" w:rsidRDefault="00A91ECC" w:rsidP="00A91ECC">
            <w:pPr>
              <w:rPr>
                <w:rFonts w:ascii="Times New Roman" w:eastAsiaTheme="minorHAnsi" w:hAnsi="Times New Roman"/>
                <w:color w:val="000000"/>
                <w:sz w:val="22"/>
                <w:szCs w:val="22"/>
                <w:lang w:val="en-US" w:eastAsia="en-CA"/>
              </w:rPr>
            </w:pPr>
            <w:r>
              <w:rPr>
                <w:rFonts w:ascii="Times New Roman" w:eastAsiaTheme="minorHAnsi" w:hAnsi="Times New Roman"/>
                <w:color w:val="000000"/>
                <w:sz w:val="22"/>
                <w:szCs w:val="22"/>
                <w:lang w:val="en-US" w:eastAsia="en-CA"/>
              </w:rPr>
              <w:t>T</w:t>
            </w:r>
            <w:r w:rsidRPr="00D856D2">
              <w:rPr>
                <w:rFonts w:ascii="Times New Roman" w:eastAsiaTheme="minorHAnsi" w:hAnsi="Times New Roman"/>
                <w:color w:val="000000"/>
                <w:sz w:val="22"/>
                <w:szCs w:val="22"/>
                <w:lang w:val="en-US" w:eastAsia="en-CA"/>
              </w:rPr>
              <w:t xml:space="preserve">he full length of all of the service roads to be </w:t>
            </w:r>
            <w:r>
              <w:rPr>
                <w:rFonts w:ascii="Times New Roman" w:eastAsiaTheme="minorHAnsi" w:hAnsi="Times New Roman"/>
                <w:sz w:val="22"/>
                <w:szCs w:val="22"/>
                <w:lang w:val="en-US"/>
              </w:rPr>
              <w:t>Conveyed</w:t>
            </w:r>
            <w:r w:rsidRPr="00D856D2">
              <w:rPr>
                <w:rFonts w:ascii="Times New Roman" w:eastAsiaTheme="minorHAnsi" w:hAnsi="Times New Roman"/>
                <w:color w:val="000000"/>
                <w:sz w:val="22"/>
                <w:szCs w:val="22"/>
                <w:lang w:val="en-US" w:eastAsia="en-CA"/>
              </w:rPr>
              <w:t xml:space="preserve"> Infrastructure</w:t>
            </w:r>
          </w:p>
        </w:tc>
        <w:tc>
          <w:tcPr>
            <w:tcW w:w="1152" w:type="dxa"/>
            <w:vAlign w:val="center"/>
          </w:tcPr>
          <w:p w14:paraId="64670176" w14:textId="77777777" w:rsidR="00A91ECC" w:rsidRPr="00D856D2" w:rsidRDefault="00A91ECC" w:rsidP="00A91ECC">
            <w:pPr>
              <w:jc w:val="cente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Gravel</w:t>
            </w:r>
          </w:p>
        </w:tc>
      </w:tr>
      <w:tr w:rsidR="00A91ECC" w:rsidRPr="00407479" w14:paraId="2B89BF28" w14:textId="77777777" w:rsidTr="00A91ECC">
        <w:tc>
          <w:tcPr>
            <w:tcW w:w="4338" w:type="dxa"/>
            <w:vAlign w:val="center"/>
          </w:tcPr>
          <w:p w14:paraId="1E1A5646" w14:textId="77777777"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Highway 6</w:t>
            </w:r>
          </w:p>
        </w:tc>
        <w:tc>
          <w:tcPr>
            <w:tcW w:w="4590" w:type="dxa"/>
            <w:vAlign w:val="center"/>
          </w:tcPr>
          <w:p w14:paraId="736C6AB5" w14:textId="6EF985F2"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 xml:space="preserve">Highway 6 </w:t>
            </w:r>
            <w:r>
              <w:rPr>
                <w:rFonts w:ascii="Times New Roman" w:eastAsiaTheme="minorHAnsi" w:hAnsi="Times New Roman"/>
                <w:color w:val="000000"/>
                <w:sz w:val="22"/>
                <w:szCs w:val="22"/>
                <w:lang w:val="en-US" w:eastAsia="en-CA"/>
              </w:rPr>
              <w:t>m</w:t>
            </w:r>
            <w:r w:rsidRPr="00D856D2">
              <w:rPr>
                <w:rFonts w:ascii="Times New Roman" w:eastAsiaTheme="minorHAnsi" w:hAnsi="Times New Roman"/>
                <w:color w:val="000000"/>
                <w:sz w:val="22"/>
                <w:szCs w:val="22"/>
                <w:lang w:val="en-US" w:eastAsia="en-CA"/>
              </w:rPr>
              <w:t>ainline</w:t>
            </w:r>
            <w:r w:rsidRPr="00D856D2">
              <w:rPr>
                <w:rFonts w:ascii="Times New Roman" w:eastAsiaTheme="minorHAnsi" w:hAnsi="Times New Roman"/>
                <w:color w:val="000000"/>
                <w:sz w:val="22"/>
                <w:szCs w:val="22"/>
                <w:lang w:eastAsia="en-CA"/>
              </w:rPr>
              <w:t xml:space="preserve"> excluding ramp lanes and tapers</w:t>
            </w:r>
            <w:r w:rsidRPr="00D856D2" w:rsidDel="002A5EDA">
              <w:rPr>
                <w:rFonts w:ascii="Times New Roman" w:eastAsiaTheme="minorHAnsi" w:hAnsi="Times New Roman"/>
                <w:color w:val="000000"/>
                <w:sz w:val="22"/>
                <w:szCs w:val="22"/>
                <w:lang w:val="en-US" w:eastAsia="en-CA"/>
              </w:rPr>
              <w:t xml:space="preserve"> </w:t>
            </w:r>
          </w:p>
        </w:tc>
        <w:tc>
          <w:tcPr>
            <w:tcW w:w="1152" w:type="dxa"/>
            <w:vAlign w:val="center"/>
          </w:tcPr>
          <w:p w14:paraId="21469333" w14:textId="77777777" w:rsidR="00A91ECC" w:rsidRPr="00D856D2" w:rsidRDefault="00A91ECC" w:rsidP="00A91ECC">
            <w:pPr>
              <w:jc w:val="cente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Paved</w:t>
            </w:r>
          </w:p>
        </w:tc>
      </w:tr>
      <w:tr w:rsidR="00A91ECC" w:rsidRPr="00407479" w14:paraId="1D845441" w14:textId="77777777" w:rsidTr="00A91ECC">
        <w:tc>
          <w:tcPr>
            <w:tcW w:w="4338" w:type="dxa"/>
            <w:vAlign w:val="center"/>
          </w:tcPr>
          <w:p w14:paraId="5E771AC6" w14:textId="1A2C2E9A" w:rsidR="00A91ECC" w:rsidRPr="00D856D2" w:rsidRDefault="00A91ECC" w:rsidP="00CC205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 xml:space="preserve">Courtney St. south of </w:t>
            </w:r>
            <w:r w:rsidR="00072827">
              <w:rPr>
                <w:rFonts w:ascii="Times New Roman" w:eastAsiaTheme="minorHAnsi" w:hAnsi="Times New Roman"/>
                <w:color w:val="000000"/>
                <w:sz w:val="22"/>
                <w:szCs w:val="22"/>
                <w:lang w:val="en-US" w:eastAsia="en-CA"/>
              </w:rPr>
              <w:t>Bypass mainline</w:t>
            </w:r>
          </w:p>
        </w:tc>
        <w:tc>
          <w:tcPr>
            <w:tcW w:w="4590" w:type="dxa"/>
          </w:tcPr>
          <w:p w14:paraId="1A4B1571" w14:textId="2C049194" w:rsidR="00A91ECC" w:rsidRPr="00D856D2" w:rsidRDefault="00A91ECC" w:rsidP="003F0891">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 xml:space="preserve">Extension of </w:t>
            </w:r>
            <w:r>
              <w:rPr>
                <w:rFonts w:ascii="Times New Roman" w:eastAsiaTheme="minorHAnsi" w:hAnsi="Times New Roman"/>
                <w:color w:val="000000"/>
                <w:sz w:val="22"/>
                <w:szCs w:val="22"/>
                <w:lang w:val="en-US" w:eastAsia="en-CA"/>
              </w:rPr>
              <w:t>s</w:t>
            </w:r>
            <w:r w:rsidRPr="00D856D2">
              <w:rPr>
                <w:rFonts w:ascii="Times New Roman" w:eastAsiaTheme="minorHAnsi" w:hAnsi="Times New Roman"/>
                <w:color w:val="000000"/>
                <w:sz w:val="22"/>
                <w:szCs w:val="22"/>
                <w:lang w:val="en-US" w:eastAsia="en-CA"/>
              </w:rPr>
              <w:t xml:space="preserve">outh </w:t>
            </w:r>
            <w:r w:rsidR="00072827">
              <w:rPr>
                <w:rFonts w:ascii="Times New Roman" w:eastAsiaTheme="minorHAnsi" w:hAnsi="Times New Roman"/>
                <w:color w:val="000000"/>
                <w:sz w:val="22"/>
                <w:szCs w:val="22"/>
                <w:lang w:val="en-US" w:eastAsia="en-CA"/>
              </w:rPr>
              <w:t>Bypass</w:t>
            </w:r>
            <w:r w:rsidRPr="00D856D2">
              <w:rPr>
                <w:rFonts w:ascii="Times New Roman" w:eastAsiaTheme="minorHAnsi" w:hAnsi="Times New Roman"/>
                <w:color w:val="000000"/>
                <w:sz w:val="22"/>
                <w:szCs w:val="22"/>
                <w:lang w:val="en-US" w:eastAsia="en-CA"/>
              </w:rPr>
              <w:t xml:space="preserve"> ROW</w:t>
            </w:r>
          </w:p>
        </w:tc>
        <w:tc>
          <w:tcPr>
            <w:tcW w:w="1152" w:type="dxa"/>
            <w:vAlign w:val="center"/>
          </w:tcPr>
          <w:p w14:paraId="4D825F06" w14:textId="77777777" w:rsidR="00A91ECC" w:rsidRPr="00D856D2" w:rsidRDefault="00A91ECC" w:rsidP="00A91ECC">
            <w:pPr>
              <w:jc w:val="cente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Gravel</w:t>
            </w:r>
          </w:p>
        </w:tc>
      </w:tr>
      <w:tr w:rsidR="00A91ECC" w:rsidRPr="00407479" w14:paraId="3FEA6785" w14:textId="77777777" w:rsidTr="00A91ECC">
        <w:tc>
          <w:tcPr>
            <w:tcW w:w="4338" w:type="dxa"/>
            <w:vAlign w:val="center"/>
          </w:tcPr>
          <w:p w14:paraId="78A10ABD" w14:textId="4E3F219C"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 xml:space="preserve">Courtney St. north of Bypass </w:t>
            </w:r>
            <w:r>
              <w:rPr>
                <w:rFonts w:ascii="Times New Roman" w:eastAsiaTheme="minorHAnsi" w:hAnsi="Times New Roman"/>
                <w:color w:val="000000"/>
                <w:sz w:val="22"/>
                <w:szCs w:val="22"/>
                <w:lang w:val="en-US" w:eastAsia="en-CA"/>
              </w:rPr>
              <w:t>m</w:t>
            </w:r>
            <w:r w:rsidRPr="00D856D2">
              <w:rPr>
                <w:rFonts w:ascii="Times New Roman" w:eastAsiaTheme="minorHAnsi" w:hAnsi="Times New Roman"/>
                <w:color w:val="000000"/>
                <w:sz w:val="22"/>
                <w:szCs w:val="22"/>
                <w:lang w:val="en-US" w:eastAsia="en-CA"/>
              </w:rPr>
              <w:t>ainline</w:t>
            </w:r>
          </w:p>
        </w:tc>
        <w:tc>
          <w:tcPr>
            <w:tcW w:w="4590" w:type="dxa"/>
          </w:tcPr>
          <w:p w14:paraId="5525FFA7" w14:textId="77777777"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 xml:space="preserve">Extension of the widened Courtney St. </w:t>
            </w:r>
            <w:r w:rsidRPr="00D856D2">
              <w:rPr>
                <w:rFonts w:ascii="Times New Roman" w:eastAsiaTheme="minorHAnsi" w:hAnsi="Times New Roman"/>
                <w:color w:val="000000"/>
                <w:sz w:val="22"/>
                <w:szCs w:val="22"/>
                <w:lang w:val="en-US" w:eastAsia="en-CA"/>
              </w:rPr>
              <w:t>ROW</w:t>
            </w:r>
          </w:p>
        </w:tc>
        <w:tc>
          <w:tcPr>
            <w:tcW w:w="1152" w:type="dxa"/>
            <w:vAlign w:val="center"/>
          </w:tcPr>
          <w:p w14:paraId="2DCD8169" w14:textId="77777777" w:rsidR="00A91ECC" w:rsidRPr="00D856D2" w:rsidRDefault="00A91ECC" w:rsidP="00A91ECC">
            <w:pPr>
              <w:jc w:val="cente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Gravel</w:t>
            </w:r>
          </w:p>
        </w:tc>
      </w:tr>
      <w:tr w:rsidR="00A91ECC" w:rsidRPr="00407479" w14:paraId="2A5EDAFA" w14:textId="77777777" w:rsidTr="00A91ECC">
        <w:tc>
          <w:tcPr>
            <w:tcW w:w="4338" w:type="dxa"/>
            <w:vAlign w:val="center"/>
          </w:tcPr>
          <w:p w14:paraId="1E923302" w14:textId="77777777"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South Service Roads west of Courtney St.</w:t>
            </w:r>
          </w:p>
        </w:tc>
        <w:tc>
          <w:tcPr>
            <w:tcW w:w="4590" w:type="dxa"/>
          </w:tcPr>
          <w:p w14:paraId="69BB9776" w14:textId="77777777"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Extension of Courtney St. ROW</w:t>
            </w:r>
          </w:p>
        </w:tc>
        <w:tc>
          <w:tcPr>
            <w:tcW w:w="1152" w:type="dxa"/>
            <w:vAlign w:val="center"/>
          </w:tcPr>
          <w:p w14:paraId="5CAE6B7F" w14:textId="77777777" w:rsidR="00A91ECC" w:rsidRPr="00D856D2" w:rsidRDefault="00A91ECC" w:rsidP="00A91ECC">
            <w:pPr>
              <w:jc w:val="cente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Gravel</w:t>
            </w:r>
          </w:p>
        </w:tc>
      </w:tr>
      <w:tr w:rsidR="00A91ECC" w:rsidRPr="00407479" w14:paraId="5F985DD7" w14:textId="77777777" w:rsidTr="00A91ECC">
        <w:tc>
          <w:tcPr>
            <w:tcW w:w="4338" w:type="dxa"/>
            <w:vAlign w:val="center"/>
          </w:tcPr>
          <w:p w14:paraId="14037B9E" w14:textId="77777777"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Service Roads at the Highway 1 West Interchange</w:t>
            </w:r>
          </w:p>
        </w:tc>
        <w:tc>
          <w:tcPr>
            <w:tcW w:w="4590" w:type="dxa"/>
          </w:tcPr>
          <w:p w14:paraId="64AA2B39" w14:textId="66F93ACE"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the full length of all of the service roads to be</w:t>
            </w:r>
            <w:r w:rsidRPr="00D856D2">
              <w:rPr>
                <w:rFonts w:ascii="Times New Roman" w:eastAsiaTheme="minorHAnsi" w:hAnsi="Times New Roman"/>
                <w:sz w:val="22"/>
                <w:szCs w:val="22"/>
                <w:lang w:val="en-US"/>
              </w:rPr>
              <w:t xml:space="preserve"> </w:t>
            </w:r>
            <w:r>
              <w:rPr>
                <w:rFonts w:ascii="Times New Roman" w:eastAsiaTheme="minorHAnsi" w:hAnsi="Times New Roman"/>
                <w:color w:val="000000"/>
                <w:sz w:val="22"/>
                <w:szCs w:val="22"/>
                <w:lang w:val="en-US" w:eastAsia="en-CA"/>
              </w:rPr>
              <w:t>Conveyed</w:t>
            </w:r>
            <w:r w:rsidRPr="00D856D2">
              <w:rPr>
                <w:rFonts w:ascii="Times New Roman" w:eastAsiaTheme="minorHAnsi" w:hAnsi="Times New Roman"/>
                <w:color w:val="000000"/>
                <w:sz w:val="22"/>
                <w:szCs w:val="22"/>
                <w:lang w:val="en-US" w:eastAsia="en-CA"/>
              </w:rPr>
              <w:t xml:space="preserve"> Infrastructure</w:t>
            </w:r>
          </w:p>
        </w:tc>
        <w:tc>
          <w:tcPr>
            <w:tcW w:w="1152" w:type="dxa"/>
            <w:vAlign w:val="center"/>
          </w:tcPr>
          <w:p w14:paraId="6F4906D7" w14:textId="77777777" w:rsidR="00A91ECC" w:rsidRPr="00D856D2" w:rsidRDefault="00A91ECC" w:rsidP="00A91ECC">
            <w:pPr>
              <w:jc w:val="cente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Gravel</w:t>
            </w:r>
          </w:p>
        </w:tc>
      </w:tr>
      <w:tr w:rsidR="00A91ECC" w:rsidRPr="00407479" w14:paraId="694A8D7F" w14:textId="77777777" w:rsidTr="00A91ECC">
        <w:tc>
          <w:tcPr>
            <w:tcW w:w="4338" w:type="dxa"/>
            <w:vAlign w:val="center"/>
          </w:tcPr>
          <w:p w14:paraId="7354E4FB" w14:textId="77777777"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Highway 1 West</w:t>
            </w:r>
          </w:p>
        </w:tc>
        <w:tc>
          <w:tcPr>
            <w:tcW w:w="4590" w:type="dxa"/>
          </w:tcPr>
          <w:p w14:paraId="1AE17642" w14:textId="1B540CEC"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 xml:space="preserve">Highway 1 </w:t>
            </w:r>
            <w:r>
              <w:rPr>
                <w:rFonts w:ascii="Times New Roman" w:eastAsiaTheme="minorHAnsi" w:hAnsi="Times New Roman"/>
                <w:color w:val="000000"/>
                <w:sz w:val="22"/>
                <w:szCs w:val="22"/>
                <w:lang w:val="en-US" w:eastAsia="en-CA"/>
              </w:rPr>
              <w:t>m</w:t>
            </w:r>
            <w:r w:rsidRPr="00D856D2">
              <w:rPr>
                <w:rFonts w:ascii="Times New Roman" w:eastAsiaTheme="minorHAnsi" w:hAnsi="Times New Roman"/>
                <w:color w:val="000000"/>
                <w:sz w:val="22"/>
                <w:szCs w:val="22"/>
                <w:lang w:val="en-US" w:eastAsia="en-CA"/>
              </w:rPr>
              <w:t>ainline</w:t>
            </w:r>
            <w:r w:rsidRPr="00D856D2">
              <w:rPr>
                <w:rFonts w:ascii="Times New Roman" w:eastAsiaTheme="minorHAnsi" w:hAnsi="Times New Roman"/>
                <w:color w:val="000000"/>
                <w:sz w:val="22"/>
                <w:szCs w:val="22"/>
                <w:lang w:eastAsia="en-CA"/>
              </w:rPr>
              <w:t xml:space="preserve"> excluding ramp lanes and tapers</w:t>
            </w:r>
          </w:p>
        </w:tc>
        <w:tc>
          <w:tcPr>
            <w:tcW w:w="1152" w:type="dxa"/>
            <w:vAlign w:val="center"/>
          </w:tcPr>
          <w:p w14:paraId="56828C3B" w14:textId="77777777" w:rsidR="00A91ECC" w:rsidRPr="00D856D2" w:rsidRDefault="00A91ECC" w:rsidP="00A91ECC">
            <w:pPr>
              <w:jc w:val="cente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Paved</w:t>
            </w:r>
          </w:p>
        </w:tc>
      </w:tr>
      <w:tr w:rsidR="00A91ECC" w:rsidRPr="00407479" w14:paraId="04AB54F5" w14:textId="77777777" w:rsidTr="00A91ECC">
        <w:tc>
          <w:tcPr>
            <w:tcW w:w="4338" w:type="dxa"/>
            <w:vAlign w:val="center"/>
          </w:tcPr>
          <w:p w14:paraId="6C2327B6" w14:textId="02807216"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 xml:space="preserve">Centre Rd west of the </w:t>
            </w:r>
            <w:r>
              <w:rPr>
                <w:rFonts w:ascii="Times New Roman" w:eastAsiaTheme="minorHAnsi" w:hAnsi="Times New Roman"/>
                <w:color w:val="000000"/>
                <w:sz w:val="22"/>
                <w:szCs w:val="22"/>
                <w:lang w:val="en-US" w:eastAsia="en-CA"/>
              </w:rPr>
              <w:t>w</w:t>
            </w:r>
            <w:r w:rsidRPr="00D856D2">
              <w:rPr>
                <w:rFonts w:ascii="Times New Roman" w:eastAsiaTheme="minorHAnsi" w:hAnsi="Times New Roman"/>
                <w:color w:val="000000"/>
                <w:sz w:val="22"/>
                <w:szCs w:val="22"/>
                <w:lang w:val="en-US" w:eastAsia="en-CA"/>
              </w:rPr>
              <w:t>est Service Road</w:t>
            </w:r>
          </w:p>
        </w:tc>
        <w:tc>
          <w:tcPr>
            <w:tcW w:w="4590" w:type="dxa"/>
          </w:tcPr>
          <w:p w14:paraId="1BB76482" w14:textId="14A570E4"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 xml:space="preserve">Extension of the </w:t>
            </w:r>
            <w:r>
              <w:rPr>
                <w:rFonts w:ascii="Times New Roman" w:eastAsiaTheme="minorHAnsi" w:hAnsi="Times New Roman"/>
                <w:color w:val="000000"/>
                <w:sz w:val="22"/>
                <w:szCs w:val="22"/>
                <w:lang w:val="en-US" w:eastAsia="en-CA"/>
              </w:rPr>
              <w:t>w</w:t>
            </w:r>
            <w:r w:rsidRPr="00D856D2">
              <w:rPr>
                <w:rFonts w:ascii="Times New Roman" w:eastAsiaTheme="minorHAnsi" w:hAnsi="Times New Roman"/>
                <w:color w:val="000000"/>
                <w:sz w:val="22"/>
                <w:szCs w:val="22"/>
                <w:lang w:val="en-US" w:eastAsia="en-CA"/>
              </w:rPr>
              <w:t>est Service Road ROW</w:t>
            </w:r>
          </w:p>
        </w:tc>
        <w:tc>
          <w:tcPr>
            <w:tcW w:w="1152" w:type="dxa"/>
            <w:vAlign w:val="center"/>
          </w:tcPr>
          <w:p w14:paraId="65979E93" w14:textId="77777777" w:rsidR="00A91ECC" w:rsidRPr="00D856D2" w:rsidRDefault="00A91ECC" w:rsidP="00A91ECC">
            <w:pPr>
              <w:jc w:val="cente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val="en-US" w:eastAsia="en-CA"/>
              </w:rPr>
              <w:t>Gravel</w:t>
            </w:r>
          </w:p>
        </w:tc>
      </w:tr>
      <w:tr w:rsidR="00A91ECC" w:rsidRPr="00407479" w14:paraId="6D8D5ED7" w14:textId="77777777" w:rsidTr="00A91ECC">
        <w:tc>
          <w:tcPr>
            <w:tcW w:w="4338" w:type="dxa"/>
            <w:vAlign w:val="center"/>
          </w:tcPr>
          <w:p w14:paraId="3BE6EF87" w14:textId="77777777"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West Service Roads south of Centre Rd.</w:t>
            </w:r>
          </w:p>
        </w:tc>
        <w:tc>
          <w:tcPr>
            <w:tcW w:w="4590" w:type="dxa"/>
          </w:tcPr>
          <w:p w14:paraId="257FF48C" w14:textId="77777777"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Extension of Centre Rd. ROW</w:t>
            </w:r>
          </w:p>
        </w:tc>
        <w:tc>
          <w:tcPr>
            <w:tcW w:w="1152" w:type="dxa"/>
            <w:vAlign w:val="center"/>
          </w:tcPr>
          <w:p w14:paraId="38D564EB" w14:textId="77777777" w:rsidR="00A91ECC" w:rsidRPr="00D856D2" w:rsidRDefault="00A91ECC" w:rsidP="00A91ECC">
            <w:pPr>
              <w:jc w:val="cente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Gravel</w:t>
            </w:r>
          </w:p>
        </w:tc>
      </w:tr>
      <w:tr w:rsidR="00A91ECC" w:rsidRPr="00407479" w14:paraId="011B9150" w14:textId="77777777" w:rsidTr="00A91ECC">
        <w:tc>
          <w:tcPr>
            <w:tcW w:w="4338" w:type="dxa"/>
            <w:vAlign w:val="center"/>
          </w:tcPr>
          <w:p w14:paraId="637C4548" w14:textId="77777777" w:rsidR="00A91ECC" w:rsidRPr="00D856D2" w:rsidRDefault="00A91ECC" w:rsidP="00A91ECC">
            <w:pP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eastAsia="en-CA"/>
              </w:rPr>
              <w:t>Pinkie Road north of Hill Ave.</w:t>
            </w:r>
          </w:p>
        </w:tc>
        <w:tc>
          <w:tcPr>
            <w:tcW w:w="4590" w:type="dxa"/>
          </w:tcPr>
          <w:p w14:paraId="317AB9A4" w14:textId="77777777" w:rsidR="00A91ECC" w:rsidRPr="00D856D2" w:rsidRDefault="00A91ECC" w:rsidP="00A91ECC">
            <w:pP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eastAsia="en-CA"/>
              </w:rPr>
              <w:t>Extension of Hill Ave. ROW</w:t>
            </w:r>
          </w:p>
        </w:tc>
        <w:tc>
          <w:tcPr>
            <w:tcW w:w="1152" w:type="dxa"/>
            <w:vAlign w:val="center"/>
          </w:tcPr>
          <w:p w14:paraId="4C30A44A" w14:textId="77777777" w:rsidR="00A91ECC" w:rsidRPr="00D856D2" w:rsidRDefault="00A91ECC" w:rsidP="00A91ECC">
            <w:pPr>
              <w:jc w:val="cente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eastAsia="en-CA"/>
              </w:rPr>
              <w:t>Paved</w:t>
            </w:r>
          </w:p>
        </w:tc>
      </w:tr>
      <w:tr w:rsidR="00A91ECC" w:rsidRPr="00407479" w14:paraId="4118AADF" w14:textId="77777777" w:rsidTr="00A91ECC">
        <w:tc>
          <w:tcPr>
            <w:tcW w:w="4338" w:type="dxa"/>
            <w:vAlign w:val="center"/>
          </w:tcPr>
          <w:p w14:paraId="19A26928" w14:textId="77777777" w:rsidR="00A91ECC" w:rsidRPr="00913506" w:rsidRDefault="00A91ECC" w:rsidP="00A91ECC">
            <w:pPr>
              <w:rPr>
                <w:rFonts w:ascii="Times New Roman" w:eastAsiaTheme="minorHAnsi" w:hAnsi="Times New Roman"/>
                <w:color w:val="000000"/>
                <w:sz w:val="22"/>
                <w:szCs w:val="22"/>
                <w:lang w:val="en-US" w:eastAsia="en-CA"/>
              </w:rPr>
            </w:pPr>
            <w:r w:rsidRPr="00913506">
              <w:rPr>
                <w:rFonts w:ascii="Times New Roman" w:eastAsiaTheme="minorHAnsi" w:hAnsi="Times New Roman"/>
                <w:color w:val="000000"/>
                <w:sz w:val="22"/>
                <w:szCs w:val="22"/>
                <w:lang w:eastAsia="en-CA"/>
              </w:rPr>
              <w:t>Hill Ave.</w:t>
            </w:r>
          </w:p>
        </w:tc>
        <w:tc>
          <w:tcPr>
            <w:tcW w:w="4590" w:type="dxa"/>
          </w:tcPr>
          <w:p w14:paraId="06A8D4C4" w14:textId="5854FE45" w:rsidR="00A91ECC" w:rsidRPr="00913506" w:rsidRDefault="00A91ECC" w:rsidP="00A91ECC">
            <w:pPr>
              <w:rPr>
                <w:rFonts w:ascii="Times New Roman" w:eastAsiaTheme="minorHAnsi" w:hAnsi="Times New Roman"/>
                <w:color w:val="000000"/>
                <w:sz w:val="22"/>
                <w:szCs w:val="22"/>
                <w:lang w:val="en-US" w:eastAsia="en-CA"/>
              </w:rPr>
            </w:pPr>
            <w:r w:rsidRPr="00913506">
              <w:rPr>
                <w:rFonts w:ascii="Times New Roman" w:eastAsiaTheme="minorHAnsi" w:hAnsi="Times New Roman"/>
                <w:color w:val="000000"/>
                <w:sz w:val="22"/>
                <w:szCs w:val="22"/>
                <w:lang w:val="en-US" w:eastAsia="en-CA"/>
              </w:rPr>
              <w:t xml:space="preserve">Extension of Hill Avenue at tie-in to Centre Road on west through to east tie-in to Pinkie Road north and tie-in to Pinkie Road south. </w:t>
            </w:r>
          </w:p>
        </w:tc>
        <w:tc>
          <w:tcPr>
            <w:tcW w:w="1152" w:type="dxa"/>
            <w:vAlign w:val="center"/>
          </w:tcPr>
          <w:p w14:paraId="15F708C8" w14:textId="06BDD1A9" w:rsidR="00A91ECC" w:rsidRPr="00913506" w:rsidRDefault="00A91ECC" w:rsidP="00A91ECC">
            <w:pPr>
              <w:jc w:val="center"/>
              <w:rPr>
                <w:rFonts w:ascii="Times New Roman" w:eastAsiaTheme="minorHAnsi" w:hAnsi="Times New Roman"/>
                <w:color w:val="000000"/>
                <w:sz w:val="22"/>
                <w:szCs w:val="22"/>
                <w:lang w:val="en-US" w:eastAsia="en-CA"/>
              </w:rPr>
            </w:pPr>
            <w:r w:rsidRPr="00913506">
              <w:rPr>
                <w:rFonts w:ascii="Times New Roman" w:eastAsiaTheme="minorHAnsi" w:hAnsi="Times New Roman"/>
                <w:color w:val="000000"/>
                <w:sz w:val="22"/>
                <w:szCs w:val="22"/>
                <w:lang w:eastAsia="en-CA"/>
              </w:rPr>
              <w:t>Paved</w:t>
            </w:r>
          </w:p>
        </w:tc>
      </w:tr>
      <w:tr w:rsidR="00A91ECC" w:rsidRPr="00407479" w14:paraId="37F69EC8" w14:textId="77777777" w:rsidTr="00A91ECC">
        <w:tc>
          <w:tcPr>
            <w:tcW w:w="4338" w:type="dxa"/>
            <w:vAlign w:val="center"/>
          </w:tcPr>
          <w:p w14:paraId="2082F5DA" w14:textId="6ADA65D4" w:rsidR="00A91ECC" w:rsidRPr="00D856D2" w:rsidRDefault="00A91ECC" w:rsidP="00A91ECC">
            <w:pPr>
              <w:rPr>
                <w:rFonts w:ascii="Times New Roman" w:eastAsiaTheme="minorHAnsi" w:hAnsi="Times New Roman"/>
                <w:color w:val="000000"/>
                <w:sz w:val="22"/>
                <w:szCs w:val="22"/>
                <w:lang w:eastAsia="en-CA"/>
              </w:rPr>
            </w:pPr>
            <w:r>
              <w:rPr>
                <w:rFonts w:ascii="Times New Roman" w:eastAsiaTheme="minorHAnsi" w:hAnsi="Times New Roman"/>
                <w:color w:val="000000"/>
                <w:sz w:val="22"/>
                <w:szCs w:val="22"/>
                <w:lang w:eastAsia="en-CA"/>
              </w:rPr>
              <w:t>Pinkie Road</w:t>
            </w:r>
          </w:p>
        </w:tc>
        <w:tc>
          <w:tcPr>
            <w:tcW w:w="4590" w:type="dxa"/>
          </w:tcPr>
          <w:p w14:paraId="5B1E5E65" w14:textId="57815D6A" w:rsidR="00A91ECC" w:rsidRPr="00D856D2" w:rsidRDefault="00A91ECC" w:rsidP="00A91ECC">
            <w:pPr>
              <w:rPr>
                <w:rFonts w:ascii="Times New Roman" w:eastAsiaTheme="minorHAnsi" w:hAnsi="Times New Roman"/>
                <w:color w:val="000000"/>
                <w:sz w:val="22"/>
                <w:szCs w:val="22"/>
                <w:lang w:eastAsia="en-CA"/>
              </w:rPr>
            </w:pPr>
            <w:r>
              <w:rPr>
                <w:rFonts w:ascii="Times New Roman" w:eastAsiaTheme="minorHAnsi" w:hAnsi="Times New Roman"/>
                <w:color w:val="000000"/>
                <w:sz w:val="22"/>
                <w:szCs w:val="22"/>
                <w:lang w:eastAsia="en-CA"/>
              </w:rPr>
              <w:t>Pinkie Road from the existing West Regina Bypass to Dewdney Avenue</w:t>
            </w:r>
          </w:p>
        </w:tc>
        <w:tc>
          <w:tcPr>
            <w:tcW w:w="1152" w:type="dxa"/>
            <w:vAlign w:val="center"/>
          </w:tcPr>
          <w:p w14:paraId="37183D5B" w14:textId="18E99ED3" w:rsidR="00A91ECC" w:rsidRPr="00D856D2" w:rsidRDefault="00A91ECC" w:rsidP="00A91ECC">
            <w:pPr>
              <w:jc w:val="center"/>
              <w:rPr>
                <w:rFonts w:ascii="Times New Roman" w:eastAsiaTheme="minorHAnsi" w:hAnsi="Times New Roman"/>
                <w:color w:val="000000"/>
                <w:sz w:val="22"/>
                <w:szCs w:val="22"/>
                <w:lang w:eastAsia="en-CA"/>
              </w:rPr>
            </w:pPr>
            <w:r>
              <w:rPr>
                <w:rFonts w:ascii="Times New Roman" w:eastAsiaTheme="minorHAnsi" w:hAnsi="Times New Roman"/>
                <w:color w:val="000000"/>
                <w:sz w:val="22"/>
                <w:szCs w:val="22"/>
                <w:lang w:eastAsia="en-CA"/>
              </w:rPr>
              <w:t>Paved</w:t>
            </w:r>
          </w:p>
        </w:tc>
      </w:tr>
      <w:tr w:rsidR="00A91ECC" w:rsidRPr="00407479" w14:paraId="5AB4A9B6" w14:textId="77777777" w:rsidTr="00A91ECC">
        <w:tc>
          <w:tcPr>
            <w:tcW w:w="4338" w:type="dxa"/>
            <w:vAlign w:val="center"/>
          </w:tcPr>
          <w:p w14:paraId="15E48AB1" w14:textId="77777777"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 xml:space="preserve">Dewdney Ave. </w:t>
            </w:r>
          </w:p>
        </w:tc>
        <w:tc>
          <w:tcPr>
            <w:tcW w:w="4590" w:type="dxa"/>
          </w:tcPr>
          <w:p w14:paraId="7BA95A20" w14:textId="77777777"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Dewdney Ave. excluding ramp lanes and tapers</w:t>
            </w:r>
            <w:r w:rsidRPr="00D856D2" w:rsidDel="002A5EDA">
              <w:rPr>
                <w:rFonts w:ascii="Times New Roman" w:eastAsiaTheme="minorHAnsi" w:hAnsi="Times New Roman"/>
                <w:color w:val="000000"/>
                <w:sz w:val="22"/>
                <w:szCs w:val="22"/>
                <w:lang w:eastAsia="en-CA"/>
              </w:rPr>
              <w:t xml:space="preserve"> </w:t>
            </w:r>
          </w:p>
        </w:tc>
        <w:tc>
          <w:tcPr>
            <w:tcW w:w="1152" w:type="dxa"/>
            <w:vAlign w:val="center"/>
          </w:tcPr>
          <w:p w14:paraId="2AF38150" w14:textId="77777777" w:rsidR="00A91ECC" w:rsidRPr="00D856D2" w:rsidRDefault="00A91ECC" w:rsidP="00A91ECC">
            <w:pPr>
              <w:jc w:val="cente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Paved</w:t>
            </w:r>
          </w:p>
        </w:tc>
      </w:tr>
      <w:tr w:rsidR="00A91ECC" w:rsidRPr="00407479" w14:paraId="752AB51A" w14:textId="77777777" w:rsidTr="00A91ECC">
        <w:tc>
          <w:tcPr>
            <w:tcW w:w="4338" w:type="dxa"/>
            <w:vAlign w:val="center"/>
          </w:tcPr>
          <w:p w14:paraId="5FDF882D" w14:textId="77777777"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9</w:t>
            </w:r>
            <w:r w:rsidRPr="00D856D2">
              <w:rPr>
                <w:rFonts w:ascii="Times New Roman" w:eastAsiaTheme="minorHAnsi" w:hAnsi="Times New Roman"/>
                <w:color w:val="000000"/>
                <w:sz w:val="22"/>
                <w:szCs w:val="22"/>
                <w:vertAlign w:val="superscript"/>
                <w:lang w:val="en-US" w:eastAsia="en-CA"/>
              </w:rPr>
              <w:t>th</w:t>
            </w:r>
            <w:r w:rsidRPr="00D856D2">
              <w:rPr>
                <w:rFonts w:ascii="Times New Roman" w:eastAsiaTheme="minorHAnsi" w:hAnsi="Times New Roman"/>
                <w:color w:val="000000"/>
                <w:sz w:val="22"/>
                <w:szCs w:val="22"/>
                <w:lang w:eastAsia="en-CA"/>
              </w:rPr>
              <w:t xml:space="preserve"> Ave. North </w:t>
            </w:r>
          </w:p>
        </w:tc>
        <w:tc>
          <w:tcPr>
            <w:tcW w:w="4590" w:type="dxa"/>
          </w:tcPr>
          <w:p w14:paraId="1D78171E" w14:textId="77777777"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9</w:t>
            </w:r>
            <w:r w:rsidRPr="00D856D2">
              <w:rPr>
                <w:rFonts w:ascii="Times New Roman" w:eastAsiaTheme="minorHAnsi" w:hAnsi="Times New Roman"/>
                <w:color w:val="000000"/>
                <w:sz w:val="22"/>
                <w:szCs w:val="22"/>
                <w:vertAlign w:val="superscript"/>
                <w:lang w:val="en-US" w:eastAsia="en-CA"/>
              </w:rPr>
              <w:t>th</w:t>
            </w:r>
            <w:r w:rsidRPr="00D856D2">
              <w:rPr>
                <w:rFonts w:ascii="Times New Roman" w:eastAsiaTheme="minorHAnsi" w:hAnsi="Times New Roman"/>
                <w:color w:val="000000"/>
                <w:sz w:val="22"/>
                <w:szCs w:val="22"/>
                <w:lang w:eastAsia="en-CA"/>
              </w:rPr>
              <w:t xml:space="preserve"> Ave. North excluding ramp lanes and tapers</w:t>
            </w:r>
          </w:p>
        </w:tc>
        <w:tc>
          <w:tcPr>
            <w:tcW w:w="1152" w:type="dxa"/>
            <w:vAlign w:val="center"/>
          </w:tcPr>
          <w:p w14:paraId="231B9B8A" w14:textId="77777777" w:rsidR="00A91ECC" w:rsidRPr="00D856D2" w:rsidRDefault="00A91ECC" w:rsidP="00A91ECC">
            <w:pPr>
              <w:jc w:val="cente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Paved</w:t>
            </w:r>
          </w:p>
        </w:tc>
      </w:tr>
      <w:tr w:rsidR="00A91ECC" w:rsidRPr="00407479" w14:paraId="046FD333" w14:textId="77777777" w:rsidTr="00A91ECC">
        <w:tc>
          <w:tcPr>
            <w:tcW w:w="4338" w:type="dxa"/>
            <w:vAlign w:val="center"/>
          </w:tcPr>
          <w:p w14:paraId="02729A97" w14:textId="0272F7A3"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 xml:space="preserve">Armour Road east of Bypass </w:t>
            </w:r>
            <w:r>
              <w:rPr>
                <w:rFonts w:ascii="Times New Roman" w:eastAsiaTheme="minorHAnsi" w:hAnsi="Times New Roman"/>
                <w:color w:val="000000"/>
                <w:sz w:val="22"/>
                <w:szCs w:val="22"/>
                <w:lang w:eastAsia="en-CA"/>
              </w:rPr>
              <w:t>m</w:t>
            </w:r>
            <w:r w:rsidRPr="00D856D2">
              <w:rPr>
                <w:rFonts w:ascii="Times New Roman" w:eastAsiaTheme="minorHAnsi" w:hAnsi="Times New Roman"/>
                <w:color w:val="000000"/>
                <w:sz w:val="22"/>
                <w:szCs w:val="22"/>
                <w:lang w:eastAsia="en-CA"/>
              </w:rPr>
              <w:t>ainline</w:t>
            </w:r>
          </w:p>
        </w:tc>
        <w:tc>
          <w:tcPr>
            <w:tcW w:w="4590" w:type="dxa"/>
          </w:tcPr>
          <w:p w14:paraId="01A134CD" w14:textId="0F92C717" w:rsidR="00A91ECC" w:rsidRPr="00D856D2" w:rsidRDefault="00A91ECC" w:rsidP="00A91ECC">
            <w:pP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 xml:space="preserve">Extension of the widened Bypass </w:t>
            </w:r>
            <w:r>
              <w:rPr>
                <w:rFonts w:ascii="Times New Roman" w:eastAsiaTheme="minorHAnsi" w:hAnsi="Times New Roman"/>
                <w:color w:val="000000"/>
                <w:sz w:val="22"/>
                <w:szCs w:val="22"/>
                <w:lang w:eastAsia="en-CA"/>
              </w:rPr>
              <w:t>m</w:t>
            </w:r>
            <w:r w:rsidRPr="00D856D2">
              <w:rPr>
                <w:rFonts w:ascii="Times New Roman" w:eastAsiaTheme="minorHAnsi" w:hAnsi="Times New Roman"/>
                <w:color w:val="000000"/>
                <w:sz w:val="22"/>
                <w:szCs w:val="22"/>
                <w:lang w:eastAsia="en-CA"/>
              </w:rPr>
              <w:t>ainline ROW</w:t>
            </w:r>
          </w:p>
        </w:tc>
        <w:tc>
          <w:tcPr>
            <w:tcW w:w="1152" w:type="dxa"/>
            <w:vAlign w:val="center"/>
          </w:tcPr>
          <w:p w14:paraId="20735AD1" w14:textId="77777777" w:rsidR="00A91ECC" w:rsidRPr="00D856D2" w:rsidRDefault="00A91ECC" w:rsidP="00A91ECC">
            <w:pPr>
              <w:jc w:val="center"/>
              <w:rPr>
                <w:rFonts w:ascii="Times New Roman" w:eastAsiaTheme="minorHAnsi" w:hAnsi="Times New Roman"/>
                <w:color w:val="000000"/>
                <w:sz w:val="22"/>
                <w:szCs w:val="22"/>
                <w:lang w:val="en-US" w:eastAsia="en-CA"/>
              </w:rPr>
            </w:pPr>
            <w:r w:rsidRPr="00D856D2">
              <w:rPr>
                <w:rFonts w:ascii="Times New Roman" w:eastAsiaTheme="minorHAnsi" w:hAnsi="Times New Roman"/>
                <w:color w:val="000000"/>
                <w:sz w:val="22"/>
                <w:szCs w:val="22"/>
                <w:lang w:eastAsia="en-CA"/>
              </w:rPr>
              <w:t>Gravel</w:t>
            </w:r>
          </w:p>
        </w:tc>
      </w:tr>
      <w:tr w:rsidR="00A91ECC" w:rsidRPr="00407479" w14:paraId="34274D2A" w14:textId="77777777" w:rsidTr="00A91ECC">
        <w:tc>
          <w:tcPr>
            <w:tcW w:w="4338" w:type="dxa"/>
            <w:vAlign w:val="center"/>
          </w:tcPr>
          <w:p w14:paraId="5105F2A4" w14:textId="0CEC6A8B" w:rsidR="00A91ECC" w:rsidRPr="00D856D2" w:rsidRDefault="00A91ECC" w:rsidP="00A91ECC">
            <w:pP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eastAsia="en-CA"/>
              </w:rPr>
              <w:t xml:space="preserve">Armour Road west of Bypass </w:t>
            </w:r>
            <w:r>
              <w:rPr>
                <w:rFonts w:ascii="Times New Roman" w:eastAsiaTheme="minorHAnsi" w:hAnsi="Times New Roman"/>
                <w:color w:val="000000"/>
                <w:sz w:val="22"/>
                <w:szCs w:val="22"/>
                <w:lang w:eastAsia="en-CA"/>
              </w:rPr>
              <w:t>m</w:t>
            </w:r>
            <w:r w:rsidRPr="00D856D2">
              <w:rPr>
                <w:rFonts w:ascii="Times New Roman" w:eastAsiaTheme="minorHAnsi" w:hAnsi="Times New Roman"/>
                <w:color w:val="000000"/>
                <w:sz w:val="22"/>
                <w:szCs w:val="22"/>
                <w:lang w:eastAsia="en-CA"/>
              </w:rPr>
              <w:t>ainline</w:t>
            </w:r>
          </w:p>
        </w:tc>
        <w:tc>
          <w:tcPr>
            <w:tcW w:w="4590" w:type="dxa"/>
          </w:tcPr>
          <w:p w14:paraId="6C3A505F" w14:textId="64C00EEA" w:rsidR="00A91ECC" w:rsidRPr="00D856D2" w:rsidRDefault="00A91ECC" w:rsidP="00A91ECC">
            <w:pP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eastAsia="en-CA"/>
              </w:rPr>
              <w:t xml:space="preserve">Extension of the widened Bypass </w:t>
            </w:r>
            <w:r>
              <w:rPr>
                <w:rFonts w:ascii="Times New Roman" w:eastAsiaTheme="minorHAnsi" w:hAnsi="Times New Roman"/>
                <w:color w:val="000000"/>
                <w:sz w:val="22"/>
                <w:szCs w:val="22"/>
                <w:lang w:eastAsia="en-CA"/>
              </w:rPr>
              <w:t>m</w:t>
            </w:r>
            <w:r w:rsidRPr="00D856D2">
              <w:rPr>
                <w:rFonts w:ascii="Times New Roman" w:eastAsiaTheme="minorHAnsi" w:hAnsi="Times New Roman"/>
                <w:color w:val="000000"/>
                <w:sz w:val="22"/>
                <w:szCs w:val="22"/>
                <w:lang w:eastAsia="en-CA"/>
              </w:rPr>
              <w:t>ainline ROW</w:t>
            </w:r>
          </w:p>
        </w:tc>
        <w:tc>
          <w:tcPr>
            <w:tcW w:w="1152" w:type="dxa"/>
            <w:vAlign w:val="center"/>
          </w:tcPr>
          <w:p w14:paraId="142A41B4" w14:textId="77777777" w:rsidR="00A91ECC" w:rsidRPr="00D856D2" w:rsidRDefault="00A91ECC" w:rsidP="00A91ECC">
            <w:pPr>
              <w:jc w:val="center"/>
              <w:rPr>
                <w:rFonts w:ascii="Times New Roman" w:eastAsiaTheme="minorHAnsi" w:hAnsi="Times New Roman"/>
                <w:color w:val="000000"/>
                <w:sz w:val="22"/>
                <w:szCs w:val="22"/>
                <w:lang w:eastAsia="en-CA"/>
              </w:rPr>
            </w:pPr>
            <w:r w:rsidRPr="00D856D2">
              <w:rPr>
                <w:rFonts w:ascii="Times New Roman" w:eastAsiaTheme="minorHAnsi" w:hAnsi="Times New Roman"/>
                <w:color w:val="000000"/>
                <w:sz w:val="22"/>
                <w:szCs w:val="22"/>
                <w:lang w:eastAsia="en-CA"/>
              </w:rPr>
              <w:t>Gravel</w:t>
            </w:r>
          </w:p>
        </w:tc>
      </w:tr>
      <w:tr w:rsidR="00A91ECC" w:rsidRPr="00D13660" w14:paraId="5956019A" w14:textId="77777777" w:rsidTr="00A91ECC">
        <w:tc>
          <w:tcPr>
            <w:tcW w:w="4338" w:type="dxa"/>
            <w:vAlign w:val="center"/>
          </w:tcPr>
          <w:p w14:paraId="13139579" w14:textId="12B63EBC" w:rsidR="00A91ECC" w:rsidRPr="00A01E57" w:rsidRDefault="00A91ECC" w:rsidP="00A91ECC">
            <w:pPr>
              <w:rPr>
                <w:rFonts w:ascii="Times New Roman" w:eastAsiaTheme="minorHAnsi" w:hAnsi="Times New Roman"/>
                <w:color w:val="000000"/>
                <w:sz w:val="22"/>
                <w:szCs w:val="22"/>
                <w:lang w:eastAsia="en-CA"/>
              </w:rPr>
            </w:pPr>
            <w:r w:rsidRPr="00A01E57">
              <w:rPr>
                <w:rFonts w:ascii="Times New Roman" w:eastAsiaTheme="minorHAnsi" w:hAnsi="Times New Roman"/>
                <w:color w:val="000000"/>
                <w:sz w:val="22"/>
                <w:szCs w:val="22"/>
                <w:lang w:eastAsia="en-CA"/>
              </w:rPr>
              <w:t>Service Road at SE ¼ 30-17-20-2</w:t>
            </w:r>
          </w:p>
        </w:tc>
        <w:tc>
          <w:tcPr>
            <w:tcW w:w="4590" w:type="dxa"/>
          </w:tcPr>
          <w:p w14:paraId="715A0EB5" w14:textId="74915AE8" w:rsidR="00A91ECC" w:rsidRPr="00A01E57" w:rsidRDefault="00A91ECC" w:rsidP="00A91ECC">
            <w:pPr>
              <w:rPr>
                <w:rFonts w:ascii="Times New Roman" w:eastAsiaTheme="minorHAnsi" w:hAnsi="Times New Roman"/>
                <w:color w:val="000000"/>
                <w:sz w:val="22"/>
                <w:szCs w:val="22"/>
                <w:lang w:eastAsia="en-CA"/>
              </w:rPr>
            </w:pPr>
            <w:r w:rsidRPr="00A01E57">
              <w:rPr>
                <w:rFonts w:ascii="Times New Roman" w:eastAsiaTheme="minorHAnsi" w:hAnsi="Times New Roman"/>
                <w:color w:val="000000"/>
                <w:sz w:val="22"/>
                <w:szCs w:val="22"/>
                <w:lang w:eastAsia="en-CA"/>
              </w:rPr>
              <w:t>Condie Road to Dewdney Ave</w:t>
            </w:r>
          </w:p>
        </w:tc>
        <w:tc>
          <w:tcPr>
            <w:tcW w:w="1152" w:type="dxa"/>
            <w:vAlign w:val="center"/>
          </w:tcPr>
          <w:p w14:paraId="26F32819" w14:textId="0759615C" w:rsidR="00A91ECC" w:rsidRPr="00A01E57" w:rsidRDefault="00A91ECC" w:rsidP="00A91ECC">
            <w:pPr>
              <w:jc w:val="center"/>
              <w:rPr>
                <w:rFonts w:ascii="Times New Roman" w:eastAsiaTheme="minorHAnsi" w:hAnsi="Times New Roman"/>
                <w:color w:val="000000"/>
                <w:sz w:val="22"/>
                <w:szCs w:val="22"/>
                <w:lang w:eastAsia="en-CA"/>
              </w:rPr>
            </w:pPr>
            <w:r w:rsidRPr="00A01E57">
              <w:rPr>
                <w:rFonts w:ascii="Times New Roman" w:eastAsiaTheme="minorHAnsi" w:hAnsi="Times New Roman"/>
                <w:color w:val="000000"/>
                <w:sz w:val="22"/>
                <w:szCs w:val="22"/>
                <w:lang w:eastAsia="en-CA"/>
              </w:rPr>
              <w:t>Gravel</w:t>
            </w:r>
          </w:p>
        </w:tc>
      </w:tr>
      <w:tr w:rsidR="00A91ECC" w:rsidRPr="00D13660" w14:paraId="14E002A4" w14:textId="77777777" w:rsidTr="00A91ECC">
        <w:tc>
          <w:tcPr>
            <w:tcW w:w="4338" w:type="dxa"/>
            <w:vAlign w:val="center"/>
          </w:tcPr>
          <w:p w14:paraId="02A90015" w14:textId="3F82DAAE" w:rsidR="00A91ECC" w:rsidRPr="00A01E57" w:rsidRDefault="00A91ECC" w:rsidP="00A91ECC">
            <w:pPr>
              <w:rPr>
                <w:rFonts w:ascii="Times New Roman" w:eastAsiaTheme="minorHAnsi" w:hAnsi="Times New Roman"/>
                <w:color w:val="000000"/>
                <w:sz w:val="22"/>
                <w:szCs w:val="22"/>
                <w:lang w:eastAsia="en-CA"/>
              </w:rPr>
            </w:pPr>
            <w:r w:rsidRPr="00A01E57">
              <w:rPr>
                <w:rFonts w:ascii="Times New Roman" w:eastAsiaTheme="minorHAnsi" w:hAnsi="Times New Roman"/>
                <w:color w:val="000000"/>
                <w:sz w:val="22"/>
                <w:szCs w:val="22"/>
                <w:lang w:eastAsia="en-CA"/>
              </w:rPr>
              <w:t>Isolated Service Road at NE ¼ 28-16-20-2</w:t>
            </w:r>
          </w:p>
        </w:tc>
        <w:tc>
          <w:tcPr>
            <w:tcW w:w="4590" w:type="dxa"/>
          </w:tcPr>
          <w:p w14:paraId="2874E50F" w14:textId="66554B64" w:rsidR="00A91ECC" w:rsidRPr="00A01E57" w:rsidRDefault="00A91ECC" w:rsidP="00A91ECC">
            <w:pPr>
              <w:rPr>
                <w:rFonts w:ascii="Times New Roman" w:eastAsiaTheme="minorHAnsi" w:hAnsi="Times New Roman"/>
                <w:color w:val="000000"/>
                <w:sz w:val="22"/>
                <w:szCs w:val="22"/>
                <w:lang w:eastAsia="en-CA"/>
              </w:rPr>
            </w:pPr>
            <w:r>
              <w:rPr>
                <w:rFonts w:ascii="Times New Roman" w:eastAsiaTheme="minorHAnsi" w:hAnsi="Times New Roman"/>
                <w:color w:val="000000"/>
                <w:sz w:val="22"/>
                <w:szCs w:val="22"/>
                <w:lang w:eastAsia="en-CA"/>
              </w:rPr>
              <w:t xml:space="preserve">From Courtney Street </w:t>
            </w:r>
            <w:r w:rsidRPr="00A01E57">
              <w:rPr>
                <w:rFonts w:ascii="Times New Roman" w:eastAsiaTheme="minorHAnsi" w:hAnsi="Times New Roman"/>
                <w:color w:val="000000"/>
                <w:sz w:val="22"/>
                <w:szCs w:val="22"/>
                <w:lang w:eastAsia="en-CA"/>
              </w:rPr>
              <w:t xml:space="preserve"> to approximately 800 m west of </w:t>
            </w:r>
            <w:r>
              <w:rPr>
                <w:rFonts w:ascii="Times New Roman" w:eastAsiaTheme="minorHAnsi" w:hAnsi="Times New Roman"/>
                <w:color w:val="000000"/>
                <w:sz w:val="22"/>
                <w:szCs w:val="22"/>
                <w:lang w:eastAsia="en-CA"/>
              </w:rPr>
              <w:t>Courtney Street</w:t>
            </w:r>
          </w:p>
        </w:tc>
        <w:tc>
          <w:tcPr>
            <w:tcW w:w="1152" w:type="dxa"/>
            <w:vAlign w:val="center"/>
          </w:tcPr>
          <w:p w14:paraId="27842DDB" w14:textId="30FF7F9A" w:rsidR="00A91ECC" w:rsidRPr="00A01E57" w:rsidRDefault="00A91ECC" w:rsidP="00A91ECC">
            <w:pPr>
              <w:jc w:val="center"/>
              <w:rPr>
                <w:rFonts w:ascii="Times New Roman" w:eastAsiaTheme="minorHAnsi" w:hAnsi="Times New Roman"/>
                <w:color w:val="000000"/>
                <w:sz w:val="22"/>
                <w:szCs w:val="22"/>
                <w:lang w:eastAsia="en-CA"/>
              </w:rPr>
            </w:pPr>
            <w:r w:rsidRPr="00A01E57">
              <w:rPr>
                <w:rFonts w:ascii="Times New Roman" w:eastAsiaTheme="minorHAnsi" w:hAnsi="Times New Roman"/>
                <w:color w:val="000000"/>
                <w:sz w:val="22"/>
                <w:szCs w:val="22"/>
                <w:lang w:eastAsia="en-CA"/>
              </w:rPr>
              <w:t>Gravel</w:t>
            </w:r>
          </w:p>
        </w:tc>
      </w:tr>
      <w:tr w:rsidR="00A91ECC" w:rsidRPr="00D13660" w14:paraId="16F161D6" w14:textId="77777777" w:rsidTr="00A91ECC">
        <w:tc>
          <w:tcPr>
            <w:tcW w:w="4338" w:type="dxa"/>
            <w:vAlign w:val="center"/>
          </w:tcPr>
          <w:p w14:paraId="0CEAF914" w14:textId="1340FB6C" w:rsidR="00A91ECC" w:rsidRPr="00A01E57" w:rsidRDefault="00A91ECC" w:rsidP="00A91ECC">
            <w:pPr>
              <w:rPr>
                <w:rFonts w:ascii="Times New Roman" w:eastAsiaTheme="minorHAnsi" w:hAnsi="Times New Roman"/>
                <w:color w:val="000000"/>
                <w:sz w:val="22"/>
                <w:szCs w:val="22"/>
                <w:u w:val="single"/>
                <w:lang w:eastAsia="en-CA"/>
              </w:rPr>
            </w:pPr>
            <w:r w:rsidRPr="00A01E57">
              <w:rPr>
                <w:rFonts w:ascii="Times New Roman" w:eastAsiaTheme="minorHAnsi" w:hAnsi="Times New Roman"/>
                <w:color w:val="000000"/>
                <w:sz w:val="22"/>
                <w:szCs w:val="22"/>
                <w:u w:val="single"/>
                <w:lang w:eastAsia="en-CA"/>
              </w:rPr>
              <w:t>Service Road on east side of the Bypass mainline between Hwy 11 and Last Mountain Rail</w:t>
            </w:r>
          </w:p>
        </w:tc>
        <w:tc>
          <w:tcPr>
            <w:tcW w:w="4590" w:type="dxa"/>
          </w:tcPr>
          <w:p w14:paraId="2D622319" w14:textId="0E7AEE7B" w:rsidR="00A91ECC" w:rsidRPr="00A01E57" w:rsidRDefault="00A91ECC" w:rsidP="00A91ECC">
            <w:pPr>
              <w:rPr>
                <w:rFonts w:ascii="Times New Roman" w:eastAsiaTheme="minorHAnsi" w:hAnsi="Times New Roman"/>
                <w:color w:val="000000"/>
                <w:sz w:val="22"/>
                <w:szCs w:val="22"/>
                <w:lang w:eastAsia="en-CA"/>
              </w:rPr>
            </w:pPr>
            <w:r w:rsidRPr="00A01E57">
              <w:rPr>
                <w:rFonts w:ascii="Times New Roman" w:eastAsiaTheme="minorHAnsi" w:hAnsi="Times New Roman"/>
                <w:color w:val="000000"/>
                <w:sz w:val="22"/>
                <w:szCs w:val="22"/>
                <w:lang w:eastAsia="en-CA"/>
              </w:rPr>
              <w:t>Service Road connecting TWP RD 184 to property boundary</w:t>
            </w:r>
          </w:p>
        </w:tc>
        <w:tc>
          <w:tcPr>
            <w:tcW w:w="1152" w:type="dxa"/>
            <w:vAlign w:val="center"/>
          </w:tcPr>
          <w:p w14:paraId="28E93DB7" w14:textId="60FBD25C" w:rsidR="00A91ECC" w:rsidRPr="00A01E57" w:rsidRDefault="00A91ECC" w:rsidP="00A91ECC">
            <w:pPr>
              <w:jc w:val="center"/>
              <w:rPr>
                <w:rFonts w:ascii="Times New Roman" w:eastAsiaTheme="minorHAnsi" w:hAnsi="Times New Roman"/>
                <w:color w:val="000000"/>
                <w:sz w:val="22"/>
                <w:szCs w:val="22"/>
                <w:lang w:eastAsia="en-CA"/>
              </w:rPr>
            </w:pPr>
            <w:r w:rsidRPr="00A01E57">
              <w:rPr>
                <w:rFonts w:ascii="Times New Roman" w:eastAsiaTheme="minorHAnsi" w:hAnsi="Times New Roman"/>
                <w:color w:val="000000"/>
                <w:sz w:val="22"/>
                <w:szCs w:val="22"/>
                <w:lang w:eastAsia="en-CA"/>
              </w:rPr>
              <w:t>Gravel</w:t>
            </w:r>
          </w:p>
        </w:tc>
      </w:tr>
      <w:tr w:rsidR="00A91ECC" w:rsidRPr="00D13660" w14:paraId="34A426E9" w14:textId="77777777" w:rsidTr="00A91ECC">
        <w:tc>
          <w:tcPr>
            <w:tcW w:w="4338" w:type="dxa"/>
            <w:vAlign w:val="center"/>
          </w:tcPr>
          <w:p w14:paraId="59AB6C1A" w14:textId="08E684A2" w:rsidR="00A91ECC" w:rsidRPr="00A01E57" w:rsidRDefault="00A91ECC" w:rsidP="00A91ECC">
            <w:pPr>
              <w:rPr>
                <w:rFonts w:ascii="Times New Roman" w:eastAsiaTheme="minorHAnsi" w:hAnsi="Times New Roman"/>
                <w:color w:val="000000"/>
                <w:sz w:val="22"/>
                <w:szCs w:val="22"/>
                <w:lang w:eastAsia="en-CA"/>
              </w:rPr>
            </w:pPr>
            <w:r w:rsidRPr="00A01E57">
              <w:rPr>
                <w:rFonts w:ascii="Times New Roman" w:eastAsiaTheme="minorHAnsi" w:hAnsi="Times New Roman"/>
                <w:color w:val="000000"/>
                <w:sz w:val="22"/>
                <w:szCs w:val="22"/>
                <w:lang w:eastAsia="en-CA"/>
              </w:rPr>
              <w:t xml:space="preserve"> Service Road on west side of the Bypass mainline between Hwy 11 and Last Mountain Rail</w:t>
            </w:r>
          </w:p>
        </w:tc>
        <w:tc>
          <w:tcPr>
            <w:tcW w:w="4590" w:type="dxa"/>
          </w:tcPr>
          <w:p w14:paraId="205EFD89" w14:textId="1AD7B358" w:rsidR="00A91ECC" w:rsidRPr="00A01E57" w:rsidRDefault="00A91ECC" w:rsidP="00A91ECC">
            <w:pPr>
              <w:rPr>
                <w:rFonts w:ascii="Times New Roman" w:eastAsiaTheme="minorHAnsi" w:hAnsi="Times New Roman"/>
                <w:color w:val="000000"/>
                <w:sz w:val="22"/>
                <w:szCs w:val="22"/>
                <w:lang w:eastAsia="en-CA"/>
              </w:rPr>
            </w:pPr>
            <w:r w:rsidRPr="00A01E57">
              <w:rPr>
                <w:rFonts w:ascii="Times New Roman" w:eastAsiaTheme="minorHAnsi" w:hAnsi="Times New Roman"/>
                <w:color w:val="000000"/>
                <w:sz w:val="22"/>
                <w:szCs w:val="22"/>
                <w:lang w:eastAsia="en-CA"/>
              </w:rPr>
              <w:t>Service Road connecting TWP RD 184 to property boundary</w:t>
            </w:r>
          </w:p>
        </w:tc>
        <w:tc>
          <w:tcPr>
            <w:tcW w:w="1152" w:type="dxa"/>
            <w:vAlign w:val="center"/>
          </w:tcPr>
          <w:p w14:paraId="77312D4F" w14:textId="600806B1" w:rsidR="00A91ECC" w:rsidRPr="00A01E57" w:rsidRDefault="00A91ECC" w:rsidP="00A91ECC">
            <w:pPr>
              <w:jc w:val="center"/>
              <w:rPr>
                <w:rFonts w:ascii="Times New Roman" w:eastAsiaTheme="minorHAnsi" w:hAnsi="Times New Roman"/>
                <w:color w:val="000000"/>
                <w:sz w:val="22"/>
                <w:szCs w:val="22"/>
                <w:lang w:eastAsia="en-CA"/>
              </w:rPr>
            </w:pPr>
            <w:r w:rsidRPr="00A01E57">
              <w:rPr>
                <w:rFonts w:ascii="Times New Roman" w:eastAsiaTheme="minorHAnsi" w:hAnsi="Times New Roman"/>
                <w:color w:val="000000"/>
                <w:sz w:val="22"/>
                <w:szCs w:val="22"/>
                <w:lang w:eastAsia="en-CA"/>
              </w:rPr>
              <w:t>Gravel</w:t>
            </w:r>
          </w:p>
        </w:tc>
      </w:tr>
    </w:tbl>
    <w:p w14:paraId="7009D4DB" w14:textId="77777777" w:rsidR="00C4294D" w:rsidRDefault="00C4294D" w:rsidP="00C4294D">
      <w:pPr>
        <w:pStyle w:val="BodyText2"/>
      </w:pPr>
    </w:p>
    <w:p w14:paraId="2CF3ACE2" w14:textId="0F15C53F" w:rsidR="00C4294D" w:rsidRPr="00642F26" w:rsidRDefault="00C4294D" w:rsidP="00D856D2">
      <w:r w:rsidRPr="00642F26">
        <w:t xml:space="preserve">Nearby Local Authorities </w:t>
      </w:r>
      <w:r w:rsidR="00AA13B5">
        <w:t xml:space="preserve">and relevant contact information </w:t>
      </w:r>
      <w:r w:rsidRPr="00642F26">
        <w:t>are list</w:t>
      </w:r>
      <w:r w:rsidR="00AA13B5">
        <w:t>ed/shown in the following table</w:t>
      </w:r>
      <w:r w:rsidRPr="00642F26">
        <w:t xml:space="preserve">. </w:t>
      </w:r>
    </w:p>
    <w:tbl>
      <w:tblPr>
        <w:tblW w:w="5349" w:type="pct"/>
        <w:tblLayout w:type="fixed"/>
        <w:tblLook w:val="04A0" w:firstRow="1" w:lastRow="0" w:firstColumn="1" w:lastColumn="0" w:noHBand="0" w:noVBand="1"/>
      </w:tblPr>
      <w:tblGrid>
        <w:gridCol w:w="1649"/>
        <w:gridCol w:w="1520"/>
        <w:gridCol w:w="95"/>
        <w:gridCol w:w="1702"/>
        <w:gridCol w:w="12"/>
        <w:gridCol w:w="1607"/>
        <w:gridCol w:w="1623"/>
        <w:gridCol w:w="108"/>
        <w:gridCol w:w="2051"/>
      </w:tblGrid>
      <w:tr w:rsidR="00C4294D" w:rsidRPr="009A0D95" w14:paraId="2504D8E6" w14:textId="77777777" w:rsidTr="000F4081">
        <w:trPr>
          <w:trHeight w:val="330"/>
          <w:tblHeader/>
        </w:trPr>
        <w:tc>
          <w:tcPr>
            <w:tcW w:w="795" w:type="pct"/>
            <w:tcBorders>
              <w:top w:val="single" w:sz="4" w:space="0" w:color="auto"/>
              <w:left w:val="single" w:sz="4" w:space="0" w:color="auto"/>
              <w:bottom w:val="nil"/>
              <w:right w:val="single" w:sz="4" w:space="0" w:color="auto"/>
            </w:tcBorders>
            <w:shd w:val="clear" w:color="auto" w:fill="auto"/>
            <w:noWrap/>
            <w:vAlign w:val="bottom"/>
            <w:hideMark/>
          </w:tcPr>
          <w:p w14:paraId="1B3C16F2" w14:textId="77777777" w:rsidR="00C4294D" w:rsidRPr="009A0D95" w:rsidRDefault="00C4294D" w:rsidP="00D856D2">
            <w:pPr>
              <w:rPr>
                <w:b/>
                <w:color w:val="000000"/>
                <w:sz w:val="22"/>
                <w:szCs w:val="22"/>
              </w:rPr>
            </w:pPr>
            <w:r w:rsidRPr="009A0D95">
              <w:rPr>
                <w:b/>
                <w:color w:val="000000"/>
                <w:sz w:val="22"/>
                <w:szCs w:val="22"/>
              </w:rPr>
              <w:lastRenderedPageBreak/>
              <w:t>Municipality</w:t>
            </w:r>
          </w:p>
        </w:tc>
        <w:tc>
          <w:tcPr>
            <w:tcW w:w="779" w:type="pct"/>
            <w:gridSpan w:val="2"/>
            <w:tcBorders>
              <w:top w:val="single" w:sz="4" w:space="0" w:color="auto"/>
              <w:left w:val="nil"/>
              <w:bottom w:val="nil"/>
              <w:right w:val="single" w:sz="4" w:space="0" w:color="auto"/>
            </w:tcBorders>
            <w:shd w:val="clear" w:color="auto" w:fill="auto"/>
            <w:noWrap/>
            <w:vAlign w:val="bottom"/>
            <w:hideMark/>
          </w:tcPr>
          <w:p w14:paraId="6B490845" w14:textId="77777777" w:rsidR="00C4294D" w:rsidRPr="009A0D95" w:rsidRDefault="00C4294D" w:rsidP="00D856D2">
            <w:pPr>
              <w:rPr>
                <w:b/>
                <w:color w:val="000000"/>
                <w:sz w:val="22"/>
                <w:szCs w:val="22"/>
              </w:rPr>
            </w:pPr>
            <w:r w:rsidRPr="009A0D95">
              <w:rPr>
                <w:b/>
                <w:color w:val="000000"/>
                <w:sz w:val="22"/>
                <w:szCs w:val="22"/>
              </w:rPr>
              <w:t>Contact</w:t>
            </w:r>
          </w:p>
        </w:tc>
        <w:tc>
          <w:tcPr>
            <w:tcW w:w="827" w:type="pct"/>
            <w:gridSpan w:val="2"/>
            <w:tcBorders>
              <w:top w:val="single" w:sz="4" w:space="0" w:color="auto"/>
              <w:left w:val="nil"/>
              <w:bottom w:val="nil"/>
              <w:right w:val="single" w:sz="4" w:space="0" w:color="auto"/>
            </w:tcBorders>
            <w:shd w:val="clear" w:color="auto" w:fill="auto"/>
            <w:noWrap/>
            <w:vAlign w:val="bottom"/>
            <w:hideMark/>
          </w:tcPr>
          <w:p w14:paraId="6BCF2E68" w14:textId="77777777" w:rsidR="00C4294D" w:rsidRPr="009A0D95" w:rsidRDefault="00C4294D" w:rsidP="00D856D2">
            <w:pPr>
              <w:rPr>
                <w:b/>
                <w:color w:val="000000"/>
                <w:sz w:val="22"/>
                <w:szCs w:val="22"/>
              </w:rPr>
            </w:pPr>
            <w:r w:rsidRPr="009A0D95">
              <w:rPr>
                <w:b/>
                <w:color w:val="000000"/>
                <w:sz w:val="22"/>
                <w:szCs w:val="22"/>
              </w:rPr>
              <w:t>Address</w:t>
            </w:r>
          </w:p>
        </w:tc>
        <w:tc>
          <w:tcPr>
            <w:tcW w:w="775" w:type="pct"/>
            <w:tcBorders>
              <w:top w:val="single" w:sz="4" w:space="0" w:color="auto"/>
              <w:left w:val="nil"/>
              <w:bottom w:val="nil"/>
              <w:right w:val="single" w:sz="4" w:space="0" w:color="auto"/>
            </w:tcBorders>
            <w:shd w:val="clear" w:color="auto" w:fill="auto"/>
            <w:noWrap/>
            <w:vAlign w:val="bottom"/>
            <w:hideMark/>
          </w:tcPr>
          <w:p w14:paraId="063448D7" w14:textId="77777777" w:rsidR="00C4294D" w:rsidRPr="009A0D95" w:rsidRDefault="00C4294D" w:rsidP="00D856D2">
            <w:pPr>
              <w:rPr>
                <w:b/>
                <w:color w:val="000000"/>
                <w:sz w:val="22"/>
                <w:szCs w:val="22"/>
              </w:rPr>
            </w:pPr>
            <w:r w:rsidRPr="009A0D95">
              <w:rPr>
                <w:b/>
                <w:color w:val="000000"/>
                <w:sz w:val="22"/>
                <w:szCs w:val="22"/>
              </w:rPr>
              <w:t>Telephone</w:t>
            </w:r>
          </w:p>
        </w:tc>
        <w:tc>
          <w:tcPr>
            <w:tcW w:w="835" w:type="pct"/>
            <w:gridSpan w:val="2"/>
            <w:tcBorders>
              <w:top w:val="single" w:sz="4" w:space="0" w:color="auto"/>
              <w:left w:val="nil"/>
              <w:bottom w:val="nil"/>
              <w:right w:val="single" w:sz="4" w:space="0" w:color="auto"/>
            </w:tcBorders>
            <w:shd w:val="clear" w:color="auto" w:fill="auto"/>
            <w:noWrap/>
            <w:vAlign w:val="bottom"/>
            <w:hideMark/>
          </w:tcPr>
          <w:p w14:paraId="1EDB19BA" w14:textId="77777777" w:rsidR="00C4294D" w:rsidRPr="009A0D95" w:rsidRDefault="00C4294D" w:rsidP="004F1F92">
            <w:pPr>
              <w:spacing w:line="288" w:lineRule="auto"/>
              <w:rPr>
                <w:b/>
                <w:color w:val="000000"/>
                <w:sz w:val="22"/>
                <w:szCs w:val="22"/>
              </w:rPr>
            </w:pPr>
            <w:r w:rsidRPr="009A0D95">
              <w:rPr>
                <w:b/>
                <w:color w:val="000000"/>
                <w:sz w:val="22"/>
                <w:szCs w:val="22"/>
              </w:rPr>
              <w:t>Fax</w:t>
            </w:r>
          </w:p>
        </w:tc>
        <w:tc>
          <w:tcPr>
            <w:tcW w:w="989" w:type="pct"/>
            <w:tcBorders>
              <w:top w:val="single" w:sz="4" w:space="0" w:color="auto"/>
              <w:left w:val="nil"/>
              <w:bottom w:val="nil"/>
              <w:right w:val="single" w:sz="4" w:space="0" w:color="auto"/>
            </w:tcBorders>
            <w:shd w:val="clear" w:color="auto" w:fill="auto"/>
            <w:noWrap/>
            <w:vAlign w:val="bottom"/>
            <w:hideMark/>
          </w:tcPr>
          <w:p w14:paraId="5676C232" w14:textId="77777777" w:rsidR="00C4294D" w:rsidRPr="009A0D95" w:rsidRDefault="00C4294D" w:rsidP="004F1F92">
            <w:pPr>
              <w:spacing w:line="288" w:lineRule="auto"/>
              <w:rPr>
                <w:b/>
                <w:color w:val="000000"/>
                <w:sz w:val="22"/>
                <w:szCs w:val="22"/>
              </w:rPr>
            </w:pPr>
            <w:r w:rsidRPr="009A0D95">
              <w:rPr>
                <w:b/>
                <w:color w:val="000000"/>
                <w:sz w:val="22"/>
                <w:szCs w:val="22"/>
              </w:rPr>
              <w:t>Email</w:t>
            </w:r>
          </w:p>
        </w:tc>
      </w:tr>
      <w:tr w:rsidR="00C4294D" w:rsidRPr="009A0D95" w14:paraId="4AB53A9A" w14:textId="77777777" w:rsidTr="000F4081">
        <w:trPr>
          <w:trHeight w:val="330"/>
        </w:trPr>
        <w:tc>
          <w:tcPr>
            <w:tcW w:w="5000" w:type="pct"/>
            <w:gridSpan w:val="9"/>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601B623" w14:textId="77777777" w:rsidR="00C4294D" w:rsidRPr="009A0D95" w:rsidRDefault="00C4294D" w:rsidP="00D856D2">
            <w:pPr>
              <w:rPr>
                <w:b/>
                <w:color w:val="000000"/>
                <w:sz w:val="22"/>
                <w:szCs w:val="22"/>
              </w:rPr>
            </w:pPr>
            <w:r w:rsidRPr="009A0D95">
              <w:rPr>
                <w:b/>
                <w:color w:val="000000"/>
                <w:sz w:val="22"/>
                <w:szCs w:val="22"/>
              </w:rPr>
              <w:t>Cities</w:t>
            </w:r>
          </w:p>
        </w:tc>
      </w:tr>
      <w:tr w:rsidR="00C4294D" w:rsidRPr="009A0D95" w14:paraId="40F1F2E8" w14:textId="77777777" w:rsidTr="000F4081">
        <w:trPr>
          <w:trHeight w:val="315"/>
        </w:trPr>
        <w:tc>
          <w:tcPr>
            <w:tcW w:w="795" w:type="pct"/>
            <w:tcBorders>
              <w:top w:val="nil"/>
              <w:left w:val="single" w:sz="4" w:space="0" w:color="auto"/>
              <w:bottom w:val="nil"/>
              <w:right w:val="single" w:sz="4" w:space="0" w:color="auto"/>
            </w:tcBorders>
            <w:shd w:val="clear" w:color="auto" w:fill="auto"/>
            <w:noWrap/>
            <w:hideMark/>
          </w:tcPr>
          <w:p w14:paraId="2595F047"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City of Regina</w:t>
            </w:r>
          </w:p>
        </w:tc>
        <w:tc>
          <w:tcPr>
            <w:tcW w:w="779" w:type="pct"/>
            <w:gridSpan w:val="2"/>
            <w:tcBorders>
              <w:top w:val="nil"/>
              <w:left w:val="nil"/>
              <w:bottom w:val="nil"/>
              <w:right w:val="single" w:sz="4" w:space="0" w:color="auto"/>
            </w:tcBorders>
            <w:shd w:val="clear" w:color="auto" w:fill="auto"/>
            <w:noWrap/>
            <w:hideMark/>
          </w:tcPr>
          <w:p w14:paraId="042F8E77"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Kelly Scherr</w:t>
            </w:r>
          </w:p>
        </w:tc>
        <w:tc>
          <w:tcPr>
            <w:tcW w:w="821" w:type="pct"/>
            <w:tcBorders>
              <w:top w:val="nil"/>
              <w:left w:val="nil"/>
              <w:bottom w:val="nil"/>
              <w:right w:val="single" w:sz="4" w:space="0" w:color="auto"/>
            </w:tcBorders>
            <w:shd w:val="clear" w:color="auto" w:fill="auto"/>
            <w:noWrap/>
            <w:hideMark/>
          </w:tcPr>
          <w:p w14:paraId="23957613" w14:textId="77777777" w:rsidR="00C4294D" w:rsidRDefault="00C4294D" w:rsidP="00D856D2">
            <w:pPr>
              <w:rPr>
                <w:rFonts w:cs="Calibri"/>
                <w:color w:val="000000"/>
                <w:sz w:val="22"/>
                <w:szCs w:val="22"/>
                <w:lang w:eastAsia="en-CA"/>
              </w:rPr>
            </w:pPr>
            <w:r w:rsidRPr="009A0D95">
              <w:rPr>
                <w:rFonts w:cs="Calibri"/>
                <w:color w:val="000000"/>
                <w:sz w:val="22"/>
                <w:szCs w:val="22"/>
                <w:lang w:eastAsia="en-CA"/>
              </w:rPr>
              <w:t>2410 Victoria Ave, Regina SK, S4M 0A1</w:t>
            </w:r>
          </w:p>
          <w:p w14:paraId="2F792753" w14:textId="77777777" w:rsidR="00A91ECC" w:rsidRPr="009A0D95" w:rsidRDefault="00A91ECC" w:rsidP="00D856D2">
            <w:pPr>
              <w:rPr>
                <w:rFonts w:cs="Calibri"/>
                <w:color w:val="000000"/>
                <w:sz w:val="22"/>
                <w:szCs w:val="22"/>
                <w:lang w:eastAsia="en-CA"/>
              </w:rPr>
            </w:pPr>
          </w:p>
        </w:tc>
        <w:tc>
          <w:tcPr>
            <w:tcW w:w="781" w:type="pct"/>
            <w:gridSpan w:val="2"/>
            <w:tcBorders>
              <w:top w:val="nil"/>
              <w:left w:val="nil"/>
              <w:bottom w:val="nil"/>
              <w:right w:val="single" w:sz="4" w:space="0" w:color="auto"/>
            </w:tcBorders>
            <w:shd w:val="clear" w:color="auto" w:fill="auto"/>
            <w:noWrap/>
            <w:hideMark/>
          </w:tcPr>
          <w:p w14:paraId="55E6688D"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(306) 777-7487</w:t>
            </w:r>
          </w:p>
        </w:tc>
        <w:tc>
          <w:tcPr>
            <w:tcW w:w="783" w:type="pct"/>
            <w:tcBorders>
              <w:top w:val="nil"/>
              <w:left w:val="nil"/>
              <w:bottom w:val="nil"/>
              <w:right w:val="single" w:sz="4" w:space="0" w:color="auto"/>
            </w:tcBorders>
            <w:shd w:val="clear" w:color="auto" w:fill="auto"/>
            <w:noWrap/>
            <w:hideMark/>
          </w:tcPr>
          <w:p w14:paraId="0345DB6B" w14:textId="3436F805" w:rsidR="00C4294D" w:rsidRPr="009A0D95" w:rsidRDefault="00C4294D" w:rsidP="004F1F92">
            <w:pPr>
              <w:spacing w:line="288" w:lineRule="auto"/>
              <w:rPr>
                <w:rFonts w:cs="Calibri"/>
                <w:color w:val="000000"/>
                <w:sz w:val="22"/>
                <w:szCs w:val="22"/>
                <w:lang w:eastAsia="en-CA"/>
              </w:rPr>
            </w:pPr>
            <w:r w:rsidRPr="009A0D95">
              <w:rPr>
                <w:rFonts w:cs="Calibri"/>
                <w:color w:val="000000"/>
                <w:sz w:val="22"/>
                <w:szCs w:val="22"/>
                <w:lang w:eastAsia="en-CA"/>
              </w:rPr>
              <w:t>(306) 546-6023</w:t>
            </w:r>
          </w:p>
        </w:tc>
        <w:tc>
          <w:tcPr>
            <w:tcW w:w="1041" w:type="pct"/>
            <w:gridSpan w:val="2"/>
            <w:tcBorders>
              <w:top w:val="nil"/>
              <w:left w:val="nil"/>
              <w:bottom w:val="nil"/>
              <w:right w:val="single" w:sz="4" w:space="0" w:color="auto"/>
            </w:tcBorders>
            <w:shd w:val="clear" w:color="auto" w:fill="auto"/>
            <w:noWrap/>
            <w:hideMark/>
          </w:tcPr>
          <w:p w14:paraId="29FF4475" w14:textId="77777777" w:rsidR="00C4294D" w:rsidRPr="000F4081" w:rsidRDefault="00F106F8" w:rsidP="004F1F92">
            <w:pPr>
              <w:spacing w:line="288" w:lineRule="auto"/>
              <w:rPr>
                <w:rFonts w:cs="Calibri"/>
                <w:color w:val="0000FF"/>
                <w:sz w:val="18"/>
                <w:szCs w:val="18"/>
                <w:u w:val="single"/>
                <w:lang w:eastAsia="en-CA"/>
              </w:rPr>
            </w:pPr>
            <w:hyperlink r:id="rId16" w:history="1">
              <w:r w:rsidR="00C4294D" w:rsidRPr="000F4081">
                <w:rPr>
                  <w:rStyle w:val="Hyperlink"/>
                  <w:rFonts w:cs="Calibri"/>
                  <w:sz w:val="18"/>
                  <w:szCs w:val="18"/>
                  <w:lang w:eastAsia="en-CA"/>
                </w:rPr>
                <w:t>kscherr@regina.ca</w:t>
              </w:r>
            </w:hyperlink>
          </w:p>
        </w:tc>
      </w:tr>
      <w:tr w:rsidR="00C4294D" w:rsidRPr="009A0D95" w14:paraId="3567E1FB" w14:textId="77777777" w:rsidTr="000F4081">
        <w:trPr>
          <w:trHeight w:val="330"/>
        </w:trPr>
        <w:tc>
          <w:tcPr>
            <w:tcW w:w="5000" w:type="pct"/>
            <w:gridSpan w:val="9"/>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D0073D1" w14:textId="77777777" w:rsidR="00C4294D" w:rsidRPr="009A0D95" w:rsidRDefault="00C4294D" w:rsidP="00D856D2">
            <w:pPr>
              <w:rPr>
                <w:b/>
                <w:color w:val="000000"/>
                <w:sz w:val="22"/>
                <w:szCs w:val="22"/>
              </w:rPr>
            </w:pPr>
            <w:r w:rsidRPr="009A0D95">
              <w:rPr>
                <w:b/>
                <w:color w:val="000000"/>
                <w:sz w:val="22"/>
                <w:szCs w:val="22"/>
              </w:rPr>
              <w:t>Towns</w:t>
            </w:r>
          </w:p>
        </w:tc>
      </w:tr>
      <w:tr w:rsidR="00C4294D" w:rsidRPr="009A0D95" w14:paraId="5FDDD62B" w14:textId="77777777" w:rsidTr="000F4081">
        <w:trPr>
          <w:trHeight w:val="300"/>
        </w:trPr>
        <w:tc>
          <w:tcPr>
            <w:tcW w:w="795" w:type="pct"/>
            <w:tcBorders>
              <w:top w:val="single" w:sz="4" w:space="0" w:color="auto"/>
              <w:left w:val="single" w:sz="4" w:space="0" w:color="auto"/>
              <w:bottom w:val="single" w:sz="4" w:space="0" w:color="auto"/>
              <w:right w:val="single" w:sz="4" w:space="0" w:color="auto"/>
            </w:tcBorders>
            <w:shd w:val="clear" w:color="auto" w:fill="auto"/>
            <w:noWrap/>
            <w:hideMark/>
          </w:tcPr>
          <w:p w14:paraId="6D5537D7"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Town of Balgonie</w:t>
            </w:r>
          </w:p>
        </w:tc>
        <w:tc>
          <w:tcPr>
            <w:tcW w:w="779" w:type="pct"/>
            <w:gridSpan w:val="2"/>
            <w:tcBorders>
              <w:top w:val="single" w:sz="4" w:space="0" w:color="auto"/>
              <w:left w:val="nil"/>
              <w:bottom w:val="single" w:sz="4" w:space="0" w:color="auto"/>
              <w:right w:val="single" w:sz="4" w:space="0" w:color="auto"/>
            </w:tcBorders>
            <w:shd w:val="clear" w:color="auto" w:fill="auto"/>
            <w:noWrap/>
            <w:hideMark/>
          </w:tcPr>
          <w:p w14:paraId="794C3541"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Val Hubbard</w:t>
            </w:r>
          </w:p>
        </w:tc>
        <w:tc>
          <w:tcPr>
            <w:tcW w:w="827" w:type="pct"/>
            <w:gridSpan w:val="2"/>
            <w:tcBorders>
              <w:top w:val="single" w:sz="4" w:space="0" w:color="auto"/>
              <w:left w:val="nil"/>
              <w:bottom w:val="single" w:sz="4" w:space="0" w:color="auto"/>
              <w:right w:val="single" w:sz="4" w:space="0" w:color="auto"/>
            </w:tcBorders>
            <w:shd w:val="clear" w:color="auto" w:fill="auto"/>
            <w:noWrap/>
            <w:hideMark/>
          </w:tcPr>
          <w:p w14:paraId="7BA3EC15"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Box 310, 129 South Railway St E, Balgonie, SK, S0G 0E0</w:t>
            </w:r>
          </w:p>
        </w:tc>
        <w:tc>
          <w:tcPr>
            <w:tcW w:w="775" w:type="pct"/>
            <w:tcBorders>
              <w:top w:val="single" w:sz="4" w:space="0" w:color="auto"/>
              <w:left w:val="nil"/>
              <w:bottom w:val="single" w:sz="4" w:space="0" w:color="auto"/>
              <w:right w:val="single" w:sz="4" w:space="0" w:color="auto"/>
            </w:tcBorders>
            <w:shd w:val="clear" w:color="auto" w:fill="auto"/>
            <w:noWrap/>
            <w:hideMark/>
          </w:tcPr>
          <w:p w14:paraId="5AA4CA01"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(306) 771-2284</w:t>
            </w:r>
          </w:p>
        </w:tc>
        <w:tc>
          <w:tcPr>
            <w:tcW w:w="783" w:type="pct"/>
            <w:tcBorders>
              <w:top w:val="single" w:sz="4" w:space="0" w:color="auto"/>
              <w:left w:val="nil"/>
              <w:bottom w:val="single" w:sz="4" w:space="0" w:color="auto"/>
              <w:right w:val="single" w:sz="4" w:space="0" w:color="auto"/>
            </w:tcBorders>
            <w:shd w:val="clear" w:color="auto" w:fill="auto"/>
            <w:noWrap/>
            <w:hideMark/>
          </w:tcPr>
          <w:p w14:paraId="7EE6633F" w14:textId="77777777" w:rsidR="00C4294D" w:rsidRPr="009A0D95" w:rsidRDefault="00C4294D" w:rsidP="004F1F92">
            <w:pPr>
              <w:spacing w:line="288" w:lineRule="auto"/>
              <w:rPr>
                <w:rFonts w:cs="Calibri"/>
                <w:color w:val="000000"/>
                <w:sz w:val="22"/>
                <w:szCs w:val="22"/>
                <w:lang w:eastAsia="en-CA"/>
              </w:rPr>
            </w:pPr>
            <w:r w:rsidRPr="009A0D95">
              <w:rPr>
                <w:rFonts w:cs="Calibri"/>
                <w:color w:val="000000"/>
                <w:sz w:val="22"/>
                <w:szCs w:val="22"/>
                <w:lang w:eastAsia="en-CA"/>
              </w:rPr>
              <w:t>(306) 771-2899</w:t>
            </w:r>
          </w:p>
        </w:tc>
        <w:tc>
          <w:tcPr>
            <w:tcW w:w="1041" w:type="pct"/>
            <w:gridSpan w:val="2"/>
            <w:tcBorders>
              <w:top w:val="single" w:sz="4" w:space="0" w:color="auto"/>
              <w:left w:val="nil"/>
              <w:bottom w:val="single" w:sz="4" w:space="0" w:color="auto"/>
              <w:right w:val="single" w:sz="4" w:space="0" w:color="auto"/>
            </w:tcBorders>
            <w:shd w:val="clear" w:color="auto" w:fill="auto"/>
            <w:noWrap/>
            <w:hideMark/>
          </w:tcPr>
          <w:p w14:paraId="677A74C0" w14:textId="5E4AD2DE" w:rsidR="00C4294D" w:rsidRPr="000F4081" w:rsidRDefault="00F106F8" w:rsidP="000F4081">
            <w:pPr>
              <w:spacing w:line="288" w:lineRule="auto"/>
              <w:rPr>
                <w:rFonts w:cs="Calibri"/>
                <w:color w:val="0000FF"/>
                <w:sz w:val="18"/>
                <w:szCs w:val="18"/>
                <w:u w:val="single"/>
                <w:lang w:eastAsia="en-CA"/>
              </w:rPr>
            </w:pPr>
            <w:hyperlink r:id="rId17" w:history="1">
              <w:r w:rsidR="00C4294D" w:rsidRPr="000F4081">
                <w:rPr>
                  <w:rFonts w:cs="Calibri"/>
                  <w:color w:val="0000FF"/>
                  <w:sz w:val="18"/>
                  <w:szCs w:val="18"/>
                  <w:u w:val="single"/>
                  <w:lang w:eastAsia="en-CA"/>
                </w:rPr>
                <w:t>townofbalgonie@sasktel.</w:t>
              </w:r>
              <w:r w:rsidR="000F4081">
                <w:rPr>
                  <w:rFonts w:cs="Calibri"/>
                  <w:color w:val="0000FF"/>
                  <w:sz w:val="18"/>
                  <w:szCs w:val="18"/>
                  <w:u w:val="single"/>
                  <w:lang w:eastAsia="en-CA"/>
                </w:rPr>
                <w:t xml:space="preserve"> </w:t>
              </w:r>
              <w:r w:rsidR="00C4294D" w:rsidRPr="000F4081">
                <w:rPr>
                  <w:rFonts w:cs="Calibri"/>
                  <w:color w:val="0000FF"/>
                  <w:sz w:val="18"/>
                  <w:szCs w:val="18"/>
                  <w:u w:val="single"/>
                  <w:lang w:eastAsia="en-CA"/>
                </w:rPr>
                <w:t>net</w:t>
              </w:r>
            </w:hyperlink>
          </w:p>
        </w:tc>
      </w:tr>
      <w:tr w:rsidR="00C4294D" w:rsidRPr="009A0D95" w14:paraId="4675A07C" w14:textId="77777777" w:rsidTr="000F4081">
        <w:trPr>
          <w:trHeight w:val="315"/>
        </w:trPr>
        <w:tc>
          <w:tcPr>
            <w:tcW w:w="795" w:type="pct"/>
            <w:tcBorders>
              <w:top w:val="nil"/>
              <w:left w:val="single" w:sz="4" w:space="0" w:color="auto"/>
              <w:bottom w:val="single" w:sz="4" w:space="0" w:color="auto"/>
              <w:right w:val="single" w:sz="4" w:space="0" w:color="auto"/>
            </w:tcBorders>
            <w:shd w:val="clear" w:color="auto" w:fill="auto"/>
            <w:noWrap/>
            <w:hideMark/>
          </w:tcPr>
          <w:p w14:paraId="5C6E2974"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Town of Pilot Butte</w:t>
            </w:r>
          </w:p>
        </w:tc>
        <w:tc>
          <w:tcPr>
            <w:tcW w:w="779" w:type="pct"/>
            <w:gridSpan w:val="2"/>
            <w:tcBorders>
              <w:top w:val="nil"/>
              <w:left w:val="nil"/>
              <w:bottom w:val="single" w:sz="4" w:space="0" w:color="auto"/>
              <w:right w:val="single" w:sz="4" w:space="0" w:color="auto"/>
            </w:tcBorders>
            <w:shd w:val="clear" w:color="auto" w:fill="auto"/>
            <w:noWrap/>
            <w:hideMark/>
          </w:tcPr>
          <w:p w14:paraId="09392E52"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Laurie Rudolph</w:t>
            </w:r>
          </w:p>
        </w:tc>
        <w:tc>
          <w:tcPr>
            <w:tcW w:w="827" w:type="pct"/>
            <w:gridSpan w:val="2"/>
            <w:tcBorders>
              <w:top w:val="nil"/>
              <w:left w:val="nil"/>
              <w:bottom w:val="single" w:sz="4" w:space="0" w:color="auto"/>
              <w:right w:val="single" w:sz="4" w:space="0" w:color="auto"/>
            </w:tcBorders>
            <w:shd w:val="clear" w:color="auto" w:fill="auto"/>
            <w:noWrap/>
            <w:hideMark/>
          </w:tcPr>
          <w:p w14:paraId="71B2B7D5"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Box 253, Pilot Butte Recreation Complex, 222 Diamond Place, Pilot Butte, SK, S0G 3Z0</w:t>
            </w:r>
          </w:p>
        </w:tc>
        <w:tc>
          <w:tcPr>
            <w:tcW w:w="775" w:type="pct"/>
            <w:tcBorders>
              <w:top w:val="nil"/>
              <w:left w:val="nil"/>
              <w:bottom w:val="single" w:sz="4" w:space="0" w:color="auto"/>
              <w:right w:val="single" w:sz="4" w:space="0" w:color="auto"/>
            </w:tcBorders>
            <w:shd w:val="clear" w:color="auto" w:fill="auto"/>
            <w:noWrap/>
            <w:hideMark/>
          </w:tcPr>
          <w:p w14:paraId="7043617C"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(306) 781-4547</w:t>
            </w:r>
          </w:p>
        </w:tc>
        <w:tc>
          <w:tcPr>
            <w:tcW w:w="783" w:type="pct"/>
            <w:tcBorders>
              <w:top w:val="nil"/>
              <w:left w:val="nil"/>
              <w:bottom w:val="single" w:sz="4" w:space="0" w:color="auto"/>
              <w:right w:val="single" w:sz="4" w:space="0" w:color="auto"/>
            </w:tcBorders>
            <w:shd w:val="clear" w:color="auto" w:fill="auto"/>
            <w:noWrap/>
            <w:hideMark/>
          </w:tcPr>
          <w:p w14:paraId="63FFBCAB" w14:textId="320A6B64" w:rsidR="00C4294D" w:rsidRPr="009A0D95" w:rsidRDefault="00C4294D" w:rsidP="004F1F92">
            <w:pPr>
              <w:spacing w:line="288" w:lineRule="auto"/>
              <w:rPr>
                <w:rFonts w:cs="Calibri"/>
                <w:color w:val="000000"/>
                <w:sz w:val="22"/>
                <w:szCs w:val="22"/>
                <w:lang w:eastAsia="en-CA"/>
              </w:rPr>
            </w:pPr>
          </w:p>
        </w:tc>
        <w:tc>
          <w:tcPr>
            <w:tcW w:w="1041" w:type="pct"/>
            <w:gridSpan w:val="2"/>
            <w:tcBorders>
              <w:top w:val="nil"/>
              <w:left w:val="nil"/>
              <w:bottom w:val="single" w:sz="4" w:space="0" w:color="auto"/>
              <w:right w:val="single" w:sz="4" w:space="0" w:color="auto"/>
            </w:tcBorders>
            <w:shd w:val="clear" w:color="auto" w:fill="auto"/>
            <w:noWrap/>
            <w:hideMark/>
          </w:tcPr>
          <w:p w14:paraId="64F5D83E" w14:textId="35D2FB76" w:rsidR="00C4294D" w:rsidRPr="000F4081" w:rsidRDefault="00F106F8" w:rsidP="000F4081">
            <w:pPr>
              <w:spacing w:line="288" w:lineRule="auto"/>
              <w:rPr>
                <w:rFonts w:cs="Calibri"/>
                <w:color w:val="0000FF"/>
                <w:sz w:val="18"/>
                <w:szCs w:val="18"/>
                <w:u w:val="single"/>
                <w:lang w:eastAsia="en-CA"/>
              </w:rPr>
            </w:pPr>
            <w:hyperlink r:id="rId18" w:history="1">
              <w:r w:rsidR="000F4081" w:rsidRPr="002A16AD">
                <w:rPr>
                  <w:rStyle w:val="Hyperlink"/>
                  <w:rFonts w:cs="Calibri"/>
                  <w:sz w:val="18"/>
                  <w:szCs w:val="18"/>
                  <w:lang w:eastAsia="en-CA"/>
                </w:rPr>
                <w:t>townofpilotbutte@sasktel.net</w:t>
              </w:r>
            </w:hyperlink>
          </w:p>
        </w:tc>
      </w:tr>
      <w:tr w:rsidR="00C4294D" w:rsidRPr="009A0D95" w14:paraId="20B4DACF" w14:textId="77777777" w:rsidTr="000F4081">
        <w:trPr>
          <w:trHeight w:val="300"/>
        </w:trPr>
        <w:tc>
          <w:tcPr>
            <w:tcW w:w="795" w:type="pct"/>
            <w:tcBorders>
              <w:top w:val="nil"/>
              <w:left w:val="single" w:sz="4" w:space="0" w:color="auto"/>
              <w:bottom w:val="single" w:sz="4" w:space="0" w:color="auto"/>
              <w:right w:val="single" w:sz="4" w:space="0" w:color="auto"/>
            </w:tcBorders>
            <w:noWrap/>
            <w:hideMark/>
          </w:tcPr>
          <w:p w14:paraId="299A8659"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Town of White City</w:t>
            </w:r>
          </w:p>
        </w:tc>
        <w:tc>
          <w:tcPr>
            <w:tcW w:w="779" w:type="pct"/>
            <w:gridSpan w:val="2"/>
            <w:tcBorders>
              <w:top w:val="nil"/>
              <w:left w:val="nil"/>
              <w:bottom w:val="single" w:sz="4" w:space="0" w:color="auto"/>
              <w:right w:val="single" w:sz="4" w:space="0" w:color="auto"/>
            </w:tcBorders>
            <w:noWrap/>
            <w:hideMark/>
          </w:tcPr>
          <w:p w14:paraId="2820BAE2"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Shauna Bzdel</w:t>
            </w:r>
          </w:p>
        </w:tc>
        <w:tc>
          <w:tcPr>
            <w:tcW w:w="827" w:type="pct"/>
            <w:gridSpan w:val="2"/>
            <w:tcBorders>
              <w:top w:val="nil"/>
              <w:left w:val="nil"/>
              <w:bottom w:val="single" w:sz="4" w:space="0" w:color="auto"/>
              <w:right w:val="single" w:sz="4" w:space="0" w:color="auto"/>
            </w:tcBorders>
            <w:noWrap/>
            <w:hideMark/>
          </w:tcPr>
          <w:p w14:paraId="0AAE2C93" w14:textId="1FF90E06"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Box 220 Station Main, White City, SK, S4L</w:t>
            </w:r>
            <w:r w:rsidR="00C350F7">
              <w:rPr>
                <w:rFonts w:cs="Calibri"/>
                <w:color w:val="000000"/>
                <w:sz w:val="22"/>
                <w:szCs w:val="22"/>
                <w:lang w:eastAsia="en-CA"/>
              </w:rPr>
              <w:t> </w:t>
            </w:r>
            <w:r w:rsidRPr="009A0D95">
              <w:rPr>
                <w:rFonts w:cs="Calibri"/>
                <w:color w:val="000000"/>
                <w:sz w:val="22"/>
                <w:szCs w:val="22"/>
                <w:lang w:eastAsia="en-CA"/>
              </w:rPr>
              <w:t>5B1</w:t>
            </w:r>
          </w:p>
        </w:tc>
        <w:tc>
          <w:tcPr>
            <w:tcW w:w="775" w:type="pct"/>
            <w:tcBorders>
              <w:top w:val="nil"/>
              <w:left w:val="nil"/>
              <w:bottom w:val="single" w:sz="4" w:space="0" w:color="auto"/>
              <w:right w:val="single" w:sz="4" w:space="0" w:color="auto"/>
            </w:tcBorders>
            <w:noWrap/>
            <w:hideMark/>
          </w:tcPr>
          <w:p w14:paraId="56F0A6EB"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(306) 781-2355</w:t>
            </w:r>
          </w:p>
        </w:tc>
        <w:tc>
          <w:tcPr>
            <w:tcW w:w="783" w:type="pct"/>
            <w:tcBorders>
              <w:top w:val="nil"/>
              <w:left w:val="nil"/>
              <w:bottom w:val="single" w:sz="4" w:space="0" w:color="auto"/>
              <w:right w:val="single" w:sz="4" w:space="0" w:color="auto"/>
            </w:tcBorders>
            <w:noWrap/>
            <w:hideMark/>
          </w:tcPr>
          <w:p w14:paraId="694062F4" w14:textId="3F4C6033" w:rsidR="00C4294D" w:rsidRPr="009A0D95" w:rsidRDefault="00C4294D">
            <w:pPr>
              <w:spacing w:line="288" w:lineRule="auto"/>
              <w:rPr>
                <w:rFonts w:cs="Calibri"/>
                <w:color w:val="000000"/>
                <w:sz w:val="22"/>
                <w:szCs w:val="22"/>
                <w:lang w:eastAsia="en-CA"/>
              </w:rPr>
            </w:pPr>
            <w:r w:rsidRPr="009A0D95">
              <w:rPr>
                <w:rFonts w:cs="Calibri"/>
                <w:color w:val="000000"/>
                <w:sz w:val="22"/>
                <w:szCs w:val="22"/>
                <w:lang w:eastAsia="en-CA"/>
              </w:rPr>
              <w:t>(306) 781-</w:t>
            </w:r>
            <w:r w:rsidR="00A83F57">
              <w:rPr>
                <w:rFonts w:cs="Calibri"/>
                <w:color w:val="000000"/>
                <w:sz w:val="22"/>
                <w:szCs w:val="22"/>
                <w:lang w:eastAsia="en-CA"/>
              </w:rPr>
              <w:t>2194</w:t>
            </w:r>
          </w:p>
        </w:tc>
        <w:tc>
          <w:tcPr>
            <w:tcW w:w="1041" w:type="pct"/>
            <w:gridSpan w:val="2"/>
            <w:tcBorders>
              <w:top w:val="nil"/>
              <w:left w:val="nil"/>
              <w:bottom w:val="single" w:sz="4" w:space="0" w:color="auto"/>
              <w:right w:val="single" w:sz="4" w:space="0" w:color="auto"/>
            </w:tcBorders>
            <w:noWrap/>
            <w:hideMark/>
          </w:tcPr>
          <w:p w14:paraId="662125D2" w14:textId="77777777" w:rsidR="00C4294D" w:rsidRPr="000F4081" w:rsidRDefault="00F106F8" w:rsidP="004F1F92">
            <w:pPr>
              <w:spacing w:line="288" w:lineRule="auto"/>
              <w:rPr>
                <w:rFonts w:cs="Calibri"/>
                <w:color w:val="0000FF"/>
                <w:sz w:val="18"/>
                <w:szCs w:val="18"/>
                <w:u w:val="single"/>
                <w:lang w:eastAsia="en-CA"/>
              </w:rPr>
            </w:pPr>
            <w:hyperlink r:id="rId19" w:history="1">
              <w:r w:rsidR="00C4294D" w:rsidRPr="000F4081">
                <w:rPr>
                  <w:rStyle w:val="Hyperlink"/>
                  <w:rFonts w:cs="Calibri"/>
                  <w:sz w:val="18"/>
                  <w:szCs w:val="18"/>
                  <w:lang w:eastAsia="en-CA"/>
                </w:rPr>
                <w:t>townofficea@whitecity.ca</w:t>
              </w:r>
            </w:hyperlink>
          </w:p>
        </w:tc>
      </w:tr>
      <w:tr w:rsidR="00C4294D" w:rsidRPr="009A0D95" w14:paraId="515AD43C" w14:textId="77777777" w:rsidTr="000F4081">
        <w:trPr>
          <w:trHeight w:val="330"/>
        </w:trPr>
        <w:tc>
          <w:tcPr>
            <w:tcW w:w="5000" w:type="pct"/>
            <w:gridSpan w:val="9"/>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53AF1CB" w14:textId="77777777" w:rsidR="00C4294D" w:rsidRPr="009A0D95" w:rsidRDefault="00C4294D" w:rsidP="00D856D2">
            <w:pPr>
              <w:rPr>
                <w:b/>
                <w:color w:val="000000"/>
                <w:sz w:val="22"/>
                <w:szCs w:val="22"/>
              </w:rPr>
            </w:pPr>
            <w:r w:rsidRPr="009A0D95">
              <w:rPr>
                <w:b/>
                <w:color w:val="000000"/>
                <w:sz w:val="22"/>
                <w:szCs w:val="22"/>
              </w:rPr>
              <w:t>Rural Municipalities</w:t>
            </w:r>
          </w:p>
        </w:tc>
      </w:tr>
      <w:tr w:rsidR="00C4294D" w:rsidRPr="009A0D95" w14:paraId="51B89A05" w14:textId="77777777" w:rsidTr="000F4081">
        <w:trPr>
          <w:trHeight w:val="300"/>
        </w:trPr>
        <w:tc>
          <w:tcPr>
            <w:tcW w:w="795" w:type="pct"/>
            <w:tcBorders>
              <w:top w:val="single" w:sz="4" w:space="0" w:color="auto"/>
              <w:left w:val="single" w:sz="4" w:space="0" w:color="auto"/>
              <w:bottom w:val="single" w:sz="4" w:space="0" w:color="auto"/>
              <w:right w:val="single" w:sz="4" w:space="0" w:color="auto"/>
            </w:tcBorders>
            <w:shd w:val="clear" w:color="auto" w:fill="auto"/>
            <w:noWrap/>
            <w:hideMark/>
          </w:tcPr>
          <w:p w14:paraId="248CD352" w14:textId="1249B70A"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RM of Edenwold No.</w:t>
            </w:r>
            <w:r w:rsidR="00C350F7">
              <w:rPr>
                <w:rFonts w:cs="Calibri"/>
                <w:color w:val="000000"/>
                <w:sz w:val="22"/>
                <w:szCs w:val="22"/>
                <w:lang w:eastAsia="en-CA"/>
              </w:rPr>
              <w:t> </w:t>
            </w:r>
            <w:r w:rsidRPr="009A0D95">
              <w:rPr>
                <w:rFonts w:cs="Calibri"/>
                <w:color w:val="000000"/>
                <w:sz w:val="22"/>
                <w:szCs w:val="22"/>
                <w:lang w:eastAsia="en-CA"/>
              </w:rPr>
              <w:t>158</w:t>
            </w:r>
          </w:p>
        </w:tc>
        <w:tc>
          <w:tcPr>
            <w:tcW w:w="733" w:type="pct"/>
            <w:tcBorders>
              <w:top w:val="single" w:sz="4" w:space="0" w:color="auto"/>
              <w:left w:val="nil"/>
              <w:bottom w:val="single" w:sz="4" w:space="0" w:color="auto"/>
              <w:right w:val="single" w:sz="4" w:space="0" w:color="auto"/>
            </w:tcBorders>
            <w:shd w:val="clear" w:color="auto" w:fill="auto"/>
            <w:noWrap/>
            <w:hideMark/>
          </w:tcPr>
          <w:p w14:paraId="4993BC3E" w14:textId="513CCB1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Kim McIvor</w:t>
            </w:r>
          </w:p>
        </w:tc>
        <w:tc>
          <w:tcPr>
            <w:tcW w:w="872" w:type="pct"/>
            <w:gridSpan w:val="3"/>
            <w:tcBorders>
              <w:top w:val="single" w:sz="4" w:space="0" w:color="auto"/>
              <w:left w:val="nil"/>
              <w:bottom w:val="single" w:sz="4" w:space="0" w:color="auto"/>
              <w:right w:val="single" w:sz="4" w:space="0" w:color="auto"/>
            </w:tcBorders>
            <w:shd w:val="clear" w:color="auto" w:fill="auto"/>
            <w:noWrap/>
            <w:hideMark/>
          </w:tcPr>
          <w:p w14:paraId="43A96CFE"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Box 10, 100 Queen Street, Balgonie, SK, S0G 0E0</w:t>
            </w:r>
          </w:p>
        </w:tc>
        <w:tc>
          <w:tcPr>
            <w:tcW w:w="775" w:type="pct"/>
            <w:tcBorders>
              <w:top w:val="single" w:sz="4" w:space="0" w:color="auto"/>
              <w:left w:val="nil"/>
              <w:bottom w:val="single" w:sz="4" w:space="0" w:color="auto"/>
              <w:right w:val="single" w:sz="4" w:space="0" w:color="auto"/>
            </w:tcBorders>
            <w:shd w:val="clear" w:color="auto" w:fill="auto"/>
            <w:noWrap/>
            <w:hideMark/>
          </w:tcPr>
          <w:p w14:paraId="55C71747" w14:textId="24481CF4"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(306) 771-2522</w:t>
            </w:r>
          </w:p>
        </w:tc>
        <w:tc>
          <w:tcPr>
            <w:tcW w:w="783" w:type="pct"/>
            <w:tcBorders>
              <w:top w:val="single" w:sz="4" w:space="0" w:color="auto"/>
              <w:left w:val="nil"/>
              <w:bottom w:val="single" w:sz="4" w:space="0" w:color="auto"/>
              <w:right w:val="single" w:sz="4" w:space="0" w:color="auto"/>
            </w:tcBorders>
            <w:shd w:val="clear" w:color="auto" w:fill="auto"/>
            <w:noWrap/>
            <w:hideMark/>
          </w:tcPr>
          <w:p w14:paraId="51D4D1D0" w14:textId="77777777" w:rsidR="00C4294D" w:rsidRPr="009A0D95" w:rsidRDefault="00C4294D" w:rsidP="004F1F92">
            <w:pPr>
              <w:spacing w:line="288" w:lineRule="auto"/>
              <w:rPr>
                <w:rFonts w:cs="Calibri"/>
                <w:color w:val="000000"/>
                <w:sz w:val="22"/>
                <w:szCs w:val="22"/>
                <w:lang w:eastAsia="en-CA"/>
              </w:rPr>
            </w:pPr>
            <w:r w:rsidRPr="009A0D95">
              <w:rPr>
                <w:rFonts w:cs="Calibri"/>
                <w:color w:val="000000"/>
                <w:sz w:val="22"/>
                <w:szCs w:val="22"/>
                <w:lang w:eastAsia="en-CA"/>
              </w:rPr>
              <w:t>(306) 771-2631</w:t>
            </w:r>
          </w:p>
        </w:tc>
        <w:tc>
          <w:tcPr>
            <w:tcW w:w="1041" w:type="pct"/>
            <w:gridSpan w:val="2"/>
            <w:tcBorders>
              <w:top w:val="single" w:sz="4" w:space="0" w:color="auto"/>
              <w:left w:val="nil"/>
              <w:bottom w:val="single" w:sz="4" w:space="0" w:color="auto"/>
              <w:right w:val="single" w:sz="4" w:space="0" w:color="auto"/>
            </w:tcBorders>
            <w:shd w:val="clear" w:color="auto" w:fill="auto"/>
            <w:noWrap/>
            <w:hideMark/>
          </w:tcPr>
          <w:p w14:paraId="6C81FC4A" w14:textId="7D8B902F" w:rsidR="00C4294D" w:rsidRPr="000F4081" w:rsidRDefault="00F106F8" w:rsidP="004F1F92">
            <w:pPr>
              <w:spacing w:line="288" w:lineRule="auto"/>
              <w:rPr>
                <w:rFonts w:cs="Calibri"/>
                <w:color w:val="0000FF"/>
                <w:sz w:val="18"/>
                <w:szCs w:val="18"/>
                <w:u w:val="single"/>
                <w:lang w:eastAsia="en-CA"/>
              </w:rPr>
            </w:pPr>
            <w:hyperlink r:id="rId20" w:history="1">
              <w:r w:rsidR="00D86592" w:rsidRPr="000F4081">
                <w:rPr>
                  <w:rStyle w:val="Hyperlink"/>
                  <w:rFonts w:cs="Calibri"/>
                  <w:sz w:val="18"/>
                  <w:szCs w:val="18"/>
                  <w:lang w:eastAsia="en-CA"/>
                </w:rPr>
                <w:t>rm158@sasktel.net</w:t>
              </w:r>
            </w:hyperlink>
          </w:p>
        </w:tc>
      </w:tr>
      <w:tr w:rsidR="000F4081" w:rsidRPr="009A0D95" w14:paraId="1F037C63" w14:textId="77777777" w:rsidTr="000F4081">
        <w:trPr>
          <w:trHeight w:val="315"/>
        </w:trPr>
        <w:tc>
          <w:tcPr>
            <w:tcW w:w="795" w:type="pct"/>
            <w:tcBorders>
              <w:top w:val="nil"/>
              <w:left w:val="single" w:sz="4" w:space="0" w:color="auto"/>
              <w:bottom w:val="single" w:sz="4" w:space="0" w:color="auto"/>
              <w:right w:val="single" w:sz="4" w:space="0" w:color="auto"/>
            </w:tcBorders>
            <w:shd w:val="clear" w:color="auto" w:fill="auto"/>
            <w:noWrap/>
            <w:hideMark/>
          </w:tcPr>
          <w:p w14:paraId="31F98450" w14:textId="30C5379B"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RM of Sherwood No.</w:t>
            </w:r>
            <w:r w:rsidR="00C350F7">
              <w:rPr>
                <w:rFonts w:cs="Calibri"/>
                <w:color w:val="000000"/>
                <w:sz w:val="22"/>
                <w:szCs w:val="22"/>
                <w:lang w:eastAsia="en-CA"/>
              </w:rPr>
              <w:t> </w:t>
            </w:r>
            <w:r w:rsidRPr="009A0D95">
              <w:rPr>
                <w:rFonts w:cs="Calibri"/>
                <w:color w:val="000000"/>
                <w:sz w:val="22"/>
                <w:szCs w:val="22"/>
                <w:lang w:eastAsia="en-CA"/>
              </w:rPr>
              <w:t>159</w:t>
            </w:r>
          </w:p>
        </w:tc>
        <w:tc>
          <w:tcPr>
            <w:tcW w:w="733" w:type="pct"/>
            <w:tcBorders>
              <w:top w:val="nil"/>
              <w:left w:val="nil"/>
              <w:bottom w:val="single" w:sz="4" w:space="0" w:color="auto"/>
              <w:right w:val="single" w:sz="4" w:space="0" w:color="auto"/>
            </w:tcBorders>
            <w:shd w:val="clear" w:color="auto" w:fill="auto"/>
            <w:noWrap/>
            <w:hideMark/>
          </w:tcPr>
          <w:p w14:paraId="4C55CA60" w14:textId="6E27493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Erin Halliday</w:t>
            </w:r>
          </w:p>
        </w:tc>
        <w:tc>
          <w:tcPr>
            <w:tcW w:w="872" w:type="pct"/>
            <w:gridSpan w:val="3"/>
            <w:tcBorders>
              <w:top w:val="nil"/>
              <w:left w:val="nil"/>
              <w:bottom w:val="single" w:sz="4" w:space="0" w:color="auto"/>
              <w:right w:val="single" w:sz="4" w:space="0" w:color="auto"/>
            </w:tcBorders>
            <w:shd w:val="clear" w:color="auto" w:fill="auto"/>
            <w:noWrap/>
            <w:hideMark/>
          </w:tcPr>
          <w:p w14:paraId="1241B280"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1840 Cornwall Street, Regina, SK, S4P 2K2</w:t>
            </w:r>
          </w:p>
        </w:tc>
        <w:tc>
          <w:tcPr>
            <w:tcW w:w="775" w:type="pct"/>
            <w:tcBorders>
              <w:top w:val="nil"/>
              <w:left w:val="nil"/>
              <w:bottom w:val="single" w:sz="4" w:space="0" w:color="auto"/>
              <w:right w:val="single" w:sz="4" w:space="0" w:color="auto"/>
            </w:tcBorders>
            <w:shd w:val="clear" w:color="auto" w:fill="auto"/>
            <w:noWrap/>
            <w:hideMark/>
          </w:tcPr>
          <w:p w14:paraId="7D698202" w14:textId="7430C3A1"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(306) 525-5237</w:t>
            </w:r>
          </w:p>
        </w:tc>
        <w:tc>
          <w:tcPr>
            <w:tcW w:w="783" w:type="pct"/>
            <w:tcBorders>
              <w:top w:val="nil"/>
              <w:left w:val="nil"/>
              <w:bottom w:val="single" w:sz="4" w:space="0" w:color="auto"/>
              <w:right w:val="single" w:sz="4" w:space="0" w:color="auto"/>
            </w:tcBorders>
            <w:shd w:val="clear" w:color="auto" w:fill="auto"/>
            <w:noWrap/>
            <w:hideMark/>
          </w:tcPr>
          <w:p w14:paraId="53AD78B1" w14:textId="77777777" w:rsidR="00C4294D" w:rsidRPr="009A0D95" w:rsidRDefault="00C4294D" w:rsidP="004F1F92">
            <w:pPr>
              <w:spacing w:line="288" w:lineRule="auto"/>
              <w:rPr>
                <w:rFonts w:cs="Calibri"/>
                <w:color w:val="000000"/>
                <w:sz w:val="22"/>
                <w:szCs w:val="22"/>
                <w:lang w:eastAsia="en-CA"/>
              </w:rPr>
            </w:pPr>
            <w:r w:rsidRPr="009A0D95">
              <w:rPr>
                <w:rFonts w:cs="Calibri"/>
                <w:color w:val="000000"/>
                <w:sz w:val="22"/>
                <w:szCs w:val="22"/>
                <w:lang w:eastAsia="en-CA"/>
              </w:rPr>
              <w:t>(306) 352-1760</w:t>
            </w:r>
          </w:p>
        </w:tc>
        <w:tc>
          <w:tcPr>
            <w:tcW w:w="1041" w:type="pct"/>
            <w:gridSpan w:val="2"/>
            <w:tcBorders>
              <w:top w:val="nil"/>
              <w:left w:val="nil"/>
              <w:bottom w:val="single" w:sz="4" w:space="0" w:color="auto"/>
              <w:right w:val="single" w:sz="4" w:space="0" w:color="auto"/>
            </w:tcBorders>
            <w:shd w:val="clear" w:color="auto" w:fill="auto"/>
            <w:noWrap/>
            <w:hideMark/>
          </w:tcPr>
          <w:p w14:paraId="40FC02C8" w14:textId="0DCDF30C" w:rsidR="00C4294D" w:rsidRPr="000F4081" w:rsidRDefault="00F106F8" w:rsidP="004F1F92">
            <w:pPr>
              <w:spacing w:line="288" w:lineRule="auto"/>
              <w:rPr>
                <w:rFonts w:cs="Calibri"/>
                <w:color w:val="0000FF"/>
                <w:sz w:val="18"/>
                <w:szCs w:val="18"/>
                <w:u w:val="single"/>
                <w:lang w:eastAsia="en-CA"/>
              </w:rPr>
            </w:pPr>
            <w:hyperlink r:id="rId21" w:history="1">
              <w:r w:rsidR="00D86592" w:rsidRPr="000F4081">
                <w:rPr>
                  <w:rStyle w:val="Hyperlink"/>
                  <w:rFonts w:cs="Calibri"/>
                  <w:sz w:val="18"/>
                  <w:szCs w:val="18"/>
                  <w:lang w:eastAsia="en-CA"/>
                </w:rPr>
                <w:t>info@rmofsherwood.ca</w:t>
              </w:r>
            </w:hyperlink>
          </w:p>
        </w:tc>
      </w:tr>
      <w:tr w:rsidR="00C4294D" w:rsidRPr="009A0D95" w14:paraId="7EF5B118" w14:textId="77777777" w:rsidTr="000F4081">
        <w:trPr>
          <w:trHeight w:val="330"/>
        </w:trPr>
        <w:tc>
          <w:tcPr>
            <w:tcW w:w="5000" w:type="pct"/>
            <w:gridSpan w:val="9"/>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3C7B19D" w14:textId="77777777" w:rsidR="00C4294D" w:rsidRPr="009A0D95" w:rsidRDefault="00C4294D" w:rsidP="00D856D2">
            <w:pPr>
              <w:rPr>
                <w:b/>
                <w:color w:val="000000"/>
                <w:sz w:val="22"/>
                <w:szCs w:val="22"/>
              </w:rPr>
            </w:pPr>
            <w:r w:rsidRPr="009A0D95">
              <w:rPr>
                <w:b/>
                <w:color w:val="000000"/>
                <w:sz w:val="22"/>
                <w:szCs w:val="22"/>
              </w:rPr>
              <w:t>First Nations</w:t>
            </w:r>
          </w:p>
        </w:tc>
      </w:tr>
      <w:tr w:rsidR="00C4294D" w:rsidRPr="009A0D95" w14:paraId="48C7DF61" w14:textId="77777777" w:rsidTr="000F4081">
        <w:trPr>
          <w:trHeight w:val="300"/>
        </w:trPr>
        <w:tc>
          <w:tcPr>
            <w:tcW w:w="795" w:type="pct"/>
            <w:tcBorders>
              <w:top w:val="nil"/>
              <w:left w:val="single" w:sz="4" w:space="0" w:color="auto"/>
              <w:bottom w:val="single" w:sz="4" w:space="0" w:color="auto"/>
              <w:right w:val="single" w:sz="4" w:space="0" w:color="auto"/>
            </w:tcBorders>
            <w:shd w:val="clear" w:color="auto" w:fill="auto"/>
            <w:noWrap/>
            <w:hideMark/>
          </w:tcPr>
          <w:p w14:paraId="3297D67D"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Ochapawace First Nation</w:t>
            </w:r>
          </w:p>
        </w:tc>
        <w:tc>
          <w:tcPr>
            <w:tcW w:w="779" w:type="pct"/>
            <w:gridSpan w:val="2"/>
            <w:tcBorders>
              <w:top w:val="nil"/>
              <w:left w:val="nil"/>
              <w:bottom w:val="single" w:sz="4" w:space="0" w:color="auto"/>
              <w:right w:val="single" w:sz="4" w:space="0" w:color="auto"/>
            </w:tcBorders>
            <w:shd w:val="clear" w:color="auto" w:fill="auto"/>
            <w:noWrap/>
            <w:hideMark/>
          </w:tcPr>
          <w:p w14:paraId="060C3B20"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Elvis/Lester Henry</w:t>
            </w:r>
          </w:p>
        </w:tc>
        <w:tc>
          <w:tcPr>
            <w:tcW w:w="827" w:type="pct"/>
            <w:gridSpan w:val="2"/>
            <w:tcBorders>
              <w:top w:val="nil"/>
              <w:left w:val="nil"/>
              <w:bottom w:val="single" w:sz="4" w:space="0" w:color="auto"/>
              <w:right w:val="single" w:sz="4" w:space="0" w:color="auto"/>
            </w:tcBorders>
            <w:shd w:val="clear" w:color="auto" w:fill="auto"/>
            <w:noWrap/>
            <w:hideMark/>
          </w:tcPr>
          <w:p w14:paraId="1E44F991"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Box 550, Whitewood, SK, S0G 5C0</w:t>
            </w:r>
          </w:p>
        </w:tc>
        <w:tc>
          <w:tcPr>
            <w:tcW w:w="775" w:type="pct"/>
            <w:tcBorders>
              <w:top w:val="nil"/>
              <w:left w:val="nil"/>
              <w:bottom w:val="single" w:sz="4" w:space="0" w:color="auto"/>
              <w:right w:val="single" w:sz="4" w:space="0" w:color="auto"/>
            </w:tcBorders>
            <w:shd w:val="clear" w:color="auto" w:fill="auto"/>
            <w:noWrap/>
            <w:hideMark/>
          </w:tcPr>
          <w:p w14:paraId="5726F954"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(306) 696-2637</w:t>
            </w:r>
          </w:p>
        </w:tc>
        <w:tc>
          <w:tcPr>
            <w:tcW w:w="783" w:type="pct"/>
            <w:tcBorders>
              <w:top w:val="nil"/>
              <w:left w:val="nil"/>
              <w:bottom w:val="single" w:sz="4" w:space="0" w:color="auto"/>
              <w:right w:val="single" w:sz="4" w:space="0" w:color="auto"/>
            </w:tcBorders>
            <w:shd w:val="clear" w:color="auto" w:fill="auto"/>
            <w:noWrap/>
            <w:hideMark/>
          </w:tcPr>
          <w:p w14:paraId="0D37FA90" w14:textId="77777777" w:rsidR="00C4294D" w:rsidRPr="009A0D95" w:rsidRDefault="00C4294D" w:rsidP="004F1F92">
            <w:pPr>
              <w:spacing w:line="288" w:lineRule="auto"/>
              <w:rPr>
                <w:rFonts w:cs="Calibri"/>
                <w:color w:val="000000"/>
                <w:sz w:val="22"/>
                <w:szCs w:val="22"/>
                <w:lang w:eastAsia="en-CA"/>
              </w:rPr>
            </w:pPr>
            <w:r w:rsidRPr="009A0D95">
              <w:rPr>
                <w:rFonts w:cs="Calibri"/>
                <w:color w:val="000000"/>
                <w:sz w:val="22"/>
                <w:szCs w:val="22"/>
                <w:lang w:eastAsia="en-CA"/>
              </w:rPr>
              <w:t> </w:t>
            </w:r>
          </w:p>
        </w:tc>
        <w:tc>
          <w:tcPr>
            <w:tcW w:w="1041" w:type="pct"/>
            <w:gridSpan w:val="2"/>
            <w:tcBorders>
              <w:top w:val="nil"/>
              <w:left w:val="nil"/>
              <w:bottom w:val="single" w:sz="4" w:space="0" w:color="auto"/>
              <w:right w:val="single" w:sz="4" w:space="0" w:color="auto"/>
            </w:tcBorders>
            <w:shd w:val="clear" w:color="auto" w:fill="auto"/>
            <w:noWrap/>
            <w:hideMark/>
          </w:tcPr>
          <w:p w14:paraId="37942122" w14:textId="30F1DB11" w:rsidR="00C4294D" w:rsidRPr="009A0D95" w:rsidRDefault="00C4294D" w:rsidP="004F1F92">
            <w:pPr>
              <w:spacing w:line="288" w:lineRule="auto"/>
              <w:rPr>
                <w:rFonts w:cs="Calibri"/>
                <w:color w:val="0000FF"/>
                <w:sz w:val="22"/>
                <w:szCs w:val="22"/>
                <w:u w:val="single"/>
                <w:lang w:eastAsia="en-CA"/>
              </w:rPr>
            </w:pPr>
          </w:p>
        </w:tc>
      </w:tr>
      <w:tr w:rsidR="00C4294D" w:rsidRPr="009A0D95" w14:paraId="18BB64A7" w14:textId="77777777" w:rsidTr="000F4081">
        <w:trPr>
          <w:trHeight w:val="300"/>
        </w:trPr>
        <w:tc>
          <w:tcPr>
            <w:tcW w:w="795" w:type="pct"/>
            <w:tcBorders>
              <w:top w:val="nil"/>
              <w:left w:val="single" w:sz="4" w:space="0" w:color="auto"/>
              <w:bottom w:val="single" w:sz="4" w:space="0" w:color="auto"/>
              <w:right w:val="single" w:sz="4" w:space="0" w:color="auto"/>
            </w:tcBorders>
            <w:shd w:val="clear" w:color="auto" w:fill="auto"/>
            <w:noWrap/>
            <w:hideMark/>
          </w:tcPr>
          <w:p w14:paraId="36D177C3"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Cowessess TLE Holdings</w:t>
            </w:r>
          </w:p>
        </w:tc>
        <w:tc>
          <w:tcPr>
            <w:tcW w:w="779" w:type="pct"/>
            <w:gridSpan w:val="2"/>
            <w:tcBorders>
              <w:top w:val="nil"/>
              <w:left w:val="nil"/>
              <w:bottom w:val="single" w:sz="4" w:space="0" w:color="auto"/>
              <w:right w:val="single" w:sz="4" w:space="0" w:color="auto"/>
            </w:tcBorders>
            <w:shd w:val="clear" w:color="auto" w:fill="auto"/>
            <w:noWrap/>
            <w:hideMark/>
          </w:tcPr>
          <w:p w14:paraId="1CEC406B"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 </w:t>
            </w:r>
          </w:p>
        </w:tc>
        <w:tc>
          <w:tcPr>
            <w:tcW w:w="827" w:type="pct"/>
            <w:gridSpan w:val="2"/>
            <w:tcBorders>
              <w:top w:val="nil"/>
              <w:left w:val="nil"/>
              <w:bottom w:val="single" w:sz="4" w:space="0" w:color="auto"/>
              <w:right w:val="single" w:sz="4" w:space="0" w:color="auto"/>
            </w:tcBorders>
            <w:shd w:val="clear" w:color="auto" w:fill="auto"/>
            <w:noWrap/>
            <w:hideMark/>
          </w:tcPr>
          <w:p w14:paraId="2E7014C6" w14:textId="131BE488"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Box 139, Cowessess, SK, S0G 5L0</w:t>
            </w:r>
          </w:p>
        </w:tc>
        <w:tc>
          <w:tcPr>
            <w:tcW w:w="775" w:type="pct"/>
            <w:tcBorders>
              <w:top w:val="nil"/>
              <w:left w:val="nil"/>
              <w:bottom w:val="single" w:sz="4" w:space="0" w:color="auto"/>
              <w:right w:val="single" w:sz="4" w:space="0" w:color="auto"/>
            </w:tcBorders>
            <w:shd w:val="clear" w:color="auto" w:fill="auto"/>
            <w:noWrap/>
            <w:hideMark/>
          </w:tcPr>
          <w:p w14:paraId="1CD9C9D9"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(306) 522-5558</w:t>
            </w:r>
          </w:p>
        </w:tc>
        <w:tc>
          <w:tcPr>
            <w:tcW w:w="783" w:type="pct"/>
            <w:tcBorders>
              <w:top w:val="nil"/>
              <w:left w:val="nil"/>
              <w:bottom w:val="single" w:sz="4" w:space="0" w:color="auto"/>
              <w:right w:val="single" w:sz="4" w:space="0" w:color="auto"/>
            </w:tcBorders>
            <w:shd w:val="clear" w:color="auto" w:fill="auto"/>
            <w:noWrap/>
            <w:hideMark/>
          </w:tcPr>
          <w:p w14:paraId="6A213C1B" w14:textId="77777777" w:rsidR="00C4294D" w:rsidRPr="009A0D95" w:rsidRDefault="00C4294D" w:rsidP="004F1F92">
            <w:pPr>
              <w:spacing w:line="288" w:lineRule="auto"/>
              <w:rPr>
                <w:rFonts w:cs="Calibri"/>
                <w:color w:val="000000"/>
                <w:sz w:val="22"/>
                <w:szCs w:val="22"/>
                <w:lang w:eastAsia="en-CA"/>
              </w:rPr>
            </w:pPr>
            <w:r w:rsidRPr="009A0D95">
              <w:rPr>
                <w:rFonts w:cs="Calibri"/>
                <w:color w:val="000000"/>
                <w:sz w:val="22"/>
                <w:szCs w:val="22"/>
                <w:lang w:eastAsia="en-CA"/>
              </w:rPr>
              <w:t> </w:t>
            </w:r>
          </w:p>
        </w:tc>
        <w:tc>
          <w:tcPr>
            <w:tcW w:w="1041" w:type="pct"/>
            <w:gridSpan w:val="2"/>
            <w:tcBorders>
              <w:top w:val="nil"/>
              <w:left w:val="nil"/>
              <w:bottom w:val="single" w:sz="4" w:space="0" w:color="auto"/>
              <w:right w:val="single" w:sz="4" w:space="0" w:color="auto"/>
            </w:tcBorders>
            <w:shd w:val="clear" w:color="auto" w:fill="auto"/>
            <w:noWrap/>
            <w:hideMark/>
          </w:tcPr>
          <w:p w14:paraId="180BD371" w14:textId="301AE30A" w:rsidR="00C4294D" w:rsidRPr="009A0D95" w:rsidRDefault="00C4294D" w:rsidP="004F1F92">
            <w:pPr>
              <w:spacing w:line="288" w:lineRule="auto"/>
              <w:rPr>
                <w:rFonts w:cs="Calibri"/>
                <w:color w:val="0000FF"/>
                <w:sz w:val="22"/>
                <w:szCs w:val="22"/>
                <w:u w:val="single"/>
                <w:lang w:eastAsia="en-CA"/>
              </w:rPr>
            </w:pPr>
          </w:p>
        </w:tc>
      </w:tr>
      <w:tr w:rsidR="00C4294D" w:rsidRPr="009A0D95" w14:paraId="33A864B8" w14:textId="77777777" w:rsidTr="000F4081">
        <w:trPr>
          <w:trHeight w:val="300"/>
        </w:trPr>
        <w:tc>
          <w:tcPr>
            <w:tcW w:w="795" w:type="pct"/>
            <w:tcBorders>
              <w:top w:val="nil"/>
              <w:left w:val="single" w:sz="4" w:space="0" w:color="auto"/>
              <w:bottom w:val="single" w:sz="4" w:space="0" w:color="auto"/>
              <w:right w:val="single" w:sz="4" w:space="0" w:color="auto"/>
            </w:tcBorders>
            <w:shd w:val="clear" w:color="auto" w:fill="auto"/>
            <w:noWrap/>
            <w:hideMark/>
          </w:tcPr>
          <w:p w14:paraId="681122E6"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Sakamay First Nation</w:t>
            </w:r>
          </w:p>
        </w:tc>
        <w:tc>
          <w:tcPr>
            <w:tcW w:w="779" w:type="pct"/>
            <w:gridSpan w:val="2"/>
            <w:tcBorders>
              <w:top w:val="nil"/>
              <w:left w:val="nil"/>
              <w:bottom w:val="single" w:sz="4" w:space="0" w:color="auto"/>
              <w:right w:val="single" w:sz="4" w:space="0" w:color="auto"/>
            </w:tcBorders>
            <w:shd w:val="clear" w:color="auto" w:fill="auto"/>
            <w:noWrap/>
            <w:hideMark/>
          </w:tcPr>
          <w:p w14:paraId="7474AF49"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Cameron Sangwais</w:t>
            </w:r>
          </w:p>
        </w:tc>
        <w:tc>
          <w:tcPr>
            <w:tcW w:w="827" w:type="pct"/>
            <w:gridSpan w:val="2"/>
            <w:tcBorders>
              <w:top w:val="nil"/>
              <w:left w:val="nil"/>
              <w:bottom w:val="single" w:sz="4" w:space="0" w:color="auto"/>
              <w:right w:val="single" w:sz="4" w:space="0" w:color="auto"/>
            </w:tcBorders>
            <w:shd w:val="clear" w:color="auto" w:fill="auto"/>
            <w:noWrap/>
            <w:hideMark/>
          </w:tcPr>
          <w:p w14:paraId="3B758CA4"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1500-1874 Scarth St, Regina, SK, S4P 4E9</w:t>
            </w:r>
          </w:p>
        </w:tc>
        <w:tc>
          <w:tcPr>
            <w:tcW w:w="775" w:type="pct"/>
            <w:tcBorders>
              <w:top w:val="nil"/>
              <w:left w:val="nil"/>
              <w:bottom w:val="single" w:sz="4" w:space="0" w:color="auto"/>
              <w:right w:val="single" w:sz="4" w:space="0" w:color="auto"/>
            </w:tcBorders>
            <w:shd w:val="clear" w:color="auto" w:fill="auto"/>
            <w:noWrap/>
            <w:hideMark/>
          </w:tcPr>
          <w:p w14:paraId="27A1327E"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(306) 780-9485</w:t>
            </w:r>
          </w:p>
        </w:tc>
        <w:tc>
          <w:tcPr>
            <w:tcW w:w="783" w:type="pct"/>
            <w:tcBorders>
              <w:top w:val="nil"/>
              <w:left w:val="nil"/>
              <w:bottom w:val="single" w:sz="4" w:space="0" w:color="auto"/>
              <w:right w:val="single" w:sz="4" w:space="0" w:color="auto"/>
            </w:tcBorders>
            <w:shd w:val="clear" w:color="auto" w:fill="auto"/>
            <w:noWrap/>
            <w:hideMark/>
          </w:tcPr>
          <w:p w14:paraId="6E1AC71D"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 </w:t>
            </w:r>
          </w:p>
        </w:tc>
        <w:tc>
          <w:tcPr>
            <w:tcW w:w="1041" w:type="pct"/>
            <w:gridSpan w:val="2"/>
            <w:tcBorders>
              <w:top w:val="nil"/>
              <w:left w:val="nil"/>
              <w:bottom w:val="single" w:sz="4" w:space="0" w:color="auto"/>
              <w:right w:val="single" w:sz="4" w:space="0" w:color="auto"/>
            </w:tcBorders>
            <w:shd w:val="clear" w:color="auto" w:fill="auto"/>
            <w:noWrap/>
            <w:hideMark/>
          </w:tcPr>
          <w:p w14:paraId="14559E58" w14:textId="07F8076E" w:rsidR="00C4294D" w:rsidRPr="000F4081" w:rsidRDefault="00F106F8" w:rsidP="00D856D2">
            <w:pPr>
              <w:rPr>
                <w:rFonts w:cs="Calibri"/>
                <w:color w:val="0000FF"/>
                <w:sz w:val="18"/>
                <w:szCs w:val="18"/>
                <w:u w:val="single"/>
                <w:lang w:eastAsia="en-CA"/>
              </w:rPr>
            </w:pPr>
            <w:hyperlink r:id="rId22" w:history="1">
              <w:r w:rsidR="000F4081" w:rsidRPr="000F4081">
                <w:rPr>
                  <w:rStyle w:val="Hyperlink"/>
                  <w:rFonts w:cs="Calibri"/>
                  <w:sz w:val="18"/>
                  <w:szCs w:val="18"/>
                  <w:lang w:eastAsia="en-CA"/>
                </w:rPr>
                <w:t>cam_s@hotmail.com</w:t>
              </w:r>
            </w:hyperlink>
          </w:p>
        </w:tc>
      </w:tr>
      <w:tr w:rsidR="00C4294D" w:rsidRPr="009A0D95" w14:paraId="3AB241C5" w14:textId="77777777" w:rsidTr="000F4081">
        <w:trPr>
          <w:trHeight w:val="300"/>
        </w:trPr>
        <w:tc>
          <w:tcPr>
            <w:tcW w:w="795" w:type="pct"/>
            <w:tcBorders>
              <w:top w:val="single" w:sz="4" w:space="0" w:color="auto"/>
              <w:left w:val="single" w:sz="4" w:space="0" w:color="auto"/>
              <w:bottom w:val="single" w:sz="4" w:space="0" w:color="auto"/>
              <w:right w:val="single" w:sz="4" w:space="0" w:color="auto"/>
            </w:tcBorders>
            <w:shd w:val="clear" w:color="auto" w:fill="auto"/>
            <w:noWrap/>
          </w:tcPr>
          <w:p w14:paraId="5E2CBD03"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lastRenderedPageBreak/>
              <w:t>Muskowekwan First Nation</w:t>
            </w:r>
          </w:p>
        </w:tc>
        <w:tc>
          <w:tcPr>
            <w:tcW w:w="779" w:type="pct"/>
            <w:gridSpan w:val="2"/>
            <w:tcBorders>
              <w:top w:val="single" w:sz="4" w:space="0" w:color="auto"/>
              <w:left w:val="nil"/>
              <w:bottom w:val="single" w:sz="4" w:space="0" w:color="auto"/>
              <w:right w:val="single" w:sz="4" w:space="0" w:color="auto"/>
            </w:tcBorders>
            <w:shd w:val="clear" w:color="auto" w:fill="auto"/>
            <w:noWrap/>
          </w:tcPr>
          <w:p w14:paraId="755BF195" w14:textId="77777777" w:rsidR="00C4294D" w:rsidRPr="009A0D95" w:rsidRDefault="00C4294D" w:rsidP="00D856D2">
            <w:pPr>
              <w:rPr>
                <w:rFonts w:cs="Calibri"/>
                <w:color w:val="000000"/>
                <w:sz w:val="22"/>
                <w:szCs w:val="22"/>
                <w:lang w:eastAsia="en-CA"/>
              </w:rPr>
            </w:pPr>
          </w:p>
        </w:tc>
        <w:tc>
          <w:tcPr>
            <w:tcW w:w="827" w:type="pct"/>
            <w:gridSpan w:val="2"/>
            <w:tcBorders>
              <w:top w:val="single" w:sz="4" w:space="0" w:color="auto"/>
              <w:left w:val="nil"/>
              <w:bottom w:val="single" w:sz="4" w:space="0" w:color="auto"/>
              <w:right w:val="single" w:sz="4" w:space="0" w:color="auto"/>
            </w:tcBorders>
            <w:shd w:val="clear" w:color="auto" w:fill="auto"/>
            <w:noWrap/>
          </w:tcPr>
          <w:p w14:paraId="634FC4A2" w14:textId="42223D7C" w:rsidR="000B65E2" w:rsidRPr="009A0D95" w:rsidRDefault="00C4294D" w:rsidP="003E7311">
            <w:pPr>
              <w:rPr>
                <w:rFonts w:cs="Calibri"/>
                <w:color w:val="000000"/>
                <w:sz w:val="22"/>
                <w:szCs w:val="22"/>
                <w:lang w:eastAsia="en-CA"/>
              </w:rPr>
            </w:pPr>
            <w:r w:rsidRPr="009A0D95">
              <w:rPr>
                <w:rFonts w:cs="Calibri"/>
                <w:color w:val="000000"/>
                <w:sz w:val="22"/>
                <w:szCs w:val="22"/>
                <w:lang w:eastAsia="en-CA"/>
              </w:rPr>
              <w:t>Box 249, Lestock, SK, S0A 2G0</w:t>
            </w:r>
          </w:p>
        </w:tc>
        <w:tc>
          <w:tcPr>
            <w:tcW w:w="775" w:type="pct"/>
            <w:tcBorders>
              <w:top w:val="single" w:sz="4" w:space="0" w:color="auto"/>
              <w:left w:val="nil"/>
              <w:bottom w:val="single" w:sz="4" w:space="0" w:color="auto"/>
              <w:right w:val="single" w:sz="4" w:space="0" w:color="auto"/>
            </w:tcBorders>
            <w:shd w:val="clear" w:color="auto" w:fill="auto"/>
            <w:noWrap/>
          </w:tcPr>
          <w:p w14:paraId="06375D16"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(306) 274-2061</w:t>
            </w:r>
          </w:p>
        </w:tc>
        <w:tc>
          <w:tcPr>
            <w:tcW w:w="783" w:type="pct"/>
            <w:tcBorders>
              <w:top w:val="single" w:sz="4" w:space="0" w:color="auto"/>
              <w:left w:val="nil"/>
              <w:bottom w:val="single" w:sz="4" w:space="0" w:color="auto"/>
              <w:right w:val="single" w:sz="4" w:space="0" w:color="auto"/>
            </w:tcBorders>
            <w:shd w:val="clear" w:color="auto" w:fill="auto"/>
            <w:noWrap/>
          </w:tcPr>
          <w:p w14:paraId="14FACD7E" w14:textId="77777777" w:rsidR="00C4294D" w:rsidRPr="009A0D95" w:rsidRDefault="00C4294D" w:rsidP="004F1F92">
            <w:pPr>
              <w:spacing w:line="288" w:lineRule="auto"/>
              <w:rPr>
                <w:rFonts w:cs="Calibri"/>
                <w:color w:val="000000"/>
                <w:sz w:val="22"/>
                <w:szCs w:val="22"/>
                <w:lang w:eastAsia="en-CA"/>
              </w:rPr>
            </w:pPr>
            <w:r w:rsidRPr="009A0D95">
              <w:rPr>
                <w:rFonts w:cs="Calibri"/>
                <w:color w:val="000000"/>
                <w:sz w:val="22"/>
                <w:szCs w:val="22"/>
                <w:lang w:eastAsia="en-CA"/>
              </w:rPr>
              <w:t>(306) 274-2110</w:t>
            </w:r>
          </w:p>
        </w:tc>
        <w:tc>
          <w:tcPr>
            <w:tcW w:w="1041" w:type="pct"/>
            <w:gridSpan w:val="2"/>
            <w:tcBorders>
              <w:top w:val="single" w:sz="4" w:space="0" w:color="auto"/>
              <w:left w:val="nil"/>
              <w:bottom w:val="single" w:sz="4" w:space="0" w:color="auto"/>
              <w:right w:val="single" w:sz="4" w:space="0" w:color="auto"/>
            </w:tcBorders>
            <w:shd w:val="clear" w:color="auto" w:fill="auto"/>
            <w:noWrap/>
          </w:tcPr>
          <w:p w14:paraId="74AA0C99" w14:textId="33C7809E" w:rsidR="00C4294D" w:rsidRPr="009A0D95" w:rsidRDefault="00C4294D" w:rsidP="004F1F92">
            <w:pPr>
              <w:spacing w:line="288" w:lineRule="auto"/>
              <w:rPr>
                <w:sz w:val="22"/>
                <w:szCs w:val="22"/>
              </w:rPr>
            </w:pPr>
          </w:p>
        </w:tc>
      </w:tr>
      <w:tr w:rsidR="00C4294D" w:rsidRPr="009A0D95" w14:paraId="6ED29E63" w14:textId="77777777" w:rsidTr="000F4081">
        <w:trPr>
          <w:trHeight w:val="300"/>
        </w:trPr>
        <w:tc>
          <w:tcPr>
            <w:tcW w:w="5000" w:type="pct"/>
            <w:gridSpan w:val="9"/>
            <w:tcBorders>
              <w:top w:val="single" w:sz="4" w:space="0" w:color="auto"/>
              <w:left w:val="single" w:sz="4" w:space="0" w:color="auto"/>
              <w:bottom w:val="single" w:sz="4" w:space="0" w:color="auto"/>
              <w:right w:val="single" w:sz="4" w:space="0" w:color="auto"/>
            </w:tcBorders>
            <w:shd w:val="clear" w:color="auto" w:fill="auto"/>
            <w:noWrap/>
          </w:tcPr>
          <w:p w14:paraId="6391E387" w14:textId="77777777" w:rsidR="00C4294D" w:rsidRPr="009A0D95" w:rsidRDefault="00C4294D" w:rsidP="00D856D2">
            <w:pPr>
              <w:rPr>
                <w:rFonts w:cs="Calibri"/>
                <w:b/>
                <w:color w:val="0000FF"/>
                <w:sz w:val="22"/>
                <w:szCs w:val="22"/>
                <w:u w:val="single"/>
                <w:lang w:eastAsia="en-CA"/>
              </w:rPr>
            </w:pPr>
            <w:r w:rsidRPr="009A0D95">
              <w:rPr>
                <w:rFonts w:cs="Calibri"/>
                <w:b/>
                <w:color w:val="000000"/>
                <w:sz w:val="22"/>
                <w:szCs w:val="22"/>
                <w:lang w:eastAsia="en-CA"/>
              </w:rPr>
              <w:t>Crown Corporations</w:t>
            </w:r>
          </w:p>
        </w:tc>
      </w:tr>
      <w:tr w:rsidR="00C4294D" w:rsidRPr="009A0D95" w14:paraId="41E67FDC" w14:textId="77777777" w:rsidTr="000F4081">
        <w:trPr>
          <w:trHeight w:val="300"/>
        </w:trPr>
        <w:tc>
          <w:tcPr>
            <w:tcW w:w="795" w:type="pct"/>
            <w:tcBorders>
              <w:top w:val="single" w:sz="4" w:space="0" w:color="auto"/>
              <w:left w:val="single" w:sz="4" w:space="0" w:color="auto"/>
              <w:bottom w:val="single" w:sz="4" w:space="0" w:color="auto"/>
              <w:right w:val="single" w:sz="4" w:space="0" w:color="auto"/>
            </w:tcBorders>
            <w:shd w:val="clear" w:color="auto" w:fill="auto"/>
            <w:noWrap/>
          </w:tcPr>
          <w:p w14:paraId="21132ED5"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Global Transportation Hub Authority</w:t>
            </w:r>
          </w:p>
        </w:tc>
        <w:tc>
          <w:tcPr>
            <w:tcW w:w="779" w:type="pct"/>
            <w:gridSpan w:val="2"/>
            <w:tcBorders>
              <w:top w:val="single" w:sz="4" w:space="0" w:color="auto"/>
              <w:left w:val="nil"/>
              <w:bottom w:val="single" w:sz="4" w:space="0" w:color="auto"/>
              <w:right w:val="single" w:sz="4" w:space="0" w:color="auto"/>
            </w:tcBorders>
            <w:shd w:val="clear" w:color="auto" w:fill="auto"/>
            <w:noWrap/>
          </w:tcPr>
          <w:p w14:paraId="77F86663"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Bryan Richards</w:t>
            </w:r>
          </w:p>
        </w:tc>
        <w:tc>
          <w:tcPr>
            <w:tcW w:w="827" w:type="pct"/>
            <w:gridSpan w:val="2"/>
            <w:tcBorders>
              <w:top w:val="single" w:sz="4" w:space="0" w:color="auto"/>
              <w:left w:val="nil"/>
              <w:bottom w:val="single" w:sz="4" w:space="0" w:color="auto"/>
              <w:right w:val="single" w:sz="4" w:space="0" w:color="auto"/>
            </w:tcBorders>
            <w:shd w:val="clear" w:color="auto" w:fill="auto"/>
            <w:noWrap/>
          </w:tcPr>
          <w:p w14:paraId="0F7CC8F9" w14:textId="5B0DC961"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350-1777 Victoria Ave, Regina, SK, S4P</w:t>
            </w:r>
            <w:r w:rsidR="00C350F7">
              <w:rPr>
                <w:rFonts w:cs="Calibri"/>
                <w:color w:val="000000"/>
                <w:sz w:val="22"/>
                <w:szCs w:val="22"/>
                <w:lang w:eastAsia="en-CA"/>
              </w:rPr>
              <w:t> </w:t>
            </w:r>
            <w:r w:rsidRPr="009A0D95">
              <w:rPr>
                <w:rFonts w:cs="Calibri"/>
                <w:color w:val="000000"/>
                <w:sz w:val="22"/>
                <w:szCs w:val="22"/>
                <w:lang w:eastAsia="en-CA"/>
              </w:rPr>
              <w:t>4K5</w:t>
            </w:r>
          </w:p>
        </w:tc>
        <w:tc>
          <w:tcPr>
            <w:tcW w:w="775" w:type="pct"/>
            <w:tcBorders>
              <w:top w:val="single" w:sz="4" w:space="0" w:color="auto"/>
              <w:left w:val="nil"/>
              <w:bottom w:val="single" w:sz="4" w:space="0" w:color="auto"/>
              <w:right w:val="single" w:sz="4" w:space="0" w:color="auto"/>
            </w:tcBorders>
            <w:shd w:val="clear" w:color="auto" w:fill="auto"/>
            <w:noWrap/>
          </w:tcPr>
          <w:p w14:paraId="4136A63D" w14:textId="77777777" w:rsidR="00C4294D" w:rsidRPr="009A0D95" w:rsidRDefault="00C4294D" w:rsidP="00D856D2">
            <w:pPr>
              <w:rPr>
                <w:rFonts w:cs="Calibri"/>
                <w:color w:val="000000"/>
                <w:sz w:val="22"/>
                <w:szCs w:val="22"/>
                <w:lang w:eastAsia="en-CA"/>
              </w:rPr>
            </w:pPr>
            <w:r w:rsidRPr="009A0D95">
              <w:rPr>
                <w:rFonts w:cs="Calibri"/>
                <w:color w:val="000000"/>
                <w:sz w:val="22"/>
                <w:szCs w:val="22"/>
                <w:lang w:eastAsia="en-CA"/>
              </w:rPr>
              <w:t>(306) 798-4605</w:t>
            </w:r>
          </w:p>
        </w:tc>
        <w:tc>
          <w:tcPr>
            <w:tcW w:w="783" w:type="pct"/>
            <w:tcBorders>
              <w:top w:val="single" w:sz="4" w:space="0" w:color="auto"/>
              <w:left w:val="nil"/>
              <w:bottom w:val="single" w:sz="4" w:space="0" w:color="auto"/>
              <w:right w:val="single" w:sz="4" w:space="0" w:color="auto"/>
            </w:tcBorders>
            <w:shd w:val="clear" w:color="auto" w:fill="auto"/>
            <w:noWrap/>
          </w:tcPr>
          <w:p w14:paraId="68944B53" w14:textId="77777777" w:rsidR="00C4294D" w:rsidRPr="009A0D95" w:rsidRDefault="00C4294D" w:rsidP="004F1F92">
            <w:pPr>
              <w:spacing w:line="288" w:lineRule="auto"/>
              <w:rPr>
                <w:rFonts w:cs="Calibri"/>
                <w:color w:val="000000"/>
                <w:sz w:val="22"/>
                <w:szCs w:val="22"/>
                <w:lang w:eastAsia="en-CA"/>
              </w:rPr>
            </w:pPr>
            <w:r w:rsidRPr="009A0D95">
              <w:rPr>
                <w:rFonts w:cs="Calibri"/>
                <w:color w:val="000000"/>
                <w:sz w:val="22"/>
                <w:szCs w:val="22"/>
                <w:lang w:eastAsia="en-CA"/>
              </w:rPr>
              <w:t>(306) 798-4600</w:t>
            </w:r>
          </w:p>
        </w:tc>
        <w:tc>
          <w:tcPr>
            <w:tcW w:w="1041" w:type="pct"/>
            <w:gridSpan w:val="2"/>
            <w:tcBorders>
              <w:top w:val="single" w:sz="4" w:space="0" w:color="auto"/>
              <w:left w:val="nil"/>
              <w:bottom w:val="single" w:sz="4" w:space="0" w:color="auto"/>
              <w:right w:val="single" w:sz="4" w:space="0" w:color="auto"/>
            </w:tcBorders>
            <w:shd w:val="clear" w:color="auto" w:fill="auto"/>
            <w:noWrap/>
          </w:tcPr>
          <w:p w14:paraId="1C1A8ED7" w14:textId="1EB8FC00" w:rsidR="00C4294D" w:rsidRPr="000F4081" w:rsidRDefault="00F106F8" w:rsidP="004F1F92">
            <w:pPr>
              <w:spacing w:line="288" w:lineRule="auto"/>
              <w:rPr>
                <w:rFonts w:cs="Calibri"/>
                <w:color w:val="0000FF"/>
                <w:sz w:val="18"/>
                <w:szCs w:val="18"/>
                <w:u w:val="single"/>
                <w:lang w:eastAsia="en-CA"/>
              </w:rPr>
            </w:pPr>
            <w:hyperlink r:id="rId23" w:history="1">
              <w:r w:rsidR="000F4081" w:rsidRPr="002A16AD">
                <w:rPr>
                  <w:rStyle w:val="Hyperlink"/>
                  <w:rFonts w:cs="Calibri"/>
                  <w:sz w:val="18"/>
                  <w:szCs w:val="18"/>
                  <w:lang w:eastAsia="en-CA"/>
                </w:rPr>
                <w:t>Bryan.richards@thegth</w:t>
              </w:r>
            </w:hyperlink>
            <w:r w:rsidR="00C4294D" w:rsidRPr="000F4081">
              <w:rPr>
                <w:rFonts w:cs="Calibri"/>
                <w:color w:val="0000FF"/>
                <w:sz w:val="18"/>
                <w:szCs w:val="18"/>
                <w:u w:val="single"/>
                <w:lang w:eastAsia="en-CA"/>
              </w:rPr>
              <w:t>.</w:t>
            </w:r>
            <w:r w:rsidR="000F4081">
              <w:rPr>
                <w:rFonts w:cs="Calibri"/>
                <w:color w:val="0000FF"/>
                <w:sz w:val="18"/>
                <w:szCs w:val="18"/>
                <w:u w:val="single"/>
                <w:lang w:eastAsia="en-CA"/>
              </w:rPr>
              <w:t xml:space="preserve"> </w:t>
            </w:r>
            <w:r w:rsidR="00C4294D" w:rsidRPr="000F4081">
              <w:rPr>
                <w:rFonts w:cs="Calibri"/>
                <w:color w:val="0000FF"/>
                <w:sz w:val="18"/>
                <w:szCs w:val="18"/>
                <w:u w:val="single"/>
                <w:lang w:eastAsia="en-CA"/>
              </w:rPr>
              <w:t>com</w:t>
            </w:r>
          </w:p>
        </w:tc>
      </w:tr>
    </w:tbl>
    <w:p w14:paraId="35FC94BC" w14:textId="17CDA484" w:rsidR="003B41BA" w:rsidRDefault="003B41BA">
      <w:pPr>
        <w:pStyle w:val="PPP2"/>
      </w:pPr>
      <w:bookmarkStart w:id="1629" w:name="_Toc395787337"/>
      <w:bookmarkStart w:id="1630" w:name="_Toc396139397"/>
      <w:bookmarkStart w:id="1631" w:name="_Toc396144555"/>
      <w:bookmarkStart w:id="1632" w:name="_Toc396722175"/>
      <w:bookmarkStart w:id="1633" w:name="_Toc411425037"/>
      <w:bookmarkEnd w:id="1629"/>
      <w:r w:rsidRPr="00C80C76">
        <w:t>ROADWAYS</w:t>
      </w:r>
      <w:bookmarkEnd w:id="1621"/>
      <w:bookmarkEnd w:id="1622"/>
      <w:bookmarkEnd w:id="1623"/>
      <w:r w:rsidR="009B084B">
        <w:t xml:space="preserve"> DESIGN</w:t>
      </w:r>
      <w:bookmarkEnd w:id="1630"/>
      <w:bookmarkEnd w:id="1631"/>
      <w:bookmarkEnd w:id="1632"/>
      <w:bookmarkEnd w:id="1633"/>
    </w:p>
    <w:p w14:paraId="0901D28F" w14:textId="4B0DA465" w:rsidR="0094390E" w:rsidRDefault="00D119B4">
      <w:pPr>
        <w:pStyle w:val="PPP3"/>
      </w:pPr>
      <w:bookmarkStart w:id="1634" w:name="_Toc396139398"/>
      <w:bookmarkStart w:id="1635" w:name="_Toc396144556"/>
      <w:bookmarkStart w:id="1636" w:name="_Toc396722176"/>
      <w:bookmarkStart w:id="1637" w:name="_Toc411425038"/>
      <w:bookmarkStart w:id="1638" w:name="_Toc68683784"/>
      <w:r>
        <w:t>Geometric Design Criteria</w:t>
      </w:r>
      <w:bookmarkEnd w:id="1634"/>
      <w:bookmarkEnd w:id="1635"/>
      <w:bookmarkEnd w:id="1636"/>
      <w:bookmarkEnd w:id="1637"/>
    </w:p>
    <w:p w14:paraId="35FC94BE" w14:textId="26C1401E" w:rsidR="003B41BA" w:rsidRPr="00771F13" w:rsidRDefault="003002D6" w:rsidP="00D856D2">
      <w:pPr>
        <w:pStyle w:val="PPP4"/>
        <w:numPr>
          <w:ilvl w:val="3"/>
          <w:numId w:val="18"/>
        </w:numPr>
        <w:ind w:left="2835" w:hanging="1395"/>
      </w:pPr>
      <w:r w:rsidRPr="008A6088">
        <w:rPr>
          <w:b/>
        </w:rPr>
        <w:t>General Geometric Design Criteria</w:t>
      </w:r>
      <w:bookmarkEnd w:id="1638"/>
    </w:p>
    <w:p w14:paraId="7E3495E4" w14:textId="77777777" w:rsidR="002D3523" w:rsidRDefault="002D3523" w:rsidP="00D856D2">
      <w:pPr>
        <w:pStyle w:val="PPP4"/>
        <w:numPr>
          <w:ilvl w:val="4"/>
          <w:numId w:val="18"/>
        </w:numPr>
        <w:tabs>
          <w:tab w:val="clear" w:pos="4320"/>
        </w:tabs>
        <w:ind w:left="4253" w:hanging="1418"/>
        <w:rPr>
          <w:b/>
        </w:rPr>
      </w:pPr>
      <w:bookmarkStart w:id="1639" w:name="_Toc68683787"/>
      <w:r w:rsidRPr="002D3523">
        <w:rPr>
          <w:b/>
        </w:rPr>
        <w:t>Geometric Design Requirements</w:t>
      </w:r>
    </w:p>
    <w:p w14:paraId="5C1FB54C" w14:textId="77777777" w:rsidR="00B35F3D" w:rsidRPr="009F1550" w:rsidRDefault="00B35F3D" w:rsidP="00D856D2">
      <w:pPr>
        <w:pStyle w:val="BodyText2"/>
      </w:pPr>
    </w:p>
    <w:p w14:paraId="42673C5F" w14:textId="55A9E833" w:rsidR="002D3523" w:rsidRPr="008A6088" w:rsidRDefault="002D3523" w:rsidP="00D856D2">
      <w:pPr>
        <w:numPr>
          <w:ilvl w:val="0"/>
          <w:numId w:val="348"/>
        </w:numPr>
        <w:ind w:left="1080"/>
        <w:contextualSpacing/>
        <w:rPr>
          <w:rFonts w:cs="Times"/>
          <w:szCs w:val="24"/>
          <w:lang w:eastAsia="en-CA"/>
        </w:rPr>
      </w:pPr>
      <w:r w:rsidRPr="008A6088">
        <w:rPr>
          <w:rFonts w:cs="Times"/>
          <w:szCs w:val="24"/>
          <w:lang w:eastAsia="en-CA"/>
        </w:rPr>
        <w:t xml:space="preserve">The </w:t>
      </w:r>
      <w:r w:rsidR="00E56BE4">
        <w:rPr>
          <w:rFonts w:cs="Times"/>
          <w:szCs w:val="24"/>
          <w:lang w:eastAsia="en-CA"/>
        </w:rPr>
        <w:t>m</w:t>
      </w:r>
      <w:r w:rsidRPr="008A6088">
        <w:rPr>
          <w:rFonts w:cs="Times"/>
          <w:szCs w:val="24"/>
          <w:lang w:eastAsia="en-CA"/>
        </w:rPr>
        <w:t xml:space="preserve">ainline </w:t>
      </w:r>
      <w:r w:rsidR="00486D1F">
        <w:rPr>
          <w:rFonts w:cs="Times"/>
          <w:szCs w:val="24"/>
          <w:lang w:eastAsia="en-CA"/>
        </w:rPr>
        <w:t>shall</w:t>
      </w:r>
      <w:r w:rsidRPr="008A6088">
        <w:rPr>
          <w:rFonts w:cs="Times"/>
          <w:szCs w:val="24"/>
          <w:lang w:eastAsia="en-CA"/>
        </w:rPr>
        <w:t xml:space="preserve"> be designed as a rural, high speed, free-flow, </w:t>
      </w:r>
      <w:r w:rsidR="009121E5">
        <w:rPr>
          <w:rFonts w:cs="Times"/>
          <w:szCs w:val="24"/>
          <w:lang w:eastAsia="en-CA"/>
        </w:rPr>
        <w:t>4</w:t>
      </w:r>
      <w:r w:rsidRPr="008A6088">
        <w:rPr>
          <w:rFonts w:cs="Times"/>
          <w:szCs w:val="24"/>
          <w:lang w:eastAsia="en-CA"/>
        </w:rPr>
        <w:t xml:space="preserve">-lane divided, access controlled facility; </w:t>
      </w:r>
    </w:p>
    <w:p w14:paraId="0D83DB9C" w14:textId="543BEA9B" w:rsidR="002D3523" w:rsidRPr="008A6088" w:rsidRDefault="002D3523" w:rsidP="00D856D2">
      <w:pPr>
        <w:numPr>
          <w:ilvl w:val="0"/>
          <w:numId w:val="348"/>
        </w:numPr>
        <w:ind w:left="1080"/>
        <w:contextualSpacing/>
        <w:rPr>
          <w:rFonts w:cs="Times"/>
          <w:szCs w:val="24"/>
          <w:lang w:eastAsia="en-CA"/>
        </w:rPr>
      </w:pPr>
      <w:r w:rsidRPr="008A6088">
        <w:rPr>
          <w:rFonts w:cs="Times"/>
          <w:szCs w:val="24"/>
          <w:lang w:eastAsia="en-CA"/>
        </w:rPr>
        <w:t xml:space="preserve">All interchange ramp exits and entrances </w:t>
      </w:r>
      <w:r w:rsidR="00486D1F">
        <w:rPr>
          <w:rFonts w:cs="Times"/>
          <w:szCs w:val="24"/>
          <w:lang w:eastAsia="en-CA"/>
        </w:rPr>
        <w:t>shall</w:t>
      </w:r>
      <w:r w:rsidRPr="008A6088">
        <w:rPr>
          <w:rFonts w:cs="Times"/>
          <w:szCs w:val="24"/>
          <w:lang w:eastAsia="en-CA"/>
        </w:rPr>
        <w:t xml:space="preserve"> be located on the right-hand side, and no left-hand exit or entrance ramps will be permitted;  </w:t>
      </w:r>
    </w:p>
    <w:p w14:paraId="168CB402" w14:textId="45BF2387" w:rsidR="002D3523" w:rsidRPr="008A6088" w:rsidRDefault="002D3523" w:rsidP="00D856D2">
      <w:pPr>
        <w:numPr>
          <w:ilvl w:val="0"/>
          <w:numId w:val="348"/>
        </w:numPr>
        <w:ind w:left="1080"/>
        <w:contextualSpacing/>
        <w:rPr>
          <w:rFonts w:cs="Times"/>
          <w:szCs w:val="24"/>
          <w:lang w:eastAsia="en-CA"/>
        </w:rPr>
      </w:pPr>
      <w:r w:rsidRPr="008A6088">
        <w:rPr>
          <w:rFonts w:cs="Times"/>
          <w:szCs w:val="24"/>
          <w:lang w:eastAsia="en-CA"/>
        </w:rPr>
        <w:lastRenderedPageBreak/>
        <w:t xml:space="preserve">Only </w:t>
      </w:r>
      <w:r w:rsidR="0095518A">
        <w:rPr>
          <w:rFonts w:cs="Times"/>
          <w:szCs w:val="24"/>
          <w:lang w:eastAsia="en-CA"/>
        </w:rPr>
        <w:t>1</w:t>
      </w:r>
      <w:r w:rsidRPr="008A6088">
        <w:rPr>
          <w:rFonts w:cs="Times"/>
          <w:szCs w:val="24"/>
          <w:lang w:eastAsia="en-CA"/>
        </w:rPr>
        <w:t xml:space="preserve"> exit ramp per direction </w:t>
      </w:r>
      <w:r w:rsidR="00486D1F">
        <w:rPr>
          <w:rFonts w:cs="Times"/>
          <w:szCs w:val="24"/>
          <w:lang w:eastAsia="en-CA"/>
        </w:rPr>
        <w:t>shall</w:t>
      </w:r>
      <w:r w:rsidRPr="008A6088">
        <w:rPr>
          <w:rFonts w:cs="Times"/>
          <w:szCs w:val="24"/>
          <w:lang w:eastAsia="en-CA"/>
        </w:rPr>
        <w:t xml:space="preserve"> be provided at all interchanges; that is, consecutive exits for </w:t>
      </w:r>
      <w:r w:rsidR="009121E5">
        <w:rPr>
          <w:rFonts w:cs="Times"/>
          <w:szCs w:val="24"/>
          <w:lang w:eastAsia="en-CA"/>
        </w:rPr>
        <w:t>2</w:t>
      </w:r>
      <w:r w:rsidRPr="008A6088">
        <w:rPr>
          <w:rFonts w:cs="Times"/>
          <w:szCs w:val="24"/>
          <w:lang w:eastAsia="en-CA"/>
        </w:rPr>
        <w:t xml:space="preserve"> different directions are to be combined into a single exit or from a C-D road;  </w:t>
      </w:r>
    </w:p>
    <w:p w14:paraId="2EE27D61" w14:textId="50C2DA44" w:rsidR="002D3523" w:rsidRPr="008A6088" w:rsidRDefault="002D3523" w:rsidP="00D856D2">
      <w:pPr>
        <w:numPr>
          <w:ilvl w:val="0"/>
          <w:numId w:val="348"/>
        </w:numPr>
        <w:ind w:left="1080"/>
        <w:contextualSpacing/>
        <w:rPr>
          <w:rFonts w:cs="Times"/>
          <w:szCs w:val="24"/>
          <w:lang w:eastAsia="en-CA"/>
        </w:rPr>
      </w:pPr>
      <w:r w:rsidRPr="008A6088">
        <w:rPr>
          <w:rFonts w:cs="Times"/>
          <w:szCs w:val="24"/>
          <w:lang w:eastAsia="en-CA"/>
        </w:rPr>
        <w:t xml:space="preserve">Transition from rural freeway standards to arterial standards (curb and gutter), where applicable, </w:t>
      </w:r>
      <w:r w:rsidR="00486D1F">
        <w:rPr>
          <w:rFonts w:cs="Times"/>
          <w:szCs w:val="24"/>
          <w:lang w:eastAsia="en-CA"/>
        </w:rPr>
        <w:t>shall</w:t>
      </w:r>
      <w:r w:rsidRPr="008A6088">
        <w:rPr>
          <w:rFonts w:cs="Times"/>
          <w:szCs w:val="24"/>
          <w:lang w:eastAsia="en-CA"/>
        </w:rPr>
        <w:t xml:space="preserve"> occur at the arterial end of interchange ramps connecting the </w:t>
      </w:r>
      <w:r w:rsidR="00012E30">
        <w:rPr>
          <w:rFonts w:cs="Times"/>
          <w:szCs w:val="24"/>
          <w:lang w:eastAsia="en-CA"/>
        </w:rPr>
        <w:t>C</w:t>
      </w:r>
      <w:r w:rsidRPr="008A6088">
        <w:rPr>
          <w:rFonts w:cs="Times"/>
          <w:szCs w:val="24"/>
          <w:lang w:eastAsia="en-CA"/>
        </w:rPr>
        <w:t xml:space="preserve">rossroads; </w:t>
      </w:r>
    </w:p>
    <w:p w14:paraId="41F0C51C" w14:textId="77777777" w:rsidR="002D3523" w:rsidRPr="008A6088" w:rsidRDefault="002D3523" w:rsidP="00D856D2">
      <w:pPr>
        <w:numPr>
          <w:ilvl w:val="0"/>
          <w:numId w:val="348"/>
        </w:numPr>
        <w:ind w:left="1080"/>
        <w:contextualSpacing/>
        <w:rPr>
          <w:rFonts w:cs="Times"/>
          <w:szCs w:val="24"/>
          <w:lang w:eastAsia="en-CA"/>
        </w:rPr>
      </w:pPr>
      <w:r w:rsidRPr="008A6088">
        <w:rPr>
          <w:rFonts w:cs="Times"/>
          <w:szCs w:val="24"/>
          <w:lang w:eastAsia="en-CA"/>
        </w:rPr>
        <w:t>Lane balance shall be provided;</w:t>
      </w:r>
    </w:p>
    <w:p w14:paraId="4CC698F7" w14:textId="132096B2" w:rsidR="002D3523" w:rsidRPr="008A6088" w:rsidRDefault="002D3523" w:rsidP="00D856D2">
      <w:pPr>
        <w:numPr>
          <w:ilvl w:val="0"/>
          <w:numId w:val="348"/>
        </w:numPr>
        <w:ind w:left="1080"/>
        <w:contextualSpacing/>
        <w:rPr>
          <w:rFonts w:cs="Times"/>
          <w:szCs w:val="24"/>
          <w:lang w:eastAsia="en-CA"/>
        </w:rPr>
      </w:pPr>
      <w:r w:rsidRPr="008A6088">
        <w:rPr>
          <w:rFonts w:cs="Times"/>
          <w:szCs w:val="24"/>
          <w:lang w:eastAsia="en-CA"/>
        </w:rPr>
        <w:t xml:space="preserve">Route continuity </w:t>
      </w:r>
      <w:r w:rsidR="00486D1F">
        <w:rPr>
          <w:rFonts w:cs="Times"/>
          <w:szCs w:val="24"/>
          <w:lang w:eastAsia="en-CA"/>
        </w:rPr>
        <w:t>shall</w:t>
      </w:r>
      <w:r w:rsidRPr="008A6088">
        <w:rPr>
          <w:rFonts w:cs="Times"/>
          <w:szCs w:val="24"/>
          <w:lang w:eastAsia="en-CA"/>
        </w:rPr>
        <w:t xml:space="preserve"> be provided throughout the </w:t>
      </w:r>
      <w:r w:rsidR="00364B77">
        <w:rPr>
          <w:rFonts w:cs="Times"/>
          <w:szCs w:val="24"/>
          <w:lang w:eastAsia="en-CA"/>
        </w:rPr>
        <w:t>corridor</w:t>
      </w:r>
      <w:r w:rsidR="00364B77" w:rsidRPr="008A6088">
        <w:rPr>
          <w:rFonts w:cs="Times"/>
          <w:szCs w:val="24"/>
          <w:lang w:eastAsia="en-CA"/>
        </w:rPr>
        <w:t xml:space="preserve"> </w:t>
      </w:r>
      <w:r w:rsidRPr="008A6088">
        <w:rPr>
          <w:rFonts w:cs="Times"/>
          <w:szCs w:val="24"/>
          <w:lang w:eastAsia="en-CA"/>
        </w:rPr>
        <w:t xml:space="preserve">and from </w:t>
      </w:r>
      <w:r w:rsidR="00445811" w:rsidRPr="008A6088">
        <w:rPr>
          <w:rFonts w:cs="Times"/>
          <w:szCs w:val="24"/>
          <w:lang w:eastAsia="en-CA"/>
        </w:rPr>
        <w:t xml:space="preserve">Highway </w:t>
      </w:r>
      <w:r w:rsidRPr="008A6088">
        <w:rPr>
          <w:rFonts w:cs="Times"/>
          <w:szCs w:val="24"/>
          <w:lang w:eastAsia="en-CA"/>
        </w:rPr>
        <w:t xml:space="preserve">1 east to </w:t>
      </w:r>
      <w:r w:rsidR="00445811" w:rsidRPr="008A6088">
        <w:rPr>
          <w:rFonts w:cs="Times"/>
          <w:szCs w:val="24"/>
          <w:lang w:eastAsia="en-CA"/>
        </w:rPr>
        <w:t xml:space="preserve">Highway </w:t>
      </w:r>
      <w:r w:rsidRPr="008A6088">
        <w:rPr>
          <w:rFonts w:cs="Times"/>
          <w:szCs w:val="24"/>
          <w:lang w:eastAsia="en-CA"/>
        </w:rPr>
        <w:t xml:space="preserve">1 west via the </w:t>
      </w:r>
      <w:r w:rsidR="00E56BE4">
        <w:rPr>
          <w:rFonts w:cs="Times"/>
          <w:szCs w:val="24"/>
          <w:lang w:eastAsia="en-CA"/>
        </w:rPr>
        <w:t>mainline</w:t>
      </w:r>
      <w:r w:rsidRPr="008A6088">
        <w:rPr>
          <w:rFonts w:cs="Times"/>
          <w:szCs w:val="24"/>
          <w:lang w:eastAsia="en-CA"/>
        </w:rPr>
        <w:t xml:space="preserve">; </w:t>
      </w:r>
    </w:p>
    <w:p w14:paraId="79E714BE" w14:textId="5DEE736B" w:rsidR="002D3523" w:rsidRPr="008A6088" w:rsidRDefault="002D3523" w:rsidP="00D856D2">
      <w:pPr>
        <w:numPr>
          <w:ilvl w:val="0"/>
          <w:numId w:val="348"/>
        </w:numPr>
        <w:ind w:left="1080"/>
        <w:contextualSpacing/>
        <w:rPr>
          <w:rFonts w:cs="Times"/>
          <w:szCs w:val="24"/>
          <w:lang w:eastAsia="en-CA"/>
        </w:rPr>
      </w:pPr>
      <w:r w:rsidRPr="008A6088">
        <w:rPr>
          <w:rFonts w:cs="Times"/>
          <w:szCs w:val="24"/>
          <w:lang w:eastAsia="en-CA"/>
        </w:rPr>
        <w:t xml:space="preserve">The use of combinations of inter-related minimum design criteria is not </w:t>
      </w:r>
      <w:r w:rsidR="00FB73C5">
        <w:rPr>
          <w:rFonts w:cs="Times"/>
          <w:szCs w:val="24"/>
          <w:lang w:eastAsia="en-CA"/>
        </w:rPr>
        <w:t>permitted</w:t>
      </w:r>
      <w:r w:rsidR="00C350F7">
        <w:rPr>
          <w:rFonts w:cs="Times"/>
          <w:szCs w:val="24"/>
          <w:lang w:eastAsia="en-CA"/>
        </w:rPr>
        <w:t>;</w:t>
      </w:r>
    </w:p>
    <w:p w14:paraId="3113B522" w14:textId="7D839620" w:rsidR="002D3523" w:rsidRPr="008A6088" w:rsidRDefault="002D3523" w:rsidP="00D856D2">
      <w:pPr>
        <w:numPr>
          <w:ilvl w:val="0"/>
          <w:numId w:val="348"/>
        </w:numPr>
        <w:ind w:left="1080"/>
        <w:contextualSpacing/>
        <w:rPr>
          <w:rFonts w:cs="Times"/>
          <w:szCs w:val="24"/>
          <w:lang w:eastAsia="en-CA"/>
        </w:rPr>
      </w:pPr>
      <w:r w:rsidRPr="008A6088">
        <w:rPr>
          <w:rFonts w:cs="Times"/>
          <w:szCs w:val="24"/>
          <w:lang w:eastAsia="en-CA"/>
        </w:rPr>
        <w:t xml:space="preserve">Transition </w:t>
      </w:r>
      <w:r w:rsidR="00194AE5">
        <w:rPr>
          <w:rFonts w:cs="Times"/>
          <w:szCs w:val="24"/>
          <w:lang w:eastAsia="en-CA"/>
        </w:rPr>
        <w:t>l</w:t>
      </w:r>
      <w:r w:rsidR="00194AE5" w:rsidRPr="008A6088">
        <w:rPr>
          <w:rFonts w:cs="Times"/>
          <w:szCs w:val="24"/>
          <w:lang w:eastAsia="en-CA"/>
        </w:rPr>
        <w:t>anes</w:t>
      </w:r>
      <w:r w:rsidR="00194AE5">
        <w:rPr>
          <w:rFonts w:cs="Times"/>
          <w:szCs w:val="24"/>
          <w:lang w:eastAsia="en-CA"/>
        </w:rPr>
        <w:t xml:space="preserve"> and lane</w:t>
      </w:r>
      <w:r w:rsidRPr="008A6088">
        <w:rPr>
          <w:rFonts w:cs="Times"/>
          <w:szCs w:val="24"/>
          <w:lang w:eastAsia="en-CA"/>
        </w:rPr>
        <w:t xml:space="preserve">-drops </w:t>
      </w:r>
      <w:r w:rsidR="00194AE5">
        <w:rPr>
          <w:rFonts w:cs="Times"/>
          <w:szCs w:val="24"/>
          <w:lang w:eastAsia="en-CA"/>
        </w:rPr>
        <w:t>shall</w:t>
      </w:r>
      <w:r w:rsidR="00194AE5" w:rsidRPr="008A6088">
        <w:rPr>
          <w:rFonts w:cs="Times"/>
          <w:szCs w:val="24"/>
          <w:lang w:eastAsia="en-CA"/>
        </w:rPr>
        <w:t xml:space="preserve"> </w:t>
      </w:r>
      <w:r w:rsidRPr="008A6088">
        <w:rPr>
          <w:rFonts w:cs="Times"/>
          <w:szCs w:val="24"/>
          <w:lang w:eastAsia="en-CA"/>
        </w:rPr>
        <w:t xml:space="preserve">be </w:t>
      </w:r>
      <w:r w:rsidR="00194AE5">
        <w:rPr>
          <w:rFonts w:cs="Times"/>
          <w:szCs w:val="24"/>
          <w:lang w:eastAsia="en-CA"/>
        </w:rPr>
        <w:t>provided</w:t>
      </w:r>
      <w:r w:rsidR="00194AE5" w:rsidRPr="008A6088">
        <w:rPr>
          <w:rFonts w:cs="Times"/>
          <w:szCs w:val="24"/>
          <w:lang w:eastAsia="en-CA"/>
        </w:rPr>
        <w:t xml:space="preserve"> </w:t>
      </w:r>
      <w:r w:rsidRPr="008A6088">
        <w:rPr>
          <w:rFonts w:cs="Times"/>
          <w:szCs w:val="24"/>
          <w:lang w:eastAsia="en-CA"/>
        </w:rPr>
        <w:t>by dropping the outer lane</w:t>
      </w:r>
      <w:r w:rsidR="00C350F7">
        <w:rPr>
          <w:rFonts w:cs="Times"/>
          <w:szCs w:val="24"/>
          <w:lang w:eastAsia="en-CA"/>
        </w:rPr>
        <w:t>;</w:t>
      </w:r>
    </w:p>
    <w:p w14:paraId="39FE5231" w14:textId="77777777" w:rsidR="00A43BAF" w:rsidRDefault="002D3523" w:rsidP="00D856D2">
      <w:pPr>
        <w:numPr>
          <w:ilvl w:val="0"/>
          <w:numId w:val="348"/>
        </w:numPr>
        <w:ind w:left="1080"/>
        <w:contextualSpacing/>
        <w:rPr>
          <w:rFonts w:cs="Times"/>
          <w:szCs w:val="24"/>
          <w:lang w:eastAsia="en-CA"/>
        </w:rPr>
      </w:pPr>
      <w:r w:rsidRPr="008A6088">
        <w:rPr>
          <w:rFonts w:cs="Times"/>
          <w:szCs w:val="24"/>
          <w:lang w:eastAsia="en-CA"/>
        </w:rPr>
        <w:t xml:space="preserve">Maintenance crossovers in the median of the </w:t>
      </w:r>
      <w:r w:rsidR="00E56BE4">
        <w:rPr>
          <w:rFonts w:cs="Times"/>
          <w:szCs w:val="24"/>
          <w:lang w:eastAsia="en-CA"/>
        </w:rPr>
        <w:t>mainline</w:t>
      </w:r>
      <w:r w:rsidRPr="008A6088">
        <w:rPr>
          <w:rFonts w:cs="Times"/>
          <w:szCs w:val="24"/>
          <w:lang w:eastAsia="en-CA"/>
        </w:rPr>
        <w:t xml:space="preserve"> or between the </w:t>
      </w:r>
      <w:r w:rsidR="00D32F38">
        <w:rPr>
          <w:rFonts w:cs="Times"/>
          <w:szCs w:val="24"/>
          <w:lang w:eastAsia="en-CA"/>
        </w:rPr>
        <w:t>m</w:t>
      </w:r>
      <w:r w:rsidR="00E56BE4">
        <w:rPr>
          <w:rFonts w:cs="Times"/>
          <w:szCs w:val="24"/>
          <w:lang w:eastAsia="en-CA"/>
        </w:rPr>
        <w:t>ainline</w:t>
      </w:r>
      <w:r w:rsidRPr="008A6088">
        <w:rPr>
          <w:rFonts w:cs="Times"/>
          <w:szCs w:val="24"/>
          <w:lang w:eastAsia="en-CA"/>
        </w:rPr>
        <w:t>, C-D roads or ramps are not permitted</w:t>
      </w:r>
      <w:r w:rsidR="00A43BAF">
        <w:rPr>
          <w:rFonts w:cs="Times"/>
          <w:szCs w:val="24"/>
          <w:lang w:eastAsia="en-CA"/>
        </w:rPr>
        <w:t>; and</w:t>
      </w:r>
    </w:p>
    <w:p w14:paraId="0B98E00A" w14:textId="42ED0916" w:rsidR="002D3523" w:rsidRPr="008A6088" w:rsidRDefault="00A43BAF" w:rsidP="00D856D2">
      <w:pPr>
        <w:numPr>
          <w:ilvl w:val="0"/>
          <w:numId w:val="348"/>
        </w:numPr>
        <w:ind w:left="1080"/>
        <w:contextualSpacing/>
        <w:rPr>
          <w:rFonts w:cs="Times"/>
          <w:szCs w:val="24"/>
          <w:lang w:eastAsia="en-CA"/>
        </w:rPr>
      </w:pPr>
      <w:r>
        <w:rPr>
          <w:rFonts w:cs="Times"/>
          <w:szCs w:val="24"/>
          <w:lang w:eastAsia="en-CA"/>
        </w:rPr>
        <w:t xml:space="preserve">A gated median crossing shall be provided </w:t>
      </w:r>
      <w:r w:rsidR="0042131E">
        <w:rPr>
          <w:rFonts w:cs="Times"/>
          <w:szCs w:val="24"/>
          <w:lang w:eastAsia="en-CA"/>
        </w:rPr>
        <w:t xml:space="preserve">on the mainline </w:t>
      </w:r>
      <w:r>
        <w:rPr>
          <w:rFonts w:cs="Times"/>
          <w:szCs w:val="24"/>
          <w:lang w:eastAsia="en-CA"/>
        </w:rPr>
        <w:t>between Emerald Park Road and Highway 48 White City Interchange</w:t>
      </w:r>
      <w:r w:rsidR="002D3523" w:rsidRPr="008A6088">
        <w:rPr>
          <w:rFonts w:cs="Times"/>
          <w:szCs w:val="24"/>
          <w:lang w:eastAsia="en-CA"/>
        </w:rPr>
        <w:t>.</w:t>
      </w:r>
    </w:p>
    <w:p w14:paraId="20551ADE" w14:textId="77777777" w:rsidR="003A6EEF" w:rsidRDefault="003A6EEF" w:rsidP="00D856D2">
      <w:pPr>
        <w:contextualSpacing/>
        <w:rPr>
          <w:rFonts w:cs="Times"/>
          <w:szCs w:val="24"/>
          <w:lang w:eastAsia="en-CA"/>
        </w:rPr>
      </w:pPr>
    </w:p>
    <w:p w14:paraId="3B9C2518" w14:textId="77777777" w:rsidR="002D3523" w:rsidRDefault="002D3523" w:rsidP="009F1550">
      <w:pPr>
        <w:pStyle w:val="BodyText2"/>
        <w:rPr>
          <w:b/>
        </w:rPr>
      </w:pPr>
      <w:r w:rsidRPr="009F1550">
        <w:rPr>
          <w:b/>
        </w:rPr>
        <w:lastRenderedPageBreak/>
        <w:t>Exception to Geometric Design Requirements</w:t>
      </w:r>
    </w:p>
    <w:p w14:paraId="3F8478EB" w14:textId="77777777" w:rsidR="00B35F3D" w:rsidRPr="009F1550" w:rsidRDefault="00B35F3D" w:rsidP="009F1550">
      <w:pPr>
        <w:pStyle w:val="BodyText2"/>
        <w:rPr>
          <w:b/>
        </w:rPr>
      </w:pPr>
    </w:p>
    <w:p w14:paraId="7047D1B9" w14:textId="0546370F" w:rsidR="002D3523" w:rsidRDefault="002D3523" w:rsidP="00D856D2">
      <w:pPr>
        <w:numPr>
          <w:ilvl w:val="0"/>
          <w:numId w:val="719"/>
        </w:numPr>
        <w:ind w:left="1080"/>
        <w:contextualSpacing/>
        <w:rPr>
          <w:rFonts w:cs="Times"/>
          <w:szCs w:val="24"/>
          <w:lang w:eastAsia="en-CA"/>
        </w:rPr>
      </w:pPr>
      <w:r w:rsidRPr="008A6088">
        <w:rPr>
          <w:rFonts w:cs="Times"/>
          <w:szCs w:val="24"/>
          <w:lang w:eastAsia="en-CA"/>
        </w:rPr>
        <w:t xml:space="preserve">Transition required from </w:t>
      </w:r>
      <w:r w:rsidR="009121E5">
        <w:rPr>
          <w:rFonts w:cs="Times"/>
          <w:szCs w:val="24"/>
          <w:lang w:eastAsia="en-CA"/>
        </w:rPr>
        <w:t>4</w:t>
      </w:r>
      <w:r w:rsidRPr="008A6088">
        <w:rPr>
          <w:rFonts w:cs="Times"/>
          <w:szCs w:val="24"/>
          <w:lang w:eastAsia="en-CA"/>
        </w:rPr>
        <w:t>-lane divided cross</w:t>
      </w:r>
      <w:r w:rsidR="001602E8">
        <w:rPr>
          <w:rFonts w:cs="Times"/>
          <w:szCs w:val="24"/>
          <w:lang w:eastAsia="en-CA"/>
        </w:rPr>
        <w:t>-</w:t>
      </w:r>
      <w:r w:rsidRPr="008A6088">
        <w:rPr>
          <w:rFonts w:cs="Times"/>
          <w:szCs w:val="24"/>
          <w:lang w:eastAsia="en-CA"/>
        </w:rPr>
        <w:t xml:space="preserve">section </w:t>
      </w:r>
      <w:r w:rsidR="00D559D3" w:rsidRPr="008A6088">
        <w:rPr>
          <w:rFonts w:cs="Times"/>
          <w:szCs w:val="24"/>
          <w:lang w:eastAsia="en-CA"/>
        </w:rPr>
        <w:t>on</w:t>
      </w:r>
      <w:r w:rsidR="00D559D3">
        <w:rPr>
          <w:rFonts w:cs="Times"/>
          <w:szCs w:val="24"/>
          <w:lang w:eastAsia="en-CA"/>
        </w:rPr>
        <w:t xml:space="preserve"> the </w:t>
      </w:r>
      <w:r w:rsidR="00E56BE4">
        <w:rPr>
          <w:rFonts w:cs="Times"/>
          <w:szCs w:val="24"/>
          <w:lang w:eastAsia="en-CA"/>
        </w:rPr>
        <w:t>m</w:t>
      </w:r>
      <w:r w:rsidR="00847FF8">
        <w:rPr>
          <w:rFonts w:cs="Times"/>
          <w:szCs w:val="24"/>
          <w:lang w:eastAsia="en-CA"/>
        </w:rPr>
        <w:t>ainline</w:t>
      </w:r>
      <w:r w:rsidR="00847FF8" w:rsidRPr="008A6088">
        <w:rPr>
          <w:rFonts w:cs="Times"/>
          <w:szCs w:val="24"/>
          <w:lang w:eastAsia="en-CA"/>
        </w:rPr>
        <w:t xml:space="preserve"> </w:t>
      </w:r>
      <w:r w:rsidRPr="008A6088">
        <w:rPr>
          <w:rFonts w:cs="Times"/>
          <w:szCs w:val="24"/>
          <w:lang w:eastAsia="en-CA"/>
        </w:rPr>
        <w:t xml:space="preserve">to </w:t>
      </w:r>
      <w:r w:rsidR="009121E5">
        <w:rPr>
          <w:rFonts w:cs="Times"/>
          <w:szCs w:val="24"/>
          <w:lang w:eastAsia="en-CA"/>
        </w:rPr>
        <w:t>2</w:t>
      </w:r>
      <w:r w:rsidRPr="008A6088">
        <w:rPr>
          <w:rFonts w:cs="Times"/>
          <w:szCs w:val="24"/>
          <w:lang w:eastAsia="en-CA"/>
        </w:rPr>
        <w:t xml:space="preserve">-lane highway at </w:t>
      </w:r>
      <w:r w:rsidR="00445811" w:rsidRPr="008A6088">
        <w:rPr>
          <w:rFonts w:cs="Times"/>
          <w:szCs w:val="24"/>
          <w:lang w:eastAsia="en-CA"/>
        </w:rPr>
        <w:t xml:space="preserve">Highway </w:t>
      </w:r>
      <w:r w:rsidRPr="008A6088">
        <w:rPr>
          <w:rFonts w:cs="Times"/>
          <w:szCs w:val="24"/>
          <w:lang w:eastAsia="en-CA"/>
        </w:rPr>
        <w:t>11 Interchange.</w:t>
      </w:r>
    </w:p>
    <w:p w14:paraId="0A4C6E09" w14:textId="1F7DFA42" w:rsidR="00F65424" w:rsidRPr="008A6088" w:rsidRDefault="00F65424" w:rsidP="00D856D2">
      <w:pPr>
        <w:numPr>
          <w:ilvl w:val="0"/>
          <w:numId w:val="719"/>
        </w:numPr>
        <w:ind w:left="1080"/>
        <w:contextualSpacing/>
        <w:rPr>
          <w:rFonts w:cs="Times"/>
          <w:szCs w:val="24"/>
          <w:lang w:eastAsia="en-CA"/>
        </w:rPr>
      </w:pPr>
      <w:r w:rsidRPr="00D559D3">
        <w:rPr>
          <w:rFonts w:cs="Times"/>
          <w:szCs w:val="24"/>
          <w:lang w:eastAsia="en-CA"/>
        </w:rPr>
        <w:t xml:space="preserve">Geometric design of the mainline and </w:t>
      </w:r>
      <w:r w:rsidR="00D559D3" w:rsidRPr="008A6088">
        <w:rPr>
          <w:rFonts w:cs="Times"/>
          <w:szCs w:val="24"/>
          <w:lang w:eastAsia="en-CA"/>
        </w:rPr>
        <w:t>C</w:t>
      </w:r>
      <w:r w:rsidRPr="00D559D3">
        <w:rPr>
          <w:rFonts w:cs="Times"/>
          <w:szCs w:val="24"/>
          <w:lang w:eastAsia="en-CA"/>
        </w:rPr>
        <w:t>rossroads shall accommodate over dimension vehicles up to 6.4</w:t>
      </w:r>
      <w:r w:rsidR="003A6EEF">
        <w:rPr>
          <w:rFonts w:cs="Times"/>
          <w:szCs w:val="24"/>
          <w:lang w:eastAsia="en-CA"/>
        </w:rPr>
        <w:t xml:space="preserve"> </w:t>
      </w:r>
      <w:r w:rsidRPr="00D559D3">
        <w:rPr>
          <w:rFonts w:cs="Times"/>
          <w:szCs w:val="24"/>
          <w:lang w:eastAsia="en-CA"/>
        </w:rPr>
        <w:t>m wide, 5.</w:t>
      </w:r>
      <w:r w:rsidR="00046201">
        <w:rPr>
          <w:rFonts w:cs="Times"/>
          <w:szCs w:val="24"/>
          <w:lang w:eastAsia="en-CA"/>
        </w:rPr>
        <w:t>3</w:t>
      </w:r>
      <w:r w:rsidR="003A6EEF">
        <w:rPr>
          <w:rFonts w:cs="Times"/>
          <w:szCs w:val="24"/>
          <w:lang w:eastAsia="en-CA"/>
        </w:rPr>
        <w:t xml:space="preserve"> </w:t>
      </w:r>
      <w:r w:rsidRPr="00D559D3">
        <w:rPr>
          <w:rFonts w:cs="Times"/>
          <w:szCs w:val="24"/>
          <w:lang w:eastAsia="en-CA"/>
        </w:rPr>
        <w:t>m high</w:t>
      </w:r>
      <w:r w:rsidR="00046201">
        <w:rPr>
          <w:rFonts w:cs="Times"/>
          <w:szCs w:val="24"/>
          <w:lang w:eastAsia="en-CA"/>
        </w:rPr>
        <w:t xml:space="preserve"> at bridges and 6.0 m high at overhead sign structures and traffic signals</w:t>
      </w:r>
      <w:r w:rsidR="00450FC8">
        <w:rPr>
          <w:rFonts w:cs="Times"/>
          <w:szCs w:val="24"/>
          <w:lang w:eastAsia="en-CA"/>
        </w:rPr>
        <w:t xml:space="preserve">, </w:t>
      </w:r>
      <w:r w:rsidR="00450FC8" w:rsidRPr="00D559D3">
        <w:rPr>
          <w:rFonts w:cs="Times"/>
          <w:szCs w:val="24"/>
          <w:lang w:eastAsia="en-CA"/>
        </w:rPr>
        <w:t>and</w:t>
      </w:r>
      <w:r w:rsidRPr="00D559D3">
        <w:rPr>
          <w:rFonts w:cs="Times"/>
          <w:szCs w:val="24"/>
          <w:lang w:eastAsia="en-CA"/>
        </w:rPr>
        <w:t xml:space="preserve"> 42</w:t>
      </w:r>
      <w:r w:rsidR="003A6EEF">
        <w:rPr>
          <w:rFonts w:cs="Times"/>
          <w:szCs w:val="24"/>
          <w:lang w:eastAsia="en-CA"/>
        </w:rPr>
        <w:t xml:space="preserve"> </w:t>
      </w:r>
      <w:r w:rsidRPr="00D559D3">
        <w:rPr>
          <w:rFonts w:cs="Times"/>
          <w:szCs w:val="24"/>
          <w:lang w:eastAsia="en-CA"/>
        </w:rPr>
        <w:t>m in length</w:t>
      </w:r>
      <w:r w:rsidR="00BA5EFE">
        <w:rPr>
          <w:rFonts w:cs="Times"/>
          <w:szCs w:val="24"/>
          <w:lang w:eastAsia="en-CA"/>
        </w:rPr>
        <w:t>.</w:t>
      </w:r>
      <w:r w:rsidR="00612E64">
        <w:rPr>
          <w:rFonts w:cs="Times"/>
          <w:szCs w:val="24"/>
          <w:lang w:eastAsia="en-CA"/>
        </w:rPr>
        <w:t xml:space="preserve"> </w:t>
      </w:r>
    </w:p>
    <w:p w14:paraId="09F59CCD" w14:textId="287AAEF9" w:rsidR="007F6176" w:rsidRPr="008A6088" w:rsidRDefault="007F6176" w:rsidP="00D856D2">
      <w:pPr>
        <w:numPr>
          <w:ilvl w:val="0"/>
          <w:numId w:val="719"/>
        </w:numPr>
        <w:ind w:left="1080"/>
        <w:contextualSpacing/>
        <w:rPr>
          <w:rFonts w:cs="Times"/>
          <w:szCs w:val="24"/>
          <w:lang w:eastAsia="en-CA"/>
        </w:rPr>
      </w:pPr>
      <w:r>
        <w:rPr>
          <w:rFonts w:cs="Times"/>
          <w:szCs w:val="24"/>
          <w:lang w:eastAsia="en-CA"/>
        </w:rPr>
        <w:t xml:space="preserve">Left-hand exit may be used to exit for EB-SB </w:t>
      </w:r>
      <w:r w:rsidR="009121E5">
        <w:rPr>
          <w:rFonts w:cs="Times"/>
          <w:szCs w:val="24"/>
          <w:lang w:eastAsia="en-CA"/>
        </w:rPr>
        <w:t>2</w:t>
      </w:r>
      <w:r>
        <w:rPr>
          <w:rFonts w:cs="Times"/>
          <w:szCs w:val="24"/>
          <w:lang w:eastAsia="en-CA"/>
        </w:rPr>
        <w:t>-lane directional ramp at Highway 1 West Systems level Interchange to access EB-NB single lane directional ramp.</w:t>
      </w:r>
    </w:p>
    <w:p w14:paraId="0E459567" w14:textId="305EE7BF" w:rsidR="002D3523" w:rsidRDefault="002D3523" w:rsidP="00D856D2">
      <w:pPr>
        <w:pStyle w:val="PPP4"/>
        <w:numPr>
          <w:ilvl w:val="4"/>
          <w:numId w:val="18"/>
        </w:numPr>
        <w:tabs>
          <w:tab w:val="clear" w:pos="4320"/>
        </w:tabs>
        <w:ind w:left="4253" w:hanging="1418"/>
        <w:rPr>
          <w:b/>
        </w:rPr>
      </w:pPr>
      <w:r w:rsidRPr="009F1550">
        <w:rPr>
          <w:b/>
        </w:rPr>
        <w:t>Mainline Roadway Classification</w:t>
      </w:r>
    </w:p>
    <w:p w14:paraId="1F302CE3" w14:textId="77777777" w:rsidR="00C03E9C" w:rsidRPr="00954AF5" w:rsidRDefault="00C03E9C" w:rsidP="00D856D2">
      <w:pPr>
        <w:pStyle w:val="BodyText2"/>
      </w:pPr>
    </w:p>
    <w:p w14:paraId="1E81592D" w14:textId="77777777" w:rsidR="002D3523" w:rsidRPr="008A6088" w:rsidRDefault="002D3523" w:rsidP="00D856D2">
      <w:pPr>
        <w:pStyle w:val="ListParagraph"/>
        <w:numPr>
          <w:ilvl w:val="0"/>
          <w:numId w:val="720"/>
        </w:numPr>
        <w:ind w:left="1080"/>
        <w:rPr>
          <w:lang w:eastAsia="en-CA"/>
        </w:rPr>
      </w:pPr>
      <w:r w:rsidRPr="008A6088">
        <w:rPr>
          <w:lang w:eastAsia="en-CA"/>
        </w:rPr>
        <w:t>D130-7430 (As per Standard Plan 21010) and as modified herein.</w:t>
      </w:r>
    </w:p>
    <w:p w14:paraId="6C3F99C2" w14:textId="77777777" w:rsidR="00954AF5" w:rsidRDefault="00954AF5">
      <w:pPr>
        <w:rPr>
          <w:rFonts w:ascii="Arial" w:hAnsi="Arial"/>
          <w:b/>
        </w:rPr>
      </w:pPr>
      <w:r>
        <w:rPr>
          <w:b/>
        </w:rPr>
        <w:br w:type="page"/>
      </w:r>
    </w:p>
    <w:p w14:paraId="6346D522" w14:textId="02575AB6" w:rsidR="002D3523" w:rsidRDefault="002D3523" w:rsidP="00D856D2">
      <w:pPr>
        <w:pStyle w:val="PPP4"/>
        <w:numPr>
          <w:ilvl w:val="4"/>
          <w:numId w:val="18"/>
        </w:numPr>
        <w:tabs>
          <w:tab w:val="clear" w:pos="4320"/>
        </w:tabs>
        <w:ind w:left="4253" w:hanging="1418"/>
        <w:rPr>
          <w:b/>
        </w:rPr>
      </w:pPr>
      <w:r w:rsidRPr="009F1550">
        <w:rPr>
          <w:b/>
        </w:rPr>
        <w:lastRenderedPageBreak/>
        <w:t>Design Vehicle</w:t>
      </w:r>
    </w:p>
    <w:p w14:paraId="5E68F6F8" w14:textId="77777777" w:rsidR="00C03E9C" w:rsidRPr="00954AF5" w:rsidRDefault="00C03E9C" w:rsidP="00D856D2">
      <w:pPr>
        <w:pStyle w:val="BodyText2"/>
      </w:pPr>
    </w:p>
    <w:p w14:paraId="2F6B65A0" w14:textId="6DBF1D4A" w:rsidR="002D3523" w:rsidRDefault="002D3523" w:rsidP="00D856D2">
      <w:pPr>
        <w:pStyle w:val="ListParagraph"/>
        <w:numPr>
          <w:ilvl w:val="0"/>
          <w:numId w:val="721"/>
        </w:numPr>
        <w:ind w:left="1080"/>
        <w:rPr>
          <w:lang w:eastAsia="en-CA"/>
        </w:rPr>
      </w:pPr>
      <w:r w:rsidRPr="009C650D">
        <w:rPr>
          <w:lang w:eastAsia="en-CA"/>
        </w:rPr>
        <w:t>Mainline: At-grade and RIRO intersections: WB-20</w:t>
      </w:r>
    </w:p>
    <w:p w14:paraId="1053BC41" w14:textId="77777777" w:rsidR="00C03E9C" w:rsidRDefault="00C03E9C" w:rsidP="00D856D2">
      <w:pPr>
        <w:pStyle w:val="ListParagraph"/>
        <w:ind w:left="1080"/>
      </w:pPr>
    </w:p>
    <w:p w14:paraId="462670A9" w14:textId="77777777" w:rsidR="002D3523" w:rsidRDefault="002D3523" w:rsidP="009F1550">
      <w:pPr>
        <w:pStyle w:val="BodyText2"/>
        <w:rPr>
          <w:b/>
        </w:rPr>
      </w:pPr>
      <w:r w:rsidRPr="009F1550">
        <w:rPr>
          <w:b/>
        </w:rPr>
        <w:t>Exceptions to Design Vehicle</w:t>
      </w:r>
    </w:p>
    <w:p w14:paraId="2D95E52E" w14:textId="77777777" w:rsidR="00C03E9C" w:rsidRPr="00D856D2" w:rsidRDefault="00C03E9C" w:rsidP="009F1550">
      <w:pPr>
        <w:pStyle w:val="BodyText2"/>
      </w:pPr>
    </w:p>
    <w:p w14:paraId="4BBCCC73" w14:textId="6A4A24CD" w:rsidR="002D3523" w:rsidRPr="009C650D" w:rsidRDefault="002D3523" w:rsidP="00D856D2">
      <w:pPr>
        <w:pStyle w:val="ListParagraph"/>
        <w:numPr>
          <w:ilvl w:val="0"/>
          <w:numId w:val="722"/>
        </w:numPr>
        <w:ind w:left="1080"/>
        <w:rPr>
          <w:lang w:eastAsia="en-CA"/>
        </w:rPr>
      </w:pPr>
      <w:r w:rsidRPr="009C650D">
        <w:rPr>
          <w:lang w:eastAsia="en-CA"/>
        </w:rPr>
        <w:t xml:space="preserve">Fleet Street </w:t>
      </w:r>
      <w:r w:rsidR="00E56BE4">
        <w:rPr>
          <w:lang w:eastAsia="en-CA"/>
        </w:rPr>
        <w:t>m</w:t>
      </w:r>
      <w:r w:rsidR="00847FF8">
        <w:rPr>
          <w:lang w:eastAsia="en-CA"/>
        </w:rPr>
        <w:t>ainline</w:t>
      </w:r>
      <w:r w:rsidR="00847FF8" w:rsidRPr="009C650D">
        <w:rPr>
          <w:lang w:eastAsia="en-CA"/>
        </w:rPr>
        <w:t xml:space="preserve"> </w:t>
      </w:r>
      <w:r w:rsidRPr="009C650D">
        <w:rPr>
          <w:lang w:eastAsia="en-CA"/>
        </w:rPr>
        <w:t>eastbound RIRO: Single Unit (SU)</w:t>
      </w:r>
    </w:p>
    <w:p w14:paraId="7A9AE579" w14:textId="77777777" w:rsidR="002D3523" w:rsidRDefault="002D3523" w:rsidP="00D856D2">
      <w:pPr>
        <w:pStyle w:val="PPP4"/>
        <w:numPr>
          <w:ilvl w:val="4"/>
          <w:numId w:val="18"/>
        </w:numPr>
        <w:tabs>
          <w:tab w:val="clear" w:pos="4320"/>
        </w:tabs>
        <w:ind w:left="4253" w:hanging="1418"/>
        <w:rPr>
          <w:b/>
        </w:rPr>
      </w:pPr>
      <w:r w:rsidRPr="009F1550">
        <w:rPr>
          <w:b/>
        </w:rPr>
        <w:t>Design Speed</w:t>
      </w:r>
    </w:p>
    <w:p w14:paraId="50DB9615" w14:textId="77777777" w:rsidR="00C03E9C" w:rsidRPr="00D856D2" w:rsidRDefault="00C03E9C" w:rsidP="00D856D2">
      <w:pPr>
        <w:pStyle w:val="BodyText2"/>
      </w:pPr>
    </w:p>
    <w:p w14:paraId="2362405B" w14:textId="46C2FD06" w:rsidR="002D3523" w:rsidRPr="009C650D" w:rsidRDefault="002D3523" w:rsidP="00B66E79">
      <w:pPr>
        <w:pStyle w:val="ListParagraph"/>
        <w:numPr>
          <w:ilvl w:val="0"/>
          <w:numId w:val="723"/>
        </w:numPr>
        <w:tabs>
          <w:tab w:val="right" w:leader="dot" w:pos="9360"/>
        </w:tabs>
        <w:ind w:left="1134" w:hanging="414"/>
        <w:rPr>
          <w:lang w:eastAsia="en-CA"/>
        </w:rPr>
      </w:pPr>
      <w:r w:rsidRPr="009C650D">
        <w:rPr>
          <w:lang w:eastAsia="en-CA"/>
        </w:rPr>
        <w:t>Mainline</w:t>
      </w:r>
      <w:r w:rsidRPr="009C650D">
        <w:rPr>
          <w:lang w:eastAsia="en-CA"/>
        </w:rPr>
        <w:tab/>
        <w:t>130 km/h</w:t>
      </w:r>
    </w:p>
    <w:p w14:paraId="0B4B9E08" w14:textId="7DEB8096" w:rsidR="002D3523" w:rsidRPr="009C650D" w:rsidRDefault="002D3523" w:rsidP="00792054">
      <w:pPr>
        <w:numPr>
          <w:ilvl w:val="0"/>
          <w:numId w:val="723"/>
        </w:numPr>
        <w:tabs>
          <w:tab w:val="right" w:leader="dot" w:pos="9360"/>
        </w:tabs>
        <w:ind w:left="1134" w:hanging="414"/>
        <w:contextualSpacing/>
        <w:rPr>
          <w:rFonts w:cs="Times"/>
          <w:szCs w:val="24"/>
          <w:lang w:eastAsia="en-CA"/>
        </w:rPr>
      </w:pPr>
      <w:r w:rsidRPr="009C650D">
        <w:rPr>
          <w:rFonts w:cs="Times"/>
          <w:szCs w:val="24"/>
          <w:lang w:eastAsia="en-CA"/>
        </w:rPr>
        <w:t>Crossroads</w:t>
      </w:r>
      <w:r w:rsidRPr="009C650D">
        <w:rPr>
          <w:rFonts w:cs="Times"/>
          <w:szCs w:val="24"/>
          <w:lang w:eastAsia="en-CA"/>
        </w:rPr>
        <w:tab/>
        <w:t xml:space="preserve">(See </w:t>
      </w:r>
      <w:r w:rsidR="00194AE5">
        <w:rPr>
          <w:rFonts w:cs="Times"/>
          <w:szCs w:val="24"/>
          <w:lang w:eastAsia="en-CA"/>
        </w:rPr>
        <w:t>Section</w:t>
      </w:r>
      <w:r w:rsidRPr="009C650D">
        <w:rPr>
          <w:rFonts w:cs="Times"/>
          <w:szCs w:val="24"/>
          <w:lang w:eastAsia="en-CA"/>
        </w:rPr>
        <w:t xml:space="preserve"> 200.</w:t>
      </w:r>
      <w:r w:rsidR="005A3360">
        <w:rPr>
          <w:rFonts w:cs="Times"/>
          <w:szCs w:val="24"/>
          <w:lang w:eastAsia="en-CA"/>
        </w:rPr>
        <w:t>6</w:t>
      </w:r>
      <w:r w:rsidR="00AD0D3D" w:rsidRPr="009C650D">
        <w:rPr>
          <w:rFonts w:cs="Times"/>
          <w:szCs w:val="24"/>
          <w:lang w:eastAsia="en-CA"/>
        </w:rPr>
        <w:t>.1</w:t>
      </w:r>
      <w:r w:rsidR="00194AE5">
        <w:rPr>
          <w:rFonts w:cs="Times"/>
          <w:szCs w:val="24"/>
          <w:lang w:eastAsia="en-CA"/>
        </w:rPr>
        <w:t>.</w:t>
      </w:r>
      <w:r w:rsidR="005A3360">
        <w:rPr>
          <w:rFonts w:cs="Times"/>
          <w:szCs w:val="24"/>
          <w:lang w:eastAsia="en-CA"/>
        </w:rPr>
        <w:t>3</w:t>
      </w:r>
      <w:r w:rsidRPr="009C650D">
        <w:rPr>
          <w:rFonts w:cs="Times"/>
          <w:szCs w:val="24"/>
          <w:lang w:eastAsia="en-CA"/>
        </w:rPr>
        <w:t>)</w:t>
      </w:r>
    </w:p>
    <w:p w14:paraId="34B1F9B3" w14:textId="279945BF" w:rsidR="00046201" w:rsidRDefault="00046201" w:rsidP="00792054">
      <w:pPr>
        <w:numPr>
          <w:ilvl w:val="0"/>
          <w:numId w:val="723"/>
        </w:numPr>
        <w:tabs>
          <w:tab w:val="right" w:leader="dot" w:pos="9360"/>
        </w:tabs>
        <w:ind w:left="1134" w:hanging="414"/>
        <w:contextualSpacing/>
        <w:rPr>
          <w:rFonts w:cs="Times"/>
          <w:szCs w:val="24"/>
          <w:lang w:eastAsia="en-CA"/>
        </w:rPr>
      </w:pPr>
      <w:r>
        <w:rPr>
          <w:rFonts w:cs="Times"/>
          <w:szCs w:val="24"/>
          <w:lang w:eastAsia="en-CA"/>
        </w:rPr>
        <w:t>Alignments of Crossroads, ramps and Service Roads on approach/departure to controlled at-grade intersections RIRO’s or ramp terminals, horizontal radii may be reduced to match radii shown in the Reference Concept.</w:t>
      </w:r>
    </w:p>
    <w:p w14:paraId="11C17FC8" w14:textId="5B564563" w:rsidR="00046201" w:rsidRDefault="00046201" w:rsidP="00792054">
      <w:pPr>
        <w:numPr>
          <w:ilvl w:val="0"/>
          <w:numId w:val="723"/>
        </w:numPr>
        <w:tabs>
          <w:tab w:val="right" w:leader="dot" w:pos="9360"/>
        </w:tabs>
        <w:ind w:left="1134" w:hanging="414"/>
        <w:contextualSpacing/>
        <w:rPr>
          <w:rFonts w:cs="Times"/>
          <w:szCs w:val="24"/>
          <w:lang w:eastAsia="en-CA"/>
        </w:rPr>
      </w:pPr>
      <w:r>
        <w:rPr>
          <w:rFonts w:cs="Times"/>
          <w:szCs w:val="24"/>
          <w:lang w:eastAsia="en-CA"/>
        </w:rPr>
        <w:lastRenderedPageBreak/>
        <w:t>The following sections of Service Road may have horizontal radii reduced to match the radii shown in the Reference Concept:</w:t>
      </w:r>
    </w:p>
    <w:p w14:paraId="3E1589DA" w14:textId="3BF683CB" w:rsidR="00046201" w:rsidRDefault="00046201" w:rsidP="00AB7ECD">
      <w:pPr>
        <w:numPr>
          <w:ilvl w:val="1"/>
          <w:numId w:val="722"/>
        </w:numPr>
        <w:tabs>
          <w:tab w:val="right" w:leader="dot" w:pos="9360"/>
        </w:tabs>
        <w:contextualSpacing/>
        <w:rPr>
          <w:rFonts w:cs="Times"/>
          <w:szCs w:val="24"/>
          <w:lang w:eastAsia="en-CA"/>
        </w:rPr>
      </w:pPr>
      <w:r>
        <w:rPr>
          <w:rFonts w:cs="Times"/>
          <w:szCs w:val="24"/>
          <w:lang w:eastAsia="en-CA"/>
        </w:rPr>
        <w:t>NW2-17-19-2, north side of Highway 33, east of the Bypass;</w:t>
      </w:r>
    </w:p>
    <w:p w14:paraId="312A39C2" w14:textId="5A6C2C80" w:rsidR="00046201" w:rsidRDefault="00046201" w:rsidP="00AB7ECD">
      <w:pPr>
        <w:numPr>
          <w:ilvl w:val="1"/>
          <w:numId w:val="722"/>
        </w:numPr>
        <w:tabs>
          <w:tab w:val="right" w:leader="dot" w:pos="9360"/>
        </w:tabs>
        <w:contextualSpacing/>
        <w:rPr>
          <w:rFonts w:cs="Times"/>
          <w:szCs w:val="24"/>
          <w:lang w:eastAsia="en-CA"/>
        </w:rPr>
      </w:pPr>
      <w:r>
        <w:rPr>
          <w:rFonts w:cs="Times"/>
          <w:szCs w:val="24"/>
          <w:lang w:eastAsia="en-CA"/>
        </w:rPr>
        <w:t>NW2-17-19-2, south side of Highway 33, east of the Bypass;</w:t>
      </w:r>
    </w:p>
    <w:p w14:paraId="361839BF" w14:textId="51A864CA" w:rsidR="00046201" w:rsidRDefault="00046201" w:rsidP="00AB7ECD">
      <w:pPr>
        <w:numPr>
          <w:ilvl w:val="1"/>
          <w:numId w:val="722"/>
        </w:numPr>
        <w:tabs>
          <w:tab w:val="right" w:leader="dot" w:pos="9360"/>
        </w:tabs>
        <w:contextualSpacing/>
        <w:rPr>
          <w:rFonts w:cs="Times"/>
          <w:szCs w:val="24"/>
          <w:lang w:eastAsia="en-CA"/>
        </w:rPr>
      </w:pPr>
      <w:r>
        <w:rPr>
          <w:rFonts w:cs="Times"/>
          <w:szCs w:val="24"/>
          <w:lang w:eastAsia="en-CA"/>
        </w:rPr>
        <w:t>NW35-16-19-2, east side of the Bypass, tie-in to Township Road 170; and</w:t>
      </w:r>
    </w:p>
    <w:p w14:paraId="2D23CE26" w14:textId="73E78329" w:rsidR="00046201" w:rsidRDefault="00046201" w:rsidP="00AB7ECD">
      <w:pPr>
        <w:numPr>
          <w:ilvl w:val="1"/>
          <w:numId w:val="722"/>
        </w:numPr>
        <w:tabs>
          <w:tab w:val="right" w:leader="dot" w:pos="9360"/>
        </w:tabs>
        <w:contextualSpacing/>
        <w:rPr>
          <w:rFonts w:cs="Times"/>
          <w:szCs w:val="24"/>
          <w:lang w:eastAsia="en-CA"/>
        </w:rPr>
      </w:pPr>
      <w:r>
        <w:rPr>
          <w:rFonts w:cs="Times"/>
          <w:szCs w:val="24"/>
          <w:lang w:eastAsia="en-CA"/>
        </w:rPr>
        <w:t xml:space="preserve">NW18-16-19-2, SE quadrant of Highway 6 </w:t>
      </w:r>
      <w:r w:rsidR="00B66E79">
        <w:rPr>
          <w:rFonts w:cs="Times"/>
          <w:szCs w:val="24"/>
          <w:lang w:eastAsia="en-CA"/>
        </w:rPr>
        <w:t>Interchange</w:t>
      </w:r>
      <w:r>
        <w:rPr>
          <w:rFonts w:cs="Times"/>
          <w:szCs w:val="24"/>
          <w:lang w:eastAsia="en-CA"/>
        </w:rPr>
        <w:t>.</w:t>
      </w:r>
    </w:p>
    <w:p w14:paraId="622DCF91" w14:textId="2509B687" w:rsidR="00046201" w:rsidRDefault="00F447ED" w:rsidP="00792054">
      <w:pPr>
        <w:numPr>
          <w:ilvl w:val="0"/>
          <w:numId w:val="723"/>
        </w:numPr>
        <w:tabs>
          <w:tab w:val="right" w:leader="dot" w:pos="9360"/>
        </w:tabs>
        <w:ind w:left="1134" w:hanging="425"/>
        <w:contextualSpacing/>
        <w:rPr>
          <w:rFonts w:cs="Times"/>
          <w:szCs w:val="24"/>
          <w:lang w:eastAsia="en-CA"/>
        </w:rPr>
      </w:pPr>
      <w:r>
        <w:rPr>
          <w:rFonts w:cs="Times"/>
          <w:szCs w:val="24"/>
          <w:lang w:eastAsia="en-CA"/>
        </w:rPr>
        <w:t>Consecutive exit ramps are permitted at the Highway 1 West interchange for the westbound to northbound exit ramp followed by the westbound to southbound exit ramp as shown on the Reference Concept.  Successive exit ramp separation must be provided to meet TAC figure 2.4.6.5.</w:t>
      </w:r>
    </w:p>
    <w:p w14:paraId="6EFA4A82" w14:textId="5461572F" w:rsidR="002D3523" w:rsidRPr="009C650D" w:rsidRDefault="002D3523" w:rsidP="00792054">
      <w:pPr>
        <w:numPr>
          <w:ilvl w:val="0"/>
          <w:numId w:val="723"/>
        </w:numPr>
        <w:tabs>
          <w:tab w:val="right" w:leader="dot" w:pos="9360"/>
        </w:tabs>
        <w:ind w:left="1134" w:hanging="425"/>
        <w:contextualSpacing/>
        <w:rPr>
          <w:rFonts w:cs="Times"/>
          <w:szCs w:val="24"/>
          <w:lang w:eastAsia="en-CA"/>
        </w:rPr>
      </w:pPr>
      <w:r w:rsidRPr="009C650D">
        <w:rPr>
          <w:rFonts w:cs="Times"/>
          <w:szCs w:val="24"/>
          <w:lang w:eastAsia="en-CA"/>
        </w:rPr>
        <w:t>C-D Roads</w:t>
      </w:r>
      <w:r w:rsidRPr="009C650D">
        <w:rPr>
          <w:rFonts w:cs="Times"/>
          <w:szCs w:val="24"/>
          <w:lang w:eastAsia="en-CA"/>
        </w:rPr>
        <w:tab/>
        <w:t>80 km/h</w:t>
      </w:r>
    </w:p>
    <w:p w14:paraId="13094082" w14:textId="355A91D2" w:rsidR="002D3523" w:rsidRPr="009C650D" w:rsidRDefault="002D3523" w:rsidP="00792054">
      <w:pPr>
        <w:numPr>
          <w:ilvl w:val="0"/>
          <w:numId w:val="723"/>
        </w:numPr>
        <w:tabs>
          <w:tab w:val="right" w:leader="dot" w:pos="9360"/>
        </w:tabs>
        <w:ind w:left="1134" w:hanging="425"/>
        <w:contextualSpacing/>
        <w:rPr>
          <w:rFonts w:cs="Times"/>
          <w:szCs w:val="24"/>
          <w:lang w:eastAsia="en-CA"/>
        </w:rPr>
      </w:pPr>
      <w:r w:rsidRPr="009C650D">
        <w:rPr>
          <w:rFonts w:cs="Times"/>
          <w:szCs w:val="24"/>
          <w:lang w:eastAsia="en-CA"/>
        </w:rPr>
        <w:t>Service Roads (</w:t>
      </w:r>
      <w:r w:rsidR="00D32F38">
        <w:rPr>
          <w:rFonts w:cs="Times"/>
          <w:szCs w:val="24"/>
          <w:lang w:eastAsia="en-CA"/>
        </w:rPr>
        <w:t>r</w:t>
      </w:r>
      <w:r w:rsidR="00D32F38" w:rsidRPr="009C650D">
        <w:rPr>
          <w:rFonts w:cs="Times"/>
          <w:szCs w:val="24"/>
          <w:lang w:eastAsia="en-CA"/>
        </w:rPr>
        <w:t>ural</w:t>
      </w:r>
      <w:r w:rsidRPr="009C650D">
        <w:rPr>
          <w:rFonts w:cs="Times"/>
          <w:szCs w:val="24"/>
          <w:lang w:eastAsia="en-CA"/>
        </w:rPr>
        <w:t>)</w:t>
      </w:r>
      <w:r w:rsidRPr="009C650D">
        <w:rPr>
          <w:rFonts w:cs="Times"/>
          <w:szCs w:val="24"/>
          <w:lang w:eastAsia="en-CA"/>
        </w:rPr>
        <w:tab/>
        <w:t>80 km/h</w:t>
      </w:r>
    </w:p>
    <w:p w14:paraId="64FC88A0" w14:textId="6E9906C5" w:rsidR="002D3523" w:rsidRPr="009C650D" w:rsidRDefault="002D3523" w:rsidP="00792054">
      <w:pPr>
        <w:numPr>
          <w:ilvl w:val="0"/>
          <w:numId w:val="723"/>
        </w:numPr>
        <w:tabs>
          <w:tab w:val="right" w:leader="dot" w:pos="9360"/>
        </w:tabs>
        <w:ind w:left="1134" w:hanging="425"/>
        <w:contextualSpacing/>
        <w:rPr>
          <w:rFonts w:cs="Times"/>
          <w:szCs w:val="24"/>
          <w:lang w:eastAsia="en-CA"/>
        </w:rPr>
      </w:pPr>
      <w:r w:rsidRPr="009C650D">
        <w:rPr>
          <w:rFonts w:cs="Times"/>
          <w:szCs w:val="24"/>
          <w:lang w:eastAsia="en-CA"/>
        </w:rPr>
        <w:t>Service Roads (</w:t>
      </w:r>
      <w:r w:rsidR="00D32F38">
        <w:rPr>
          <w:rFonts w:cs="Times"/>
          <w:szCs w:val="24"/>
          <w:lang w:eastAsia="en-CA"/>
        </w:rPr>
        <w:t>u</w:t>
      </w:r>
      <w:r w:rsidR="00D32F38" w:rsidRPr="009C650D">
        <w:rPr>
          <w:rFonts w:cs="Times"/>
          <w:szCs w:val="24"/>
          <w:lang w:eastAsia="en-CA"/>
        </w:rPr>
        <w:t>rban</w:t>
      </w:r>
      <w:r w:rsidRPr="009C650D">
        <w:rPr>
          <w:rFonts w:cs="Times"/>
          <w:szCs w:val="24"/>
          <w:lang w:eastAsia="en-CA"/>
        </w:rPr>
        <w:t>/</w:t>
      </w:r>
      <w:r w:rsidR="00D32F38">
        <w:rPr>
          <w:rFonts w:cs="Times"/>
          <w:szCs w:val="24"/>
          <w:lang w:eastAsia="en-CA"/>
        </w:rPr>
        <w:t>d</w:t>
      </w:r>
      <w:r w:rsidR="00D32F38" w:rsidRPr="009C650D">
        <w:rPr>
          <w:rFonts w:cs="Times"/>
          <w:szCs w:val="24"/>
          <w:lang w:eastAsia="en-CA"/>
        </w:rPr>
        <w:t xml:space="preserve">eveloped </w:t>
      </w:r>
      <w:r w:rsidRPr="009C650D">
        <w:rPr>
          <w:rFonts w:cs="Times"/>
          <w:szCs w:val="24"/>
          <w:lang w:eastAsia="en-CA"/>
        </w:rPr>
        <w:t>areas)</w:t>
      </w:r>
      <w:r w:rsidRPr="009C650D">
        <w:rPr>
          <w:rFonts w:cs="Times"/>
          <w:szCs w:val="24"/>
          <w:lang w:eastAsia="en-CA"/>
        </w:rPr>
        <w:tab/>
        <w:t>60 km/h</w:t>
      </w:r>
    </w:p>
    <w:p w14:paraId="47125451" w14:textId="23C27600" w:rsidR="002D3523" w:rsidRPr="009C650D" w:rsidRDefault="002D3523" w:rsidP="00792054">
      <w:pPr>
        <w:numPr>
          <w:ilvl w:val="0"/>
          <w:numId w:val="723"/>
        </w:numPr>
        <w:tabs>
          <w:tab w:val="right" w:leader="dot" w:pos="9360"/>
        </w:tabs>
        <w:ind w:left="1134" w:hanging="425"/>
        <w:contextualSpacing/>
        <w:rPr>
          <w:rFonts w:cs="Times"/>
          <w:szCs w:val="24"/>
          <w:lang w:eastAsia="en-CA"/>
        </w:rPr>
      </w:pPr>
      <w:r w:rsidRPr="009C650D">
        <w:rPr>
          <w:rFonts w:cs="Times"/>
          <w:szCs w:val="24"/>
          <w:lang w:eastAsia="en-CA"/>
        </w:rPr>
        <w:t xml:space="preserve">Directional ramp </w:t>
      </w:r>
      <w:r w:rsidR="003A6EEF">
        <w:rPr>
          <w:rFonts w:cs="Times"/>
          <w:szCs w:val="24"/>
          <w:lang w:eastAsia="en-CA"/>
        </w:rPr>
        <w:t>-</w:t>
      </w:r>
      <w:r w:rsidRPr="009C650D">
        <w:rPr>
          <w:rFonts w:cs="Times"/>
          <w:szCs w:val="24"/>
          <w:lang w:eastAsia="en-CA"/>
        </w:rPr>
        <w:t xml:space="preserve"> freeway to freeway (main level)</w:t>
      </w:r>
      <w:r w:rsidRPr="009C650D">
        <w:rPr>
          <w:rFonts w:cs="Times"/>
          <w:szCs w:val="24"/>
          <w:lang w:eastAsia="en-CA"/>
        </w:rPr>
        <w:tab/>
        <w:t>80 km/h</w:t>
      </w:r>
    </w:p>
    <w:p w14:paraId="25397A60" w14:textId="4951557E" w:rsidR="002D3523" w:rsidRPr="009C650D" w:rsidRDefault="002D3523" w:rsidP="00792054">
      <w:pPr>
        <w:numPr>
          <w:ilvl w:val="0"/>
          <w:numId w:val="723"/>
        </w:numPr>
        <w:tabs>
          <w:tab w:val="right" w:leader="dot" w:pos="9360"/>
        </w:tabs>
        <w:ind w:left="1134" w:hanging="425"/>
        <w:contextualSpacing/>
        <w:rPr>
          <w:rFonts w:cs="Times"/>
          <w:szCs w:val="24"/>
          <w:lang w:eastAsia="en-CA"/>
        </w:rPr>
      </w:pPr>
      <w:r w:rsidRPr="009C650D">
        <w:rPr>
          <w:rFonts w:cs="Times"/>
          <w:szCs w:val="24"/>
          <w:lang w:eastAsia="en-CA"/>
        </w:rPr>
        <w:lastRenderedPageBreak/>
        <w:t xml:space="preserve">Elevated directional ramp </w:t>
      </w:r>
      <w:r w:rsidR="003A6EEF">
        <w:rPr>
          <w:rFonts w:cs="Times"/>
          <w:szCs w:val="24"/>
          <w:lang w:eastAsia="en-CA"/>
        </w:rPr>
        <w:t>-</w:t>
      </w:r>
      <w:r w:rsidRPr="009C650D">
        <w:rPr>
          <w:rFonts w:cs="Times"/>
          <w:szCs w:val="24"/>
          <w:lang w:eastAsia="en-CA"/>
        </w:rPr>
        <w:t xml:space="preserve"> freeway to freeway, with the exception of lateral stopping sight distance</w:t>
      </w:r>
      <w:r w:rsidRPr="009C650D">
        <w:rPr>
          <w:rFonts w:cs="Times"/>
          <w:szCs w:val="24"/>
          <w:lang w:eastAsia="en-CA"/>
        </w:rPr>
        <w:tab/>
        <w:t>80 km/h</w:t>
      </w:r>
    </w:p>
    <w:p w14:paraId="29186B46" w14:textId="7FA59977" w:rsidR="002D3523" w:rsidRPr="009C650D" w:rsidRDefault="002D3523" w:rsidP="00792054">
      <w:pPr>
        <w:numPr>
          <w:ilvl w:val="0"/>
          <w:numId w:val="723"/>
        </w:numPr>
        <w:tabs>
          <w:tab w:val="right" w:leader="dot" w:pos="9360"/>
        </w:tabs>
        <w:ind w:left="1134" w:hanging="425"/>
        <w:contextualSpacing/>
        <w:rPr>
          <w:rFonts w:cs="Times"/>
          <w:szCs w:val="24"/>
          <w:lang w:eastAsia="en-CA"/>
        </w:rPr>
      </w:pPr>
      <w:r w:rsidRPr="009C650D">
        <w:rPr>
          <w:rFonts w:cs="Times"/>
          <w:szCs w:val="24"/>
          <w:lang w:eastAsia="en-CA"/>
        </w:rPr>
        <w:t xml:space="preserve">Directional ramp entering </w:t>
      </w:r>
      <w:r w:rsidR="00012E30">
        <w:rPr>
          <w:rFonts w:cs="Times"/>
          <w:szCs w:val="24"/>
          <w:lang w:eastAsia="en-CA"/>
        </w:rPr>
        <w:t>C</w:t>
      </w:r>
      <w:r w:rsidRPr="009C650D">
        <w:rPr>
          <w:rFonts w:cs="Times"/>
          <w:szCs w:val="24"/>
          <w:lang w:eastAsia="en-CA"/>
        </w:rPr>
        <w:t>rossroad</w:t>
      </w:r>
      <w:r w:rsidRPr="009C650D">
        <w:rPr>
          <w:rFonts w:cs="Times"/>
          <w:szCs w:val="24"/>
          <w:lang w:eastAsia="en-CA"/>
        </w:rPr>
        <w:tab/>
      </w:r>
      <w:r w:rsidR="00D32F38">
        <w:rPr>
          <w:rFonts w:cs="Times"/>
          <w:szCs w:val="24"/>
          <w:lang w:eastAsia="en-CA"/>
        </w:rPr>
        <w:t>m</w:t>
      </w:r>
      <w:r w:rsidR="00D32F38" w:rsidRPr="009C650D">
        <w:rPr>
          <w:rFonts w:cs="Times"/>
          <w:szCs w:val="24"/>
          <w:lang w:eastAsia="en-CA"/>
        </w:rPr>
        <w:t xml:space="preserve">atch </w:t>
      </w:r>
      <w:r w:rsidR="002E3E00">
        <w:rPr>
          <w:rFonts w:cs="Times"/>
          <w:szCs w:val="24"/>
          <w:lang w:eastAsia="en-CA"/>
        </w:rPr>
        <w:t>d</w:t>
      </w:r>
      <w:r w:rsidR="002E3E00" w:rsidRPr="009C650D">
        <w:rPr>
          <w:rFonts w:cs="Times"/>
          <w:szCs w:val="24"/>
          <w:lang w:eastAsia="en-CA"/>
        </w:rPr>
        <w:t xml:space="preserve">esign </w:t>
      </w:r>
      <w:r w:rsidR="002E3E00">
        <w:rPr>
          <w:rFonts w:cs="Times"/>
          <w:szCs w:val="24"/>
          <w:lang w:eastAsia="en-CA"/>
        </w:rPr>
        <w:t>s</w:t>
      </w:r>
      <w:r w:rsidR="002E3E00" w:rsidRPr="009C650D">
        <w:rPr>
          <w:rFonts w:cs="Times"/>
          <w:szCs w:val="24"/>
          <w:lang w:eastAsia="en-CA"/>
        </w:rPr>
        <w:t xml:space="preserve">peed </w:t>
      </w:r>
      <w:r w:rsidRPr="009C650D">
        <w:rPr>
          <w:rFonts w:cs="Times"/>
          <w:szCs w:val="24"/>
          <w:lang w:eastAsia="en-CA"/>
        </w:rPr>
        <w:t>of Crossroad</w:t>
      </w:r>
    </w:p>
    <w:p w14:paraId="28D83153" w14:textId="77777777" w:rsidR="002D3523" w:rsidRPr="009C650D" w:rsidRDefault="002D3523" w:rsidP="00792054">
      <w:pPr>
        <w:numPr>
          <w:ilvl w:val="0"/>
          <w:numId w:val="723"/>
        </w:numPr>
        <w:tabs>
          <w:tab w:val="right" w:leader="dot" w:pos="9360"/>
        </w:tabs>
        <w:ind w:left="1134" w:hanging="425"/>
        <w:contextualSpacing/>
        <w:rPr>
          <w:rFonts w:cs="Times"/>
          <w:szCs w:val="24"/>
          <w:lang w:eastAsia="en-CA"/>
        </w:rPr>
      </w:pPr>
      <w:r w:rsidRPr="009C650D">
        <w:rPr>
          <w:rFonts w:cs="Times"/>
          <w:szCs w:val="24"/>
          <w:lang w:eastAsia="en-CA"/>
        </w:rPr>
        <w:t>Directional ramps entering freeway (at gore)</w:t>
      </w:r>
      <w:r w:rsidRPr="009C650D">
        <w:rPr>
          <w:rFonts w:cs="Times"/>
          <w:szCs w:val="24"/>
          <w:lang w:eastAsia="en-CA"/>
        </w:rPr>
        <w:tab/>
        <w:t>90 km/h</w:t>
      </w:r>
    </w:p>
    <w:p w14:paraId="08E90F47" w14:textId="77777777" w:rsidR="002D3523" w:rsidRPr="009C650D" w:rsidRDefault="002D3523" w:rsidP="00792054">
      <w:pPr>
        <w:numPr>
          <w:ilvl w:val="0"/>
          <w:numId w:val="723"/>
        </w:numPr>
        <w:tabs>
          <w:tab w:val="right" w:leader="dot" w:pos="9360"/>
        </w:tabs>
        <w:ind w:left="1134" w:hanging="425"/>
        <w:contextualSpacing/>
        <w:rPr>
          <w:rFonts w:cs="Times"/>
          <w:szCs w:val="24"/>
          <w:lang w:eastAsia="en-CA"/>
        </w:rPr>
      </w:pPr>
      <w:r w:rsidRPr="009C650D">
        <w:rPr>
          <w:rFonts w:cs="Times"/>
          <w:szCs w:val="24"/>
          <w:lang w:eastAsia="en-CA"/>
        </w:rPr>
        <w:t>Directional ramps exiting freeway (at gore)</w:t>
      </w:r>
      <w:r w:rsidRPr="009C650D">
        <w:rPr>
          <w:rFonts w:cs="Times"/>
          <w:szCs w:val="24"/>
          <w:lang w:eastAsia="en-CA"/>
        </w:rPr>
        <w:tab/>
        <w:t>90 km/h</w:t>
      </w:r>
    </w:p>
    <w:p w14:paraId="6FFBCD43" w14:textId="732448B6" w:rsidR="002D3523" w:rsidRPr="009C650D" w:rsidRDefault="002D3523" w:rsidP="00792054">
      <w:pPr>
        <w:numPr>
          <w:ilvl w:val="0"/>
          <w:numId w:val="723"/>
        </w:numPr>
        <w:tabs>
          <w:tab w:val="right" w:leader="dot" w:pos="9360"/>
        </w:tabs>
        <w:ind w:left="1134" w:hanging="425"/>
        <w:contextualSpacing/>
        <w:rPr>
          <w:rFonts w:cs="Times"/>
          <w:szCs w:val="24"/>
          <w:lang w:eastAsia="en-CA"/>
        </w:rPr>
      </w:pPr>
      <w:r w:rsidRPr="009C650D">
        <w:rPr>
          <w:rFonts w:cs="Times"/>
          <w:szCs w:val="24"/>
          <w:lang w:eastAsia="en-CA"/>
        </w:rPr>
        <w:t>All other ramps (at gore)</w:t>
      </w:r>
      <w:r w:rsidRPr="009C650D">
        <w:rPr>
          <w:rFonts w:cs="Times"/>
          <w:szCs w:val="24"/>
          <w:lang w:eastAsia="en-CA"/>
        </w:rPr>
        <w:tab/>
        <w:t>80% of mainline/</w:t>
      </w:r>
      <w:r w:rsidR="00D32F38">
        <w:rPr>
          <w:rFonts w:cs="Times"/>
          <w:szCs w:val="24"/>
          <w:lang w:eastAsia="en-CA"/>
        </w:rPr>
        <w:t>C</w:t>
      </w:r>
      <w:r w:rsidR="00D32F38" w:rsidRPr="009C650D">
        <w:rPr>
          <w:rFonts w:cs="Times"/>
          <w:szCs w:val="24"/>
          <w:lang w:eastAsia="en-CA"/>
        </w:rPr>
        <w:t xml:space="preserve">rossroads </w:t>
      </w:r>
      <w:r w:rsidR="002E3E00">
        <w:rPr>
          <w:rFonts w:cs="Times"/>
          <w:szCs w:val="24"/>
          <w:lang w:eastAsia="en-CA"/>
        </w:rPr>
        <w:t>d</w:t>
      </w:r>
      <w:r w:rsidR="00D32F38" w:rsidRPr="009C650D">
        <w:rPr>
          <w:rFonts w:cs="Times"/>
          <w:szCs w:val="24"/>
          <w:lang w:eastAsia="en-CA"/>
        </w:rPr>
        <w:t xml:space="preserve">esign </w:t>
      </w:r>
      <w:r w:rsidR="002E3E00">
        <w:rPr>
          <w:rFonts w:cs="Times"/>
          <w:szCs w:val="24"/>
          <w:lang w:eastAsia="en-CA"/>
        </w:rPr>
        <w:t>s</w:t>
      </w:r>
      <w:r w:rsidR="00D32F38" w:rsidRPr="009C650D">
        <w:rPr>
          <w:rFonts w:cs="Times"/>
          <w:szCs w:val="24"/>
          <w:lang w:eastAsia="en-CA"/>
        </w:rPr>
        <w:t>peed</w:t>
      </w:r>
    </w:p>
    <w:p w14:paraId="29FE8591" w14:textId="7F3477A7" w:rsidR="002D3523" w:rsidRPr="009C650D" w:rsidRDefault="002D3523" w:rsidP="00792054">
      <w:pPr>
        <w:numPr>
          <w:ilvl w:val="0"/>
          <w:numId w:val="723"/>
        </w:numPr>
        <w:tabs>
          <w:tab w:val="right" w:leader="dot" w:pos="9360"/>
        </w:tabs>
        <w:ind w:left="1134" w:hanging="425"/>
        <w:contextualSpacing/>
        <w:rPr>
          <w:rFonts w:cs="Times"/>
          <w:szCs w:val="24"/>
          <w:lang w:eastAsia="en-CA"/>
        </w:rPr>
      </w:pPr>
      <w:r w:rsidRPr="009C650D">
        <w:rPr>
          <w:rFonts w:cs="Times"/>
          <w:szCs w:val="24"/>
          <w:lang w:eastAsia="en-CA"/>
        </w:rPr>
        <w:t xml:space="preserve">Loop ramp off </w:t>
      </w:r>
      <w:r w:rsidR="00E56BE4">
        <w:rPr>
          <w:rFonts w:cs="Times"/>
          <w:szCs w:val="24"/>
          <w:lang w:eastAsia="en-CA"/>
        </w:rPr>
        <w:t>m</w:t>
      </w:r>
      <w:r w:rsidRPr="009C650D">
        <w:rPr>
          <w:rFonts w:cs="Times"/>
          <w:szCs w:val="24"/>
          <w:lang w:eastAsia="en-CA"/>
        </w:rPr>
        <w:t>ainline</w:t>
      </w:r>
      <w:r w:rsidRPr="009C650D">
        <w:rPr>
          <w:rFonts w:cs="Times"/>
          <w:szCs w:val="24"/>
          <w:lang w:eastAsia="en-CA"/>
        </w:rPr>
        <w:tab/>
        <w:t>50 km/h</w:t>
      </w:r>
    </w:p>
    <w:p w14:paraId="2A795F75" w14:textId="7ED409D3" w:rsidR="009F1550" w:rsidRPr="003A6EEF" w:rsidRDefault="002D3523" w:rsidP="00792054">
      <w:pPr>
        <w:numPr>
          <w:ilvl w:val="0"/>
          <w:numId w:val="723"/>
        </w:numPr>
        <w:tabs>
          <w:tab w:val="right" w:leader="dot" w:pos="9360"/>
        </w:tabs>
        <w:ind w:left="1134" w:hanging="425"/>
        <w:contextualSpacing/>
        <w:rPr>
          <w:lang w:eastAsia="en-CA"/>
        </w:rPr>
      </w:pPr>
      <w:r w:rsidRPr="009C650D">
        <w:rPr>
          <w:rFonts w:cs="Times"/>
          <w:szCs w:val="24"/>
          <w:lang w:eastAsia="en-CA"/>
        </w:rPr>
        <w:t>Loop ramp off Crossroads and C-D Roads</w:t>
      </w:r>
      <w:r w:rsidRPr="009C650D">
        <w:rPr>
          <w:rFonts w:cs="Times"/>
          <w:szCs w:val="24"/>
          <w:lang w:eastAsia="en-CA"/>
        </w:rPr>
        <w:tab/>
        <w:t>50 km/h</w:t>
      </w:r>
    </w:p>
    <w:p w14:paraId="5A190308" w14:textId="0EFD6BA3" w:rsidR="003D10E4" w:rsidRPr="00954AF5" w:rsidRDefault="003D10E4"/>
    <w:p w14:paraId="43FBE683" w14:textId="4325FA66" w:rsidR="00954AF5" w:rsidRDefault="00954AF5">
      <w:pPr>
        <w:rPr>
          <w:b/>
        </w:rPr>
      </w:pPr>
    </w:p>
    <w:p w14:paraId="432E4CD8" w14:textId="77777777" w:rsidR="00954AF5" w:rsidRDefault="00954AF5">
      <w:pPr>
        <w:rPr>
          <w:b/>
        </w:rPr>
      </w:pPr>
      <w:r>
        <w:rPr>
          <w:b/>
        </w:rPr>
        <w:br w:type="page"/>
      </w:r>
    </w:p>
    <w:p w14:paraId="1A674589" w14:textId="77777777" w:rsidR="00954AF5" w:rsidRDefault="00954AF5" w:rsidP="009F1550">
      <w:pPr>
        <w:pStyle w:val="BodyText2"/>
        <w:rPr>
          <w:b/>
        </w:rPr>
      </w:pPr>
    </w:p>
    <w:p w14:paraId="32E99F0F" w14:textId="26AC831A" w:rsidR="002D3523" w:rsidRDefault="002D3523" w:rsidP="009F1550">
      <w:pPr>
        <w:pStyle w:val="BodyText2"/>
        <w:rPr>
          <w:b/>
        </w:rPr>
      </w:pPr>
      <w:r w:rsidRPr="009F1550">
        <w:rPr>
          <w:b/>
        </w:rPr>
        <w:t>Exceptions to Design Speed</w:t>
      </w:r>
    </w:p>
    <w:p w14:paraId="72E6AD58" w14:textId="77777777" w:rsidR="00C03E9C" w:rsidRPr="00954AF5" w:rsidRDefault="00C03E9C" w:rsidP="009F1550">
      <w:pPr>
        <w:pStyle w:val="BodyText2"/>
      </w:pPr>
    </w:p>
    <w:p w14:paraId="4787DACA" w14:textId="7FB3873D" w:rsidR="002D3523" w:rsidRPr="00577C5B" w:rsidRDefault="00364B77" w:rsidP="00D856D2">
      <w:pPr>
        <w:pStyle w:val="ListParagraph"/>
        <w:numPr>
          <w:ilvl w:val="0"/>
          <w:numId w:val="724"/>
        </w:numPr>
        <w:ind w:left="1080"/>
        <w:contextualSpacing/>
        <w:rPr>
          <w:rFonts w:cs="Times"/>
          <w:szCs w:val="24"/>
          <w:lang w:eastAsia="en-CA"/>
        </w:rPr>
      </w:pPr>
      <w:r w:rsidRPr="00577C5B">
        <w:rPr>
          <w:rFonts w:cs="Times"/>
          <w:szCs w:val="24"/>
          <w:lang w:eastAsia="en-CA"/>
        </w:rPr>
        <w:t>Realignment</w:t>
      </w:r>
      <w:r w:rsidR="002D3523" w:rsidRPr="009C650D">
        <w:rPr>
          <w:lang w:eastAsia="en-CA"/>
        </w:rPr>
        <w:t xml:space="preserve"> ramp </w:t>
      </w:r>
      <w:r w:rsidR="002D3523" w:rsidRPr="00934FCE">
        <w:rPr>
          <w:lang w:eastAsia="en-CA"/>
        </w:rPr>
        <w:t>eastbound to eastbound</w:t>
      </w:r>
      <w:r w:rsidR="002D3523" w:rsidRPr="009C650D">
        <w:rPr>
          <w:lang w:eastAsia="en-CA"/>
        </w:rPr>
        <w:t xml:space="preserve"> on </w:t>
      </w:r>
      <w:r w:rsidR="00445811">
        <w:rPr>
          <w:lang w:eastAsia="en-CA"/>
        </w:rPr>
        <w:t>Highway</w:t>
      </w:r>
      <w:r w:rsidR="00445811" w:rsidRPr="009C650D">
        <w:rPr>
          <w:lang w:eastAsia="en-CA"/>
        </w:rPr>
        <w:t xml:space="preserve"> </w:t>
      </w:r>
      <w:r w:rsidR="002D3523" w:rsidRPr="009C650D">
        <w:rPr>
          <w:lang w:eastAsia="en-CA"/>
        </w:rPr>
        <w:t xml:space="preserve">1 east of Tower Road </w:t>
      </w:r>
      <w:r w:rsidR="00194AE5">
        <w:rPr>
          <w:lang w:eastAsia="en-CA"/>
        </w:rPr>
        <w:t>shall</w:t>
      </w:r>
      <w:r w:rsidR="002D3523" w:rsidRPr="009C650D">
        <w:rPr>
          <w:lang w:eastAsia="en-CA"/>
        </w:rPr>
        <w:t xml:space="preserve"> be designed to a gradually increasing design speed from 75 km/h to 105 km/h as shown </w:t>
      </w:r>
      <w:r w:rsidR="00263286">
        <w:rPr>
          <w:lang w:eastAsia="en-CA"/>
        </w:rPr>
        <w:t>in the Reference Concept</w:t>
      </w:r>
      <w:r w:rsidR="002D3523" w:rsidRPr="009C650D">
        <w:rPr>
          <w:lang w:eastAsia="en-CA"/>
        </w:rPr>
        <w:t>.</w:t>
      </w:r>
    </w:p>
    <w:p w14:paraId="41E15724" w14:textId="0F421755" w:rsidR="002D3523" w:rsidRPr="009C650D" w:rsidRDefault="002D3523" w:rsidP="00D856D2">
      <w:pPr>
        <w:numPr>
          <w:ilvl w:val="0"/>
          <w:numId w:val="724"/>
        </w:numPr>
        <w:ind w:left="1080"/>
        <w:contextualSpacing/>
        <w:rPr>
          <w:rFonts w:cs="Times"/>
          <w:szCs w:val="24"/>
          <w:lang w:eastAsia="en-CA"/>
        </w:rPr>
      </w:pPr>
      <w:r w:rsidRPr="009C650D">
        <w:rPr>
          <w:rFonts w:cs="Times"/>
          <w:szCs w:val="24"/>
          <w:lang w:eastAsia="en-CA"/>
        </w:rPr>
        <w:t xml:space="preserve">Directional ramps </w:t>
      </w:r>
      <w:r w:rsidR="00E56BE4">
        <w:rPr>
          <w:rFonts w:cs="Times"/>
          <w:szCs w:val="24"/>
          <w:lang w:eastAsia="en-CA"/>
        </w:rPr>
        <w:t>m</w:t>
      </w:r>
      <w:r w:rsidR="00847FF8">
        <w:rPr>
          <w:rFonts w:cs="Times"/>
          <w:szCs w:val="24"/>
          <w:lang w:eastAsia="en-CA"/>
        </w:rPr>
        <w:t>ainline</w:t>
      </w:r>
      <w:r w:rsidRPr="009C650D">
        <w:rPr>
          <w:rFonts w:cs="Times"/>
          <w:szCs w:val="24"/>
          <w:lang w:eastAsia="en-CA"/>
        </w:rPr>
        <w:t xml:space="preserve"> at </w:t>
      </w:r>
      <w:r w:rsidR="00445811">
        <w:rPr>
          <w:rFonts w:cs="Times"/>
          <w:szCs w:val="24"/>
          <w:lang w:eastAsia="en-CA"/>
        </w:rPr>
        <w:t>Highway</w:t>
      </w:r>
      <w:r w:rsidR="00445811" w:rsidRPr="009C650D">
        <w:rPr>
          <w:rFonts w:cs="Times"/>
          <w:szCs w:val="24"/>
          <w:lang w:eastAsia="en-CA"/>
        </w:rPr>
        <w:t xml:space="preserve"> </w:t>
      </w:r>
      <w:r w:rsidRPr="009C650D">
        <w:rPr>
          <w:rFonts w:cs="Times"/>
          <w:szCs w:val="24"/>
          <w:lang w:eastAsia="en-CA"/>
        </w:rPr>
        <w:t xml:space="preserve">1 West Interchange: </w:t>
      </w:r>
      <w:r w:rsidR="003A6EEF">
        <w:rPr>
          <w:rFonts w:cs="Times"/>
          <w:szCs w:val="24"/>
          <w:lang w:eastAsia="en-CA"/>
        </w:rPr>
        <w:t xml:space="preserve"> </w:t>
      </w:r>
      <w:r w:rsidRPr="009C650D">
        <w:rPr>
          <w:rFonts w:cs="Times"/>
          <w:szCs w:val="24"/>
          <w:lang w:eastAsia="en-CA"/>
        </w:rPr>
        <w:t>NB to WB and EB to SB: Design speed shall be 120 km/h.</w:t>
      </w:r>
    </w:p>
    <w:p w14:paraId="7CD8DF29" w14:textId="2A9B8F26" w:rsidR="002D3523" w:rsidRDefault="00FB73C5" w:rsidP="00D856D2">
      <w:pPr>
        <w:numPr>
          <w:ilvl w:val="0"/>
          <w:numId w:val="724"/>
        </w:numPr>
        <w:ind w:left="1080"/>
        <w:contextualSpacing/>
        <w:rPr>
          <w:rFonts w:cs="Times"/>
          <w:szCs w:val="24"/>
          <w:lang w:eastAsia="en-CA"/>
        </w:rPr>
      </w:pPr>
      <w:r>
        <w:rPr>
          <w:rFonts w:cs="Times"/>
          <w:szCs w:val="24"/>
          <w:lang w:eastAsia="en-CA"/>
        </w:rPr>
        <w:t>Mainline</w:t>
      </w:r>
      <w:r w:rsidRPr="009C650D">
        <w:rPr>
          <w:rFonts w:cs="Times"/>
          <w:szCs w:val="24"/>
          <w:lang w:eastAsia="en-CA"/>
        </w:rPr>
        <w:t xml:space="preserve"> </w:t>
      </w:r>
      <w:r w:rsidR="002D3523" w:rsidRPr="009C650D">
        <w:rPr>
          <w:rFonts w:cs="Times"/>
          <w:szCs w:val="24"/>
          <w:lang w:eastAsia="en-CA"/>
        </w:rPr>
        <w:t xml:space="preserve">at </w:t>
      </w:r>
      <w:r w:rsidR="00445811">
        <w:rPr>
          <w:rFonts w:cs="Times"/>
          <w:szCs w:val="24"/>
          <w:lang w:eastAsia="en-CA"/>
        </w:rPr>
        <w:t>Highway</w:t>
      </w:r>
      <w:r w:rsidR="00445811" w:rsidRPr="009C650D">
        <w:rPr>
          <w:rFonts w:cs="Times"/>
          <w:szCs w:val="24"/>
          <w:lang w:eastAsia="en-CA"/>
        </w:rPr>
        <w:t xml:space="preserve"> </w:t>
      </w:r>
      <w:r w:rsidR="002D3523" w:rsidRPr="009C650D">
        <w:rPr>
          <w:rFonts w:cs="Times"/>
          <w:szCs w:val="24"/>
          <w:lang w:eastAsia="en-CA"/>
        </w:rPr>
        <w:t xml:space="preserve">11: </w:t>
      </w:r>
      <w:r w:rsidR="003A6EEF">
        <w:rPr>
          <w:rFonts w:cs="Times"/>
          <w:szCs w:val="24"/>
          <w:lang w:eastAsia="en-CA"/>
        </w:rPr>
        <w:t xml:space="preserve"> </w:t>
      </w:r>
      <w:r w:rsidR="002D3523" w:rsidRPr="009C650D">
        <w:rPr>
          <w:rFonts w:cs="Times"/>
          <w:szCs w:val="24"/>
          <w:lang w:eastAsia="en-CA"/>
        </w:rPr>
        <w:t xml:space="preserve">Transition from 130 km/h </w:t>
      </w:r>
      <w:r w:rsidR="009121E5">
        <w:rPr>
          <w:rFonts w:cs="Times"/>
          <w:szCs w:val="24"/>
          <w:lang w:eastAsia="en-CA"/>
        </w:rPr>
        <w:t>4</w:t>
      </w:r>
      <w:r w:rsidR="002D3523" w:rsidRPr="009C650D">
        <w:rPr>
          <w:rFonts w:cs="Times"/>
          <w:szCs w:val="24"/>
          <w:lang w:eastAsia="en-CA"/>
        </w:rPr>
        <w:t xml:space="preserve">-lane divided to 50 km/h </w:t>
      </w:r>
      <w:r w:rsidR="009121E5">
        <w:rPr>
          <w:rFonts w:cs="Times"/>
          <w:szCs w:val="24"/>
          <w:lang w:eastAsia="en-CA"/>
        </w:rPr>
        <w:t>2</w:t>
      </w:r>
      <w:r w:rsidR="002D3523" w:rsidRPr="009C650D">
        <w:rPr>
          <w:rFonts w:cs="Times"/>
          <w:szCs w:val="24"/>
          <w:lang w:eastAsia="en-CA"/>
        </w:rPr>
        <w:t>-lane highway at Interchange.</w:t>
      </w:r>
    </w:p>
    <w:p w14:paraId="3D57678A" w14:textId="3F3DCE16" w:rsidR="00A24AB1" w:rsidRPr="009C650D" w:rsidRDefault="00A24AB1" w:rsidP="00D856D2">
      <w:pPr>
        <w:numPr>
          <w:ilvl w:val="0"/>
          <w:numId w:val="724"/>
        </w:numPr>
        <w:ind w:left="1080"/>
        <w:contextualSpacing/>
        <w:rPr>
          <w:rFonts w:cs="Times"/>
          <w:szCs w:val="24"/>
          <w:lang w:eastAsia="en-CA"/>
        </w:rPr>
      </w:pPr>
      <w:r>
        <w:rPr>
          <w:rFonts w:cs="Times"/>
          <w:szCs w:val="24"/>
          <w:lang w:eastAsia="en-CA"/>
        </w:rPr>
        <w:t>Condie Road/Dewdney Avenue Service Road connection : the 250 m radius shall be designed for 60 km/h design speed to reduce the super-elevation requirements.</w:t>
      </w:r>
    </w:p>
    <w:p w14:paraId="64393857" w14:textId="77777777" w:rsidR="009F1550" w:rsidRPr="009C650D" w:rsidRDefault="009F1550" w:rsidP="009F1550">
      <w:pPr>
        <w:pStyle w:val="BodyText2"/>
        <w:rPr>
          <w:rFonts w:cs="Times"/>
        </w:rPr>
      </w:pPr>
    </w:p>
    <w:p w14:paraId="26F614FE" w14:textId="2C164EAD" w:rsidR="002D3523" w:rsidRPr="009F1550" w:rsidRDefault="002D3523" w:rsidP="00D856D2">
      <w:pPr>
        <w:rPr>
          <w:b/>
        </w:rPr>
      </w:pPr>
      <w:r w:rsidRPr="009F1550">
        <w:rPr>
          <w:b/>
        </w:rPr>
        <w:t>Posted Speed</w:t>
      </w:r>
    </w:p>
    <w:p w14:paraId="079EF878" w14:textId="77777777" w:rsidR="00C03E9C" w:rsidRDefault="00C03E9C" w:rsidP="00D856D2">
      <w:pPr>
        <w:pStyle w:val="ListParagraph"/>
        <w:ind w:left="1080"/>
        <w:contextualSpacing/>
        <w:rPr>
          <w:rFonts w:cs="Times"/>
          <w:szCs w:val="24"/>
          <w:lang w:eastAsia="en-CA"/>
        </w:rPr>
      </w:pPr>
    </w:p>
    <w:p w14:paraId="499019BB" w14:textId="4612EADC" w:rsidR="002D3523" w:rsidRPr="008A6088" w:rsidRDefault="002D3523" w:rsidP="00D856D2">
      <w:pPr>
        <w:pStyle w:val="ListParagraph"/>
        <w:numPr>
          <w:ilvl w:val="0"/>
          <w:numId w:val="725"/>
        </w:numPr>
        <w:ind w:left="1080"/>
        <w:contextualSpacing/>
        <w:rPr>
          <w:rFonts w:cs="Times"/>
          <w:szCs w:val="24"/>
          <w:lang w:eastAsia="en-CA"/>
        </w:rPr>
      </w:pPr>
      <w:r w:rsidRPr="008A6088">
        <w:rPr>
          <w:rFonts w:cs="Times"/>
          <w:szCs w:val="24"/>
          <w:lang w:eastAsia="en-CA"/>
        </w:rPr>
        <w:t xml:space="preserve">The posted speed shall be 20 km/h less than the </w:t>
      </w:r>
      <w:r w:rsidR="002E3E00">
        <w:rPr>
          <w:rFonts w:cs="Times"/>
          <w:szCs w:val="24"/>
          <w:lang w:eastAsia="en-CA"/>
        </w:rPr>
        <w:t>d</w:t>
      </w:r>
      <w:r w:rsidR="002E3E00" w:rsidRPr="008A6088">
        <w:rPr>
          <w:rFonts w:cs="Times"/>
          <w:szCs w:val="24"/>
          <w:lang w:eastAsia="en-CA"/>
        </w:rPr>
        <w:t xml:space="preserve">esign </w:t>
      </w:r>
      <w:r w:rsidR="002E3E00">
        <w:rPr>
          <w:rFonts w:cs="Times"/>
          <w:szCs w:val="24"/>
          <w:lang w:eastAsia="en-CA"/>
        </w:rPr>
        <w:t>s</w:t>
      </w:r>
      <w:r w:rsidR="002E3E00" w:rsidRPr="008A6088">
        <w:rPr>
          <w:rFonts w:cs="Times"/>
          <w:szCs w:val="24"/>
          <w:lang w:eastAsia="en-CA"/>
        </w:rPr>
        <w:t xml:space="preserve">peed </w:t>
      </w:r>
      <w:r w:rsidRPr="008A6088">
        <w:rPr>
          <w:rFonts w:cs="Times"/>
          <w:szCs w:val="24"/>
          <w:lang w:eastAsia="en-CA"/>
        </w:rPr>
        <w:t xml:space="preserve">for new </w:t>
      </w:r>
      <w:r w:rsidR="00E56BE4">
        <w:rPr>
          <w:rFonts w:cs="Times"/>
          <w:szCs w:val="24"/>
          <w:lang w:eastAsia="en-CA"/>
        </w:rPr>
        <w:t>m</w:t>
      </w:r>
      <w:r w:rsidRPr="008A6088">
        <w:rPr>
          <w:rFonts w:cs="Times"/>
          <w:szCs w:val="24"/>
          <w:lang w:eastAsia="en-CA"/>
        </w:rPr>
        <w:t xml:space="preserve">ainline, Highway 1 and </w:t>
      </w:r>
      <w:r w:rsidRPr="008A6088">
        <w:rPr>
          <w:rFonts w:cs="Times"/>
          <w:szCs w:val="24"/>
          <w:lang w:eastAsia="en-CA"/>
        </w:rPr>
        <w:lastRenderedPageBreak/>
        <w:t>Highway 11</w:t>
      </w:r>
      <w:r w:rsidR="004F1005">
        <w:rPr>
          <w:rFonts w:cs="Times"/>
          <w:szCs w:val="24"/>
          <w:lang w:eastAsia="en-CA"/>
        </w:rPr>
        <w:t>, with the exception of directional ramps at the Highway 1 West interchange, which shall be posted at 10 km/h less than the design speed</w:t>
      </w:r>
      <w:r w:rsidRPr="008A6088">
        <w:rPr>
          <w:rFonts w:cs="Times"/>
          <w:szCs w:val="24"/>
          <w:lang w:eastAsia="en-CA"/>
        </w:rPr>
        <w:t>.  All other posted speeds shall be 10 km/h less than the design speed.</w:t>
      </w:r>
    </w:p>
    <w:p w14:paraId="38380362" w14:textId="2315F5B1" w:rsidR="002D3523" w:rsidRPr="00A01E57" w:rsidRDefault="002D3523" w:rsidP="00D856D2">
      <w:pPr>
        <w:pStyle w:val="PPP4"/>
        <w:numPr>
          <w:ilvl w:val="4"/>
          <w:numId w:val="18"/>
        </w:numPr>
        <w:tabs>
          <w:tab w:val="clear" w:pos="4320"/>
        </w:tabs>
        <w:ind w:left="4253" w:hanging="1418"/>
        <w:rPr>
          <w:b/>
        </w:rPr>
      </w:pPr>
      <w:r w:rsidRPr="00A01E57">
        <w:rPr>
          <w:b/>
        </w:rPr>
        <w:t>Crossroads Design Criteria</w:t>
      </w:r>
    </w:p>
    <w:p w14:paraId="347D4F5C" w14:textId="77777777" w:rsidR="009F1550" w:rsidRPr="009F1550" w:rsidRDefault="009F1550" w:rsidP="009F1550">
      <w:pPr>
        <w:pStyle w:val="BodyText2"/>
      </w:pPr>
    </w:p>
    <w:tbl>
      <w:tblPr>
        <w:tblW w:w="9788" w:type="dxa"/>
        <w:tblInd w:w="18" w:type="dxa"/>
        <w:tblLayout w:type="fixed"/>
        <w:tblLook w:val="04A0" w:firstRow="1" w:lastRow="0" w:firstColumn="1" w:lastColumn="0" w:noHBand="0" w:noVBand="1"/>
      </w:tblPr>
      <w:tblGrid>
        <w:gridCol w:w="2160"/>
        <w:gridCol w:w="1080"/>
        <w:gridCol w:w="900"/>
        <w:gridCol w:w="900"/>
        <w:gridCol w:w="900"/>
        <w:gridCol w:w="990"/>
        <w:gridCol w:w="900"/>
        <w:gridCol w:w="838"/>
        <w:gridCol w:w="1120"/>
      </w:tblGrid>
      <w:tr w:rsidR="002D3523" w:rsidRPr="00A975CE" w14:paraId="7656636A" w14:textId="77777777" w:rsidTr="00210040">
        <w:trPr>
          <w:trHeight w:val="457"/>
          <w:tblHeader/>
        </w:trPr>
        <w:tc>
          <w:tcPr>
            <w:tcW w:w="2160" w:type="dxa"/>
            <w:vMerge w:val="restart"/>
            <w:tcBorders>
              <w:top w:val="single" w:sz="8" w:space="0" w:color="auto"/>
              <w:left w:val="single" w:sz="8" w:space="0" w:color="auto"/>
              <w:right w:val="single" w:sz="4" w:space="0" w:color="auto"/>
            </w:tcBorders>
            <w:shd w:val="clear" w:color="auto" w:fill="auto"/>
            <w:noWrap/>
            <w:vAlign w:val="center"/>
            <w:hideMark/>
          </w:tcPr>
          <w:p w14:paraId="57E6A862" w14:textId="77777777" w:rsidR="002D3523" w:rsidRPr="009C650D" w:rsidRDefault="002D3523" w:rsidP="00AD0D3D">
            <w:pPr>
              <w:rPr>
                <w:rFonts w:cs="Times"/>
                <w:b/>
                <w:bCs/>
                <w:color w:val="000000"/>
                <w:sz w:val="22"/>
                <w:szCs w:val="22"/>
              </w:rPr>
            </w:pPr>
            <w:r w:rsidRPr="009C650D">
              <w:rPr>
                <w:rFonts w:cs="Times"/>
                <w:b/>
                <w:bCs/>
                <w:color w:val="000000"/>
                <w:sz w:val="22"/>
                <w:szCs w:val="22"/>
              </w:rPr>
              <w:t>Crossroad</w:t>
            </w:r>
          </w:p>
        </w:tc>
        <w:tc>
          <w:tcPr>
            <w:tcW w:w="1080" w:type="dxa"/>
            <w:vMerge w:val="restart"/>
            <w:tcBorders>
              <w:top w:val="single" w:sz="8" w:space="0" w:color="auto"/>
              <w:left w:val="nil"/>
              <w:right w:val="nil"/>
            </w:tcBorders>
            <w:shd w:val="clear" w:color="auto" w:fill="auto"/>
            <w:noWrap/>
            <w:vAlign w:val="center"/>
            <w:hideMark/>
          </w:tcPr>
          <w:p w14:paraId="30D2CB02" w14:textId="76AAD717" w:rsidR="002D3523" w:rsidRPr="009C650D" w:rsidRDefault="002D3523" w:rsidP="00B539E5">
            <w:pPr>
              <w:jc w:val="center"/>
              <w:rPr>
                <w:rFonts w:cs="Times"/>
                <w:b/>
                <w:bCs/>
                <w:color w:val="000000"/>
                <w:sz w:val="22"/>
                <w:szCs w:val="22"/>
              </w:rPr>
            </w:pPr>
            <w:r w:rsidRPr="009C650D">
              <w:rPr>
                <w:rFonts w:cs="Times"/>
                <w:b/>
                <w:bCs/>
                <w:color w:val="000000"/>
                <w:sz w:val="22"/>
                <w:szCs w:val="22"/>
              </w:rPr>
              <w:t>Number of</w:t>
            </w:r>
            <w:r w:rsidR="005A3360">
              <w:rPr>
                <w:rFonts w:cs="Times"/>
                <w:b/>
                <w:bCs/>
                <w:color w:val="000000"/>
                <w:sz w:val="22"/>
                <w:szCs w:val="22"/>
              </w:rPr>
              <w:t xml:space="preserve"> </w:t>
            </w:r>
            <w:r w:rsidRPr="009C650D">
              <w:rPr>
                <w:rFonts w:cs="Times"/>
                <w:b/>
                <w:bCs/>
                <w:color w:val="000000"/>
                <w:sz w:val="22"/>
                <w:szCs w:val="22"/>
              </w:rPr>
              <w:t>Lanes</w:t>
            </w:r>
          </w:p>
        </w:tc>
        <w:tc>
          <w:tcPr>
            <w:tcW w:w="900" w:type="dxa"/>
            <w:vMerge w:val="restart"/>
            <w:tcBorders>
              <w:top w:val="single" w:sz="8" w:space="0" w:color="auto"/>
              <w:left w:val="single" w:sz="4" w:space="0" w:color="auto"/>
              <w:right w:val="nil"/>
            </w:tcBorders>
            <w:shd w:val="clear" w:color="auto" w:fill="auto"/>
            <w:noWrap/>
            <w:vAlign w:val="center"/>
            <w:hideMark/>
          </w:tcPr>
          <w:p w14:paraId="4B63EF11" w14:textId="5B828B82" w:rsidR="002D3523" w:rsidRPr="009C650D" w:rsidRDefault="002D3523" w:rsidP="00B539E5">
            <w:pPr>
              <w:jc w:val="center"/>
              <w:rPr>
                <w:rFonts w:cs="Times"/>
                <w:b/>
                <w:bCs/>
                <w:color w:val="000000"/>
                <w:sz w:val="22"/>
                <w:szCs w:val="22"/>
              </w:rPr>
            </w:pPr>
            <w:r w:rsidRPr="009C650D">
              <w:rPr>
                <w:rFonts w:cs="Times"/>
                <w:b/>
                <w:bCs/>
                <w:color w:val="000000"/>
                <w:sz w:val="22"/>
                <w:szCs w:val="22"/>
              </w:rPr>
              <w:t>Design</w:t>
            </w:r>
            <w:r w:rsidR="005A3360">
              <w:rPr>
                <w:rFonts w:cs="Times"/>
                <w:b/>
                <w:bCs/>
                <w:color w:val="000000"/>
                <w:sz w:val="22"/>
                <w:szCs w:val="22"/>
              </w:rPr>
              <w:t xml:space="preserve"> </w:t>
            </w:r>
            <w:r w:rsidRPr="009C650D">
              <w:rPr>
                <w:rFonts w:cs="Times"/>
                <w:b/>
                <w:bCs/>
                <w:color w:val="000000"/>
                <w:sz w:val="22"/>
                <w:szCs w:val="22"/>
              </w:rPr>
              <w:t>Speed</w:t>
            </w:r>
          </w:p>
        </w:tc>
        <w:tc>
          <w:tcPr>
            <w:tcW w:w="900" w:type="dxa"/>
            <w:vMerge w:val="restart"/>
            <w:tcBorders>
              <w:top w:val="single" w:sz="8" w:space="0" w:color="auto"/>
              <w:left w:val="single" w:sz="4" w:space="0" w:color="auto"/>
              <w:right w:val="single" w:sz="4" w:space="0" w:color="auto"/>
            </w:tcBorders>
            <w:shd w:val="clear" w:color="auto" w:fill="auto"/>
            <w:noWrap/>
            <w:vAlign w:val="center"/>
            <w:hideMark/>
          </w:tcPr>
          <w:p w14:paraId="53D72DB3" w14:textId="77777777" w:rsidR="002D3523" w:rsidRPr="009C650D" w:rsidRDefault="002D3523" w:rsidP="00B539E5">
            <w:pPr>
              <w:jc w:val="center"/>
              <w:rPr>
                <w:rFonts w:cs="Times"/>
                <w:b/>
                <w:bCs/>
                <w:color w:val="000000"/>
                <w:sz w:val="22"/>
                <w:szCs w:val="22"/>
              </w:rPr>
            </w:pPr>
            <w:r w:rsidRPr="009C650D">
              <w:rPr>
                <w:rFonts w:cs="Times"/>
                <w:b/>
                <w:bCs/>
                <w:color w:val="000000"/>
                <w:sz w:val="22"/>
                <w:szCs w:val="22"/>
              </w:rPr>
              <w:t>Max. Grade</w:t>
            </w:r>
          </w:p>
        </w:tc>
        <w:tc>
          <w:tcPr>
            <w:tcW w:w="900" w:type="dxa"/>
            <w:vMerge w:val="restart"/>
            <w:tcBorders>
              <w:top w:val="single" w:sz="8" w:space="0" w:color="auto"/>
              <w:left w:val="nil"/>
              <w:right w:val="single" w:sz="4" w:space="0" w:color="auto"/>
            </w:tcBorders>
            <w:shd w:val="clear" w:color="auto" w:fill="auto"/>
            <w:noWrap/>
            <w:vAlign w:val="center"/>
            <w:hideMark/>
          </w:tcPr>
          <w:p w14:paraId="215BCF87" w14:textId="260817C0" w:rsidR="002D3523" w:rsidRPr="009C650D" w:rsidRDefault="002D3523" w:rsidP="00B539E5">
            <w:pPr>
              <w:jc w:val="center"/>
              <w:rPr>
                <w:rFonts w:cs="Times"/>
                <w:b/>
                <w:bCs/>
                <w:color w:val="000000"/>
                <w:sz w:val="22"/>
                <w:szCs w:val="22"/>
              </w:rPr>
            </w:pPr>
            <w:r w:rsidRPr="009C650D">
              <w:rPr>
                <w:rFonts w:cs="Times"/>
                <w:b/>
                <w:bCs/>
                <w:color w:val="000000"/>
                <w:sz w:val="22"/>
                <w:szCs w:val="22"/>
              </w:rPr>
              <w:t>Lane</w:t>
            </w:r>
            <w:r w:rsidR="005A3360">
              <w:rPr>
                <w:rFonts w:cs="Times"/>
                <w:b/>
                <w:bCs/>
                <w:color w:val="000000"/>
                <w:sz w:val="22"/>
                <w:szCs w:val="22"/>
              </w:rPr>
              <w:t xml:space="preserve"> W</w:t>
            </w:r>
            <w:r w:rsidRPr="009C650D">
              <w:rPr>
                <w:rFonts w:cs="Times"/>
                <w:b/>
                <w:bCs/>
                <w:color w:val="000000"/>
                <w:sz w:val="22"/>
                <w:szCs w:val="22"/>
              </w:rPr>
              <w:t>idth</w:t>
            </w:r>
          </w:p>
        </w:tc>
        <w:tc>
          <w:tcPr>
            <w:tcW w:w="990" w:type="dxa"/>
            <w:vMerge w:val="restart"/>
            <w:tcBorders>
              <w:top w:val="single" w:sz="8" w:space="0" w:color="auto"/>
              <w:left w:val="nil"/>
              <w:right w:val="single" w:sz="4" w:space="0" w:color="auto"/>
            </w:tcBorders>
            <w:shd w:val="clear" w:color="auto" w:fill="auto"/>
            <w:noWrap/>
            <w:vAlign w:val="center"/>
            <w:hideMark/>
          </w:tcPr>
          <w:p w14:paraId="5A352A0F" w14:textId="77777777" w:rsidR="002D3523" w:rsidRPr="009C650D" w:rsidRDefault="002D3523" w:rsidP="00B539E5">
            <w:pPr>
              <w:jc w:val="center"/>
              <w:rPr>
                <w:rFonts w:cs="Times"/>
                <w:b/>
                <w:bCs/>
                <w:color w:val="000000"/>
                <w:sz w:val="22"/>
                <w:szCs w:val="22"/>
              </w:rPr>
            </w:pPr>
            <w:r w:rsidRPr="009C650D">
              <w:rPr>
                <w:rFonts w:cs="Times"/>
                <w:b/>
                <w:bCs/>
                <w:color w:val="000000"/>
                <w:sz w:val="22"/>
                <w:szCs w:val="22"/>
              </w:rPr>
              <w:t>Median Width</w:t>
            </w:r>
          </w:p>
        </w:tc>
        <w:tc>
          <w:tcPr>
            <w:tcW w:w="1738" w:type="dxa"/>
            <w:gridSpan w:val="2"/>
            <w:tcBorders>
              <w:top w:val="single" w:sz="8" w:space="0" w:color="auto"/>
              <w:left w:val="nil"/>
              <w:bottom w:val="single" w:sz="4" w:space="0" w:color="auto"/>
              <w:right w:val="single" w:sz="4" w:space="0" w:color="000000"/>
            </w:tcBorders>
            <w:shd w:val="clear" w:color="auto" w:fill="auto"/>
            <w:noWrap/>
            <w:vAlign w:val="center"/>
            <w:hideMark/>
          </w:tcPr>
          <w:p w14:paraId="449B79BF" w14:textId="77777777" w:rsidR="002D3523" w:rsidRPr="009C650D" w:rsidRDefault="002D3523" w:rsidP="00B539E5">
            <w:pPr>
              <w:jc w:val="center"/>
              <w:rPr>
                <w:rFonts w:cs="Times"/>
                <w:b/>
                <w:bCs/>
                <w:color w:val="000000"/>
                <w:sz w:val="22"/>
                <w:szCs w:val="22"/>
              </w:rPr>
            </w:pPr>
            <w:r w:rsidRPr="009C650D">
              <w:rPr>
                <w:rFonts w:cs="Times"/>
                <w:b/>
                <w:bCs/>
                <w:color w:val="000000"/>
                <w:sz w:val="22"/>
                <w:szCs w:val="22"/>
              </w:rPr>
              <w:t>Shoulder Width</w:t>
            </w:r>
          </w:p>
        </w:tc>
        <w:tc>
          <w:tcPr>
            <w:tcW w:w="1120" w:type="dxa"/>
            <w:vMerge w:val="restart"/>
            <w:tcBorders>
              <w:top w:val="single" w:sz="8" w:space="0" w:color="auto"/>
              <w:left w:val="nil"/>
              <w:right w:val="single" w:sz="8" w:space="0" w:color="auto"/>
            </w:tcBorders>
            <w:shd w:val="clear" w:color="auto" w:fill="auto"/>
            <w:noWrap/>
            <w:vAlign w:val="bottom"/>
            <w:hideMark/>
          </w:tcPr>
          <w:p w14:paraId="0F3B7078" w14:textId="1FDB19F5" w:rsidR="002D3523" w:rsidRPr="009C650D" w:rsidRDefault="002D3523" w:rsidP="00B539E5">
            <w:pPr>
              <w:jc w:val="center"/>
              <w:rPr>
                <w:rFonts w:cs="Times"/>
                <w:b/>
                <w:bCs/>
                <w:color w:val="000000"/>
                <w:sz w:val="22"/>
                <w:szCs w:val="22"/>
              </w:rPr>
            </w:pPr>
            <w:r w:rsidRPr="009C650D">
              <w:rPr>
                <w:rFonts w:cs="Times"/>
                <w:b/>
                <w:bCs/>
                <w:color w:val="000000"/>
                <w:sz w:val="22"/>
                <w:szCs w:val="22"/>
              </w:rPr>
              <w:t>Ditch Width</w:t>
            </w:r>
            <w:r w:rsidR="005A3360">
              <w:rPr>
                <w:rFonts w:cs="Times"/>
                <w:b/>
                <w:bCs/>
                <w:color w:val="000000"/>
                <w:sz w:val="22"/>
                <w:szCs w:val="22"/>
              </w:rPr>
              <w:t xml:space="preserve"> </w:t>
            </w:r>
            <w:r w:rsidRPr="009C650D">
              <w:rPr>
                <w:rFonts w:cs="Times"/>
                <w:b/>
                <w:bCs/>
                <w:color w:val="000000"/>
                <w:sz w:val="22"/>
                <w:szCs w:val="22"/>
              </w:rPr>
              <w:t>Min.</w:t>
            </w:r>
          </w:p>
        </w:tc>
      </w:tr>
      <w:tr w:rsidR="002D3523" w:rsidRPr="00A975CE" w14:paraId="5FB0367F" w14:textId="77777777" w:rsidTr="00210040">
        <w:trPr>
          <w:trHeight w:val="300"/>
          <w:tblHeader/>
        </w:trPr>
        <w:tc>
          <w:tcPr>
            <w:tcW w:w="2160" w:type="dxa"/>
            <w:vMerge/>
            <w:tcBorders>
              <w:left w:val="single" w:sz="8" w:space="0" w:color="auto"/>
              <w:right w:val="single" w:sz="4" w:space="0" w:color="auto"/>
            </w:tcBorders>
            <w:shd w:val="clear" w:color="auto" w:fill="auto"/>
            <w:noWrap/>
            <w:vAlign w:val="bottom"/>
            <w:hideMark/>
          </w:tcPr>
          <w:p w14:paraId="6B30BFB5" w14:textId="77777777" w:rsidR="002D3523" w:rsidRPr="009C650D" w:rsidRDefault="002D3523" w:rsidP="00AD0D3D">
            <w:pPr>
              <w:spacing w:line="288" w:lineRule="auto"/>
              <w:rPr>
                <w:rFonts w:cs="Times"/>
                <w:b/>
                <w:bCs/>
                <w:color w:val="000000"/>
                <w:sz w:val="22"/>
                <w:szCs w:val="22"/>
              </w:rPr>
            </w:pPr>
          </w:p>
        </w:tc>
        <w:tc>
          <w:tcPr>
            <w:tcW w:w="1080" w:type="dxa"/>
            <w:vMerge/>
            <w:tcBorders>
              <w:left w:val="nil"/>
              <w:right w:val="single" w:sz="4" w:space="0" w:color="auto"/>
            </w:tcBorders>
            <w:shd w:val="clear" w:color="auto" w:fill="auto"/>
            <w:noWrap/>
            <w:vAlign w:val="bottom"/>
            <w:hideMark/>
          </w:tcPr>
          <w:p w14:paraId="483779AA" w14:textId="77777777" w:rsidR="002D3523" w:rsidRPr="009C650D" w:rsidRDefault="002D3523" w:rsidP="00B539E5">
            <w:pPr>
              <w:spacing w:line="288" w:lineRule="auto"/>
              <w:jc w:val="center"/>
              <w:rPr>
                <w:rFonts w:cs="Times"/>
                <w:b/>
                <w:bCs/>
                <w:color w:val="000000"/>
                <w:sz w:val="22"/>
                <w:szCs w:val="22"/>
              </w:rPr>
            </w:pPr>
          </w:p>
        </w:tc>
        <w:tc>
          <w:tcPr>
            <w:tcW w:w="900" w:type="dxa"/>
            <w:vMerge/>
            <w:tcBorders>
              <w:left w:val="single" w:sz="4" w:space="0" w:color="auto"/>
              <w:bottom w:val="single" w:sz="4" w:space="0" w:color="auto"/>
              <w:right w:val="single" w:sz="4" w:space="0" w:color="auto"/>
            </w:tcBorders>
            <w:shd w:val="clear" w:color="auto" w:fill="auto"/>
            <w:noWrap/>
            <w:vAlign w:val="bottom"/>
            <w:hideMark/>
          </w:tcPr>
          <w:p w14:paraId="134352CA" w14:textId="77777777" w:rsidR="002D3523" w:rsidRPr="009C650D" w:rsidRDefault="002D3523" w:rsidP="00B539E5">
            <w:pPr>
              <w:spacing w:line="288" w:lineRule="auto"/>
              <w:jc w:val="center"/>
              <w:rPr>
                <w:rFonts w:cs="Times"/>
                <w:b/>
                <w:bCs/>
                <w:color w:val="000000"/>
                <w:sz w:val="22"/>
                <w:szCs w:val="22"/>
              </w:rPr>
            </w:pPr>
          </w:p>
        </w:tc>
        <w:tc>
          <w:tcPr>
            <w:tcW w:w="900" w:type="dxa"/>
            <w:vMerge/>
            <w:tcBorders>
              <w:left w:val="single" w:sz="4" w:space="0" w:color="auto"/>
              <w:bottom w:val="single" w:sz="4" w:space="0" w:color="auto"/>
              <w:right w:val="single" w:sz="4" w:space="0" w:color="auto"/>
            </w:tcBorders>
            <w:shd w:val="clear" w:color="auto" w:fill="auto"/>
            <w:noWrap/>
            <w:vAlign w:val="bottom"/>
            <w:hideMark/>
          </w:tcPr>
          <w:p w14:paraId="18CBD5AB" w14:textId="77777777" w:rsidR="002D3523" w:rsidRPr="009C650D" w:rsidRDefault="002D3523" w:rsidP="00B539E5">
            <w:pPr>
              <w:spacing w:line="288" w:lineRule="auto"/>
              <w:jc w:val="center"/>
              <w:rPr>
                <w:rFonts w:cs="Times"/>
                <w:b/>
                <w:bCs/>
                <w:color w:val="000000"/>
                <w:sz w:val="22"/>
                <w:szCs w:val="22"/>
              </w:rPr>
            </w:pPr>
          </w:p>
        </w:tc>
        <w:tc>
          <w:tcPr>
            <w:tcW w:w="900" w:type="dxa"/>
            <w:vMerge/>
            <w:tcBorders>
              <w:left w:val="nil"/>
              <w:bottom w:val="single" w:sz="4" w:space="0" w:color="auto"/>
              <w:right w:val="single" w:sz="4" w:space="0" w:color="auto"/>
            </w:tcBorders>
            <w:shd w:val="clear" w:color="auto" w:fill="auto"/>
            <w:noWrap/>
            <w:vAlign w:val="bottom"/>
            <w:hideMark/>
          </w:tcPr>
          <w:p w14:paraId="5ED0C322" w14:textId="77777777" w:rsidR="002D3523" w:rsidRPr="009C650D" w:rsidRDefault="002D3523" w:rsidP="00B539E5">
            <w:pPr>
              <w:spacing w:line="288" w:lineRule="auto"/>
              <w:jc w:val="center"/>
              <w:rPr>
                <w:rFonts w:cs="Times"/>
                <w:b/>
                <w:bCs/>
                <w:color w:val="000000"/>
                <w:sz w:val="22"/>
                <w:szCs w:val="22"/>
              </w:rPr>
            </w:pPr>
          </w:p>
        </w:tc>
        <w:tc>
          <w:tcPr>
            <w:tcW w:w="990" w:type="dxa"/>
            <w:vMerge/>
            <w:tcBorders>
              <w:left w:val="nil"/>
              <w:bottom w:val="single" w:sz="4" w:space="0" w:color="auto"/>
              <w:right w:val="single" w:sz="4" w:space="0" w:color="auto"/>
            </w:tcBorders>
            <w:shd w:val="clear" w:color="auto" w:fill="auto"/>
            <w:noWrap/>
            <w:vAlign w:val="bottom"/>
            <w:hideMark/>
          </w:tcPr>
          <w:p w14:paraId="09DACA2B" w14:textId="77777777" w:rsidR="002D3523" w:rsidRPr="009C650D" w:rsidRDefault="002D3523" w:rsidP="00B539E5">
            <w:pPr>
              <w:spacing w:line="288" w:lineRule="auto"/>
              <w:jc w:val="center"/>
              <w:rPr>
                <w:rFonts w:cs="Times"/>
                <w:b/>
                <w:bCs/>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center"/>
            <w:hideMark/>
          </w:tcPr>
          <w:p w14:paraId="298A8CCB" w14:textId="77777777" w:rsidR="002D3523" w:rsidRPr="009C650D" w:rsidRDefault="002D3523" w:rsidP="00B539E5">
            <w:pPr>
              <w:jc w:val="center"/>
              <w:rPr>
                <w:rFonts w:cs="Times"/>
                <w:b/>
                <w:bCs/>
                <w:color w:val="000000"/>
                <w:sz w:val="22"/>
                <w:szCs w:val="22"/>
              </w:rPr>
            </w:pPr>
            <w:r w:rsidRPr="009C650D">
              <w:rPr>
                <w:rFonts w:cs="Times"/>
                <w:b/>
                <w:bCs/>
                <w:color w:val="000000"/>
                <w:sz w:val="22"/>
                <w:szCs w:val="22"/>
              </w:rPr>
              <w:t>Left</w:t>
            </w:r>
          </w:p>
        </w:tc>
        <w:tc>
          <w:tcPr>
            <w:tcW w:w="838" w:type="dxa"/>
            <w:tcBorders>
              <w:top w:val="nil"/>
              <w:left w:val="nil"/>
              <w:bottom w:val="single" w:sz="4" w:space="0" w:color="auto"/>
              <w:right w:val="single" w:sz="4" w:space="0" w:color="auto"/>
            </w:tcBorders>
            <w:shd w:val="clear" w:color="auto" w:fill="auto"/>
            <w:noWrap/>
            <w:vAlign w:val="center"/>
            <w:hideMark/>
          </w:tcPr>
          <w:p w14:paraId="434811ED" w14:textId="77777777" w:rsidR="002D3523" w:rsidRPr="009C650D" w:rsidRDefault="002D3523" w:rsidP="00B539E5">
            <w:pPr>
              <w:jc w:val="center"/>
              <w:rPr>
                <w:rFonts w:cs="Times"/>
                <w:b/>
                <w:bCs/>
                <w:color w:val="000000"/>
                <w:sz w:val="22"/>
                <w:szCs w:val="22"/>
              </w:rPr>
            </w:pPr>
            <w:r w:rsidRPr="009C650D">
              <w:rPr>
                <w:rFonts w:cs="Times"/>
                <w:b/>
                <w:bCs/>
                <w:color w:val="000000"/>
                <w:sz w:val="22"/>
                <w:szCs w:val="22"/>
              </w:rPr>
              <w:t>Right</w:t>
            </w:r>
          </w:p>
        </w:tc>
        <w:tc>
          <w:tcPr>
            <w:tcW w:w="1120" w:type="dxa"/>
            <w:vMerge/>
            <w:tcBorders>
              <w:left w:val="nil"/>
              <w:bottom w:val="single" w:sz="4" w:space="0" w:color="auto"/>
              <w:right w:val="single" w:sz="8" w:space="0" w:color="auto"/>
            </w:tcBorders>
            <w:shd w:val="clear" w:color="auto" w:fill="auto"/>
            <w:noWrap/>
            <w:vAlign w:val="bottom"/>
            <w:hideMark/>
          </w:tcPr>
          <w:p w14:paraId="3EE48432" w14:textId="77777777" w:rsidR="002D3523" w:rsidRPr="009C650D" w:rsidRDefault="002D3523" w:rsidP="00B539E5">
            <w:pPr>
              <w:spacing w:line="288" w:lineRule="auto"/>
              <w:jc w:val="center"/>
              <w:rPr>
                <w:rFonts w:cs="Times"/>
                <w:b/>
                <w:bCs/>
                <w:color w:val="000000"/>
                <w:sz w:val="22"/>
                <w:szCs w:val="22"/>
              </w:rPr>
            </w:pPr>
          </w:p>
        </w:tc>
      </w:tr>
      <w:tr w:rsidR="002D3523" w:rsidRPr="00A975CE" w14:paraId="591EA17C" w14:textId="77777777" w:rsidTr="00210040">
        <w:trPr>
          <w:trHeight w:val="320"/>
          <w:tblHeader/>
        </w:trPr>
        <w:tc>
          <w:tcPr>
            <w:tcW w:w="2160" w:type="dxa"/>
            <w:vMerge/>
            <w:tcBorders>
              <w:left w:val="single" w:sz="8" w:space="0" w:color="auto"/>
              <w:bottom w:val="single" w:sz="8" w:space="0" w:color="auto"/>
              <w:right w:val="single" w:sz="4" w:space="0" w:color="auto"/>
            </w:tcBorders>
            <w:shd w:val="clear" w:color="auto" w:fill="auto"/>
            <w:noWrap/>
            <w:vAlign w:val="bottom"/>
            <w:hideMark/>
          </w:tcPr>
          <w:p w14:paraId="06279928" w14:textId="77777777" w:rsidR="002D3523" w:rsidRPr="009C650D" w:rsidRDefault="002D3523" w:rsidP="00AD0D3D">
            <w:pPr>
              <w:spacing w:line="288" w:lineRule="auto"/>
              <w:rPr>
                <w:rFonts w:cs="Times"/>
                <w:b/>
                <w:bCs/>
                <w:color w:val="000000"/>
                <w:sz w:val="22"/>
                <w:szCs w:val="22"/>
              </w:rPr>
            </w:pPr>
          </w:p>
        </w:tc>
        <w:tc>
          <w:tcPr>
            <w:tcW w:w="1080" w:type="dxa"/>
            <w:vMerge/>
            <w:tcBorders>
              <w:left w:val="nil"/>
              <w:bottom w:val="single" w:sz="8" w:space="0" w:color="auto"/>
              <w:right w:val="single" w:sz="4" w:space="0" w:color="auto"/>
            </w:tcBorders>
            <w:shd w:val="clear" w:color="auto" w:fill="auto"/>
            <w:noWrap/>
            <w:vAlign w:val="bottom"/>
            <w:hideMark/>
          </w:tcPr>
          <w:p w14:paraId="382B400A" w14:textId="77777777" w:rsidR="002D3523" w:rsidRPr="009C650D" w:rsidRDefault="002D3523" w:rsidP="00B539E5">
            <w:pPr>
              <w:spacing w:line="288" w:lineRule="auto"/>
              <w:jc w:val="center"/>
              <w:rPr>
                <w:rFonts w:cs="Times"/>
                <w:b/>
                <w:bCs/>
                <w:color w:val="000000"/>
                <w:sz w:val="22"/>
                <w:szCs w:val="22"/>
              </w:rPr>
            </w:pPr>
          </w:p>
        </w:tc>
        <w:tc>
          <w:tcPr>
            <w:tcW w:w="900" w:type="dxa"/>
            <w:tcBorders>
              <w:top w:val="nil"/>
              <w:left w:val="nil"/>
              <w:bottom w:val="single" w:sz="8" w:space="0" w:color="auto"/>
              <w:right w:val="single" w:sz="4" w:space="0" w:color="auto"/>
            </w:tcBorders>
            <w:shd w:val="clear" w:color="auto" w:fill="auto"/>
            <w:noWrap/>
            <w:vAlign w:val="center"/>
            <w:hideMark/>
          </w:tcPr>
          <w:p w14:paraId="6E44956C" w14:textId="77777777" w:rsidR="002D3523" w:rsidRPr="009C650D" w:rsidRDefault="002D3523" w:rsidP="00B539E5">
            <w:pPr>
              <w:jc w:val="center"/>
              <w:rPr>
                <w:rFonts w:cs="Times"/>
                <w:b/>
                <w:bCs/>
                <w:color w:val="000000"/>
                <w:sz w:val="22"/>
                <w:szCs w:val="22"/>
              </w:rPr>
            </w:pPr>
            <w:r w:rsidRPr="009C650D">
              <w:rPr>
                <w:rFonts w:cs="Times"/>
                <w:b/>
                <w:bCs/>
                <w:color w:val="000000"/>
                <w:sz w:val="22"/>
                <w:szCs w:val="22"/>
              </w:rPr>
              <w:t>km/h</w:t>
            </w:r>
          </w:p>
        </w:tc>
        <w:tc>
          <w:tcPr>
            <w:tcW w:w="900" w:type="dxa"/>
            <w:tcBorders>
              <w:top w:val="nil"/>
              <w:left w:val="nil"/>
              <w:bottom w:val="single" w:sz="8" w:space="0" w:color="auto"/>
              <w:right w:val="single" w:sz="4" w:space="0" w:color="auto"/>
            </w:tcBorders>
            <w:shd w:val="clear" w:color="auto" w:fill="auto"/>
            <w:noWrap/>
            <w:vAlign w:val="center"/>
            <w:hideMark/>
          </w:tcPr>
          <w:p w14:paraId="58254F9C" w14:textId="77777777" w:rsidR="002D3523" w:rsidRPr="009C650D" w:rsidRDefault="002D3523" w:rsidP="00B539E5">
            <w:pPr>
              <w:jc w:val="center"/>
              <w:rPr>
                <w:rFonts w:cs="Times"/>
                <w:b/>
                <w:bCs/>
                <w:color w:val="000000"/>
                <w:sz w:val="22"/>
                <w:szCs w:val="22"/>
              </w:rPr>
            </w:pPr>
            <w:r w:rsidRPr="009C650D">
              <w:rPr>
                <w:rFonts w:cs="Times"/>
                <w:b/>
                <w:bCs/>
                <w:color w:val="000000"/>
                <w:sz w:val="22"/>
                <w:szCs w:val="22"/>
              </w:rPr>
              <w:t>%</w:t>
            </w:r>
          </w:p>
        </w:tc>
        <w:tc>
          <w:tcPr>
            <w:tcW w:w="900" w:type="dxa"/>
            <w:tcBorders>
              <w:top w:val="nil"/>
              <w:left w:val="nil"/>
              <w:bottom w:val="single" w:sz="8" w:space="0" w:color="auto"/>
              <w:right w:val="single" w:sz="4" w:space="0" w:color="auto"/>
            </w:tcBorders>
            <w:shd w:val="clear" w:color="auto" w:fill="auto"/>
            <w:noWrap/>
            <w:vAlign w:val="center"/>
            <w:hideMark/>
          </w:tcPr>
          <w:p w14:paraId="2A6C0BC9" w14:textId="77777777" w:rsidR="002D3523" w:rsidRPr="009C650D" w:rsidRDefault="002D3523" w:rsidP="00B539E5">
            <w:pPr>
              <w:jc w:val="center"/>
              <w:rPr>
                <w:rFonts w:cs="Times"/>
                <w:b/>
                <w:bCs/>
                <w:color w:val="000000"/>
                <w:sz w:val="22"/>
                <w:szCs w:val="22"/>
              </w:rPr>
            </w:pPr>
            <w:r w:rsidRPr="009C650D">
              <w:rPr>
                <w:rFonts w:cs="Times"/>
                <w:b/>
                <w:bCs/>
                <w:color w:val="000000"/>
                <w:sz w:val="22"/>
                <w:szCs w:val="22"/>
              </w:rPr>
              <w:t>m</w:t>
            </w:r>
          </w:p>
        </w:tc>
        <w:tc>
          <w:tcPr>
            <w:tcW w:w="990" w:type="dxa"/>
            <w:tcBorders>
              <w:top w:val="nil"/>
              <w:left w:val="nil"/>
              <w:bottom w:val="single" w:sz="8" w:space="0" w:color="auto"/>
              <w:right w:val="single" w:sz="4" w:space="0" w:color="auto"/>
            </w:tcBorders>
            <w:shd w:val="clear" w:color="auto" w:fill="auto"/>
            <w:noWrap/>
            <w:vAlign w:val="center"/>
            <w:hideMark/>
          </w:tcPr>
          <w:p w14:paraId="0E0CD804" w14:textId="77777777" w:rsidR="002D3523" w:rsidRPr="009C650D" w:rsidRDefault="002D3523" w:rsidP="00B539E5">
            <w:pPr>
              <w:jc w:val="center"/>
              <w:rPr>
                <w:rFonts w:cs="Times"/>
                <w:b/>
                <w:bCs/>
                <w:color w:val="000000"/>
                <w:sz w:val="22"/>
                <w:szCs w:val="22"/>
              </w:rPr>
            </w:pPr>
            <w:r w:rsidRPr="009C650D">
              <w:rPr>
                <w:rFonts w:cs="Times"/>
                <w:b/>
                <w:bCs/>
                <w:color w:val="000000"/>
                <w:sz w:val="22"/>
                <w:szCs w:val="22"/>
              </w:rPr>
              <w:t>m</w:t>
            </w:r>
          </w:p>
        </w:tc>
        <w:tc>
          <w:tcPr>
            <w:tcW w:w="900" w:type="dxa"/>
            <w:tcBorders>
              <w:top w:val="nil"/>
              <w:left w:val="nil"/>
              <w:bottom w:val="single" w:sz="8" w:space="0" w:color="auto"/>
              <w:right w:val="single" w:sz="4" w:space="0" w:color="auto"/>
            </w:tcBorders>
            <w:shd w:val="clear" w:color="auto" w:fill="auto"/>
            <w:noWrap/>
            <w:vAlign w:val="center"/>
            <w:hideMark/>
          </w:tcPr>
          <w:p w14:paraId="1DC7DB8F" w14:textId="77777777" w:rsidR="002D3523" w:rsidRPr="009C650D" w:rsidRDefault="002D3523" w:rsidP="00B539E5">
            <w:pPr>
              <w:jc w:val="center"/>
              <w:rPr>
                <w:rFonts w:cs="Times"/>
                <w:b/>
                <w:bCs/>
                <w:color w:val="000000"/>
                <w:sz w:val="22"/>
                <w:szCs w:val="22"/>
              </w:rPr>
            </w:pPr>
            <w:r w:rsidRPr="009C650D">
              <w:rPr>
                <w:rFonts w:cs="Times"/>
                <w:b/>
                <w:bCs/>
                <w:color w:val="000000"/>
                <w:sz w:val="22"/>
                <w:szCs w:val="22"/>
              </w:rPr>
              <w:t>m</w:t>
            </w:r>
          </w:p>
        </w:tc>
        <w:tc>
          <w:tcPr>
            <w:tcW w:w="838" w:type="dxa"/>
            <w:tcBorders>
              <w:top w:val="nil"/>
              <w:left w:val="nil"/>
              <w:bottom w:val="single" w:sz="8" w:space="0" w:color="auto"/>
              <w:right w:val="single" w:sz="4" w:space="0" w:color="auto"/>
            </w:tcBorders>
            <w:shd w:val="clear" w:color="auto" w:fill="auto"/>
            <w:noWrap/>
            <w:vAlign w:val="center"/>
            <w:hideMark/>
          </w:tcPr>
          <w:p w14:paraId="173EC914" w14:textId="77777777" w:rsidR="002D3523" w:rsidRPr="009C650D" w:rsidRDefault="002D3523" w:rsidP="00B539E5">
            <w:pPr>
              <w:jc w:val="center"/>
              <w:rPr>
                <w:rFonts w:cs="Times"/>
                <w:b/>
                <w:bCs/>
                <w:color w:val="000000"/>
                <w:sz w:val="22"/>
                <w:szCs w:val="22"/>
              </w:rPr>
            </w:pPr>
            <w:r w:rsidRPr="009C650D">
              <w:rPr>
                <w:rFonts w:cs="Times"/>
                <w:b/>
                <w:bCs/>
                <w:color w:val="000000"/>
                <w:sz w:val="22"/>
                <w:szCs w:val="22"/>
              </w:rPr>
              <w:t>m</w:t>
            </w:r>
          </w:p>
        </w:tc>
        <w:tc>
          <w:tcPr>
            <w:tcW w:w="1120" w:type="dxa"/>
            <w:tcBorders>
              <w:top w:val="nil"/>
              <w:left w:val="nil"/>
              <w:bottom w:val="single" w:sz="8" w:space="0" w:color="auto"/>
              <w:right w:val="single" w:sz="8" w:space="0" w:color="auto"/>
            </w:tcBorders>
            <w:shd w:val="clear" w:color="auto" w:fill="auto"/>
            <w:noWrap/>
            <w:vAlign w:val="center"/>
            <w:hideMark/>
          </w:tcPr>
          <w:p w14:paraId="5EB4CCB8" w14:textId="77777777" w:rsidR="002D3523" w:rsidRPr="009C650D" w:rsidRDefault="002D3523" w:rsidP="00B539E5">
            <w:pPr>
              <w:jc w:val="center"/>
              <w:rPr>
                <w:rFonts w:cs="Times"/>
                <w:b/>
                <w:bCs/>
                <w:color w:val="000000"/>
                <w:sz w:val="22"/>
                <w:szCs w:val="22"/>
              </w:rPr>
            </w:pPr>
            <w:r w:rsidRPr="009C650D">
              <w:rPr>
                <w:rFonts w:cs="Times"/>
                <w:b/>
                <w:bCs/>
                <w:color w:val="000000"/>
                <w:sz w:val="22"/>
                <w:szCs w:val="22"/>
              </w:rPr>
              <w:t>m</w:t>
            </w:r>
          </w:p>
        </w:tc>
      </w:tr>
      <w:tr w:rsidR="002D3523" w:rsidRPr="00A975CE" w14:paraId="5633981C" w14:textId="77777777" w:rsidTr="00210040">
        <w:trPr>
          <w:trHeight w:val="320"/>
        </w:trPr>
        <w:tc>
          <w:tcPr>
            <w:tcW w:w="21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725E871" w14:textId="5AA2325C" w:rsidR="002D3523" w:rsidRPr="009C650D" w:rsidRDefault="00445811" w:rsidP="00AD0D3D">
            <w:pPr>
              <w:rPr>
                <w:rFonts w:cs="Times"/>
                <w:color w:val="000000"/>
                <w:sz w:val="22"/>
                <w:szCs w:val="22"/>
              </w:rPr>
            </w:pPr>
            <w:r>
              <w:rPr>
                <w:rFonts w:cs="Times"/>
                <w:color w:val="000000"/>
                <w:sz w:val="22"/>
                <w:szCs w:val="22"/>
              </w:rPr>
              <w:t>Highway</w:t>
            </w:r>
            <w:r w:rsidRPr="009C650D">
              <w:rPr>
                <w:rFonts w:cs="Times"/>
                <w:color w:val="000000"/>
                <w:sz w:val="22"/>
                <w:szCs w:val="22"/>
              </w:rPr>
              <w:t xml:space="preserve"> </w:t>
            </w:r>
            <w:r w:rsidR="002D3523" w:rsidRPr="009C650D">
              <w:rPr>
                <w:rFonts w:cs="Times"/>
                <w:color w:val="000000"/>
                <w:sz w:val="22"/>
                <w:szCs w:val="22"/>
              </w:rPr>
              <w:t>46</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452FB16" w14:textId="77777777" w:rsidR="002D3523" w:rsidRPr="009C650D" w:rsidRDefault="002D3523" w:rsidP="00B539E5">
            <w:pPr>
              <w:jc w:val="center"/>
              <w:rPr>
                <w:rFonts w:cs="Times"/>
                <w:color w:val="000000"/>
                <w:sz w:val="22"/>
                <w:szCs w:val="22"/>
              </w:rPr>
            </w:pPr>
            <w:r w:rsidRPr="009C650D">
              <w:rPr>
                <w:rFonts w:cs="Times"/>
                <w:color w:val="000000"/>
                <w:sz w:val="22"/>
                <w:szCs w:val="22"/>
              </w:rPr>
              <w:t>2</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775223" w14:textId="77777777" w:rsidR="002D3523" w:rsidRPr="009C650D" w:rsidRDefault="002D3523" w:rsidP="00B539E5">
            <w:pPr>
              <w:jc w:val="center"/>
              <w:rPr>
                <w:rFonts w:cs="Times"/>
                <w:color w:val="000000"/>
                <w:sz w:val="22"/>
                <w:szCs w:val="22"/>
              </w:rPr>
            </w:pPr>
            <w:r w:rsidRPr="009C650D">
              <w:rPr>
                <w:rFonts w:cs="Times"/>
                <w:color w:val="000000"/>
                <w:sz w:val="22"/>
                <w:szCs w:val="22"/>
              </w:rPr>
              <w:t xml:space="preserve">110 </w:t>
            </w:r>
            <w:r w:rsidRPr="008A6088">
              <w:rPr>
                <w:rFonts w:cs="Times"/>
                <w:color w:val="000000"/>
                <w:sz w:val="22"/>
                <w:szCs w:val="22"/>
                <w:vertAlign w:val="superscript"/>
              </w:rPr>
              <w:t>(1)</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296C5B6"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2B850C" w14:textId="77777777" w:rsidR="002D3523" w:rsidRPr="009C650D" w:rsidRDefault="002D3523" w:rsidP="00B539E5">
            <w:pPr>
              <w:jc w:val="center"/>
              <w:rPr>
                <w:rFonts w:cs="Times"/>
                <w:color w:val="000000"/>
                <w:sz w:val="22"/>
                <w:szCs w:val="22"/>
              </w:rPr>
            </w:pPr>
            <w:r w:rsidRPr="009C650D">
              <w:rPr>
                <w:rFonts w:cs="Times"/>
                <w:color w:val="000000"/>
                <w:sz w:val="22"/>
                <w:szCs w:val="22"/>
              </w:rPr>
              <w:t>3.7</w:t>
            </w:r>
          </w:p>
        </w:tc>
        <w:tc>
          <w:tcPr>
            <w:tcW w:w="99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99C0476" w14:textId="6AB6D306" w:rsidR="002D3523" w:rsidRPr="009C650D" w:rsidRDefault="002D3523" w:rsidP="00B539E5">
            <w:pPr>
              <w:jc w:val="center"/>
              <w:rPr>
                <w:rFonts w:cs="Times"/>
                <w:color w:val="000000"/>
                <w:sz w:val="22"/>
                <w:szCs w:val="22"/>
              </w:rPr>
            </w:pPr>
            <w:r w:rsidRPr="009C650D">
              <w:rPr>
                <w:rFonts w:cs="Times"/>
                <w:color w:val="000000"/>
                <w:sz w:val="22"/>
                <w:szCs w:val="22"/>
              </w:rPr>
              <w:t xml:space="preserve">6 </w:t>
            </w:r>
            <w:r w:rsidRPr="008A6088">
              <w:rPr>
                <w:rFonts w:cs="Times"/>
                <w:color w:val="000000"/>
                <w:sz w:val="22"/>
                <w:szCs w:val="22"/>
                <w:vertAlign w:val="superscript"/>
              </w:rPr>
              <w:t>(2)</w:t>
            </w:r>
            <w:r w:rsidR="00E7034F">
              <w:rPr>
                <w:rFonts w:cs="Times"/>
                <w:color w:val="000000"/>
                <w:sz w:val="22"/>
                <w:szCs w:val="22"/>
                <w:vertAlign w:val="superscript"/>
              </w:rPr>
              <w:t>(6)</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63FA50" w14:textId="77777777" w:rsidR="002D3523" w:rsidRPr="009C650D" w:rsidRDefault="002D3523" w:rsidP="00B539E5">
            <w:pPr>
              <w:jc w:val="center"/>
              <w:rPr>
                <w:rFonts w:cs="Times"/>
                <w:color w:val="000000"/>
                <w:sz w:val="22"/>
                <w:szCs w:val="22"/>
              </w:rPr>
            </w:pPr>
            <w:r w:rsidRPr="009C650D">
              <w:rPr>
                <w:rFonts w:cs="Times"/>
                <w:color w:val="000000"/>
                <w:sz w:val="22"/>
                <w:szCs w:val="22"/>
              </w:rPr>
              <w:t>N/A</w:t>
            </w:r>
          </w:p>
        </w:tc>
        <w:tc>
          <w:tcPr>
            <w:tcW w:w="83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3868190"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255B7E" w14:textId="77777777" w:rsidR="002D3523" w:rsidRPr="009C650D" w:rsidRDefault="002D3523" w:rsidP="00B539E5">
            <w:pPr>
              <w:jc w:val="center"/>
              <w:rPr>
                <w:rFonts w:cs="Times"/>
                <w:color w:val="000000"/>
                <w:sz w:val="22"/>
                <w:szCs w:val="22"/>
              </w:rPr>
            </w:pPr>
            <w:r w:rsidRPr="009C650D">
              <w:rPr>
                <w:rFonts w:cs="Times"/>
                <w:color w:val="000000"/>
                <w:sz w:val="22"/>
                <w:szCs w:val="22"/>
              </w:rPr>
              <w:t>8</w:t>
            </w:r>
          </w:p>
        </w:tc>
      </w:tr>
      <w:tr w:rsidR="002D3523" w:rsidRPr="00A975CE" w14:paraId="343C1618" w14:textId="77777777" w:rsidTr="00210040">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5F51E0" w14:textId="1B72E70A" w:rsidR="002D3523" w:rsidRPr="009C650D" w:rsidRDefault="00445811">
            <w:pPr>
              <w:rPr>
                <w:rFonts w:cs="Times"/>
                <w:color w:val="000000"/>
                <w:sz w:val="22"/>
                <w:szCs w:val="22"/>
              </w:rPr>
            </w:pPr>
            <w:r>
              <w:rPr>
                <w:rFonts w:cs="Times"/>
                <w:color w:val="000000"/>
                <w:sz w:val="22"/>
                <w:szCs w:val="22"/>
              </w:rPr>
              <w:t>Highway</w:t>
            </w:r>
            <w:r w:rsidRPr="009C650D">
              <w:rPr>
                <w:rFonts w:cs="Times"/>
                <w:color w:val="000000"/>
                <w:sz w:val="22"/>
                <w:szCs w:val="22"/>
              </w:rPr>
              <w:t xml:space="preserve"> </w:t>
            </w:r>
            <w:r w:rsidR="002D3523" w:rsidRPr="009C650D">
              <w:rPr>
                <w:rFonts w:cs="Times"/>
                <w:color w:val="000000"/>
                <w:sz w:val="22"/>
                <w:szCs w:val="22"/>
              </w:rPr>
              <w:t>48</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7D4C0D7" w14:textId="139FA2D9" w:rsidR="002D3523" w:rsidRPr="009C650D" w:rsidRDefault="002D3523" w:rsidP="00B539E5">
            <w:pPr>
              <w:jc w:val="center"/>
              <w:rPr>
                <w:rFonts w:cs="Times"/>
                <w:color w:val="000000"/>
                <w:sz w:val="22"/>
                <w:szCs w:val="22"/>
              </w:rPr>
            </w:pPr>
            <w:r w:rsidRPr="009C650D">
              <w:rPr>
                <w:rFonts w:cs="Times"/>
                <w:color w:val="000000"/>
                <w:sz w:val="22"/>
                <w:szCs w:val="22"/>
              </w:rPr>
              <w:t xml:space="preserve">4 </w:t>
            </w:r>
            <w:r w:rsidRPr="008A6088">
              <w:rPr>
                <w:rFonts w:cs="Times"/>
                <w:color w:val="000000"/>
                <w:sz w:val="22"/>
                <w:szCs w:val="22"/>
                <w:vertAlign w:val="superscript"/>
              </w:rPr>
              <w:t>(</w:t>
            </w:r>
            <w:r w:rsidR="003C48CA">
              <w:rPr>
                <w:rFonts w:cs="Times"/>
                <w:color w:val="000000"/>
                <w:sz w:val="22"/>
                <w:szCs w:val="22"/>
                <w:vertAlign w:val="superscript"/>
              </w:rPr>
              <w:t>8</w:t>
            </w:r>
            <w:r w:rsidRPr="008A6088">
              <w:rPr>
                <w:rFonts w:cs="Times"/>
                <w:color w:val="000000"/>
                <w:sz w:val="22"/>
                <w:szCs w:val="22"/>
                <w:vertAlign w:val="superscript"/>
              </w:rPr>
              <w:t>)</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7F6B001" w14:textId="5E23E9BD" w:rsidR="002D3523" w:rsidRPr="009C650D" w:rsidRDefault="002D3523" w:rsidP="00063939">
            <w:pPr>
              <w:jc w:val="center"/>
              <w:rPr>
                <w:rFonts w:cs="Times"/>
                <w:color w:val="000000"/>
                <w:sz w:val="22"/>
                <w:szCs w:val="22"/>
              </w:rPr>
            </w:pPr>
            <w:r w:rsidRPr="009C650D">
              <w:rPr>
                <w:rFonts w:cs="Times"/>
                <w:color w:val="000000"/>
                <w:sz w:val="22"/>
                <w:szCs w:val="22"/>
              </w:rPr>
              <w:t xml:space="preserve">110 </w:t>
            </w:r>
            <w:r w:rsidRPr="008A6088">
              <w:rPr>
                <w:rFonts w:cs="Times"/>
                <w:color w:val="000000"/>
                <w:sz w:val="22"/>
                <w:szCs w:val="22"/>
                <w:vertAlign w:val="superscript"/>
              </w:rPr>
              <w:t>(1)</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CADD2C"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A93AD6A" w14:textId="77777777" w:rsidR="002D3523" w:rsidRPr="009C650D" w:rsidRDefault="002D3523" w:rsidP="00B539E5">
            <w:pPr>
              <w:jc w:val="center"/>
              <w:rPr>
                <w:rFonts w:cs="Times"/>
                <w:color w:val="000000"/>
                <w:sz w:val="22"/>
                <w:szCs w:val="22"/>
              </w:rPr>
            </w:pPr>
            <w:r w:rsidRPr="009C650D">
              <w:rPr>
                <w:rFonts w:cs="Times"/>
                <w:color w:val="000000"/>
                <w:sz w:val="22"/>
                <w:szCs w:val="22"/>
              </w:rPr>
              <w:t>3.7</w:t>
            </w:r>
          </w:p>
        </w:tc>
        <w:tc>
          <w:tcPr>
            <w:tcW w:w="99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707978" w14:textId="0A1704AC" w:rsidR="002D3523" w:rsidRPr="009C650D" w:rsidRDefault="002D3523" w:rsidP="00B539E5">
            <w:pPr>
              <w:jc w:val="center"/>
              <w:rPr>
                <w:rFonts w:cs="Times"/>
                <w:color w:val="000000"/>
                <w:sz w:val="22"/>
                <w:szCs w:val="22"/>
              </w:rPr>
            </w:pPr>
            <w:r w:rsidRPr="009C650D">
              <w:rPr>
                <w:rFonts w:cs="Times"/>
                <w:color w:val="000000"/>
                <w:sz w:val="22"/>
                <w:szCs w:val="22"/>
              </w:rPr>
              <w:t xml:space="preserve">6 </w:t>
            </w:r>
            <w:r w:rsidRPr="008A6088">
              <w:rPr>
                <w:rFonts w:cs="Times"/>
                <w:color w:val="000000"/>
                <w:sz w:val="22"/>
                <w:szCs w:val="22"/>
                <w:vertAlign w:val="superscript"/>
              </w:rPr>
              <w:t>(2)</w:t>
            </w:r>
            <w:r w:rsidR="00E7034F">
              <w:rPr>
                <w:rFonts w:cs="Times"/>
                <w:color w:val="000000"/>
                <w:sz w:val="22"/>
                <w:szCs w:val="22"/>
                <w:vertAlign w:val="superscript"/>
              </w:rPr>
              <w:t>(6)</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F0F91D" w14:textId="77777777" w:rsidR="002D3523" w:rsidRPr="009C650D" w:rsidRDefault="002D3523" w:rsidP="00B539E5">
            <w:pPr>
              <w:jc w:val="center"/>
              <w:rPr>
                <w:rFonts w:cs="Times"/>
                <w:color w:val="000000"/>
                <w:sz w:val="22"/>
                <w:szCs w:val="22"/>
              </w:rPr>
            </w:pPr>
            <w:r w:rsidRPr="009C650D">
              <w:rPr>
                <w:rFonts w:cs="Times"/>
                <w:color w:val="000000"/>
                <w:sz w:val="22"/>
                <w:szCs w:val="22"/>
              </w:rPr>
              <w:t>N/A</w:t>
            </w:r>
          </w:p>
        </w:tc>
        <w:tc>
          <w:tcPr>
            <w:tcW w:w="83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91A56E"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8422E9" w14:textId="77777777" w:rsidR="002D3523" w:rsidRPr="009C650D" w:rsidRDefault="002D3523" w:rsidP="00B539E5">
            <w:pPr>
              <w:jc w:val="center"/>
              <w:rPr>
                <w:rFonts w:cs="Times"/>
                <w:color w:val="000000"/>
                <w:sz w:val="22"/>
                <w:szCs w:val="22"/>
              </w:rPr>
            </w:pPr>
            <w:r w:rsidRPr="009C650D">
              <w:rPr>
                <w:rFonts w:cs="Times"/>
                <w:color w:val="000000"/>
                <w:sz w:val="22"/>
                <w:szCs w:val="22"/>
              </w:rPr>
              <w:t>8</w:t>
            </w:r>
          </w:p>
        </w:tc>
      </w:tr>
      <w:tr w:rsidR="002D3523" w:rsidRPr="00A975CE" w14:paraId="40F78C9C" w14:textId="77777777" w:rsidTr="00210040">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0285B35" w14:textId="77777777" w:rsidR="002D3523" w:rsidRPr="009C650D" w:rsidRDefault="002D3523" w:rsidP="00AD0D3D">
            <w:pPr>
              <w:rPr>
                <w:rFonts w:cs="Times"/>
                <w:color w:val="000000"/>
                <w:sz w:val="22"/>
                <w:szCs w:val="22"/>
              </w:rPr>
            </w:pPr>
            <w:r w:rsidRPr="009C650D">
              <w:rPr>
                <w:rFonts w:cs="Times"/>
                <w:color w:val="000000"/>
                <w:sz w:val="22"/>
                <w:szCs w:val="22"/>
              </w:rPr>
              <w:t>Emerald Park Road</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73FB47B" w14:textId="77777777" w:rsidR="002D3523" w:rsidRPr="009C650D" w:rsidRDefault="002D3523" w:rsidP="00B539E5">
            <w:pPr>
              <w:jc w:val="center"/>
              <w:rPr>
                <w:rFonts w:cs="Times"/>
                <w:color w:val="000000"/>
                <w:sz w:val="22"/>
                <w:szCs w:val="22"/>
              </w:rPr>
            </w:pPr>
            <w:r w:rsidRPr="009C650D">
              <w:rPr>
                <w:rFonts w:cs="Times"/>
                <w:color w:val="000000"/>
                <w:sz w:val="22"/>
                <w:szCs w:val="22"/>
              </w:rPr>
              <w:t>2</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1FB9D50" w14:textId="77777777" w:rsidR="002D3523" w:rsidRPr="009C650D" w:rsidRDefault="002D3523" w:rsidP="00B539E5">
            <w:pPr>
              <w:jc w:val="center"/>
              <w:rPr>
                <w:rFonts w:cs="Times"/>
                <w:color w:val="000000"/>
                <w:sz w:val="22"/>
                <w:szCs w:val="22"/>
              </w:rPr>
            </w:pPr>
            <w:r w:rsidRPr="009C650D">
              <w:rPr>
                <w:rFonts w:cs="Times"/>
                <w:color w:val="000000"/>
                <w:sz w:val="22"/>
                <w:szCs w:val="22"/>
              </w:rPr>
              <w:t>60</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CCEEAFE" w14:textId="77777777" w:rsidR="002D3523" w:rsidRPr="009C650D" w:rsidRDefault="002D3523" w:rsidP="00B539E5">
            <w:pPr>
              <w:jc w:val="center"/>
              <w:rPr>
                <w:rFonts w:cs="Times"/>
                <w:color w:val="000000"/>
                <w:sz w:val="22"/>
                <w:szCs w:val="22"/>
              </w:rPr>
            </w:pPr>
            <w:r w:rsidRPr="009C650D">
              <w:rPr>
                <w:rFonts w:cs="Times"/>
                <w:color w:val="000000"/>
                <w:sz w:val="22"/>
                <w:szCs w:val="22"/>
              </w:rPr>
              <w:t>4</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919DF73" w14:textId="77777777" w:rsidR="002D3523" w:rsidRPr="009C650D" w:rsidRDefault="002D3523" w:rsidP="00B539E5">
            <w:pPr>
              <w:jc w:val="center"/>
              <w:rPr>
                <w:rFonts w:cs="Times"/>
                <w:color w:val="000000"/>
                <w:sz w:val="22"/>
                <w:szCs w:val="22"/>
              </w:rPr>
            </w:pPr>
            <w:r w:rsidRPr="009C650D">
              <w:rPr>
                <w:rFonts w:cs="Times"/>
                <w:color w:val="000000"/>
                <w:sz w:val="22"/>
                <w:szCs w:val="22"/>
              </w:rPr>
              <w:t>3.7</w:t>
            </w:r>
          </w:p>
        </w:tc>
        <w:tc>
          <w:tcPr>
            <w:tcW w:w="99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09E1C11" w14:textId="77777777" w:rsidR="002D3523" w:rsidRPr="009C650D" w:rsidRDefault="002D3523" w:rsidP="00B539E5">
            <w:pPr>
              <w:jc w:val="center"/>
              <w:rPr>
                <w:rFonts w:cs="Times"/>
                <w:color w:val="000000"/>
                <w:sz w:val="22"/>
                <w:szCs w:val="22"/>
              </w:rPr>
            </w:pPr>
            <w:r w:rsidRPr="009C650D">
              <w:rPr>
                <w:rFonts w:cs="Times"/>
                <w:color w:val="000000"/>
                <w:sz w:val="22"/>
                <w:szCs w:val="22"/>
              </w:rPr>
              <w:t>N/A</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CA7711E" w14:textId="77777777" w:rsidR="002D3523" w:rsidRPr="009C650D" w:rsidRDefault="002D3523" w:rsidP="00B539E5">
            <w:pPr>
              <w:jc w:val="center"/>
              <w:rPr>
                <w:rFonts w:cs="Times"/>
                <w:color w:val="000000"/>
                <w:sz w:val="22"/>
                <w:szCs w:val="22"/>
              </w:rPr>
            </w:pPr>
            <w:r w:rsidRPr="009C650D">
              <w:rPr>
                <w:rFonts w:cs="Times"/>
                <w:color w:val="000000"/>
                <w:sz w:val="22"/>
                <w:szCs w:val="22"/>
              </w:rPr>
              <w:t>N/A</w:t>
            </w:r>
          </w:p>
        </w:tc>
        <w:tc>
          <w:tcPr>
            <w:tcW w:w="83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EAB8DE6" w14:textId="77777777" w:rsidR="002D3523" w:rsidRPr="009C650D" w:rsidRDefault="002D3523" w:rsidP="00B539E5">
            <w:pPr>
              <w:jc w:val="center"/>
              <w:rPr>
                <w:rFonts w:cs="Times"/>
                <w:color w:val="000000"/>
                <w:sz w:val="22"/>
                <w:szCs w:val="22"/>
              </w:rPr>
            </w:pPr>
            <w:r w:rsidRPr="009C650D">
              <w:rPr>
                <w:rFonts w:cs="Times"/>
                <w:color w:val="000000"/>
                <w:sz w:val="22"/>
                <w:szCs w:val="22"/>
              </w:rPr>
              <w:t>2</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66F9017"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r>
      <w:tr w:rsidR="002D3523" w:rsidRPr="00A975CE" w14:paraId="787D2CFD" w14:textId="77777777" w:rsidTr="00210040">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3DA16BC" w14:textId="77777777" w:rsidR="002D3523" w:rsidRPr="009C650D" w:rsidRDefault="002D3523" w:rsidP="00AD0D3D">
            <w:pPr>
              <w:rPr>
                <w:rFonts w:cs="Times"/>
                <w:color w:val="000000"/>
                <w:sz w:val="22"/>
                <w:szCs w:val="22"/>
              </w:rPr>
            </w:pPr>
            <w:r w:rsidRPr="009C650D">
              <w:rPr>
                <w:rFonts w:cs="Times"/>
                <w:color w:val="000000"/>
                <w:sz w:val="22"/>
                <w:szCs w:val="22"/>
              </w:rPr>
              <w:t>Great Plains Road</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0A710E0" w14:textId="77777777" w:rsidR="002D3523" w:rsidRPr="009C650D" w:rsidRDefault="002D3523" w:rsidP="00B539E5">
            <w:pPr>
              <w:jc w:val="center"/>
              <w:rPr>
                <w:rFonts w:cs="Times"/>
                <w:color w:val="000000"/>
                <w:sz w:val="22"/>
                <w:szCs w:val="22"/>
              </w:rPr>
            </w:pPr>
            <w:r w:rsidRPr="009C650D">
              <w:rPr>
                <w:rFonts w:cs="Times"/>
                <w:color w:val="000000"/>
                <w:sz w:val="22"/>
                <w:szCs w:val="22"/>
              </w:rPr>
              <w:t>2</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43F2E79" w14:textId="77777777" w:rsidR="002D3523" w:rsidRPr="009C650D" w:rsidRDefault="002D3523" w:rsidP="00B539E5">
            <w:pPr>
              <w:jc w:val="center"/>
              <w:rPr>
                <w:rFonts w:cs="Times"/>
                <w:color w:val="000000"/>
                <w:sz w:val="22"/>
                <w:szCs w:val="22"/>
              </w:rPr>
            </w:pPr>
            <w:r w:rsidRPr="009C650D">
              <w:rPr>
                <w:rFonts w:cs="Times"/>
                <w:color w:val="000000"/>
                <w:sz w:val="22"/>
                <w:szCs w:val="22"/>
              </w:rPr>
              <w:t>60</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6E6D4A3" w14:textId="77777777" w:rsidR="002D3523" w:rsidRPr="009C650D" w:rsidRDefault="002D3523" w:rsidP="00B539E5">
            <w:pPr>
              <w:jc w:val="center"/>
              <w:rPr>
                <w:rFonts w:cs="Times"/>
                <w:color w:val="000000"/>
                <w:sz w:val="22"/>
                <w:szCs w:val="22"/>
              </w:rPr>
            </w:pPr>
            <w:r w:rsidRPr="009C650D">
              <w:rPr>
                <w:rFonts w:cs="Times"/>
                <w:color w:val="000000"/>
                <w:sz w:val="22"/>
                <w:szCs w:val="22"/>
              </w:rPr>
              <w:t>4</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07854A5" w14:textId="77777777" w:rsidR="002D3523" w:rsidRPr="009C650D" w:rsidRDefault="002D3523" w:rsidP="00B539E5">
            <w:pPr>
              <w:jc w:val="center"/>
              <w:rPr>
                <w:rFonts w:cs="Times"/>
                <w:color w:val="000000"/>
                <w:sz w:val="22"/>
                <w:szCs w:val="22"/>
              </w:rPr>
            </w:pPr>
            <w:r w:rsidRPr="009C650D">
              <w:rPr>
                <w:rFonts w:cs="Times"/>
                <w:color w:val="000000"/>
                <w:sz w:val="22"/>
                <w:szCs w:val="22"/>
              </w:rPr>
              <w:t>3.7</w:t>
            </w:r>
          </w:p>
        </w:tc>
        <w:tc>
          <w:tcPr>
            <w:tcW w:w="99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3541935" w14:textId="77777777" w:rsidR="002D3523" w:rsidRPr="009C650D" w:rsidRDefault="002D3523" w:rsidP="00B539E5">
            <w:pPr>
              <w:jc w:val="center"/>
              <w:rPr>
                <w:rFonts w:cs="Times"/>
                <w:color w:val="000000"/>
                <w:sz w:val="22"/>
                <w:szCs w:val="22"/>
              </w:rPr>
            </w:pPr>
            <w:r w:rsidRPr="009C650D">
              <w:rPr>
                <w:rFonts w:cs="Times"/>
                <w:color w:val="000000"/>
                <w:sz w:val="22"/>
                <w:szCs w:val="22"/>
              </w:rPr>
              <w:t>N/A</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C57C2DF" w14:textId="77777777" w:rsidR="002D3523" w:rsidRPr="009C650D" w:rsidRDefault="002D3523" w:rsidP="00B539E5">
            <w:pPr>
              <w:jc w:val="center"/>
              <w:rPr>
                <w:rFonts w:cs="Times"/>
                <w:color w:val="000000"/>
                <w:sz w:val="22"/>
                <w:szCs w:val="22"/>
              </w:rPr>
            </w:pPr>
            <w:r w:rsidRPr="009C650D">
              <w:rPr>
                <w:rFonts w:cs="Times"/>
                <w:color w:val="000000"/>
                <w:sz w:val="22"/>
                <w:szCs w:val="22"/>
              </w:rPr>
              <w:t>N/A</w:t>
            </w:r>
          </w:p>
        </w:tc>
        <w:tc>
          <w:tcPr>
            <w:tcW w:w="83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DDBBCD5" w14:textId="77777777" w:rsidR="002D3523" w:rsidRPr="009C650D" w:rsidRDefault="002D3523" w:rsidP="00B539E5">
            <w:pPr>
              <w:jc w:val="center"/>
              <w:rPr>
                <w:rFonts w:cs="Times"/>
                <w:color w:val="000000"/>
                <w:sz w:val="22"/>
                <w:szCs w:val="22"/>
              </w:rPr>
            </w:pPr>
            <w:r w:rsidRPr="009C650D">
              <w:rPr>
                <w:rFonts w:cs="Times"/>
                <w:color w:val="000000"/>
                <w:sz w:val="22"/>
                <w:szCs w:val="22"/>
              </w:rPr>
              <w:t>2</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1E7E65C"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r>
      <w:tr w:rsidR="002D3523" w:rsidRPr="00A975CE" w14:paraId="61A59124" w14:textId="77777777" w:rsidTr="00210040">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533D061" w14:textId="77777777" w:rsidR="002D3523" w:rsidRPr="009C650D" w:rsidRDefault="002D3523" w:rsidP="00AD0D3D">
            <w:pPr>
              <w:rPr>
                <w:rFonts w:cs="Times"/>
                <w:color w:val="000000"/>
                <w:sz w:val="22"/>
                <w:szCs w:val="22"/>
              </w:rPr>
            </w:pPr>
            <w:r w:rsidRPr="009C650D">
              <w:rPr>
                <w:rFonts w:cs="Times"/>
                <w:color w:val="000000"/>
                <w:sz w:val="22"/>
                <w:szCs w:val="22"/>
              </w:rPr>
              <w:t>Pilot Butte</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FCE1DC9" w14:textId="77777777" w:rsidR="002D3523" w:rsidRPr="009C650D" w:rsidRDefault="002D3523" w:rsidP="00B539E5">
            <w:pPr>
              <w:jc w:val="center"/>
              <w:rPr>
                <w:rFonts w:cs="Times"/>
                <w:color w:val="000000"/>
                <w:sz w:val="22"/>
                <w:szCs w:val="22"/>
              </w:rPr>
            </w:pPr>
            <w:r w:rsidRPr="009C650D">
              <w:rPr>
                <w:rFonts w:cs="Times"/>
                <w:color w:val="000000"/>
                <w:sz w:val="22"/>
                <w:szCs w:val="22"/>
              </w:rPr>
              <w:t xml:space="preserve">5 </w:t>
            </w:r>
            <w:r w:rsidRPr="008A6088">
              <w:rPr>
                <w:rFonts w:cs="Times"/>
                <w:color w:val="000000"/>
                <w:sz w:val="22"/>
                <w:szCs w:val="22"/>
                <w:vertAlign w:val="superscript"/>
              </w:rPr>
              <w:t>(3)</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598E4D" w14:textId="77777777" w:rsidR="002D3523" w:rsidRPr="009C650D" w:rsidRDefault="002D3523" w:rsidP="00B539E5">
            <w:pPr>
              <w:jc w:val="center"/>
              <w:rPr>
                <w:rFonts w:cs="Times"/>
                <w:color w:val="000000"/>
                <w:sz w:val="22"/>
                <w:szCs w:val="22"/>
              </w:rPr>
            </w:pPr>
            <w:r w:rsidRPr="009C650D">
              <w:rPr>
                <w:rFonts w:cs="Times"/>
                <w:color w:val="000000"/>
                <w:sz w:val="22"/>
                <w:szCs w:val="22"/>
              </w:rPr>
              <w:t xml:space="preserve">110 </w:t>
            </w:r>
            <w:r w:rsidRPr="008A6088">
              <w:rPr>
                <w:rFonts w:cs="Times"/>
                <w:color w:val="000000"/>
                <w:sz w:val="22"/>
                <w:szCs w:val="22"/>
                <w:vertAlign w:val="superscript"/>
              </w:rPr>
              <w:t>(4)</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3B4D120" w14:textId="77777777" w:rsidR="002D3523" w:rsidRPr="009C650D" w:rsidRDefault="002D3523" w:rsidP="00B539E5">
            <w:pPr>
              <w:jc w:val="center"/>
              <w:rPr>
                <w:rFonts w:cs="Times"/>
                <w:color w:val="000000"/>
                <w:sz w:val="22"/>
                <w:szCs w:val="22"/>
              </w:rPr>
            </w:pPr>
            <w:r w:rsidRPr="009C650D">
              <w:rPr>
                <w:rFonts w:cs="Times"/>
                <w:color w:val="000000"/>
                <w:sz w:val="22"/>
                <w:szCs w:val="22"/>
              </w:rPr>
              <w:t>4</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AC79876" w14:textId="77777777" w:rsidR="002D3523" w:rsidRPr="009C650D" w:rsidRDefault="002D3523" w:rsidP="00B539E5">
            <w:pPr>
              <w:jc w:val="center"/>
              <w:rPr>
                <w:rFonts w:cs="Times"/>
                <w:color w:val="000000"/>
                <w:sz w:val="22"/>
                <w:szCs w:val="22"/>
              </w:rPr>
            </w:pPr>
            <w:r w:rsidRPr="009C650D">
              <w:rPr>
                <w:rFonts w:cs="Times"/>
                <w:color w:val="000000"/>
                <w:sz w:val="22"/>
                <w:szCs w:val="22"/>
              </w:rPr>
              <w:t>3.7</w:t>
            </w:r>
          </w:p>
        </w:tc>
        <w:tc>
          <w:tcPr>
            <w:tcW w:w="99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30B205" w14:textId="7F8B0954" w:rsidR="002D3523" w:rsidRPr="009C650D" w:rsidRDefault="002D3523" w:rsidP="00B539E5">
            <w:pPr>
              <w:jc w:val="center"/>
              <w:rPr>
                <w:rFonts w:cs="Times"/>
                <w:color w:val="000000"/>
                <w:sz w:val="22"/>
                <w:szCs w:val="22"/>
              </w:rPr>
            </w:pPr>
            <w:r w:rsidRPr="009C650D">
              <w:rPr>
                <w:rFonts w:cs="Times"/>
                <w:color w:val="000000"/>
                <w:sz w:val="22"/>
                <w:szCs w:val="22"/>
              </w:rPr>
              <w:t xml:space="preserve">6 </w:t>
            </w:r>
            <w:r w:rsidRPr="008A6088">
              <w:rPr>
                <w:rFonts w:cs="Times"/>
                <w:color w:val="000000"/>
                <w:sz w:val="22"/>
                <w:szCs w:val="22"/>
                <w:vertAlign w:val="superscript"/>
              </w:rPr>
              <w:t>(2)</w:t>
            </w:r>
            <w:r w:rsidR="00E7034F">
              <w:rPr>
                <w:rFonts w:cs="Times"/>
                <w:color w:val="000000"/>
                <w:sz w:val="22"/>
                <w:szCs w:val="22"/>
                <w:vertAlign w:val="superscript"/>
              </w:rPr>
              <w:t>(6)</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52A4AC6" w14:textId="77777777" w:rsidR="002D3523" w:rsidRPr="009C650D" w:rsidRDefault="002D3523" w:rsidP="00B539E5">
            <w:pPr>
              <w:jc w:val="center"/>
              <w:rPr>
                <w:rFonts w:cs="Times"/>
                <w:color w:val="000000"/>
                <w:sz w:val="22"/>
                <w:szCs w:val="22"/>
              </w:rPr>
            </w:pPr>
            <w:r w:rsidRPr="009C650D">
              <w:rPr>
                <w:rFonts w:cs="Times"/>
                <w:color w:val="000000"/>
                <w:sz w:val="22"/>
                <w:szCs w:val="22"/>
              </w:rPr>
              <w:t>1</w:t>
            </w:r>
          </w:p>
        </w:tc>
        <w:tc>
          <w:tcPr>
            <w:tcW w:w="83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283696B" w14:textId="77777777" w:rsidR="002D3523" w:rsidRPr="009C650D" w:rsidRDefault="002D3523" w:rsidP="00B539E5">
            <w:pPr>
              <w:jc w:val="center"/>
              <w:rPr>
                <w:rFonts w:cs="Times"/>
                <w:color w:val="000000"/>
                <w:sz w:val="22"/>
                <w:szCs w:val="22"/>
              </w:rPr>
            </w:pPr>
            <w:r w:rsidRPr="009C650D">
              <w:rPr>
                <w:rFonts w:cs="Times"/>
                <w:color w:val="000000"/>
                <w:sz w:val="22"/>
                <w:szCs w:val="22"/>
              </w:rPr>
              <w:t>2</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66FFF65" w14:textId="77777777" w:rsidR="002D3523" w:rsidRPr="009C650D" w:rsidRDefault="002D3523" w:rsidP="00B539E5">
            <w:pPr>
              <w:jc w:val="center"/>
              <w:rPr>
                <w:rFonts w:cs="Times"/>
                <w:color w:val="000000"/>
                <w:sz w:val="22"/>
                <w:szCs w:val="22"/>
              </w:rPr>
            </w:pPr>
            <w:r w:rsidRPr="009C650D">
              <w:rPr>
                <w:rFonts w:cs="Times"/>
                <w:color w:val="000000"/>
                <w:sz w:val="22"/>
                <w:szCs w:val="22"/>
              </w:rPr>
              <w:t>4</w:t>
            </w:r>
          </w:p>
        </w:tc>
      </w:tr>
      <w:tr w:rsidR="002D3523" w:rsidRPr="00A975CE" w14:paraId="2A3D1071" w14:textId="77777777" w:rsidTr="00210040">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7BE0EE9" w14:textId="6F389E1F" w:rsidR="002D3523" w:rsidRPr="009C650D" w:rsidRDefault="002D3523" w:rsidP="009C650D">
            <w:pPr>
              <w:rPr>
                <w:rFonts w:cs="Times"/>
                <w:color w:val="000000"/>
                <w:sz w:val="22"/>
                <w:szCs w:val="22"/>
              </w:rPr>
            </w:pPr>
            <w:r w:rsidRPr="009C650D">
              <w:rPr>
                <w:rFonts w:cs="Times"/>
                <w:color w:val="000000"/>
                <w:sz w:val="22"/>
                <w:szCs w:val="22"/>
              </w:rPr>
              <w:t>Gravel Pit Road</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14ECBA6" w14:textId="77777777" w:rsidR="002D3523" w:rsidRPr="009C650D" w:rsidRDefault="002D3523" w:rsidP="00B539E5">
            <w:pPr>
              <w:jc w:val="center"/>
              <w:rPr>
                <w:rFonts w:cs="Times"/>
                <w:color w:val="000000"/>
                <w:sz w:val="22"/>
                <w:szCs w:val="22"/>
              </w:rPr>
            </w:pPr>
            <w:r w:rsidRPr="009C650D">
              <w:rPr>
                <w:rFonts w:cs="Times"/>
                <w:color w:val="000000"/>
                <w:sz w:val="22"/>
                <w:szCs w:val="22"/>
              </w:rPr>
              <w:t>2</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6E77254" w14:textId="77777777" w:rsidR="002D3523" w:rsidRPr="009C650D" w:rsidRDefault="002D3523" w:rsidP="00B539E5">
            <w:pPr>
              <w:jc w:val="center"/>
              <w:rPr>
                <w:rFonts w:cs="Times"/>
                <w:color w:val="000000"/>
                <w:sz w:val="22"/>
                <w:szCs w:val="22"/>
              </w:rPr>
            </w:pPr>
            <w:r w:rsidRPr="009C650D">
              <w:rPr>
                <w:rFonts w:cs="Times"/>
                <w:color w:val="000000"/>
                <w:sz w:val="22"/>
                <w:szCs w:val="22"/>
              </w:rPr>
              <w:t>60</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819BDE1" w14:textId="77777777" w:rsidR="002D3523" w:rsidRPr="009C650D" w:rsidRDefault="002D3523" w:rsidP="00B539E5">
            <w:pPr>
              <w:jc w:val="center"/>
              <w:rPr>
                <w:rFonts w:cs="Times"/>
                <w:color w:val="000000"/>
                <w:sz w:val="22"/>
                <w:szCs w:val="22"/>
              </w:rPr>
            </w:pPr>
            <w:r w:rsidRPr="009C650D">
              <w:rPr>
                <w:rFonts w:cs="Times"/>
                <w:color w:val="000000"/>
                <w:sz w:val="22"/>
                <w:szCs w:val="22"/>
              </w:rPr>
              <w:t>4</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E9657E1" w14:textId="77777777" w:rsidR="002D3523" w:rsidRPr="009C650D" w:rsidRDefault="002D3523" w:rsidP="00B539E5">
            <w:pPr>
              <w:jc w:val="center"/>
              <w:rPr>
                <w:rFonts w:cs="Times"/>
                <w:color w:val="000000"/>
                <w:sz w:val="22"/>
                <w:szCs w:val="22"/>
              </w:rPr>
            </w:pPr>
            <w:r w:rsidRPr="009C650D">
              <w:rPr>
                <w:rFonts w:cs="Times"/>
                <w:color w:val="000000"/>
                <w:sz w:val="22"/>
                <w:szCs w:val="22"/>
              </w:rPr>
              <w:t>3.7</w:t>
            </w:r>
          </w:p>
        </w:tc>
        <w:tc>
          <w:tcPr>
            <w:tcW w:w="99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8B5FEDF" w14:textId="77777777" w:rsidR="002D3523" w:rsidRPr="009C650D" w:rsidRDefault="002D3523" w:rsidP="00B539E5">
            <w:pPr>
              <w:jc w:val="center"/>
              <w:rPr>
                <w:rFonts w:cs="Times"/>
                <w:color w:val="000000"/>
                <w:sz w:val="22"/>
                <w:szCs w:val="22"/>
              </w:rPr>
            </w:pPr>
            <w:r w:rsidRPr="009C650D">
              <w:rPr>
                <w:rFonts w:cs="Times"/>
                <w:color w:val="000000"/>
                <w:sz w:val="22"/>
                <w:szCs w:val="22"/>
              </w:rPr>
              <w:t>N/A</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8FF8A54" w14:textId="77777777" w:rsidR="002D3523" w:rsidRPr="009C650D" w:rsidRDefault="002D3523" w:rsidP="00B539E5">
            <w:pPr>
              <w:jc w:val="center"/>
              <w:rPr>
                <w:rFonts w:cs="Times"/>
                <w:color w:val="000000"/>
                <w:sz w:val="22"/>
                <w:szCs w:val="22"/>
              </w:rPr>
            </w:pPr>
            <w:r w:rsidRPr="009C650D">
              <w:rPr>
                <w:rFonts w:cs="Times"/>
                <w:color w:val="000000"/>
                <w:sz w:val="22"/>
                <w:szCs w:val="22"/>
              </w:rPr>
              <w:t>N/A</w:t>
            </w:r>
          </w:p>
        </w:tc>
        <w:tc>
          <w:tcPr>
            <w:tcW w:w="83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E6A7FC6" w14:textId="77777777" w:rsidR="002D3523" w:rsidRPr="009C650D" w:rsidRDefault="002D3523" w:rsidP="00B539E5">
            <w:pPr>
              <w:jc w:val="center"/>
              <w:rPr>
                <w:rFonts w:cs="Times"/>
                <w:color w:val="000000"/>
                <w:sz w:val="22"/>
                <w:szCs w:val="22"/>
              </w:rPr>
            </w:pPr>
            <w:r w:rsidRPr="009C650D">
              <w:rPr>
                <w:rFonts w:cs="Times"/>
                <w:color w:val="000000"/>
                <w:sz w:val="22"/>
                <w:szCs w:val="22"/>
              </w:rPr>
              <w:t>2</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6B49ECE"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r>
      <w:tr w:rsidR="002D3523" w:rsidRPr="00A975CE" w14:paraId="7D6F1EA0" w14:textId="77777777" w:rsidTr="00210040">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3AC7D18" w14:textId="77777777" w:rsidR="002D3523" w:rsidRPr="009C650D" w:rsidRDefault="002D3523" w:rsidP="00AD0D3D">
            <w:pPr>
              <w:rPr>
                <w:rFonts w:cs="Times"/>
                <w:color w:val="000000"/>
                <w:sz w:val="22"/>
                <w:szCs w:val="22"/>
              </w:rPr>
            </w:pPr>
            <w:r w:rsidRPr="009C650D">
              <w:rPr>
                <w:rFonts w:cs="Times"/>
                <w:color w:val="000000"/>
                <w:sz w:val="22"/>
                <w:szCs w:val="22"/>
              </w:rPr>
              <w:t>Tower Road</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47C47C" w14:textId="77777777" w:rsidR="002D3523" w:rsidRPr="009C650D" w:rsidRDefault="002D3523" w:rsidP="00B539E5">
            <w:pPr>
              <w:jc w:val="center"/>
              <w:rPr>
                <w:rFonts w:cs="Times"/>
                <w:color w:val="000000"/>
                <w:sz w:val="22"/>
                <w:szCs w:val="22"/>
              </w:rPr>
            </w:pPr>
            <w:r w:rsidRPr="009C650D">
              <w:rPr>
                <w:rFonts w:cs="Times"/>
                <w:color w:val="000000"/>
                <w:sz w:val="22"/>
                <w:szCs w:val="22"/>
              </w:rPr>
              <w:t>2</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497674" w14:textId="77777777" w:rsidR="002D3523" w:rsidRPr="009C650D" w:rsidRDefault="002D3523" w:rsidP="00B539E5">
            <w:pPr>
              <w:jc w:val="center"/>
              <w:rPr>
                <w:rFonts w:cs="Times"/>
                <w:color w:val="000000"/>
                <w:sz w:val="22"/>
                <w:szCs w:val="22"/>
              </w:rPr>
            </w:pPr>
            <w:r w:rsidRPr="009C650D">
              <w:rPr>
                <w:rFonts w:cs="Times"/>
                <w:color w:val="000000"/>
                <w:sz w:val="22"/>
                <w:szCs w:val="22"/>
              </w:rPr>
              <w:t>100</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C521CD4"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528BEF0" w14:textId="77777777" w:rsidR="002D3523" w:rsidRPr="009C650D" w:rsidRDefault="002D3523" w:rsidP="00B539E5">
            <w:pPr>
              <w:jc w:val="center"/>
              <w:rPr>
                <w:rFonts w:cs="Times"/>
                <w:color w:val="000000"/>
                <w:sz w:val="22"/>
                <w:szCs w:val="22"/>
              </w:rPr>
            </w:pPr>
            <w:r w:rsidRPr="009C650D">
              <w:rPr>
                <w:rFonts w:cs="Times"/>
                <w:color w:val="000000"/>
                <w:sz w:val="22"/>
                <w:szCs w:val="22"/>
              </w:rPr>
              <w:t>3.7</w:t>
            </w:r>
          </w:p>
        </w:tc>
        <w:tc>
          <w:tcPr>
            <w:tcW w:w="99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31F9CB" w14:textId="0414BB68" w:rsidR="002D3523" w:rsidRPr="009C650D" w:rsidRDefault="002F5AE7" w:rsidP="00B539E5">
            <w:pPr>
              <w:jc w:val="center"/>
              <w:rPr>
                <w:rFonts w:cs="Times"/>
                <w:color w:val="000000"/>
                <w:sz w:val="22"/>
                <w:szCs w:val="22"/>
              </w:rPr>
            </w:pPr>
            <w:r>
              <w:rPr>
                <w:rFonts w:cs="Times"/>
                <w:color w:val="000000"/>
                <w:sz w:val="22"/>
                <w:szCs w:val="22"/>
              </w:rPr>
              <w:t>6</w:t>
            </w:r>
            <w:r w:rsidR="00E7034F">
              <w:rPr>
                <w:rFonts w:cs="Times"/>
                <w:color w:val="000000"/>
                <w:sz w:val="22"/>
                <w:szCs w:val="22"/>
              </w:rPr>
              <w:t xml:space="preserve"> </w:t>
            </w:r>
            <w:r w:rsidR="00E7034F">
              <w:rPr>
                <w:rFonts w:cs="Times"/>
                <w:color w:val="000000"/>
                <w:sz w:val="22"/>
                <w:szCs w:val="22"/>
                <w:vertAlign w:val="superscript"/>
              </w:rPr>
              <w:t>(2)(6)</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348BD36" w14:textId="77777777" w:rsidR="002D3523" w:rsidRPr="009C650D" w:rsidRDefault="002D3523" w:rsidP="00B539E5">
            <w:pPr>
              <w:jc w:val="center"/>
              <w:rPr>
                <w:rFonts w:cs="Times"/>
                <w:color w:val="000000"/>
                <w:sz w:val="22"/>
                <w:szCs w:val="22"/>
              </w:rPr>
            </w:pPr>
            <w:r w:rsidRPr="009C650D">
              <w:rPr>
                <w:rFonts w:cs="Times"/>
                <w:color w:val="000000"/>
                <w:sz w:val="22"/>
                <w:szCs w:val="22"/>
              </w:rPr>
              <w:t>N/A</w:t>
            </w:r>
          </w:p>
        </w:tc>
        <w:tc>
          <w:tcPr>
            <w:tcW w:w="83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8F79A4" w14:textId="77777777" w:rsidR="002D3523" w:rsidRPr="009C650D" w:rsidRDefault="002D3523" w:rsidP="00B539E5">
            <w:pPr>
              <w:jc w:val="center"/>
              <w:rPr>
                <w:rFonts w:cs="Times"/>
                <w:color w:val="000000"/>
                <w:sz w:val="22"/>
                <w:szCs w:val="22"/>
              </w:rPr>
            </w:pPr>
            <w:r w:rsidRPr="009C650D">
              <w:rPr>
                <w:rFonts w:cs="Times"/>
                <w:color w:val="000000"/>
                <w:sz w:val="22"/>
                <w:szCs w:val="22"/>
              </w:rPr>
              <w:t>2</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33A44D2" w14:textId="77777777" w:rsidR="002D3523" w:rsidRPr="009C650D" w:rsidRDefault="002D3523" w:rsidP="00B539E5">
            <w:pPr>
              <w:jc w:val="center"/>
              <w:rPr>
                <w:rFonts w:cs="Times"/>
                <w:color w:val="000000"/>
                <w:sz w:val="22"/>
                <w:szCs w:val="22"/>
              </w:rPr>
            </w:pPr>
            <w:r w:rsidRPr="009C650D">
              <w:rPr>
                <w:rFonts w:cs="Times"/>
                <w:color w:val="000000"/>
                <w:sz w:val="22"/>
                <w:szCs w:val="22"/>
              </w:rPr>
              <w:t>8</w:t>
            </w:r>
          </w:p>
        </w:tc>
      </w:tr>
      <w:tr w:rsidR="002F5AE7" w:rsidRPr="00A975CE" w14:paraId="50989A54" w14:textId="77777777" w:rsidTr="00210040">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BCE6463" w14:textId="1D5B38FF" w:rsidR="002F5AE7" w:rsidRDefault="002F5AE7">
            <w:pPr>
              <w:rPr>
                <w:rFonts w:cs="Times"/>
                <w:color w:val="000000"/>
                <w:sz w:val="22"/>
                <w:szCs w:val="22"/>
              </w:rPr>
            </w:pPr>
            <w:r>
              <w:rPr>
                <w:rFonts w:cs="Times"/>
                <w:color w:val="000000"/>
                <w:sz w:val="22"/>
                <w:szCs w:val="22"/>
              </w:rPr>
              <w:t>Highway 33 N. of Chuka Creek</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7EDEFCC" w14:textId="4FA64615" w:rsidR="002F5AE7" w:rsidRPr="009C650D" w:rsidRDefault="002F5AE7" w:rsidP="00B539E5">
            <w:pPr>
              <w:jc w:val="center"/>
              <w:rPr>
                <w:rFonts w:cs="Times"/>
                <w:color w:val="000000"/>
                <w:sz w:val="22"/>
                <w:szCs w:val="22"/>
              </w:rPr>
            </w:pPr>
            <w:r>
              <w:rPr>
                <w:rFonts w:cs="Times"/>
                <w:color w:val="000000"/>
                <w:sz w:val="22"/>
                <w:szCs w:val="22"/>
              </w:rPr>
              <w:t>4</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E154A09" w14:textId="38DB7D5A" w:rsidR="002F5AE7" w:rsidRPr="009C650D" w:rsidRDefault="002F5AE7" w:rsidP="00B539E5">
            <w:pPr>
              <w:jc w:val="center"/>
              <w:rPr>
                <w:rFonts w:cs="Times"/>
                <w:color w:val="000000"/>
                <w:sz w:val="22"/>
                <w:szCs w:val="22"/>
              </w:rPr>
            </w:pPr>
            <w:r>
              <w:rPr>
                <w:rFonts w:cs="Times"/>
                <w:color w:val="000000"/>
                <w:sz w:val="22"/>
                <w:szCs w:val="22"/>
              </w:rPr>
              <w:t>80</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1C62EE3" w14:textId="5764CAD9" w:rsidR="002F5AE7" w:rsidRPr="009C650D" w:rsidRDefault="002F5AE7" w:rsidP="00B539E5">
            <w:pPr>
              <w:jc w:val="center"/>
              <w:rPr>
                <w:rFonts w:cs="Times"/>
                <w:color w:val="000000"/>
                <w:sz w:val="22"/>
                <w:szCs w:val="22"/>
              </w:rPr>
            </w:pPr>
            <w:r>
              <w:rPr>
                <w:rFonts w:cs="Times"/>
                <w:color w:val="000000"/>
                <w:sz w:val="22"/>
                <w:szCs w:val="22"/>
              </w:rPr>
              <w:t>3</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B01786D" w14:textId="50C6C8EA" w:rsidR="002F5AE7" w:rsidRPr="009C650D" w:rsidRDefault="002F5AE7" w:rsidP="00B539E5">
            <w:pPr>
              <w:jc w:val="center"/>
              <w:rPr>
                <w:rFonts w:cs="Times"/>
                <w:color w:val="000000"/>
                <w:sz w:val="22"/>
                <w:szCs w:val="22"/>
              </w:rPr>
            </w:pPr>
            <w:r>
              <w:rPr>
                <w:rFonts w:cs="Times"/>
                <w:color w:val="000000"/>
                <w:sz w:val="22"/>
                <w:szCs w:val="22"/>
              </w:rPr>
              <w:t>3.7</w:t>
            </w:r>
          </w:p>
        </w:tc>
        <w:tc>
          <w:tcPr>
            <w:tcW w:w="99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275F61F" w14:textId="751689ED" w:rsidR="002F5AE7" w:rsidRPr="009C650D" w:rsidRDefault="002F5AE7" w:rsidP="00B539E5">
            <w:pPr>
              <w:jc w:val="center"/>
              <w:rPr>
                <w:rFonts w:cs="Times"/>
                <w:color w:val="000000"/>
                <w:sz w:val="22"/>
                <w:szCs w:val="22"/>
              </w:rPr>
            </w:pPr>
            <w:r>
              <w:rPr>
                <w:rFonts w:cs="Times"/>
                <w:color w:val="000000"/>
                <w:sz w:val="22"/>
                <w:szCs w:val="22"/>
              </w:rPr>
              <w:t>18</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26FB4CB" w14:textId="7CB64FE4" w:rsidR="002F5AE7" w:rsidRPr="009C650D" w:rsidRDefault="002F5AE7" w:rsidP="00B539E5">
            <w:pPr>
              <w:jc w:val="center"/>
              <w:rPr>
                <w:rFonts w:cs="Times"/>
                <w:color w:val="000000"/>
                <w:sz w:val="22"/>
                <w:szCs w:val="22"/>
              </w:rPr>
            </w:pPr>
            <w:r>
              <w:rPr>
                <w:rFonts w:cs="Times"/>
                <w:color w:val="000000"/>
                <w:sz w:val="22"/>
                <w:szCs w:val="22"/>
              </w:rPr>
              <w:t>1</w:t>
            </w:r>
          </w:p>
        </w:tc>
        <w:tc>
          <w:tcPr>
            <w:tcW w:w="83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27785B3" w14:textId="7923D556" w:rsidR="002F5AE7" w:rsidRPr="009C650D" w:rsidRDefault="002F5AE7" w:rsidP="00B539E5">
            <w:pPr>
              <w:jc w:val="center"/>
              <w:rPr>
                <w:rFonts w:cs="Times"/>
                <w:color w:val="000000"/>
                <w:sz w:val="22"/>
                <w:szCs w:val="22"/>
              </w:rPr>
            </w:pPr>
            <w:r>
              <w:rPr>
                <w:rFonts w:cs="Times"/>
                <w:color w:val="000000"/>
                <w:sz w:val="22"/>
                <w:szCs w:val="22"/>
              </w:rPr>
              <w:t>3</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E50E61D" w14:textId="6EBC39A7" w:rsidR="002F5AE7" w:rsidRPr="009C650D" w:rsidRDefault="002F5AE7" w:rsidP="00B539E5">
            <w:pPr>
              <w:jc w:val="center"/>
              <w:rPr>
                <w:rFonts w:cs="Times"/>
                <w:color w:val="000000"/>
                <w:sz w:val="22"/>
                <w:szCs w:val="22"/>
              </w:rPr>
            </w:pPr>
            <w:r>
              <w:rPr>
                <w:rFonts w:cs="Times"/>
                <w:color w:val="000000"/>
                <w:sz w:val="22"/>
                <w:szCs w:val="22"/>
              </w:rPr>
              <w:t>8</w:t>
            </w:r>
          </w:p>
        </w:tc>
      </w:tr>
      <w:tr w:rsidR="002D3523" w:rsidRPr="00A975CE" w14:paraId="1789B82E" w14:textId="77777777" w:rsidTr="00210040">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AF6E75F" w14:textId="61B734EC" w:rsidR="002D3523" w:rsidRPr="009C650D" w:rsidRDefault="00445811">
            <w:pPr>
              <w:rPr>
                <w:rFonts w:cs="Times"/>
                <w:color w:val="000000"/>
                <w:sz w:val="22"/>
                <w:szCs w:val="22"/>
              </w:rPr>
            </w:pPr>
            <w:r>
              <w:rPr>
                <w:rFonts w:cs="Times"/>
                <w:color w:val="000000"/>
                <w:sz w:val="22"/>
                <w:szCs w:val="22"/>
              </w:rPr>
              <w:t>Highway</w:t>
            </w:r>
            <w:r w:rsidRPr="009C650D">
              <w:rPr>
                <w:rFonts w:cs="Times"/>
                <w:color w:val="000000"/>
                <w:sz w:val="22"/>
                <w:szCs w:val="22"/>
              </w:rPr>
              <w:t xml:space="preserve"> </w:t>
            </w:r>
            <w:r w:rsidR="002D3523" w:rsidRPr="009C650D">
              <w:rPr>
                <w:rFonts w:cs="Times"/>
                <w:color w:val="000000"/>
                <w:sz w:val="22"/>
                <w:szCs w:val="22"/>
              </w:rPr>
              <w:t xml:space="preserve">33 </w:t>
            </w:r>
            <w:r w:rsidR="002F5AE7">
              <w:rPr>
                <w:rFonts w:cs="Times"/>
                <w:color w:val="000000"/>
                <w:sz w:val="22"/>
                <w:szCs w:val="22"/>
              </w:rPr>
              <w:t>S</w:t>
            </w:r>
            <w:r w:rsidR="002D3523" w:rsidRPr="009C650D">
              <w:rPr>
                <w:rFonts w:cs="Times"/>
                <w:color w:val="000000"/>
                <w:sz w:val="22"/>
                <w:szCs w:val="22"/>
              </w:rPr>
              <w:t xml:space="preserve">. of </w:t>
            </w:r>
            <w:r w:rsidR="002F5AE7">
              <w:rPr>
                <w:rFonts w:cs="Times"/>
                <w:color w:val="000000"/>
                <w:sz w:val="22"/>
                <w:szCs w:val="22"/>
              </w:rPr>
              <w:t>Chuka Creek</w:t>
            </w:r>
            <w:r w:rsidR="002D3523" w:rsidRPr="009C650D">
              <w:rPr>
                <w:rFonts w:cs="Times"/>
                <w:color w:val="000000"/>
                <w:sz w:val="22"/>
                <w:szCs w:val="22"/>
              </w:rPr>
              <w:t xml:space="preserve"> </w:t>
            </w:r>
            <w:r w:rsidR="002F5AE7">
              <w:rPr>
                <w:rFonts w:cs="Times"/>
                <w:color w:val="000000"/>
                <w:sz w:val="22"/>
                <w:szCs w:val="22"/>
              </w:rPr>
              <w:t>to</w:t>
            </w:r>
            <w:r w:rsidR="002D3523" w:rsidRPr="009C650D">
              <w:rPr>
                <w:rFonts w:cs="Times"/>
                <w:color w:val="000000"/>
                <w:sz w:val="22"/>
                <w:szCs w:val="22"/>
              </w:rPr>
              <w:t xml:space="preserve"> CN Lewvan</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D16FC1B" w14:textId="77777777" w:rsidR="002D3523" w:rsidRPr="009C650D" w:rsidRDefault="002D3523" w:rsidP="00B539E5">
            <w:pPr>
              <w:jc w:val="center"/>
              <w:rPr>
                <w:rFonts w:cs="Times"/>
                <w:color w:val="000000"/>
                <w:sz w:val="22"/>
                <w:szCs w:val="22"/>
              </w:rPr>
            </w:pPr>
            <w:r w:rsidRPr="009C650D">
              <w:rPr>
                <w:rFonts w:cs="Times"/>
                <w:color w:val="000000"/>
                <w:sz w:val="22"/>
                <w:szCs w:val="22"/>
              </w:rPr>
              <w:t>4</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5D2746B" w14:textId="77777777" w:rsidR="002D3523" w:rsidRPr="009C650D" w:rsidRDefault="002D3523" w:rsidP="00B539E5">
            <w:pPr>
              <w:jc w:val="center"/>
              <w:rPr>
                <w:rFonts w:cs="Times"/>
                <w:color w:val="000000"/>
                <w:sz w:val="22"/>
                <w:szCs w:val="22"/>
              </w:rPr>
            </w:pPr>
            <w:r w:rsidRPr="009C650D">
              <w:rPr>
                <w:rFonts w:cs="Times"/>
                <w:color w:val="000000"/>
                <w:sz w:val="22"/>
                <w:szCs w:val="22"/>
              </w:rPr>
              <w:t>100</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5C91A32"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EFEA42B" w14:textId="77777777" w:rsidR="002D3523" w:rsidRPr="009C650D" w:rsidRDefault="002D3523" w:rsidP="00B539E5">
            <w:pPr>
              <w:jc w:val="center"/>
              <w:rPr>
                <w:rFonts w:cs="Times"/>
                <w:color w:val="000000"/>
                <w:sz w:val="22"/>
                <w:szCs w:val="22"/>
              </w:rPr>
            </w:pPr>
            <w:r w:rsidRPr="009C650D">
              <w:rPr>
                <w:rFonts w:cs="Times"/>
                <w:color w:val="000000"/>
                <w:sz w:val="22"/>
                <w:szCs w:val="22"/>
              </w:rPr>
              <w:t>3.7</w:t>
            </w:r>
          </w:p>
        </w:tc>
        <w:tc>
          <w:tcPr>
            <w:tcW w:w="99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9ECBB58" w14:textId="77777777" w:rsidR="002D3523" w:rsidRPr="009C650D" w:rsidRDefault="002D3523" w:rsidP="00B539E5">
            <w:pPr>
              <w:jc w:val="center"/>
              <w:rPr>
                <w:rFonts w:cs="Times"/>
                <w:color w:val="000000"/>
                <w:sz w:val="22"/>
                <w:szCs w:val="22"/>
              </w:rPr>
            </w:pPr>
            <w:r w:rsidRPr="009C650D">
              <w:rPr>
                <w:rFonts w:cs="Times"/>
                <w:color w:val="000000"/>
                <w:sz w:val="22"/>
                <w:szCs w:val="22"/>
              </w:rPr>
              <w:t>18</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9DC01DF" w14:textId="77777777" w:rsidR="002D3523" w:rsidRPr="009C650D" w:rsidRDefault="002D3523" w:rsidP="00B539E5">
            <w:pPr>
              <w:jc w:val="center"/>
              <w:rPr>
                <w:rFonts w:cs="Times"/>
                <w:color w:val="000000"/>
                <w:sz w:val="22"/>
                <w:szCs w:val="22"/>
              </w:rPr>
            </w:pPr>
            <w:r w:rsidRPr="009C650D">
              <w:rPr>
                <w:rFonts w:cs="Times"/>
                <w:color w:val="000000"/>
                <w:sz w:val="22"/>
                <w:szCs w:val="22"/>
              </w:rPr>
              <w:t>1</w:t>
            </w:r>
          </w:p>
        </w:tc>
        <w:tc>
          <w:tcPr>
            <w:tcW w:w="83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840BF39"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6F4C72C" w14:textId="77777777" w:rsidR="002D3523" w:rsidRPr="009C650D" w:rsidRDefault="002D3523" w:rsidP="00B539E5">
            <w:pPr>
              <w:jc w:val="center"/>
              <w:rPr>
                <w:rFonts w:cs="Times"/>
                <w:color w:val="000000"/>
                <w:sz w:val="22"/>
                <w:szCs w:val="22"/>
              </w:rPr>
            </w:pPr>
            <w:r w:rsidRPr="009C650D">
              <w:rPr>
                <w:rFonts w:cs="Times"/>
                <w:color w:val="000000"/>
                <w:sz w:val="22"/>
                <w:szCs w:val="22"/>
              </w:rPr>
              <w:t>8</w:t>
            </w:r>
          </w:p>
        </w:tc>
      </w:tr>
      <w:tr w:rsidR="002D3523" w:rsidRPr="00A975CE" w14:paraId="36367800" w14:textId="77777777" w:rsidTr="00210040">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6B8458" w14:textId="33A53E55" w:rsidR="002D3523" w:rsidRPr="009C650D" w:rsidRDefault="00445811">
            <w:pPr>
              <w:rPr>
                <w:rFonts w:cs="Times"/>
                <w:color w:val="000000"/>
                <w:sz w:val="22"/>
                <w:szCs w:val="22"/>
              </w:rPr>
            </w:pPr>
            <w:r>
              <w:rPr>
                <w:rFonts w:cs="Times"/>
                <w:color w:val="000000"/>
                <w:sz w:val="22"/>
                <w:szCs w:val="22"/>
              </w:rPr>
              <w:t>Highway</w:t>
            </w:r>
            <w:r w:rsidRPr="009C650D">
              <w:rPr>
                <w:rFonts w:cs="Times"/>
                <w:color w:val="000000"/>
                <w:sz w:val="22"/>
                <w:szCs w:val="22"/>
              </w:rPr>
              <w:t xml:space="preserve"> </w:t>
            </w:r>
            <w:r w:rsidR="002D3523" w:rsidRPr="009C650D">
              <w:rPr>
                <w:rFonts w:cs="Times"/>
                <w:color w:val="000000"/>
                <w:sz w:val="22"/>
                <w:szCs w:val="22"/>
              </w:rPr>
              <w:t>33 S. of CN Lewvan</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CC0F052" w14:textId="77777777" w:rsidR="002D3523" w:rsidRPr="009C650D" w:rsidRDefault="002D3523" w:rsidP="00B539E5">
            <w:pPr>
              <w:jc w:val="center"/>
              <w:rPr>
                <w:rFonts w:cs="Times"/>
                <w:color w:val="000000"/>
                <w:sz w:val="22"/>
                <w:szCs w:val="22"/>
              </w:rPr>
            </w:pPr>
            <w:r w:rsidRPr="009C650D">
              <w:rPr>
                <w:rFonts w:cs="Times"/>
                <w:color w:val="000000"/>
                <w:sz w:val="22"/>
                <w:szCs w:val="22"/>
              </w:rPr>
              <w:t>4</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D05727" w14:textId="77777777" w:rsidR="002D3523" w:rsidRPr="009C650D" w:rsidRDefault="002D3523" w:rsidP="00B539E5">
            <w:pPr>
              <w:jc w:val="center"/>
              <w:rPr>
                <w:rFonts w:cs="Times"/>
                <w:color w:val="000000"/>
                <w:sz w:val="22"/>
                <w:szCs w:val="22"/>
              </w:rPr>
            </w:pPr>
            <w:r w:rsidRPr="009C650D">
              <w:rPr>
                <w:rFonts w:cs="Times"/>
                <w:color w:val="000000"/>
                <w:sz w:val="22"/>
                <w:szCs w:val="22"/>
              </w:rPr>
              <w:t>130</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3AC3314"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308425" w14:textId="77777777" w:rsidR="002D3523" w:rsidRPr="009C650D" w:rsidRDefault="002D3523" w:rsidP="00B539E5">
            <w:pPr>
              <w:jc w:val="center"/>
              <w:rPr>
                <w:rFonts w:cs="Times"/>
                <w:color w:val="000000"/>
                <w:sz w:val="22"/>
                <w:szCs w:val="22"/>
              </w:rPr>
            </w:pPr>
            <w:r w:rsidRPr="009C650D">
              <w:rPr>
                <w:rFonts w:cs="Times"/>
                <w:color w:val="000000"/>
                <w:sz w:val="22"/>
                <w:szCs w:val="22"/>
              </w:rPr>
              <w:t>3.7</w:t>
            </w:r>
          </w:p>
        </w:tc>
        <w:tc>
          <w:tcPr>
            <w:tcW w:w="99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4A5F46" w14:textId="77777777" w:rsidR="002D3523" w:rsidRPr="009C650D" w:rsidRDefault="002D3523" w:rsidP="00B539E5">
            <w:pPr>
              <w:jc w:val="center"/>
              <w:rPr>
                <w:rFonts w:cs="Times"/>
                <w:color w:val="000000"/>
                <w:sz w:val="22"/>
                <w:szCs w:val="22"/>
              </w:rPr>
            </w:pPr>
            <w:r w:rsidRPr="009C650D">
              <w:rPr>
                <w:rFonts w:cs="Times"/>
                <w:color w:val="000000"/>
                <w:sz w:val="22"/>
                <w:szCs w:val="22"/>
              </w:rPr>
              <w:t>18</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35E67B" w14:textId="77777777" w:rsidR="002D3523" w:rsidRPr="009C650D" w:rsidRDefault="002D3523" w:rsidP="00B539E5">
            <w:pPr>
              <w:jc w:val="center"/>
              <w:rPr>
                <w:rFonts w:cs="Times"/>
                <w:color w:val="000000"/>
                <w:sz w:val="22"/>
                <w:szCs w:val="22"/>
              </w:rPr>
            </w:pPr>
            <w:r w:rsidRPr="009C650D">
              <w:rPr>
                <w:rFonts w:cs="Times"/>
                <w:color w:val="000000"/>
                <w:sz w:val="22"/>
                <w:szCs w:val="22"/>
              </w:rPr>
              <w:t>1</w:t>
            </w:r>
          </w:p>
        </w:tc>
        <w:tc>
          <w:tcPr>
            <w:tcW w:w="83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D7E5A9"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924A39" w14:textId="77777777" w:rsidR="002D3523" w:rsidRPr="009C650D" w:rsidRDefault="002D3523" w:rsidP="00B539E5">
            <w:pPr>
              <w:jc w:val="center"/>
              <w:rPr>
                <w:rFonts w:cs="Times"/>
                <w:color w:val="000000"/>
                <w:sz w:val="22"/>
                <w:szCs w:val="22"/>
              </w:rPr>
            </w:pPr>
            <w:r w:rsidRPr="009C650D">
              <w:rPr>
                <w:rFonts w:cs="Times"/>
                <w:color w:val="000000"/>
                <w:sz w:val="22"/>
                <w:szCs w:val="22"/>
              </w:rPr>
              <w:t>8</w:t>
            </w:r>
          </w:p>
        </w:tc>
      </w:tr>
      <w:tr w:rsidR="002D3523" w:rsidRPr="00A975CE" w14:paraId="493A62C9" w14:textId="77777777" w:rsidTr="00210040">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A66540" w14:textId="77777777" w:rsidR="002D3523" w:rsidRPr="009C650D" w:rsidRDefault="002D3523" w:rsidP="00AD0D3D">
            <w:pPr>
              <w:rPr>
                <w:rFonts w:cs="Times"/>
                <w:color w:val="000000"/>
                <w:sz w:val="22"/>
                <w:szCs w:val="22"/>
              </w:rPr>
            </w:pPr>
            <w:r w:rsidRPr="009C650D">
              <w:rPr>
                <w:rFonts w:cs="Times"/>
                <w:color w:val="000000"/>
                <w:sz w:val="22"/>
                <w:szCs w:val="22"/>
              </w:rPr>
              <w:t>Fleet Street</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872C82" w14:textId="77777777" w:rsidR="002D3523" w:rsidRPr="009C650D" w:rsidRDefault="002D3523" w:rsidP="00B539E5">
            <w:pPr>
              <w:jc w:val="center"/>
              <w:rPr>
                <w:rFonts w:cs="Times"/>
                <w:color w:val="000000"/>
                <w:sz w:val="22"/>
                <w:szCs w:val="22"/>
              </w:rPr>
            </w:pPr>
            <w:r w:rsidRPr="009C650D">
              <w:rPr>
                <w:rFonts w:cs="Times"/>
                <w:color w:val="000000"/>
                <w:sz w:val="22"/>
                <w:szCs w:val="22"/>
              </w:rPr>
              <w:t>2</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0C32C0C" w14:textId="77777777" w:rsidR="002D3523" w:rsidRPr="009C650D" w:rsidRDefault="002D3523" w:rsidP="00B539E5">
            <w:pPr>
              <w:jc w:val="center"/>
              <w:rPr>
                <w:rFonts w:cs="Times"/>
                <w:color w:val="000000"/>
                <w:sz w:val="22"/>
                <w:szCs w:val="22"/>
              </w:rPr>
            </w:pPr>
            <w:r w:rsidRPr="009C650D">
              <w:rPr>
                <w:rFonts w:cs="Times"/>
                <w:color w:val="000000"/>
                <w:sz w:val="22"/>
                <w:szCs w:val="22"/>
              </w:rPr>
              <w:t>90</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7DCABD" w14:textId="77777777" w:rsidR="002D3523" w:rsidRPr="009C650D" w:rsidRDefault="002D3523" w:rsidP="00B539E5">
            <w:pPr>
              <w:jc w:val="center"/>
              <w:rPr>
                <w:rFonts w:cs="Times"/>
                <w:color w:val="000000"/>
                <w:sz w:val="22"/>
                <w:szCs w:val="22"/>
              </w:rPr>
            </w:pPr>
            <w:r w:rsidRPr="009C650D">
              <w:rPr>
                <w:rFonts w:cs="Times"/>
                <w:color w:val="000000"/>
                <w:sz w:val="22"/>
                <w:szCs w:val="22"/>
              </w:rPr>
              <w:t>4</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6D76A3D" w14:textId="77777777" w:rsidR="002D3523" w:rsidRPr="009C650D" w:rsidRDefault="002D3523" w:rsidP="00B539E5">
            <w:pPr>
              <w:jc w:val="center"/>
              <w:rPr>
                <w:rFonts w:cs="Times"/>
                <w:color w:val="000000"/>
                <w:sz w:val="22"/>
                <w:szCs w:val="22"/>
              </w:rPr>
            </w:pPr>
            <w:r w:rsidRPr="009C650D">
              <w:rPr>
                <w:rFonts w:cs="Times"/>
                <w:color w:val="000000"/>
                <w:sz w:val="22"/>
                <w:szCs w:val="22"/>
              </w:rPr>
              <w:t>3.7</w:t>
            </w:r>
          </w:p>
        </w:tc>
        <w:tc>
          <w:tcPr>
            <w:tcW w:w="99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11354C4" w14:textId="77777777" w:rsidR="002D3523" w:rsidRPr="009C650D" w:rsidRDefault="002D3523" w:rsidP="00B539E5">
            <w:pPr>
              <w:jc w:val="center"/>
              <w:rPr>
                <w:rFonts w:cs="Times"/>
                <w:color w:val="000000"/>
                <w:sz w:val="22"/>
                <w:szCs w:val="22"/>
              </w:rPr>
            </w:pPr>
            <w:r w:rsidRPr="009C650D">
              <w:rPr>
                <w:rFonts w:cs="Times"/>
                <w:color w:val="000000"/>
                <w:sz w:val="22"/>
                <w:szCs w:val="22"/>
              </w:rPr>
              <w:t>N/A</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A7BC4B" w14:textId="77777777" w:rsidR="002D3523" w:rsidRPr="009C650D" w:rsidRDefault="002D3523" w:rsidP="00B539E5">
            <w:pPr>
              <w:jc w:val="center"/>
              <w:rPr>
                <w:rFonts w:cs="Times"/>
                <w:color w:val="000000"/>
                <w:sz w:val="22"/>
                <w:szCs w:val="22"/>
              </w:rPr>
            </w:pPr>
            <w:r w:rsidRPr="009C650D">
              <w:rPr>
                <w:rFonts w:cs="Times"/>
                <w:color w:val="000000"/>
                <w:sz w:val="22"/>
                <w:szCs w:val="22"/>
              </w:rPr>
              <w:t>N/A</w:t>
            </w:r>
          </w:p>
        </w:tc>
        <w:tc>
          <w:tcPr>
            <w:tcW w:w="83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6EF61F6" w14:textId="77777777" w:rsidR="002D3523" w:rsidRPr="009C650D" w:rsidRDefault="002D3523" w:rsidP="00B539E5">
            <w:pPr>
              <w:jc w:val="center"/>
              <w:rPr>
                <w:rFonts w:cs="Times"/>
                <w:color w:val="000000"/>
                <w:sz w:val="22"/>
                <w:szCs w:val="22"/>
              </w:rPr>
            </w:pPr>
            <w:r w:rsidRPr="009C650D">
              <w:rPr>
                <w:rFonts w:cs="Times"/>
                <w:color w:val="000000"/>
                <w:sz w:val="22"/>
                <w:szCs w:val="22"/>
              </w:rPr>
              <w:t>1</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8DF69C"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r>
      <w:tr w:rsidR="002D3523" w:rsidRPr="00A975CE" w14:paraId="6C67E829" w14:textId="77777777" w:rsidTr="00210040">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FECA7FD" w14:textId="655517D8" w:rsidR="002D3523" w:rsidRPr="009C650D" w:rsidRDefault="00445811" w:rsidP="00AD0D3D">
            <w:pPr>
              <w:rPr>
                <w:rFonts w:cs="Times"/>
                <w:color w:val="000000"/>
                <w:sz w:val="22"/>
                <w:szCs w:val="22"/>
              </w:rPr>
            </w:pPr>
            <w:r>
              <w:rPr>
                <w:rFonts w:cs="Times"/>
                <w:color w:val="000000"/>
                <w:sz w:val="22"/>
                <w:szCs w:val="22"/>
              </w:rPr>
              <w:t>Highway</w:t>
            </w:r>
            <w:r w:rsidRPr="009C650D">
              <w:rPr>
                <w:rFonts w:cs="Times"/>
                <w:color w:val="000000"/>
                <w:sz w:val="22"/>
                <w:szCs w:val="22"/>
              </w:rPr>
              <w:t xml:space="preserve"> </w:t>
            </w:r>
            <w:r w:rsidR="002D3523" w:rsidRPr="009C650D">
              <w:rPr>
                <w:rFonts w:cs="Times"/>
                <w:color w:val="000000"/>
                <w:sz w:val="22"/>
                <w:szCs w:val="22"/>
              </w:rPr>
              <w:t>6 N. of TWP Road 162</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F56F20" w14:textId="77777777" w:rsidR="002D3523" w:rsidRPr="009C650D" w:rsidRDefault="002D3523" w:rsidP="00B539E5">
            <w:pPr>
              <w:jc w:val="center"/>
              <w:rPr>
                <w:rFonts w:cs="Times"/>
                <w:color w:val="000000"/>
                <w:sz w:val="22"/>
                <w:szCs w:val="22"/>
              </w:rPr>
            </w:pPr>
            <w:r w:rsidRPr="009C650D">
              <w:rPr>
                <w:rFonts w:cs="Times"/>
                <w:color w:val="000000"/>
                <w:sz w:val="22"/>
                <w:szCs w:val="22"/>
              </w:rPr>
              <w:t>4</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B4ECC7" w14:textId="0C80B8ED" w:rsidR="002D3523" w:rsidRPr="009C650D" w:rsidRDefault="002D3523" w:rsidP="00B539E5">
            <w:pPr>
              <w:jc w:val="center"/>
              <w:rPr>
                <w:rFonts w:cs="Times"/>
                <w:color w:val="000000"/>
                <w:sz w:val="22"/>
                <w:szCs w:val="22"/>
              </w:rPr>
            </w:pPr>
            <w:r w:rsidRPr="009C650D">
              <w:rPr>
                <w:rFonts w:cs="Times"/>
                <w:color w:val="000000"/>
                <w:sz w:val="22"/>
                <w:szCs w:val="22"/>
              </w:rPr>
              <w:t>1</w:t>
            </w:r>
            <w:r w:rsidR="000C1F2E">
              <w:rPr>
                <w:rFonts w:cs="Times"/>
                <w:color w:val="000000"/>
                <w:sz w:val="22"/>
                <w:szCs w:val="22"/>
              </w:rPr>
              <w:t>1</w:t>
            </w:r>
            <w:r w:rsidRPr="009C650D">
              <w:rPr>
                <w:rFonts w:cs="Times"/>
                <w:color w:val="000000"/>
                <w:sz w:val="22"/>
                <w:szCs w:val="22"/>
              </w:rPr>
              <w:t>0</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EC5315"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63BF65D" w14:textId="77777777" w:rsidR="002D3523" w:rsidRPr="009C650D" w:rsidRDefault="002D3523" w:rsidP="00B539E5">
            <w:pPr>
              <w:jc w:val="center"/>
              <w:rPr>
                <w:rFonts w:cs="Times"/>
                <w:color w:val="000000"/>
                <w:sz w:val="22"/>
                <w:szCs w:val="22"/>
              </w:rPr>
            </w:pPr>
            <w:r w:rsidRPr="009C650D">
              <w:rPr>
                <w:rFonts w:cs="Times"/>
                <w:color w:val="000000"/>
                <w:sz w:val="22"/>
                <w:szCs w:val="22"/>
              </w:rPr>
              <w:t>3.7</w:t>
            </w:r>
          </w:p>
        </w:tc>
        <w:tc>
          <w:tcPr>
            <w:tcW w:w="99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5672E4B" w14:textId="77777777" w:rsidR="002D3523" w:rsidRPr="009C650D" w:rsidRDefault="002D3523" w:rsidP="00B539E5">
            <w:pPr>
              <w:jc w:val="center"/>
              <w:rPr>
                <w:rFonts w:cs="Times"/>
                <w:color w:val="000000"/>
                <w:sz w:val="22"/>
                <w:szCs w:val="22"/>
              </w:rPr>
            </w:pPr>
            <w:r w:rsidRPr="009C650D">
              <w:rPr>
                <w:rFonts w:cs="Times"/>
                <w:color w:val="000000"/>
                <w:sz w:val="22"/>
                <w:szCs w:val="22"/>
              </w:rPr>
              <w:t xml:space="preserve">12-18 </w:t>
            </w:r>
            <w:r w:rsidRPr="008A6088">
              <w:rPr>
                <w:rFonts w:cs="Times"/>
                <w:color w:val="000000"/>
                <w:sz w:val="22"/>
                <w:szCs w:val="22"/>
                <w:vertAlign w:val="superscript"/>
              </w:rPr>
              <w:t>(5)</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67CB49" w14:textId="77777777" w:rsidR="002D3523" w:rsidRPr="009C650D" w:rsidRDefault="002D3523" w:rsidP="00B539E5">
            <w:pPr>
              <w:jc w:val="center"/>
              <w:rPr>
                <w:rFonts w:cs="Times"/>
                <w:color w:val="000000"/>
                <w:sz w:val="22"/>
                <w:szCs w:val="22"/>
              </w:rPr>
            </w:pPr>
            <w:r w:rsidRPr="009C650D">
              <w:rPr>
                <w:rFonts w:cs="Times"/>
                <w:color w:val="000000"/>
                <w:sz w:val="22"/>
                <w:szCs w:val="22"/>
              </w:rPr>
              <w:t>1</w:t>
            </w:r>
          </w:p>
        </w:tc>
        <w:tc>
          <w:tcPr>
            <w:tcW w:w="83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2EE99C5"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68DE3C5" w14:textId="77777777" w:rsidR="002D3523" w:rsidRPr="009C650D" w:rsidRDefault="002D3523" w:rsidP="00B539E5">
            <w:pPr>
              <w:jc w:val="center"/>
              <w:rPr>
                <w:rFonts w:cs="Times"/>
                <w:color w:val="000000"/>
                <w:sz w:val="22"/>
                <w:szCs w:val="22"/>
              </w:rPr>
            </w:pPr>
            <w:r w:rsidRPr="009C650D">
              <w:rPr>
                <w:rFonts w:cs="Times"/>
                <w:color w:val="000000"/>
                <w:sz w:val="22"/>
                <w:szCs w:val="22"/>
              </w:rPr>
              <w:t>8</w:t>
            </w:r>
          </w:p>
        </w:tc>
      </w:tr>
      <w:tr w:rsidR="002D3523" w:rsidRPr="00A975CE" w14:paraId="27D10727" w14:textId="77777777" w:rsidTr="00210040">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91C6F0" w14:textId="1D8819EF" w:rsidR="002D3523" w:rsidRPr="009C650D" w:rsidRDefault="00FB73C5" w:rsidP="003B1557">
            <w:pPr>
              <w:rPr>
                <w:rFonts w:cs="Times"/>
                <w:color w:val="000000"/>
                <w:sz w:val="22"/>
                <w:szCs w:val="22"/>
              </w:rPr>
            </w:pPr>
            <w:r w:rsidRPr="009C650D">
              <w:rPr>
                <w:rFonts w:cs="Times"/>
                <w:color w:val="000000"/>
                <w:sz w:val="22"/>
                <w:szCs w:val="22"/>
              </w:rPr>
              <w:lastRenderedPageBreak/>
              <w:t>Court</w:t>
            </w:r>
            <w:r>
              <w:rPr>
                <w:rFonts w:cs="Times"/>
                <w:color w:val="000000"/>
                <w:sz w:val="22"/>
                <w:szCs w:val="22"/>
              </w:rPr>
              <w:t>ney</w:t>
            </w:r>
            <w:r w:rsidRPr="009C650D">
              <w:rPr>
                <w:rFonts w:cs="Times"/>
                <w:color w:val="000000"/>
                <w:sz w:val="22"/>
                <w:szCs w:val="22"/>
              </w:rPr>
              <w:t xml:space="preserve"> </w:t>
            </w:r>
            <w:r w:rsidR="002D3523" w:rsidRPr="009C650D">
              <w:rPr>
                <w:rFonts w:cs="Times"/>
                <w:color w:val="000000"/>
                <w:sz w:val="22"/>
                <w:szCs w:val="22"/>
              </w:rPr>
              <w:t>Street</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89DD9A" w14:textId="77777777" w:rsidR="002D3523" w:rsidRPr="009C650D" w:rsidRDefault="002D3523" w:rsidP="00B539E5">
            <w:pPr>
              <w:jc w:val="center"/>
              <w:rPr>
                <w:rFonts w:cs="Times"/>
                <w:color w:val="000000"/>
                <w:sz w:val="22"/>
                <w:szCs w:val="22"/>
              </w:rPr>
            </w:pPr>
            <w:r w:rsidRPr="009C650D">
              <w:rPr>
                <w:rFonts w:cs="Times"/>
                <w:color w:val="000000"/>
                <w:sz w:val="22"/>
                <w:szCs w:val="22"/>
              </w:rPr>
              <w:t>2</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4070C86" w14:textId="77777777" w:rsidR="002D3523" w:rsidRPr="009C650D" w:rsidRDefault="002D3523" w:rsidP="00B539E5">
            <w:pPr>
              <w:jc w:val="center"/>
              <w:rPr>
                <w:rFonts w:cs="Times"/>
                <w:color w:val="000000"/>
                <w:sz w:val="22"/>
                <w:szCs w:val="22"/>
              </w:rPr>
            </w:pPr>
            <w:r w:rsidRPr="009C650D">
              <w:rPr>
                <w:rFonts w:cs="Times"/>
                <w:color w:val="000000"/>
                <w:sz w:val="22"/>
                <w:szCs w:val="22"/>
              </w:rPr>
              <w:t>90</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D7857A1" w14:textId="77777777" w:rsidR="002D3523" w:rsidRPr="009C650D" w:rsidRDefault="002D3523" w:rsidP="00B539E5">
            <w:pPr>
              <w:jc w:val="center"/>
              <w:rPr>
                <w:rFonts w:cs="Times"/>
                <w:color w:val="000000"/>
                <w:sz w:val="22"/>
                <w:szCs w:val="22"/>
              </w:rPr>
            </w:pPr>
            <w:r w:rsidRPr="009C650D">
              <w:rPr>
                <w:rFonts w:cs="Times"/>
                <w:color w:val="000000"/>
                <w:sz w:val="22"/>
                <w:szCs w:val="22"/>
              </w:rPr>
              <w:t>4</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CC6B6D1" w14:textId="77777777" w:rsidR="002D3523" w:rsidRPr="009C650D" w:rsidRDefault="002D3523" w:rsidP="00B539E5">
            <w:pPr>
              <w:jc w:val="center"/>
              <w:rPr>
                <w:rFonts w:cs="Times"/>
                <w:color w:val="000000"/>
                <w:sz w:val="22"/>
                <w:szCs w:val="22"/>
              </w:rPr>
            </w:pPr>
            <w:r w:rsidRPr="009C650D">
              <w:rPr>
                <w:rFonts w:cs="Times"/>
                <w:color w:val="000000"/>
                <w:sz w:val="22"/>
                <w:szCs w:val="22"/>
              </w:rPr>
              <w:t>3.7</w:t>
            </w:r>
          </w:p>
        </w:tc>
        <w:tc>
          <w:tcPr>
            <w:tcW w:w="99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E606F62" w14:textId="77777777" w:rsidR="002D3523" w:rsidRPr="009C650D" w:rsidRDefault="002D3523" w:rsidP="00B539E5">
            <w:pPr>
              <w:jc w:val="center"/>
              <w:rPr>
                <w:rFonts w:cs="Times"/>
                <w:color w:val="000000"/>
                <w:sz w:val="22"/>
                <w:szCs w:val="22"/>
              </w:rPr>
            </w:pPr>
            <w:r w:rsidRPr="009C650D">
              <w:rPr>
                <w:rFonts w:cs="Times"/>
                <w:color w:val="000000"/>
                <w:sz w:val="22"/>
                <w:szCs w:val="22"/>
              </w:rPr>
              <w:t>N/A</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49DB507" w14:textId="77777777" w:rsidR="002D3523" w:rsidRPr="009C650D" w:rsidRDefault="002D3523" w:rsidP="00B539E5">
            <w:pPr>
              <w:jc w:val="center"/>
              <w:rPr>
                <w:rFonts w:cs="Times"/>
                <w:color w:val="000000"/>
                <w:sz w:val="22"/>
                <w:szCs w:val="22"/>
              </w:rPr>
            </w:pPr>
            <w:r w:rsidRPr="009C650D">
              <w:rPr>
                <w:rFonts w:cs="Times"/>
                <w:color w:val="000000"/>
                <w:sz w:val="22"/>
                <w:szCs w:val="22"/>
              </w:rPr>
              <w:t>N/A</w:t>
            </w:r>
          </w:p>
        </w:tc>
        <w:tc>
          <w:tcPr>
            <w:tcW w:w="83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136B0BF" w14:textId="77777777" w:rsidR="002D3523" w:rsidRPr="009C650D" w:rsidRDefault="002D3523" w:rsidP="00B539E5">
            <w:pPr>
              <w:jc w:val="center"/>
              <w:rPr>
                <w:rFonts w:cs="Times"/>
                <w:color w:val="000000"/>
                <w:sz w:val="22"/>
                <w:szCs w:val="22"/>
              </w:rPr>
            </w:pPr>
            <w:r w:rsidRPr="009C650D">
              <w:rPr>
                <w:rFonts w:cs="Times"/>
                <w:color w:val="000000"/>
                <w:sz w:val="22"/>
                <w:szCs w:val="22"/>
              </w:rPr>
              <w:t>1</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277C1C"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r>
      <w:tr w:rsidR="002D3523" w:rsidRPr="00A975CE" w14:paraId="13F87A25" w14:textId="77777777" w:rsidTr="00210040">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0C39DD" w14:textId="3F995887" w:rsidR="002D3523" w:rsidRPr="009C650D" w:rsidRDefault="00445811">
            <w:pPr>
              <w:rPr>
                <w:rFonts w:cs="Times"/>
                <w:color w:val="000000"/>
                <w:sz w:val="22"/>
                <w:szCs w:val="22"/>
              </w:rPr>
            </w:pPr>
            <w:r>
              <w:rPr>
                <w:rFonts w:cs="Times"/>
                <w:color w:val="000000"/>
                <w:sz w:val="22"/>
                <w:szCs w:val="22"/>
              </w:rPr>
              <w:t>Highway</w:t>
            </w:r>
            <w:r w:rsidRPr="009C650D">
              <w:rPr>
                <w:rFonts w:cs="Times"/>
                <w:color w:val="000000"/>
                <w:sz w:val="22"/>
                <w:szCs w:val="22"/>
              </w:rPr>
              <w:t xml:space="preserve"> </w:t>
            </w:r>
            <w:r w:rsidR="002D3523" w:rsidRPr="009C650D">
              <w:rPr>
                <w:rFonts w:cs="Times"/>
                <w:color w:val="000000"/>
                <w:sz w:val="22"/>
                <w:szCs w:val="22"/>
              </w:rPr>
              <w:t>1 W (W</w:t>
            </w:r>
            <w:r w:rsidR="00210040">
              <w:rPr>
                <w:rFonts w:cs="Times"/>
                <w:color w:val="000000"/>
                <w:sz w:val="22"/>
                <w:szCs w:val="22"/>
              </w:rPr>
              <w:t> </w:t>
            </w:r>
            <w:r w:rsidR="002D3523" w:rsidRPr="009C650D">
              <w:rPr>
                <w:rFonts w:cs="Times"/>
                <w:color w:val="000000"/>
                <w:sz w:val="22"/>
                <w:szCs w:val="22"/>
              </w:rPr>
              <w:t>&amp;</w:t>
            </w:r>
            <w:r w:rsidR="00210040">
              <w:rPr>
                <w:rFonts w:cs="Times"/>
                <w:color w:val="000000"/>
                <w:sz w:val="22"/>
                <w:szCs w:val="22"/>
              </w:rPr>
              <w:t> </w:t>
            </w:r>
            <w:r w:rsidR="002D3523" w:rsidRPr="009C650D">
              <w:rPr>
                <w:rFonts w:cs="Times"/>
                <w:color w:val="000000"/>
                <w:sz w:val="22"/>
                <w:szCs w:val="22"/>
              </w:rPr>
              <w:t xml:space="preserve">E of </w:t>
            </w:r>
            <w:r w:rsidR="00CB383D">
              <w:rPr>
                <w:rFonts w:cs="Times"/>
                <w:color w:val="000000"/>
                <w:sz w:val="22"/>
                <w:szCs w:val="22"/>
              </w:rPr>
              <w:t>Mainline</w:t>
            </w:r>
            <w:r w:rsidR="002D3523" w:rsidRPr="009C650D">
              <w:rPr>
                <w:rFonts w:cs="Times"/>
                <w:color w:val="000000"/>
                <w:sz w:val="22"/>
                <w:szCs w:val="22"/>
              </w:rPr>
              <w:t>)</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148CD6" w14:textId="77777777" w:rsidR="002D3523" w:rsidRPr="009C650D" w:rsidRDefault="002D3523" w:rsidP="00B539E5">
            <w:pPr>
              <w:jc w:val="center"/>
              <w:rPr>
                <w:rFonts w:cs="Times"/>
                <w:color w:val="000000"/>
                <w:sz w:val="22"/>
                <w:szCs w:val="22"/>
              </w:rPr>
            </w:pPr>
            <w:r w:rsidRPr="009C650D">
              <w:rPr>
                <w:rFonts w:cs="Times"/>
                <w:color w:val="000000"/>
                <w:sz w:val="22"/>
                <w:szCs w:val="22"/>
              </w:rPr>
              <w:t>4</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6B8E0A" w14:textId="77777777" w:rsidR="002D3523" w:rsidRPr="009C650D" w:rsidRDefault="002D3523" w:rsidP="00B539E5">
            <w:pPr>
              <w:jc w:val="center"/>
              <w:rPr>
                <w:rFonts w:cs="Times"/>
                <w:color w:val="000000"/>
                <w:sz w:val="22"/>
                <w:szCs w:val="22"/>
              </w:rPr>
            </w:pPr>
            <w:r w:rsidRPr="009C650D">
              <w:rPr>
                <w:rFonts w:cs="Times"/>
                <w:color w:val="000000"/>
                <w:sz w:val="22"/>
                <w:szCs w:val="22"/>
              </w:rPr>
              <w:t>130</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934D420"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ABA95D6" w14:textId="77777777" w:rsidR="002D3523" w:rsidRPr="009C650D" w:rsidRDefault="002D3523" w:rsidP="00B539E5">
            <w:pPr>
              <w:jc w:val="center"/>
              <w:rPr>
                <w:rFonts w:cs="Times"/>
                <w:color w:val="000000"/>
                <w:sz w:val="22"/>
                <w:szCs w:val="22"/>
              </w:rPr>
            </w:pPr>
            <w:r w:rsidRPr="009C650D">
              <w:rPr>
                <w:rFonts w:cs="Times"/>
                <w:color w:val="000000"/>
                <w:sz w:val="22"/>
                <w:szCs w:val="22"/>
              </w:rPr>
              <w:t>3.7</w:t>
            </w:r>
          </w:p>
        </w:tc>
        <w:tc>
          <w:tcPr>
            <w:tcW w:w="99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312F940" w14:textId="77777777" w:rsidR="002D3523" w:rsidRPr="009C650D" w:rsidRDefault="002D3523" w:rsidP="00B539E5">
            <w:pPr>
              <w:jc w:val="center"/>
              <w:rPr>
                <w:rFonts w:cs="Times"/>
                <w:color w:val="000000"/>
                <w:sz w:val="22"/>
                <w:szCs w:val="22"/>
              </w:rPr>
            </w:pPr>
            <w:r w:rsidRPr="009C650D">
              <w:rPr>
                <w:rFonts w:cs="Times"/>
                <w:color w:val="000000"/>
                <w:sz w:val="22"/>
                <w:szCs w:val="22"/>
              </w:rPr>
              <w:t>24.6</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9F0E32B" w14:textId="77777777" w:rsidR="002D3523" w:rsidRPr="009C650D" w:rsidRDefault="002D3523" w:rsidP="00B539E5">
            <w:pPr>
              <w:jc w:val="center"/>
              <w:rPr>
                <w:rFonts w:cs="Times"/>
                <w:color w:val="000000"/>
                <w:sz w:val="22"/>
                <w:szCs w:val="22"/>
              </w:rPr>
            </w:pPr>
            <w:r w:rsidRPr="009C650D">
              <w:rPr>
                <w:rFonts w:cs="Times"/>
                <w:color w:val="000000"/>
                <w:sz w:val="22"/>
                <w:szCs w:val="22"/>
              </w:rPr>
              <w:t>1</w:t>
            </w:r>
          </w:p>
        </w:tc>
        <w:tc>
          <w:tcPr>
            <w:tcW w:w="83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47B713"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470E32" w14:textId="77777777" w:rsidR="002D3523" w:rsidRPr="009C650D" w:rsidRDefault="002D3523" w:rsidP="00B539E5">
            <w:pPr>
              <w:jc w:val="center"/>
              <w:rPr>
                <w:rFonts w:cs="Times"/>
                <w:color w:val="000000"/>
                <w:sz w:val="22"/>
                <w:szCs w:val="22"/>
              </w:rPr>
            </w:pPr>
            <w:r w:rsidRPr="009C650D">
              <w:rPr>
                <w:rFonts w:cs="Times"/>
                <w:color w:val="000000"/>
                <w:sz w:val="22"/>
                <w:szCs w:val="22"/>
              </w:rPr>
              <w:t>8</w:t>
            </w:r>
          </w:p>
        </w:tc>
      </w:tr>
      <w:tr w:rsidR="002D3523" w:rsidRPr="00A975CE" w14:paraId="5E865316" w14:textId="77777777" w:rsidTr="00210040">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E729929" w14:textId="77777777" w:rsidR="002D3523" w:rsidRPr="009C650D" w:rsidRDefault="002D3523" w:rsidP="00AD0D3D">
            <w:pPr>
              <w:rPr>
                <w:rFonts w:cs="Times"/>
                <w:color w:val="000000"/>
                <w:sz w:val="22"/>
                <w:szCs w:val="22"/>
              </w:rPr>
            </w:pPr>
            <w:r w:rsidRPr="009C650D">
              <w:rPr>
                <w:rFonts w:cs="Times"/>
                <w:color w:val="000000"/>
                <w:sz w:val="22"/>
                <w:szCs w:val="22"/>
              </w:rPr>
              <w:t>Hill Avenue</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D6A8AD1" w14:textId="77777777" w:rsidR="002D3523" w:rsidRPr="009C650D" w:rsidRDefault="002D3523" w:rsidP="00B539E5">
            <w:pPr>
              <w:jc w:val="center"/>
              <w:rPr>
                <w:rFonts w:cs="Times"/>
                <w:color w:val="000000"/>
                <w:sz w:val="22"/>
                <w:szCs w:val="22"/>
              </w:rPr>
            </w:pPr>
            <w:r w:rsidRPr="009C650D">
              <w:rPr>
                <w:rFonts w:cs="Times"/>
                <w:color w:val="000000"/>
                <w:sz w:val="22"/>
                <w:szCs w:val="22"/>
              </w:rPr>
              <w:t>2</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B5C545D" w14:textId="42D01FC6" w:rsidR="002D3523" w:rsidRPr="00A01E57" w:rsidRDefault="002D3523" w:rsidP="00063939">
            <w:pPr>
              <w:jc w:val="center"/>
              <w:rPr>
                <w:rFonts w:cs="Times"/>
                <w:color w:val="000000"/>
                <w:sz w:val="22"/>
                <w:szCs w:val="22"/>
              </w:rPr>
            </w:pPr>
            <w:r w:rsidRPr="009C650D">
              <w:rPr>
                <w:rFonts w:cs="Times"/>
                <w:color w:val="000000"/>
                <w:sz w:val="22"/>
                <w:szCs w:val="22"/>
              </w:rPr>
              <w:t>90</w:t>
            </w:r>
            <w:r w:rsidR="00063939" w:rsidRPr="00C8367F">
              <w:rPr>
                <w:rFonts w:cs="Times"/>
                <w:color w:val="000000"/>
                <w:sz w:val="22"/>
                <w:szCs w:val="22"/>
                <w:vertAlign w:val="superscript"/>
              </w:rPr>
              <w:t>(1)</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01D1E7E" w14:textId="77777777" w:rsidR="002D3523" w:rsidRPr="009C650D" w:rsidRDefault="002D3523" w:rsidP="00B539E5">
            <w:pPr>
              <w:jc w:val="center"/>
              <w:rPr>
                <w:rFonts w:cs="Times"/>
                <w:color w:val="000000"/>
                <w:sz w:val="22"/>
                <w:szCs w:val="22"/>
              </w:rPr>
            </w:pPr>
            <w:r w:rsidRPr="009C650D">
              <w:rPr>
                <w:rFonts w:cs="Times"/>
                <w:color w:val="000000"/>
                <w:sz w:val="22"/>
                <w:szCs w:val="22"/>
              </w:rPr>
              <w:t>4</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827B625" w14:textId="77777777" w:rsidR="002D3523" w:rsidRPr="009C650D" w:rsidRDefault="002D3523" w:rsidP="00B539E5">
            <w:pPr>
              <w:jc w:val="center"/>
              <w:rPr>
                <w:rFonts w:cs="Times"/>
                <w:color w:val="000000"/>
                <w:sz w:val="22"/>
                <w:szCs w:val="22"/>
              </w:rPr>
            </w:pPr>
            <w:r w:rsidRPr="009C650D">
              <w:rPr>
                <w:rFonts w:cs="Times"/>
                <w:color w:val="000000"/>
                <w:sz w:val="22"/>
                <w:szCs w:val="22"/>
              </w:rPr>
              <w:t>3.7</w:t>
            </w:r>
          </w:p>
        </w:tc>
        <w:tc>
          <w:tcPr>
            <w:tcW w:w="99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6837259" w14:textId="6E372856" w:rsidR="002D3523" w:rsidRPr="009C650D" w:rsidRDefault="00E7034F" w:rsidP="00792054">
            <w:pPr>
              <w:rPr>
                <w:rFonts w:cs="Times"/>
                <w:color w:val="000000"/>
                <w:sz w:val="22"/>
                <w:szCs w:val="22"/>
              </w:rPr>
            </w:pPr>
            <w:r w:rsidRPr="009C650D">
              <w:rPr>
                <w:rFonts w:cs="Times"/>
                <w:color w:val="000000"/>
                <w:sz w:val="22"/>
                <w:szCs w:val="22"/>
              </w:rPr>
              <w:t xml:space="preserve">6 </w:t>
            </w:r>
            <w:r w:rsidRPr="008A6088">
              <w:rPr>
                <w:rFonts w:cs="Times"/>
                <w:color w:val="000000"/>
                <w:sz w:val="22"/>
                <w:szCs w:val="22"/>
                <w:vertAlign w:val="superscript"/>
              </w:rPr>
              <w:t>(2)</w:t>
            </w:r>
            <w:r>
              <w:rPr>
                <w:rFonts w:cs="Times"/>
                <w:color w:val="000000"/>
                <w:sz w:val="22"/>
                <w:szCs w:val="22"/>
                <w:vertAlign w:val="superscript"/>
              </w:rPr>
              <w:t>(6)</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BC6900E" w14:textId="77777777" w:rsidR="002D3523" w:rsidRPr="009C650D" w:rsidRDefault="002D3523" w:rsidP="00B539E5">
            <w:pPr>
              <w:jc w:val="center"/>
              <w:rPr>
                <w:rFonts w:cs="Times"/>
                <w:color w:val="000000"/>
                <w:sz w:val="22"/>
                <w:szCs w:val="22"/>
              </w:rPr>
            </w:pPr>
            <w:r w:rsidRPr="009C650D">
              <w:rPr>
                <w:rFonts w:cs="Times"/>
                <w:color w:val="000000"/>
                <w:sz w:val="22"/>
                <w:szCs w:val="22"/>
              </w:rPr>
              <w:t>N/A</w:t>
            </w:r>
          </w:p>
        </w:tc>
        <w:tc>
          <w:tcPr>
            <w:tcW w:w="83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B914D1E" w14:textId="55134C59" w:rsidR="002D3523" w:rsidRPr="009C650D" w:rsidRDefault="00063939" w:rsidP="00B539E5">
            <w:pPr>
              <w:jc w:val="center"/>
              <w:rPr>
                <w:rFonts w:cs="Times"/>
                <w:color w:val="000000"/>
                <w:sz w:val="22"/>
                <w:szCs w:val="22"/>
              </w:rPr>
            </w:pPr>
            <w:r>
              <w:rPr>
                <w:rFonts w:cs="Times"/>
                <w:color w:val="000000"/>
                <w:sz w:val="22"/>
                <w:szCs w:val="22"/>
              </w:rPr>
              <w:t>2</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0483E2F"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r>
      <w:tr w:rsidR="002D3523" w:rsidRPr="00A975CE" w14:paraId="4868B2DC" w14:textId="77777777" w:rsidTr="00210040">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2E4DCE" w14:textId="77777777" w:rsidR="002D3523" w:rsidRPr="009C650D" w:rsidRDefault="002D3523" w:rsidP="00AD0D3D">
            <w:pPr>
              <w:rPr>
                <w:rFonts w:cs="Times"/>
                <w:color w:val="000000"/>
                <w:sz w:val="22"/>
                <w:szCs w:val="22"/>
              </w:rPr>
            </w:pPr>
            <w:r w:rsidRPr="009C650D">
              <w:rPr>
                <w:rFonts w:cs="Times"/>
                <w:color w:val="000000"/>
                <w:sz w:val="22"/>
                <w:szCs w:val="22"/>
              </w:rPr>
              <w:t>Rotary Avenue</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56BB75F" w14:textId="77777777" w:rsidR="002D3523" w:rsidRPr="009C650D" w:rsidRDefault="002D3523" w:rsidP="00B539E5">
            <w:pPr>
              <w:jc w:val="center"/>
              <w:rPr>
                <w:rFonts w:cs="Times"/>
                <w:color w:val="000000"/>
                <w:sz w:val="22"/>
                <w:szCs w:val="22"/>
              </w:rPr>
            </w:pPr>
            <w:r w:rsidRPr="009C650D">
              <w:rPr>
                <w:rFonts w:cs="Times"/>
                <w:color w:val="000000"/>
                <w:sz w:val="22"/>
                <w:szCs w:val="22"/>
              </w:rPr>
              <w:t>4</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6681B1" w14:textId="2A6709E6" w:rsidR="002D3523" w:rsidRPr="009C650D" w:rsidRDefault="002D3523" w:rsidP="00B539E5">
            <w:pPr>
              <w:jc w:val="center"/>
              <w:rPr>
                <w:rFonts w:cs="Times"/>
                <w:color w:val="000000"/>
                <w:sz w:val="22"/>
                <w:szCs w:val="22"/>
              </w:rPr>
            </w:pPr>
            <w:r w:rsidRPr="009C650D">
              <w:rPr>
                <w:rFonts w:cs="Times"/>
                <w:color w:val="000000"/>
                <w:sz w:val="22"/>
                <w:szCs w:val="22"/>
              </w:rPr>
              <w:t>100</w:t>
            </w:r>
            <w:r w:rsidR="00063939" w:rsidRPr="00170346">
              <w:rPr>
                <w:rFonts w:cs="Times"/>
                <w:color w:val="000000"/>
                <w:sz w:val="22"/>
                <w:szCs w:val="22"/>
                <w:vertAlign w:val="superscript"/>
              </w:rPr>
              <w:t>(1)</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8A3665"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55AB64" w14:textId="77777777" w:rsidR="002D3523" w:rsidRPr="009C650D" w:rsidRDefault="002D3523" w:rsidP="00B539E5">
            <w:pPr>
              <w:jc w:val="center"/>
              <w:rPr>
                <w:rFonts w:cs="Times"/>
                <w:color w:val="000000"/>
                <w:sz w:val="22"/>
                <w:szCs w:val="22"/>
              </w:rPr>
            </w:pPr>
            <w:r w:rsidRPr="009C650D">
              <w:rPr>
                <w:rFonts w:cs="Times"/>
                <w:color w:val="000000"/>
                <w:sz w:val="22"/>
                <w:szCs w:val="22"/>
              </w:rPr>
              <w:t>3.7</w:t>
            </w:r>
          </w:p>
        </w:tc>
        <w:tc>
          <w:tcPr>
            <w:tcW w:w="99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9CE7FB" w14:textId="184F6AC2" w:rsidR="002D3523" w:rsidRPr="009C650D" w:rsidRDefault="00063939" w:rsidP="00063939">
            <w:pPr>
              <w:jc w:val="center"/>
              <w:rPr>
                <w:rFonts w:cs="Times"/>
                <w:color w:val="000000"/>
                <w:sz w:val="22"/>
                <w:szCs w:val="22"/>
              </w:rPr>
            </w:pPr>
            <w:r>
              <w:rPr>
                <w:rFonts w:cs="Times"/>
                <w:color w:val="000000"/>
                <w:sz w:val="22"/>
                <w:szCs w:val="22"/>
              </w:rPr>
              <w:t>3</w:t>
            </w:r>
            <w:r w:rsidR="002D3523" w:rsidRPr="008A6088">
              <w:rPr>
                <w:rFonts w:cs="Times"/>
                <w:color w:val="000000"/>
                <w:sz w:val="22"/>
                <w:szCs w:val="22"/>
                <w:vertAlign w:val="superscript"/>
              </w:rPr>
              <w:t>(</w:t>
            </w:r>
            <w:r>
              <w:rPr>
                <w:rFonts w:cs="Times"/>
                <w:color w:val="000000"/>
                <w:sz w:val="22"/>
                <w:szCs w:val="22"/>
                <w:vertAlign w:val="superscript"/>
              </w:rPr>
              <w:t>7</w:t>
            </w:r>
            <w:r w:rsidR="002D3523" w:rsidRPr="008A6088">
              <w:rPr>
                <w:rFonts w:cs="Times"/>
                <w:color w:val="000000"/>
                <w:sz w:val="22"/>
                <w:szCs w:val="22"/>
                <w:vertAlign w:val="superscript"/>
              </w:rPr>
              <w:t>)</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7C5B0E" w14:textId="39BF60AE" w:rsidR="002D3523" w:rsidRPr="009C650D" w:rsidRDefault="00063939" w:rsidP="00B539E5">
            <w:pPr>
              <w:jc w:val="center"/>
              <w:rPr>
                <w:rFonts w:cs="Times"/>
                <w:color w:val="000000"/>
                <w:sz w:val="22"/>
                <w:szCs w:val="22"/>
              </w:rPr>
            </w:pPr>
            <w:r>
              <w:rPr>
                <w:rFonts w:cs="Times"/>
                <w:color w:val="000000"/>
                <w:sz w:val="22"/>
                <w:szCs w:val="22"/>
              </w:rPr>
              <w:t>N/A</w:t>
            </w:r>
          </w:p>
        </w:tc>
        <w:tc>
          <w:tcPr>
            <w:tcW w:w="83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BDFDE2"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C179C0" w14:textId="77777777" w:rsidR="002D3523" w:rsidRPr="009C650D" w:rsidRDefault="002D3523" w:rsidP="00B539E5">
            <w:pPr>
              <w:jc w:val="center"/>
              <w:rPr>
                <w:rFonts w:cs="Times"/>
                <w:color w:val="000000"/>
                <w:sz w:val="22"/>
                <w:szCs w:val="22"/>
              </w:rPr>
            </w:pPr>
            <w:r w:rsidRPr="009C650D">
              <w:rPr>
                <w:rFonts w:cs="Times"/>
                <w:color w:val="000000"/>
                <w:sz w:val="22"/>
                <w:szCs w:val="22"/>
              </w:rPr>
              <w:t>8</w:t>
            </w:r>
          </w:p>
        </w:tc>
      </w:tr>
      <w:tr w:rsidR="002D3523" w:rsidRPr="00A975CE" w14:paraId="001FD4BB" w14:textId="77777777" w:rsidTr="00210040">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3A2825A" w14:textId="77777777" w:rsidR="002D3523" w:rsidRPr="009C650D" w:rsidRDefault="002D3523" w:rsidP="00AD0D3D">
            <w:pPr>
              <w:rPr>
                <w:rFonts w:cs="Times"/>
                <w:color w:val="000000"/>
                <w:sz w:val="22"/>
                <w:szCs w:val="22"/>
              </w:rPr>
            </w:pPr>
            <w:r w:rsidRPr="009C650D">
              <w:rPr>
                <w:rFonts w:cs="Times"/>
                <w:color w:val="000000"/>
                <w:sz w:val="22"/>
                <w:szCs w:val="22"/>
              </w:rPr>
              <w:t>Dewdney Avenue</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6FAE22" w14:textId="77777777" w:rsidR="002D3523" w:rsidRPr="009C650D" w:rsidRDefault="002D3523" w:rsidP="00B539E5">
            <w:pPr>
              <w:jc w:val="center"/>
              <w:rPr>
                <w:rFonts w:cs="Times"/>
                <w:color w:val="000000"/>
                <w:sz w:val="22"/>
                <w:szCs w:val="22"/>
              </w:rPr>
            </w:pPr>
            <w:r w:rsidRPr="009C650D">
              <w:rPr>
                <w:rFonts w:cs="Times"/>
                <w:color w:val="000000"/>
                <w:sz w:val="22"/>
                <w:szCs w:val="22"/>
              </w:rPr>
              <w:t>2</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378165C" w14:textId="5B3D1706" w:rsidR="002D3523" w:rsidRPr="009C650D" w:rsidRDefault="002D3523" w:rsidP="00B539E5">
            <w:pPr>
              <w:jc w:val="center"/>
              <w:rPr>
                <w:rFonts w:cs="Times"/>
                <w:color w:val="000000"/>
                <w:sz w:val="22"/>
                <w:szCs w:val="22"/>
              </w:rPr>
            </w:pPr>
            <w:r w:rsidRPr="009C650D">
              <w:rPr>
                <w:rFonts w:cs="Times"/>
                <w:color w:val="000000"/>
                <w:sz w:val="22"/>
                <w:szCs w:val="22"/>
              </w:rPr>
              <w:t>80</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FE9040" w14:textId="77777777" w:rsidR="002D3523" w:rsidRPr="009C650D" w:rsidRDefault="002D3523" w:rsidP="00B539E5">
            <w:pPr>
              <w:jc w:val="center"/>
              <w:rPr>
                <w:rFonts w:cs="Times"/>
                <w:color w:val="000000"/>
                <w:sz w:val="22"/>
                <w:szCs w:val="22"/>
              </w:rPr>
            </w:pPr>
            <w:r w:rsidRPr="009C650D">
              <w:rPr>
                <w:rFonts w:cs="Times"/>
                <w:color w:val="000000"/>
                <w:sz w:val="22"/>
                <w:szCs w:val="22"/>
              </w:rPr>
              <w:t>4</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F0D65E" w14:textId="77777777" w:rsidR="002D3523" w:rsidRPr="009C650D" w:rsidRDefault="002D3523" w:rsidP="00B539E5">
            <w:pPr>
              <w:jc w:val="center"/>
              <w:rPr>
                <w:rFonts w:cs="Times"/>
                <w:color w:val="000000"/>
                <w:sz w:val="22"/>
                <w:szCs w:val="22"/>
              </w:rPr>
            </w:pPr>
            <w:r w:rsidRPr="009C650D">
              <w:rPr>
                <w:rFonts w:cs="Times"/>
                <w:color w:val="000000"/>
                <w:sz w:val="22"/>
                <w:szCs w:val="22"/>
              </w:rPr>
              <w:t>3.7</w:t>
            </w:r>
          </w:p>
        </w:tc>
        <w:tc>
          <w:tcPr>
            <w:tcW w:w="99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5CBC4D" w14:textId="77777777" w:rsidR="002D3523" w:rsidRPr="009C650D" w:rsidRDefault="002D3523" w:rsidP="00B539E5">
            <w:pPr>
              <w:jc w:val="center"/>
              <w:rPr>
                <w:rFonts w:cs="Times"/>
                <w:color w:val="000000"/>
                <w:sz w:val="22"/>
                <w:szCs w:val="22"/>
              </w:rPr>
            </w:pPr>
            <w:r w:rsidRPr="009C650D">
              <w:rPr>
                <w:rFonts w:cs="Times"/>
                <w:color w:val="000000"/>
                <w:sz w:val="22"/>
                <w:szCs w:val="22"/>
              </w:rPr>
              <w:t xml:space="preserve">6 </w:t>
            </w:r>
            <w:r w:rsidRPr="008A6088">
              <w:rPr>
                <w:rFonts w:cs="Times"/>
                <w:color w:val="000000"/>
                <w:sz w:val="22"/>
                <w:szCs w:val="22"/>
                <w:vertAlign w:val="superscript"/>
              </w:rPr>
              <w:t>(6)</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AB09BE1" w14:textId="77777777" w:rsidR="002D3523" w:rsidRPr="009C650D" w:rsidRDefault="002D3523" w:rsidP="00B539E5">
            <w:pPr>
              <w:jc w:val="center"/>
              <w:rPr>
                <w:rFonts w:cs="Times"/>
                <w:color w:val="000000"/>
                <w:sz w:val="22"/>
                <w:szCs w:val="22"/>
              </w:rPr>
            </w:pPr>
            <w:r w:rsidRPr="009C650D">
              <w:rPr>
                <w:rFonts w:cs="Times"/>
                <w:color w:val="000000"/>
                <w:sz w:val="22"/>
                <w:szCs w:val="22"/>
              </w:rPr>
              <w:t>N/A</w:t>
            </w:r>
          </w:p>
        </w:tc>
        <w:tc>
          <w:tcPr>
            <w:tcW w:w="83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458F2A2" w14:textId="77777777" w:rsidR="002D3523" w:rsidRPr="009C650D" w:rsidRDefault="002D3523" w:rsidP="00B539E5">
            <w:pPr>
              <w:jc w:val="center"/>
              <w:rPr>
                <w:rFonts w:cs="Times"/>
                <w:color w:val="000000"/>
                <w:sz w:val="22"/>
                <w:szCs w:val="22"/>
              </w:rPr>
            </w:pPr>
            <w:r w:rsidRPr="009C650D">
              <w:rPr>
                <w:rFonts w:cs="Times"/>
                <w:color w:val="000000"/>
                <w:sz w:val="22"/>
                <w:szCs w:val="22"/>
              </w:rPr>
              <w:t>2</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3612045"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r>
      <w:tr w:rsidR="002D3523" w:rsidRPr="00A975CE" w14:paraId="07FF0870" w14:textId="77777777" w:rsidTr="00210040">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030BF5B" w14:textId="77777777" w:rsidR="002D3523" w:rsidRPr="009C650D" w:rsidRDefault="002D3523" w:rsidP="00AD0D3D">
            <w:pPr>
              <w:rPr>
                <w:rFonts w:cs="Times"/>
                <w:color w:val="000000"/>
                <w:sz w:val="22"/>
                <w:szCs w:val="22"/>
              </w:rPr>
            </w:pPr>
            <w:r w:rsidRPr="009C650D">
              <w:rPr>
                <w:rFonts w:cs="Times"/>
                <w:color w:val="000000"/>
                <w:sz w:val="22"/>
                <w:szCs w:val="22"/>
              </w:rPr>
              <w:t>9th Avenue</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929F375" w14:textId="77777777" w:rsidR="002D3523" w:rsidRPr="009C650D" w:rsidRDefault="002D3523" w:rsidP="00B539E5">
            <w:pPr>
              <w:jc w:val="center"/>
              <w:rPr>
                <w:rFonts w:cs="Times"/>
                <w:color w:val="000000"/>
                <w:sz w:val="22"/>
                <w:szCs w:val="22"/>
              </w:rPr>
            </w:pPr>
            <w:r w:rsidRPr="009C650D">
              <w:rPr>
                <w:rFonts w:cs="Times"/>
                <w:color w:val="000000"/>
                <w:sz w:val="22"/>
                <w:szCs w:val="22"/>
              </w:rPr>
              <w:t>2</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96D98DB" w14:textId="455FB536" w:rsidR="002D3523" w:rsidRPr="009C650D" w:rsidRDefault="002D3523" w:rsidP="00B539E5">
            <w:pPr>
              <w:jc w:val="center"/>
              <w:rPr>
                <w:rFonts w:cs="Times"/>
                <w:color w:val="000000"/>
                <w:sz w:val="22"/>
                <w:szCs w:val="22"/>
              </w:rPr>
            </w:pPr>
            <w:r w:rsidRPr="009C650D">
              <w:rPr>
                <w:rFonts w:cs="Times"/>
                <w:color w:val="000000"/>
                <w:sz w:val="22"/>
                <w:szCs w:val="22"/>
              </w:rPr>
              <w:t>90</w:t>
            </w:r>
            <w:r w:rsidR="00063939" w:rsidRPr="00C8367F">
              <w:rPr>
                <w:rFonts w:cs="Times"/>
                <w:color w:val="000000"/>
                <w:sz w:val="22"/>
                <w:szCs w:val="22"/>
                <w:vertAlign w:val="superscript"/>
              </w:rPr>
              <w:t>(1)</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C8E0318" w14:textId="77777777" w:rsidR="002D3523" w:rsidRPr="009C650D" w:rsidRDefault="002D3523" w:rsidP="00B539E5">
            <w:pPr>
              <w:jc w:val="center"/>
              <w:rPr>
                <w:rFonts w:cs="Times"/>
                <w:color w:val="000000"/>
                <w:sz w:val="22"/>
                <w:szCs w:val="22"/>
              </w:rPr>
            </w:pPr>
            <w:r w:rsidRPr="009C650D">
              <w:rPr>
                <w:rFonts w:cs="Times"/>
                <w:color w:val="000000"/>
                <w:sz w:val="22"/>
                <w:szCs w:val="22"/>
              </w:rPr>
              <w:t>4</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F197B05" w14:textId="77777777" w:rsidR="002D3523" w:rsidRPr="009C650D" w:rsidRDefault="002D3523" w:rsidP="00B539E5">
            <w:pPr>
              <w:jc w:val="center"/>
              <w:rPr>
                <w:rFonts w:cs="Times"/>
                <w:color w:val="000000"/>
                <w:sz w:val="22"/>
                <w:szCs w:val="22"/>
              </w:rPr>
            </w:pPr>
            <w:r w:rsidRPr="009C650D">
              <w:rPr>
                <w:rFonts w:cs="Times"/>
                <w:color w:val="000000"/>
                <w:sz w:val="22"/>
                <w:szCs w:val="22"/>
              </w:rPr>
              <w:t>3.7</w:t>
            </w:r>
          </w:p>
        </w:tc>
        <w:tc>
          <w:tcPr>
            <w:tcW w:w="99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915DB5" w14:textId="77777777" w:rsidR="002D3523" w:rsidRPr="009C650D" w:rsidRDefault="002D3523" w:rsidP="00B539E5">
            <w:pPr>
              <w:jc w:val="center"/>
              <w:rPr>
                <w:rFonts w:cs="Times"/>
                <w:color w:val="000000"/>
                <w:sz w:val="22"/>
                <w:szCs w:val="22"/>
              </w:rPr>
            </w:pPr>
            <w:r w:rsidRPr="009C650D">
              <w:rPr>
                <w:rFonts w:cs="Times"/>
                <w:color w:val="000000"/>
                <w:sz w:val="22"/>
                <w:szCs w:val="22"/>
              </w:rPr>
              <w:t xml:space="preserve">6 </w:t>
            </w:r>
            <w:r w:rsidRPr="008A6088">
              <w:rPr>
                <w:rFonts w:cs="Times"/>
                <w:color w:val="000000"/>
                <w:sz w:val="22"/>
                <w:szCs w:val="22"/>
                <w:vertAlign w:val="superscript"/>
              </w:rPr>
              <w:t>(6)</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6C4E25D" w14:textId="77777777" w:rsidR="002D3523" w:rsidRPr="009C650D" w:rsidRDefault="002D3523" w:rsidP="00B539E5">
            <w:pPr>
              <w:jc w:val="center"/>
              <w:rPr>
                <w:rFonts w:cs="Times"/>
                <w:color w:val="000000"/>
                <w:sz w:val="22"/>
                <w:szCs w:val="22"/>
              </w:rPr>
            </w:pPr>
            <w:r w:rsidRPr="009C650D">
              <w:rPr>
                <w:rFonts w:cs="Times"/>
                <w:color w:val="000000"/>
                <w:sz w:val="22"/>
                <w:szCs w:val="22"/>
              </w:rPr>
              <w:t>N/A</w:t>
            </w:r>
          </w:p>
        </w:tc>
        <w:tc>
          <w:tcPr>
            <w:tcW w:w="83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A2CDC22" w14:textId="7DECC2A2" w:rsidR="002D3523" w:rsidRPr="009C650D" w:rsidRDefault="00063939" w:rsidP="00B539E5">
            <w:pPr>
              <w:jc w:val="center"/>
              <w:rPr>
                <w:rFonts w:cs="Times"/>
                <w:color w:val="000000"/>
                <w:sz w:val="22"/>
                <w:szCs w:val="22"/>
              </w:rPr>
            </w:pPr>
            <w:r>
              <w:rPr>
                <w:rFonts w:cs="Times"/>
                <w:color w:val="000000"/>
                <w:sz w:val="22"/>
                <w:szCs w:val="22"/>
              </w:rPr>
              <w:t>2</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605CFBA"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r>
      <w:tr w:rsidR="002D3523" w:rsidRPr="00A975CE" w14:paraId="425B4145" w14:textId="77777777" w:rsidTr="00210040">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DF35972" w14:textId="77777777" w:rsidR="002D3523" w:rsidRPr="009C650D" w:rsidRDefault="002D3523" w:rsidP="00AD0D3D">
            <w:pPr>
              <w:rPr>
                <w:rFonts w:cs="Times"/>
                <w:color w:val="000000"/>
                <w:sz w:val="22"/>
                <w:szCs w:val="22"/>
              </w:rPr>
            </w:pPr>
            <w:r w:rsidRPr="009C650D">
              <w:rPr>
                <w:rFonts w:cs="Times"/>
                <w:color w:val="000000"/>
                <w:sz w:val="22"/>
                <w:szCs w:val="22"/>
              </w:rPr>
              <w:t>Armour Road</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BB636C" w14:textId="77777777" w:rsidR="002D3523" w:rsidRPr="009C650D" w:rsidRDefault="002D3523" w:rsidP="00B539E5">
            <w:pPr>
              <w:jc w:val="center"/>
              <w:rPr>
                <w:rFonts w:cs="Times"/>
                <w:color w:val="000000"/>
                <w:sz w:val="22"/>
                <w:szCs w:val="22"/>
              </w:rPr>
            </w:pPr>
            <w:r w:rsidRPr="009C650D">
              <w:rPr>
                <w:rFonts w:cs="Times"/>
                <w:color w:val="000000"/>
                <w:sz w:val="22"/>
                <w:szCs w:val="22"/>
              </w:rPr>
              <w:t>2</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E20D7C" w14:textId="77777777" w:rsidR="002D3523" w:rsidRPr="009C650D" w:rsidRDefault="002D3523" w:rsidP="00B539E5">
            <w:pPr>
              <w:jc w:val="center"/>
              <w:rPr>
                <w:rFonts w:cs="Times"/>
                <w:color w:val="000000"/>
                <w:sz w:val="22"/>
                <w:szCs w:val="22"/>
              </w:rPr>
            </w:pPr>
            <w:r w:rsidRPr="009C650D">
              <w:rPr>
                <w:rFonts w:cs="Times"/>
                <w:color w:val="000000"/>
                <w:sz w:val="22"/>
                <w:szCs w:val="22"/>
              </w:rPr>
              <w:t>90</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2C336E" w14:textId="77777777" w:rsidR="002D3523" w:rsidRPr="009C650D" w:rsidRDefault="002D3523" w:rsidP="00B539E5">
            <w:pPr>
              <w:jc w:val="center"/>
              <w:rPr>
                <w:rFonts w:cs="Times"/>
                <w:color w:val="000000"/>
                <w:sz w:val="22"/>
                <w:szCs w:val="22"/>
              </w:rPr>
            </w:pPr>
            <w:r w:rsidRPr="009C650D">
              <w:rPr>
                <w:rFonts w:cs="Times"/>
                <w:color w:val="000000"/>
                <w:sz w:val="22"/>
                <w:szCs w:val="22"/>
              </w:rPr>
              <w:t>4</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7BDAD39" w14:textId="77777777" w:rsidR="002D3523" w:rsidRPr="009C650D" w:rsidRDefault="002D3523" w:rsidP="00B539E5">
            <w:pPr>
              <w:jc w:val="center"/>
              <w:rPr>
                <w:rFonts w:cs="Times"/>
                <w:color w:val="000000"/>
                <w:sz w:val="22"/>
                <w:szCs w:val="22"/>
              </w:rPr>
            </w:pPr>
            <w:r w:rsidRPr="009C650D">
              <w:rPr>
                <w:rFonts w:cs="Times"/>
                <w:color w:val="000000"/>
                <w:sz w:val="22"/>
                <w:szCs w:val="22"/>
              </w:rPr>
              <w:t>3.7</w:t>
            </w:r>
          </w:p>
        </w:tc>
        <w:tc>
          <w:tcPr>
            <w:tcW w:w="99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AB2844" w14:textId="77777777" w:rsidR="002D3523" w:rsidRPr="009C650D" w:rsidRDefault="002D3523" w:rsidP="00B539E5">
            <w:pPr>
              <w:jc w:val="center"/>
              <w:rPr>
                <w:rFonts w:cs="Times"/>
                <w:color w:val="000000"/>
                <w:sz w:val="22"/>
                <w:szCs w:val="22"/>
              </w:rPr>
            </w:pPr>
            <w:r w:rsidRPr="009C650D">
              <w:rPr>
                <w:rFonts w:cs="Times"/>
                <w:color w:val="000000"/>
                <w:sz w:val="22"/>
                <w:szCs w:val="22"/>
              </w:rPr>
              <w:t>N/A</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34A5C3" w14:textId="77777777" w:rsidR="002D3523" w:rsidRPr="009C650D" w:rsidRDefault="002D3523" w:rsidP="00B539E5">
            <w:pPr>
              <w:jc w:val="center"/>
              <w:rPr>
                <w:rFonts w:cs="Times"/>
                <w:color w:val="000000"/>
                <w:sz w:val="22"/>
                <w:szCs w:val="22"/>
              </w:rPr>
            </w:pPr>
            <w:r w:rsidRPr="009C650D">
              <w:rPr>
                <w:rFonts w:cs="Times"/>
                <w:color w:val="000000"/>
                <w:sz w:val="22"/>
                <w:szCs w:val="22"/>
              </w:rPr>
              <w:t>N/A</w:t>
            </w:r>
          </w:p>
        </w:tc>
        <w:tc>
          <w:tcPr>
            <w:tcW w:w="83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DC7FF09" w14:textId="77777777" w:rsidR="002D3523" w:rsidRPr="009C650D" w:rsidRDefault="002D3523" w:rsidP="00B539E5">
            <w:pPr>
              <w:jc w:val="center"/>
              <w:rPr>
                <w:rFonts w:cs="Times"/>
                <w:color w:val="000000"/>
                <w:sz w:val="22"/>
                <w:szCs w:val="22"/>
              </w:rPr>
            </w:pPr>
            <w:r w:rsidRPr="009C650D">
              <w:rPr>
                <w:rFonts w:cs="Times"/>
                <w:color w:val="000000"/>
                <w:sz w:val="22"/>
                <w:szCs w:val="22"/>
              </w:rPr>
              <w:t>1</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C8FC3E7"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r>
      <w:tr w:rsidR="002D3523" w:rsidRPr="00A975CE" w14:paraId="20EE294E" w14:textId="77777777" w:rsidTr="00210040">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1E3D16D" w14:textId="32CD6880" w:rsidR="002D3523" w:rsidRPr="009C650D" w:rsidRDefault="00445811" w:rsidP="00AD0D3D">
            <w:pPr>
              <w:rPr>
                <w:rFonts w:cs="Times"/>
                <w:color w:val="000000"/>
                <w:sz w:val="22"/>
                <w:szCs w:val="22"/>
              </w:rPr>
            </w:pPr>
            <w:r>
              <w:rPr>
                <w:rFonts w:cs="Times"/>
                <w:color w:val="000000"/>
                <w:sz w:val="22"/>
                <w:szCs w:val="22"/>
              </w:rPr>
              <w:t>Highway</w:t>
            </w:r>
            <w:r w:rsidRPr="009C650D">
              <w:rPr>
                <w:rFonts w:cs="Times"/>
                <w:color w:val="000000"/>
                <w:sz w:val="22"/>
                <w:szCs w:val="22"/>
              </w:rPr>
              <w:t xml:space="preserve"> </w:t>
            </w:r>
            <w:r w:rsidR="002D3523" w:rsidRPr="009C650D">
              <w:rPr>
                <w:rFonts w:cs="Times"/>
                <w:color w:val="000000"/>
                <w:sz w:val="22"/>
                <w:szCs w:val="22"/>
              </w:rPr>
              <w:t>11</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E628E0" w14:textId="77777777" w:rsidR="002D3523" w:rsidRPr="009C650D" w:rsidRDefault="002D3523" w:rsidP="00B539E5">
            <w:pPr>
              <w:jc w:val="center"/>
              <w:rPr>
                <w:rFonts w:cs="Times"/>
                <w:color w:val="000000"/>
                <w:sz w:val="22"/>
                <w:szCs w:val="22"/>
              </w:rPr>
            </w:pPr>
            <w:r w:rsidRPr="009C650D">
              <w:rPr>
                <w:rFonts w:cs="Times"/>
                <w:color w:val="000000"/>
                <w:sz w:val="22"/>
                <w:szCs w:val="22"/>
              </w:rPr>
              <w:t>4</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7BAF0E5" w14:textId="77777777" w:rsidR="002D3523" w:rsidRPr="009C650D" w:rsidRDefault="002D3523" w:rsidP="00B539E5">
            <w:pPr>
              <w:jc w:val="center"/>
              <w:rPr>
                <w:rFonts w:cs="Times"/>
                <w:color w:val="000000"/>
                <w:sz w:val="22"/>
                <w:szCs w:val="22"/>
              </w:rPr>
            </w:pPr>
            <w:r w:rsidRPr="009C650D">
              <w:rPr>
                <w:rFonts w:cs="Times"/>
                <w:color w:val="000000"/>
                <w:sz w:val="22"/>
                <w:szCs w:val="22"/>
              </w:rPr>
              <w:t>130</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9B83AA9"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AF4B73" w14:textId="77777777" w:rsidR="002D3523" w:rsidRPr="009C650D" w:rsidRDefault="002D3523" w:rsidP="00B539E5">
            <w:pPr>
              <w:jc w:val="center"/>
              <w:rPr>
                <w:rFonts w:cs="Times"/>
                <w:color w:val="000000"/>
                <w:sz w:val="22"/>
                <w:szCs w:val="22"/>
              </w:rPr>
            </w:pPr>
            <w:r w:rsidRPr="009C650D">
              <w:rPr>
                <w:rFonts w:cs="Times"/>
                <w:color w:val="000000"/>
                <w:sz w:val="22"/>
                <w:szCs w:val="22"/>
              </w:rPr>
              <w:t>3.7</w:t>
            </w:r>
          </w:p>
        </w:tc>
        <w:tc>
          <w:tcPr>
            <w:tcW w:w="99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EE3D63" w14:textId="77777777" w:rsidR="002D3523" w:rsidRPr="009C650D" w:rsidRDefault="002D3523" w:rsidP="00B539E5">
            <w:pPr>
              <w:jc w:val="center"/>
              <w:rPr>
                <w:rFonts w:cs="Times"/>
                <w:color w:val="000000"/>
                <w:sz w:val="22"/>
                <w:szCs w:val="22"/>
              </w:rPr>
            </w:pPr>
            <w:r w:rsidRPr="009C650D">
              <w:rPr>
                <w:rFonts w:cs="Times"/>
                <w:color w:val="000000"/>
                <w:sz w:val="22"/>
                <w:szCs w:val="22"/>
              </w:rPr>
              <w:t>24.6</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B5EB2A" w14:textId="77777777" w:rsidR="002D3523" w:rsidRPr="009C650D" w:rsidRDefault="002D3523" w:rsidP="00B539E5">
            <w:pPr>
              <w:jc w:val="center"/>
              <w:rPr>
                <w:rFonts w:cs="Times"/>
                <w:color w:val="000000"/>
                <w:sz w:val="22"/>
                <w:szCs w:val="22"/>
              </w:rPr>
            </w:pPr>
            <w:r w:rsidRPr="009C650D">
              <w:rPr>
                <w:rFonts w:cs="Times"/>
                <w:color w:val="000000"/>
                <w:sz w:val="22"/>
                <w:szCs w:val="22"/>
              </w:rPr>
              <w:t>1</w:t>
            </w:r>
          </w:p>
        </w:tc>
        <w:tc>
          <w:tcPr>
            <w:tcW w:w="83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0B68D2" w14:textId="77777777" w:rsidR="002D3523" w:rsidRPr="009C650D" w:rsidRDefault="002D3523" w:rsidP="00B539E5">
            <w:pPr>
              <w:jc w:val="center"/>
              <w:rPr>
                <w:rFonts w:cs="Times"/>
                <w:color w:val="000000"/>
                <w:sz w:val="22"/>
                <w:szCs w:val="22"/>
              </w:rPr>
            </w:pPr>
            <w:r w:rsidRPr="009C650D">
              <w:rPr>
                <w:rFonts w:cs="Times"/>
                <w:color w:val="000000"/>
                <w:sz w:val="22"/>
                <w:szCs w:val="22"/>
              </w:rPr>
              <w:t>3</w:t>
            </w:r>
          </w:p>
        </w:tc>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AC133D4" w14:textId="77777777" w:rsidR="002D3523" w:rsidRPr="009C650D" w:rsidRDefault="002D3523" w:rsidP="00B539E5">
            <w:pPr>
              <w:jc w:val="center"/>
              <w:rPr>
                <w:rFonts w:cs="Times"/>
                <w:color w:val="000000"/>
                <w:sz w:val="22"/>
                <w:szCs w:val="22"/>
              </w:rPr>
            </w:pPr>
            <w:r w:rsidRPr="009C650D">
              <w:rPr>
                <w:rFonts w:cs="Times"/>
                <w:color w:val="000000"/>
                <w:sz w:val="22"/>
                <w:szCs w:val="22"/>
              </w:rPr>
              <w:t>8</w:t>
            </w:r>
          </w:p>
        </w:tc>
      </w:tr>
    </w:tbl>
    <w:p w14:paraId="665683DE" w14:textId="3A7DD466" w:rsidR="0048391E" w:rsidRDefault="0048391E">
      <w:pPr>
        <w:spacing w:line="288" w:lineRule="auto"/>
        <w:ind w:left="567"/>
        <w:contextualSpacing/>
        <w:rPr>
          <w:rFonts w:cs="Times"/>
          <w:color w:val="000000"/>
          <w:sz w:val="22"/>
          <w:szCs w:val="22"/>
        </w:rPr>
      </w:pPr>
    </w:p>
    <w:p w14:paraId="44EDA130" w14:textId="337F81CE" w:rsidR="009C650D" w:rsidRDefault="00FB73C5" w:rsidP="00D856D2">
      <w:pPr>
        <w:spacing w:line="288" w:lineRule="auto"/>
        <w:ind w:left="567"/>
        <w:contextualSpacing/>
        <w:rPr>
          <w:rFonts w:cs="Times"/>
          <w:color w:val="000000"/>
          <w:sz w:val="22"/>
          <w:szCs w:val="22"/>
        </w:rPr>
      </w:pPr>
      <w:r>
        <w:rPr>
          <w:rFonts w:cs="Times"/>
          <w:color w:val="000000"/>
          <w:sz w:val="22"/>
          <w:szCs w:val="22"/>
        </w:rPr>
        <w:t>Notes to Table 200.</w:t>
      </w:r>
      <w:r w:rsidR="005A3360">
        <w:rPr>
          <w:rFonts w:cs="Times"/>
          <w:color w:val="000000"/>
          <w:sz w:val="22"/>
          <w:szCs w:val="22"/>
        </w:rPr>
        <w:t>6</w:t>
      </w:r>
      <w:r>
        <w:rPr>
          <w:rFonts w:cs="Times"/>
          <w:color w:val="000000"/>
          <w:sz w:val="22"/>
          <w:szCs w:val="22"/>
        </w:rPr>
        <w:t>.1.1.5</w:t>
      </w:r>
    </w:p>
    <w:p w14:paraId="6BB34E47" w14:textId="7EF3AF5E" w:rsidR="002D3523" w:rsidRPr="00063939" w:rsidRDefault="002D3523" w:rsidP="004A5E16">
      <w:pPr>
        <w:numPr>
          <w:ilvl w:val="0"/>
          <w:numId w:val="80"/>
        </w:numPr>
        <w:contextualSpacing/>
        <w:rPr>
          <w:rFonts w:cs="Times"/>
          <w:color w:val="000000"/>
          <w:sz w:val="22"/>
          <w:szCs w:val="22"/>
        </w:rPr>
      </w:pPr>
      <w:r w:rsidRPr="00063939">
        <w:rPr>
          <w:rFonts w:cs="Times"/>
          <w:color w:val="000000"/>
          <w:sz w:val="22"/>
          <w:szCs w:val="22"/>
        </w:rPr>
        <w:t xml:space="preserve">Design </w:t>
      </w:r>
      <w:r w:rsidR="00D559D3" w:rsidRPr="00063939">
        <w:rPr>
          <w:rFonts w:cs="Times"/>
          <w:color w:val="000000"/>
          <w:sz w:val="22"/>
          <w:szCs w:val="22"/>
        </w:rPr>
        <w:t>s</w:t>
      </w:r>
      <w:r w:rsidRPr="00063939">
        <w:rPr>
          <w:rFonts w:cs="Times"/>
          <w:color w:val="000000"/>
          <w:sz w:val="22"/>
          <w:szCs w:val="22"/>
        </w:rPr>
        <w:t xml:space="preserve">peed shown is outside of interchange area.  Design speed through interchange area shall be </w:t>
      </w:r>
      <w:r w:rsidR="006F7D5B">
        <w:rPr>
          <w:rFonts w:cs="Times"/>
          <w:color w:val="000000"/>
          <w:sz w:val="22"/>
          <w:szCs w:val="22"/>
        </w:rPr>
        <w:t>80</w:t>
      </w:r>
      <w:r w:rsidRPr="00063939">
        <w:rPr>
          <w:rFonts w:cs="Times"/>
          <w:color w:val="000000"/>
          <w:sz w:val="22"/>
          <w:szCs w:val="22"/>
        </w:rPr>
        <w:t xml:space="preserve"> km/h. </w:t>
      </w:r>
    </w:p>
    <w:p w14:paraId="58CEFBCB" w14:textId="77777777" w:rsidR="002D3523" w:rsidRPr="009C650D" w:rsidRDefault="002D3523" w:rsidP="00D856D2">
      <w:pPr>
        <w:numPr>
          <w:ilvl w:val="0"/>
          <w:numId w:val="80"/>
        </w:numPr>
        <w:contextualSpacing/>
        <w:rPr>
          <w:rFonts w:cs="Times"/>
          <w:color w:val="000000"/>
          <w:sz w:val="22"/>
          <w:szCs w:val="22"/>
        </w:rPr>
      </w:pPr>
      <w:r w:rsidRPr="009C650D">
        <w:rPr>
          <w:rFonts w:cs="Times"/>
          <w:color w:val="000000"/>
          <w:sz w:val="22"/>
          <w:szCs w:val="22"/>
        </w:rPr>
        <w:t>6 m median includes 5 m raised and 0.5 m offsets to lane line each side.</w:t>
      </w:r>
    </w:p>
    <w:p w14:paraId="179E7A48" w14:textId="7E63ED8B" w:rsidR="002D3523" w:rsidRPr="009C650D" w:rsidRDefault="002D3523" w:rsidP="00D856D2">
      <w:pPr>
        <w:numPr>
          <w:ilvl w:val="0"/>
          <w:numId w:val="80"/>
        </w:numPr>
        <w:contextualSpacing/>
        <w:rPr>
          <w:rFonts w:cs="Times"/>
          <w:color w:val="000000"/>
          <w:sz w:val="22"/>
          <w:szCs w:val="22"/>
        </w:rPr>
      </w:pPr>
      <w:r w:rsidRPr="009C650D">
        <w:rPr>
          <w:rFonts w:cs="Times"/>
          <w:color w:val="000000"/>
          <w:sz w:val="22"/>
          <w:szCs w:val="22"/>
        </w:rPr>
        <w:t xml:space="preserve">3 lanes NB and </w:t>
      </w:r>
      <w:r w:rsidR="009121E5">
        <w:rPr>
          <w:rFonts w:cs="Times"/>
          <w:color w:val="000000"/>
          <w:sz w:val="22"/>
          <w:szCs w:val="22"/>
        </w:rPr>
        <w:t>2</w:t>
      </w:r>
      <w:r w:rsidRPr="009C650D">
        <w:rPr>
          <w:rFonts w:cs="Times"/>
          <w:color w:val="000000"/>
          <w:sz w:val="22"/>
          <w:szCs w:val="22"/>
        </w:rPr>
        <w:t xml:space="preserve"> lanes SB. </w:t>
      </w:r>
      <w:r w:rsidR="00210040">
        <w:rPr>
          <w:rFonts w:cs="Times"/>
          <w:color w:val="000000"/>
          <w:sz w:val="22"/>
          <w:szCs w:val="22"/>
        </w:rPr>
        <w:t xml:space="preserve"> </w:t>
      </w:r>
      <w:r w:rsidRPr="009C650D">
        <w:rPr>
          <w:rFonts w:cs="Times"/>
          <w:color w:val="000000"/>
          <w:sz w:val="22"/>
          <w:szCs w:val="22"/>
        </w:rPr>
        <w:t xml:space="preserve">Transition to </w:t>
      </w:r>
      <w:r w:rsidR="009121E5">
        <w:rPr>
          <w:rFonts w:cs="Times"/>
          <w:color w:val="000000"/>
          <w:sz w:val="22"/>
          <w:szCs w:val="22"/>
        </w:rPr>
        <w:t>2</w:t>
      </w:r>
      <w:r w:rsidRPr="009C650D">
        <w:rPr>
          <w:rFonts w:cs="Times"/>
          <w:color w:val="000000"/>
          <w:sz w:val="22"/>
          <w:szCs w:val="22"/>
        </w:rPr>
        <w:t xml:space="preserve"> lanes outside of interchange area.</w:t>
      </w:r>
    </w:p>
    <w:p w14:paraId="35C5E656" w14:textId="659BA65A" w:rsidR="002D3523" w:rsidRPr="009C650D" w:rsidRDefault="002D3523" w:rsidP="00D856D2">
      <w:pPr>
        <w:numPr>
          <w:ilvl w:val="0"/>
          <w:numId w:val="80"/>
        </w:numPr>
        <w:contextualSpacing/>
        <w:rPr>
          <w:rFonts w:cs="Times"/>
          <w:color w:val="000000"/>
          <w:sz w:val="22"/>
          <w:szCs w:val="22"/>
        </w:rPr>
      </w:pPr>
      <w:r w:rsidRPr="009C650D">
        <w:rPr>
          <w:rFonts w:cs="Times"/>
          <w:color w:val="000000"/>
          <w:sz w:val="22"/>
          <w:szCs w:val="22"/>
        </w:rPr>
        <w:t xml:space="preserve">Design </w:t>
      </w:r>
      <w:r w:rsidR="00D559D3">
        <w:rPr>
          <w:rFonts w:cs="Times"/>
          <w:color w:val="000000"/>
          <w:sz w:val="22"/>
          <w:szCs w:val="22"/>
        </w:rPr>
        <w:t>s</w:t>
      </w:r>
      <w:r w:rsidRPr="009C650D">
        <w:rPr>
          <w:rFonts w:cs="Times"/>
          <w:color w:val="000000"/>
          <w:sz w:val="22"/>
          <w:szCs w:val="22"/>
        </w:rPr>
        <w:t xml:space="preserve">peed shown is outside of interchange area.  Design speed through interchange area shall be </w:t>
      </w:r>
      <w:r w:rsidR="006F7D5B">
        <w:rPr>
          <w:rFonts w:cs="Times"/>
          <w:color w:val="000000"/>
          <w:sz w:val="22"/>
          <w:szCs w:val="22"/>
        </w:rPr>
        <w:t xml:space="preserve">80 </w:t>
      </w:r>
      <w:r w:rsidRPr="009C650D">
        <w:rPr>
          <w:rFonts w:cs="Times"/>
          <w:color w:val="000000"/>
          <w:sz w:val="22"/>
          <w:szCs w:val="22"/>
        </w:rPr>
        <w:t xml:space="preserve">km/h </w:t>
      </w:r>
      <w:r w:rsidRPr="009C650D">
        <w:rPr>
          <w:rFonts w:cs="Times"/>
          <w:color w:val="000000"/>
          <w:sz w:val="22"/>
          <w:szCs w:val="22"/>
        </w:rPr>
        <w:lastRenderedPageBreak/>
        <w:t>except at crossover intersections where the horizontal curvature is designed to 30</w:t>
      </w:r>
      <w:r w:rsidR="00210040">
        <w:rPr>
          <w:rFonts w:cs="Times"/>
          <w:color w:val="000000"/>
          <w:sz w:val="22"/>
          <w:szCs w:val="22"/>
        </w:rPr>
        <w:t> </w:t>
      </w:r>
      <w:r w:rsidRPr="009C650D">
        <w:rPr>
          <w:rFonts w:cs="Times"/>
          <w:color w:val="000000"/>
          <w:sz w:val="22"/>
          <w:szCs w:val="22"/>
        </w:rPr>
        <w:t xml:space="preserve">km/h. </w:t>
      </w:r>
    </w:p>
    <w:p w14:paraId="04224457" w14:textId="4459460F" w:rsidR="002D3523" w:rsidRPr="00D856D2" w:rsidRDefault="002D3523" w:rsidP="00D856D2">
      <w:pPr>
        <w:numPr>
          <w:ilvl w:val="0"/>
          <w:numId w:val="80"/>
        </w:numPr>
        <w:contextualSpacing/>
        <w:rPr>
          <w:rFonts w:cs="Times"/>
          <w:color w:val="000000"/>
          <w:sz w:val="22"/>
          <w:szCs w:val="22"/>
        </w:rPr>
      </w:pPr>
      <w:r w:rsidRPr="00D856D2">
        <w:rPr>
          <w:rFonts w:cs="Times"/>
          <w:color w:val="000000"/>
          <w:sz w:val="22"/>
          <w:szCs w:val="22"/>
        </w:rPr>
        <w:t xml:space="preserve">Match existing median width of 12 m at </w:t>
      </w:r>
      <w:r w:rsidR="000A5D27" w:rsidRPr="00D856D2">
        <w:rPr>
          <w:rFonts w:cs="Times"/>
          <w:color w:val="000000"/>
          <w:sz w:val="22"/>
          <w:szCs w:val="22"/>
        </w:rPr>
        <w:t xml:space="preserve">north </w:t>
      </w:r>
      <w:r w:rsidRPr="00D856D2">
        <w:rPr>
          <w:rFonts w:cs="Times"/>
          <w:color w:val="000000"/>
          <w:sz w:val="22"/>
          <w:szCs w:val="22"/>
        </w:rPr>
        <w:t xml:space="preserve">limit for approximately 1 km south.  Transition to 18 m median </w:t>
      </w:r>
      <w:r w:rsidR="000A5D27" w:rsidRPr="00D856D2">
        <w:rPr>
          <w:rFonts w:cs="Times"/>
          <w:color w:val="000000"/>
          <w:sz w:val="22"/>
          <w:szCs w:val="22"/>
        </w:rPr>
        <w:t>as provided in the Reference Concept</w:t>
      </w:r>
      <w:r w:rsidRPr="00D856D2">
        <w:rPr>
          <w:rFonts w:cs="Times"/>
          <w:color w:val="000000"/>
          <w:sz w:val="22"/>
          <w:szCs w:val="22"/>
        </w:rPr>
        <w:t>.</w:t>
      </w:r>
    </w:p>
    <w:p w14:paraId="31A481F1" w14:textId="77777777" w:rsidR="002D3523" w:rsidRDefault="002D3523" w:rsidP="00D856D2">
      <w:pPr>
        <w:numPr>
          <w:ilvl w:val="0"/>
          <w:numId w:val="80"/>
        </w:numPr>
        <w:contextualSpacing/>
        <w:rPr>
          <w:rFonts w:cs="Times"/>
          <w:color w:val="000000"/>
          <w:sz w:val="22"/>
          <w:szCs w:val="22"/>
        </w:rPr>
      </w:pPr>
      <w:r w:rsidRPr="009C650D">
        <w:rPr>
          <w:rFonts w:cs="Times"/>
          <w:color w:val="000000"/>
          <w:sz w:val="22"/>
          <w:szCs w:val="22"/>
        </w:rPr>
        <w:t xml:space="preserve">Median required for channelization at intersections. </w:t>
      </w:r>
    </w:p>
    <w:p w14:paraId="27697F66" w14:textId="2788AE6C" w:rsidR="006F7D5B" w:rsidRDefault="006F7D5B" w:rsidP="00D856D2">
      <w:pPr>
        <w:numPr>
          <w:ilvl w:val="0"/>
          <w:numId w:val="80"/>
        </w:numPr>
        <w:contextualSpacing/>
        <w:rPr>
          <w:rFonts w:cs="Times"/>
          <w:color w:val="000000"/>
          <w:sz w:val="22"/>
          <w:szCs w:val="22"/>
        </w:rPr>
      </w:pPr>
      <w:r>
        <w:rPr>
          <w:rFonts w:cs="Times"/>
          <w:color w:val="000000"/>
          <w:sz w:val="22"/>
          <w:szCs w:val="22"/>
        </w:rPr>
        <w:t>3 m median includes 2 m raised and 0.5 m offsets to lane line each side.</w:t>
      </w:r>
    </w:p>
    <w:p w14:paraId="228370BC" w14:textId="6A535C0B" w:rsidR="006F7D5B" w:rsidRDefault="006F7D5B" w:rsidP="00D856D2">
      <w:pPr>
        <w:numPr>
          <w:ilvl w:val="0"/>
          <w:numId w:val="80"/>
        </w:numPr>
        <w:contextualSpacing/>
        <w:rPr>
          <w:rFonts w:cs="Times"/>
          <w:color w:val="000000"/>
          <w:sz w:val="22"/>
          <w:szCs w:val="22"/>
        </w:rPr>
      </w:pPr>
      <w:r>
        <w:rPr>
          <w:rFonts w:cs="Times"/>
          <w:color w:val="000000"/>
          <w:sz w:val="22"/>
          <w:szCs w:val="22"/>
        </w:rPr>
        <w:t>2 lanes NB and 2 lanes SB.  Transition to 2 lanes outside of interchange area.</w:t>
      </w:r>
    </w:p>
    <w:p w14:paraId="0F19C735" w14:textId="77777777" w:rsidR="002D3523" w:rsidRPr="009F1550" w:rsidRDefault="002D3523" w:rsidP="00D856D2">
      <w:pPr>
        <w:pStyle w:val="PPP4"/>
        <w:numPr>
          <w:ilvl w:val="4"/>
          <w:numId w:val="18"/>
        </w:numPr>
        <w:tabs>
          <w:tab w:val="clear" w:pos="4320"/>
        </w:tabs>
        <w:ind w:left="4253" w:hanging="1418"/>
        <w:rPr>
          <w:b/>
        </w:rPr>
      </w:pPr>
      <w:r w:rsidRPr="009F1550">
        <w:rPr>
          <w:b/>
        </w:rPr>
        <w:t>Horizontal Radii</w:t>
      </w:r>
    </w:p>
    <w:p w14:paraId="77031080" w14:textId="77777777" w:rsidR="0072315C" w:rsidRPr="00D856D2" w:rsidRDefault="0072315C" w:rsidP="00D856D2">
      <w:pPr>
        <w:rPr>
          <w:rFonts w:cs="Times"/>
          <w:szCs w:val="24"/>
          <w:lang w:eastAsia="en-CA"/>
        </w:rPr>
      </w:pPr>
    </w:p>
    <w:p w14:paraId="6AFBE8C2" w14:textId="0CA6D370" w:rsidR="002D3523" w:rsidRDefault="002D3523" w:rsidP="00D856D2">
      <w:pPr>
        <w:pStyle w:val="ListParagraph"/>
        <w:numPr>
          <w:ilvl w:val="0"/>
          <w:numId w:val="739"/>
        </w:numPr>
        <w:ind w:left="1080"/>
        <w:rPr>
          <w:lang w:eastAsia="en-CA"/>
        </w:rPr>
      </w:pPr>
      <w:r w:rsidRPr="008A6088">
        <w:rPr>
          <w:lang w:eastAsia="en-CA"/>
        </w:rPr>
        <w:t xml:space="preserve">As per Standard Plans 20200 and 20210.  For </w:t>
      </w:r>
      <w:r w:rsidR="00D559D3">
        <w:rPr>
          <w:lang w:eastAsia="en-CA"/>
        </w:rPr>
        <w:t>d</w:t>
      </w:r>
      <w:r w:rsidRPr="008A6088">
        <w:rPr>
          <w:lang w:eastAsia="en-CA"/>
        </w:rPr>
        <w:t xml:space="preserve">esign </w:t>
      </w:r>
      <w:r w:rsidR="00D559D3">
        <w:rPr>
          <w:lang w:eastAsia="en-CA"/>
        </w:rPr>
        <w:t>s</w:t>
      </w:r>
      <w:r w:rsidRPr="008A6088">
        <w:rPr>
          <w:lang w:eastAsia="en-CA"/>
        </w:rPr>
        <w:t xml:space="preserve">peed of 130 km/h use TAC-GDG Table 2.1.2.6 (e max 0.06 m/m). </w:t>
      </w:r>
    </w:p>
    <w:p w14:paraId="23B3EF5B" w14:textId="77777777" w:rsidR="00270063" w:rsidRDefault="00270063" w:rsidP="00270063">
      <w:pPr>
        <w:pStyle w:val="ListParagraph"/>
        <w:ind w:left="1080"/>
        <w:rPr>
          <w:lang w:eastAsia="en-CA"/>
        </w:rPr>
      </w:pPr>
    </w:p>
    <w:p w14:paraId="0638485B" w14:textId="77777777" w:rsidR="00270063" w:rsidRDefault="00270063" w:rsidP="00270063">
      <w:pPr>
        <w:rPr>
          <w:b/>
          <w:lang w:eastAsia="en-CA"/>
        </w:rPr>
      </w:pPr>
      <w:r w:rsidRPr="00850C36">
        <w:rPr>
          <w:b/>
          <w:lang w:eastAsia="en-CA"/>
        </w:rPr>
        <w:t>Exceptions to Horizontal Radii</w:t>
      </w:r>
    </w:p>
    <w:p w14:paraId="383C8B7F" w14:textId="77777777" w:rsidR="00270063" w:rsidRPr="00850C36" w:rsidRDefault="00270063" w:rsidP="00270063">
      <w:pPr>
        <w:pStyle w:val="ListParagraph"/>
        <w:widowControl w:val="0"/>
        <w:numPr>
          <w:ilvl w:val="0"/>
          <w:numId w:val="751"/>
        </w:numPr>
        <w:autoSpaceDE w:val="0"/>
        <w:autoSpaceDN w:val="0"/>
        <w:adjustRightInd w:val="0"/>
        <w:spacing w:before="240" w:after="240" w:line="280" w:lineRule="atLeast"/>
        <w:ind w:left="1134" w:hanging="425"/>
        <w:rPr>
          <w:rFonts w:ascii="Times New Roman" w:hAnsi="Times New Roman"/>
          <w:i/>
          <w:color w:val="000000"/>
          <w:szCs w:val="24"/>
          <w:lang w:eastAsia="en-CA"/>
        </w:rPr>
      </w:pPr>
      <w:r w:rsidRPr="00850C36">
        <w:rPr>
          <w:rFonts w:ascii="Times New Roman" w:hAnsi="Times New Roman"/>
          <w:color w:val="000000"/>
          <w:szCs w:val="24"/>
          <w:lang w:eastAsia="en-CA"/>
        </w:rPr>
        <w:lastRenderedPageBreak/>
        <w:t>Existing horizontal curves on Highway 1 East, between Tower Road and Balgonie are to remain as existing radii shown in the Reference Concept;</w:t>
      </w:r>
    </w:p>
    <w:p w14:paraId="05C06912" w14:textId="77777777" w:rsidR="00270063" w:rsidRPr="00850C36" w:rsidRDefault="00270063" w:rsidP="00270063">
      <w:pPr>
        <w:widowControl w:val="0"/>
        <w:numPr>
          <w:ilvl w:val="0"/>
          <w:numId w:val="751"/>
        </w:numPr>
        <w:autoSpaceDE w:val="0"/>
        <w:autoSpaceDN w:val="0"/>
        <w:adjustRightInd w:val="0"/>
        <w:spacing w:before="240" w:after="240" w:line="280" w:lineRule="atLeast"/>
        <w:ind w:left="1134" w:hanging="425"/>
        <w:rPr>
          <w:rFonts w:ascii="Times New Roman" w:hAnsi="Times New Roman"/>
          <w:i/>
          <w:color w:val="000000"/>
          <w:szCs w:val="24"/>
          <w:lang w:eastAsia="en-CA"/>
        </w:rPr>
      </w:pPr>
      <w:r w:rsidRPr="00850C36">
        <w:rPr>
          <w:rFonts w:ascii="Times New Roman" w:hAnsi="Times New Roman"/>
          <w:color w:val="000000"/>
          <w:szCs w:val="24"/>
          <w:lang w:eastAsia="en-CA"/>
        </w:rPr>
        <w:t>Minimum distance between horizontal curves on the NB-WB and SB-WB ramps at Highway 1 West interchange may be reduced to match the Reference Concept; and</w:t>
      </w:r>
    </w:p>
    <w:p w14:paraId="418B9A86" w14:textId="77777777" w:rsidR="00270063" w:rsidRPr="00270063" w:rsidRDefault="00270063" w:rsidP="00270063">
      <w:pPr>
        <w:pStyle w:val="ListParagraph"/>
        <w:numPr>
          <w:ilvl w:val="0"/>
          <w:numId w:val="751"/>
        </w:numPr>
        <w:ind w:left="1134" w:hanging="425"/>
        <w:rPr>
          <w:rFonts w:ascii="Times New Roman" w:hAnsi="Times New Roman"/>
          <w:szCs w:val="24"/>
          <w:lang w:eastAsia="en-CA"/>
        </w:rPr>
      </w:pPr>
      <w:r w:rsidRPr="00850C36">
        <w:rPr>
          <w:rFonts w:ascii="Times New Roman" w:hAnsi="Times New Roman"/>
          <w:szCs w:val="24"/>
          <w:lang w:val="en-US"/>
        </w:rPr>
        <w:t xml:space="preserve">Spiral lengths for the NB-WB and EB-SB ramps at the Highway 1 West interchange may use TAC- </w:t>
      </w:r>
      <w:r w:rsidRPr="00850C36">
        <w:rPr>
          <w:rFonts w:ascii="Times New Roman" w:hAnsi="Times New Roman"/>
          <w:i/>
          <w:szCs w:val="24"/>
          <w:lang w:val="en-US"/>
        </w:rPr>
        <w:t>Canadian Design Guide</w:t>
      </w:r>
      <w:r w:rsidRPr="00850C36">
        <w:rPr>
          <w:rFonts w:ascii="Times New Roman" w:hAnsi="Times New Roman"/>
          <w:szCs w:val="24"/>
          <w:lang w:val="en-US"/>
        </w:rPr>
        <w:t>, Table 2.1.2.6 for 120 design speed (eMax 0.06).</w:t>
      </w:r>
    </w:p>
    <w:p w14:paraId="5D1D56A2" w14:textId="77777777" w:rsidR="002D3523" w:rsidRDefault="002D3523" w:rsidP="00D856D2">
      <w:pPr>
        <w:pStyle w:val="PPP4"/>
        <w:numPr>
          <w:ilvl w:val="4"/>
          <w:numId w:val="18"/>
        </w:numPr>
        <w:tabs>
          <w:tab w:val="clear" w:pos="4320"/>
        </w:tabs>
        <w:ind w:left="4253" w:hanging="1418"/>
        <w:rPr>
          <w:b/>
        </w:rPr>
      </w:pPr>
      <w:r w:rsidRPr="009F1550">
        <w:rPr>
          <w:b/>
        </w:rPr>
        <w:t>Vertical Grades</w:t>
      </w:r>
    </w:p>
    <w:p w14:paraId="05CA5342" w14:textId="77777777" w:rsidR="0072315C" w:rsidRPr="00D856D2" w:rsidRDefault="0072315C" w:rsidP="00D856D2">
      <w:pPr>
        <w:rPr>
          <w:rFonts w:cs="Times"/>
          <w:szCs w:val="24"/>
          <w:lang w:eastAsia="en-CA"/>
        </w:rPr>
      </w:pPr>
    </w:p>
    <w:p w14:paraId="49915DF1" w14:textId="77777777" w:rsidR="002D3523" w:rsidRPr="009C650D" w:rsidRDefault="002D3523" w:rsidP="00D856D2">
      <w:pPr>
        <w:pStyle w:val="ListParagraph"/>
        <w:numPr>
          <w:ilvl w:val="0"/>
          <w:numId w:val="727"/>
        </w:numPr>
        <w:ind w:left="1080"/>
        <w:rPr>
          <w:lang w:eastAsia="en-CA"/>
        </w:rPr>
      </w:pPr>
      <w:r w:rsidRPr="009C650D">
        <w:rPr>
          <w:lang w:eastAsia="en-CA"/>
        </w:rPr>
        <w:t>Mainline</w:t>
      </w:r>
    </w:p>
    <w:p w14:paraId="68CDBF44" w14:textId="77777777" w:rsidR="002D3523" w:rsidRPr="009C650D" w:rsidRDefault="002D3523" w:rsidP="00D856D2">
      <w:pPr>
        <w:numPr>
          <w:ilvl w:val="0"/>
          <w:numId w:val="88"/>
        </w:numPr>
        <w:tabs>
          <w:tab w:val="right" w:leader="dot" w:pos="9360"/>
        </w:tabs>
        <w:ind w:left="1701" w:hanging="567"/>
        <w:jc w:val="both"/>
        <w:rPr>
          <w:rFonts w:cs="Times"/>
          <w:szCs w:val="24"/>
          <w:lang w:eastAsia="en-CA"/>
        </w:rPr>
      </w:pPr>
      <w:r w:rsidRPr="009C650D">
        <w:rPr>
          <w:rFonts w:cs="Times"/>
          <w:szCs w:val="24"/>
          <w:lang w:eastAsia="en-CA"/>
        </w:rPr>
        <w:t>Downgrade</w:t>
      </w:r>
      <w:r w:rsidRPr="009C650D">
        <w:rPr>
          <w:rFonts w:cs="Times"/>
          <w:szCs w:val="24"/>
          <w:lang w:eastAsia="en-CA"/>
        </w:rPr>
        <w:tab/>
        <w:t>5.0% Max.</w:t>
      </w:r>
    </w:p>
    <w:p w14:paraId="382F6FF1" w14:textId="77777777" w:rsidR="002D3523" w:rsidRPr="009C650D" w:rsidRDefault="002D3523" w:rsidP="00D856D2">
      <w:pPr>
        <w:numPr>
          <w:ilvl w:val="0"/>
          <w:numId w:val="88"/>
        </w:numPr>
        <w:tabs>
          <w:tab w:val="right" w:leader="dot" w:pos="9360"/>
        </w:tabs>
        <w:ind w:left="1701" w:hanging="567"/>
        <w:jc w:val="both"/>
        <w:rPr>
          <w:rFonts w:cs="Times"/>
          <w:szCs w:val="24"/>
          <w:lang w:eastAsia="en-CA"/>
        </w:rPr>
      </w:pPr>
      <w:r w:rsidRPr="009C650D">
        <w:rPr>
          <w:rFonts w:cs="Times"/>
          <w:szCs w:val="24"/>
          <w:lang w:eastAsia="en-CA"/>
        </w:rPr>
        <w:t>Upgrade</w:t>
      </w:r>
      <w:r w:rsidRPr="009C650D">
        <w:rPr>
          <w:rFonts w:cs="Times"/>
          <w:szCs w:val="24"/>
          <w:lang w:eastAsia="en-CA"/>
        </w:rPr>
        <w:tab/>
        <w:t>3.0% Max.</w:t>
      </w:r>
    </w:p>
    <w:p w14:paraId="0EE63B08" w14:textId="0D744517" w:rsidR="002D3523" w:rsidRPr="009C650D" w:rsidRDefault="002D3523" w:rsidP="00D856D2">
      <w:pPr>
        <w:numPr>
          <w:ilvl w:val="0"/>
          <w:numId w:val="727"/>
        </w:numPr>
        <w:tabs>
          <w:tab w:val="right" w:leader="dot" w:pos="9450"/>
        </w:tabs>
        <w:ind w:left="1080"/>
        <w:contextualSpacing/>
        <w:rPr>
          <w:rFonts w:cs="Times"/>
          <w:szCs w:val="24"/>
          <w:lang w:eastAsia="en-CA"/>
        </w:rPr>
      </w:pPr>
      <w:r w:rsidRPr="009C650D">
        <w:rPr>
          <w:rFonts w:cs="Times"/>
          <w:szCs w:val="24"/>
          <w:lang w:eastAsia="en-CA"/>
        </w:rPr>
        <w:t>Directional ramps, C-D roads, and service roads</w:t>
      </w:r>
      <w:r w:rsidR="00AD0D3D" w:rsidRPr="009C650D">
        <w:rPr>
          <w:rFonts w:cs="Times"/>
          <w:szCs w:val="24"/>
          <w:lang w:eastAsia="en-CA"/>
        </w:rPr>
        <w:tab/>
      </w:r>
      <w:r w:rsidRPr="009C650D">
        <w:rPr>
          <w:rFonts w:cs="Times"/>
          <w:szCs w:val="24"/>
          <w:lang w:eastAsia="en-CA"/>
        </w:rPr>
        <w:t>4.0% Max.</w:t>
      </w:r>
    </w:p>
    <w:p w14:paraId="31736A83" w14:textId="77777777" w:rsidR="002D3523" w:rsidRPr="009C650D" w:rsidRDefault="002D3523" w:rsidP="00D856D2">
      <w:pPr>
        <w:numPr>
          <w:ilvl w:val="0"/>
          <w:numId w:val="727"/>
        </w:numPr>
        <w:ind w:left="1080"/>
        <w:contextualSpacing/>
        <w:rPr>
          <w:rFonts w:cs="Times"/>
          <w:szCs w:val="24"/>
          <w:lang w:eastAsia="en-CA"/>
        </w:rPr>
      </w:pPr>
      <w:r w:rsidRPr="009C650D">
        <w:rPr>
          <w:rFonts w:cs="Times"/>
          <w:szCs w:val="24"/>
          <w:lang w:eastAsia="en-CA"/>
        </w:rPr>
        <w:t>Ramps</w:t>
      </w:r>
    </w:p>
    <w:p w14:paraId="33C9FDCE" w14:textId="77777777" w:rsidR="002D3523" w:rsidRPr="009C650D" w:rsidRDefault="002D3523" w:rsidP="00D856D2">
      <w:pPr>
        <w:numPr>
          <w:ilvl w:val="0"/>
          <w:numId w:val="88"/>
        </w:numPr>
        <w:tabs>
          <w:tab w:val="right" w:leader="dot" w:pos="9360"/>
        </w:tabs>
        <w:ind w:left="1701" w:hanging="567"/>
        <w:jc w:val="both"/>
        <w:rPr>
          <w:rFonts w:cs="Times"/>
          <w:szCs w:val="24"/>
          <w:lang w:eastAsia="en-CA"/>
        </w:rPr>
      </w:pPr>
      <w:r w:rsidRPr="009C650D">
        <w:rPr>
          <w:rFonts w:cs="Times"/>
          <w:szCs w:val="24"/>
          <w:lang w:eastAsia="en-CA"/>
        </w:rPr>
        <w:lastRenderedPageBreak/>
        <w:t>Downgrade</w:t>
      </w:r>
      <w:r w:rsidRPr="009C650D">
        <w:rPr>
          <w:rFonts w:cs="Times"/>
          <w:szCs w:val="24"/>
          <w:lang w:eastAsia="en-CA"/>
        </w:rPr>
        <w:tab/>
        <w:t>6.0% Max.</w:t>
      </w:r>
    </w:p>
    <w:p w14:paraId="671A95FC" w14:textId="77777777" w:rsidR="002D3523" w:rsidRPr="009C650D" w:rsidRDefault="002D3523" w:rsidP="00D856D2">
      <w:pPr>
        <w:numPr>
          <w:ilvl w:val="0"/>
          <w:numId w:val="88"/>
        </w:numPr>
        <w:tabs>
          <w:tab w:val="right" w:leader="dot" w:pos="9360"/>
        </w:tabs>
        <w:ind w:left="1701" w:hanging="567"/>
        <w:jc w:val="both"/>
        <w:rPr>
          <w:rFonts w:cs="Times"/>
          <w:szCs w:val="24"/>
          <w:lang w:eastAsia="en-CA"/>
        </w:rPr>
      </w:pPr>
      <w:r w:rsidRPr="009C650D">
        <w:rPr>
          <w:rFonts w:cs="Times"/>
          <w:szCs w:val="24"/>
          <w:lang w:eastAsia="en-CA"/>
        </w:rPr>
        <w:t>Upgrade</w:t>
      </w:r>
      <w:r w:rsidRPr="009C650D">
        <w:rPr>
          <w:rFonts w:cs="Times"/>
          <w:szCs w:val="24"/>
          <w:lang w:eastAsia="en-CA"/>
        </w:rPr>
        <w:tab/>
        <w:t>4.0% Max.</w:t>
      </w:r>
    </w:p>
    <w:p w14:paraId="01F8CFB3" w14:textId="48E66B41" w:rsidR="002D3523" w:rsidRPr="009C650D" w:rsidRDefault="002D3523" w:rsidP="00D856D2">
      <w:pPr>
        <w:numPr>
          <w:ilvl w:val="0"/>
          <w:numId w:val="727"/>
        </w:numPr>
        <w:ind w:left="1080"/>
        <w:contextualSpacing/>
        <w:rPr>
          <w:rFonts w:cs="Times"/>
          <w:szCs w:val="24"/>
          <w:lang w:eastAsia="en-CA"/>
        </w:rPr>
      </w:pPr>
      <w:r w:rsidRPr="009C650D">
        <w:rPr>
          <w:rFonts w:cs="Times"/>
          <w:szCs w:val="24"/>
          <w:lang w:eastAsia="en-CA"/>
        </w:rPr>
        <w:t>Crossroads</w:t>
      </w:r>
    </w:p>
    <w:p w14:paraId="4144AFC3" w14:textId="2FE1874A" w:rsidR="002D3523" w:rsidRPr="009C650D" w:rsidRDefault="002D3523" w:rsidP="00D856D2">
      <w:pPr>
        <w:numPr>
          <w:ilvl w:val="0"/>
          <w:numId w:val="88"/>
        </w:numPr>
        <w:tabs>
          <w:tab w:val="right" w:leader="dot" w:pos="9360"/>
        </w:tabs>
        <w:ind w:left="1701" w:hanging="567"/>
        <w:jc w:val="both"/>
        <w:rPr>
          <w:rFonts w:cs="Times"/>
          <w:szCs w:val="24"/>
          <w:lang w:eastAsia="en-CA"/>
        </w:rPr>
      </w:pPr>
      <w:r w:rsidRPr="009C650D">
        <w:rPr>
          <w:rFonts w:cs="Times"/>
          <w:szCs w:val="24"/>
          <w:lang w:eastAsia="en-CA"/>
        </w:rPr>
        <w:t>Max Grade</w:t>
      </w:r>
      <w:r w:rsidRPr="009C650D">
        <w:rPr>
          <w:rFonts w:cs="Times"/>
          <w:szCs w:val="24"/>
          <w:lang w:eastAsia="en-CA"/>
        </w:rPr>
        <w:tab/>
        <w:t xml:space="preserve">See Table </w:t>
      </w:r>
      <w:r w:rsidR="00E76551">
        <w:rPr>
          <w:rFonts w:cs="Times"/>
          <w:szCs w:val="24"/>
          <w:lang w:eastAsia="en-CA"/>
        </w:rPr>
        <w:t>200.</w:t>
      </w:r>
      <w:r w:rsidR="005A3360">
        <w:rPr>
          <w:rFonts w:cs="Times"/>
          <w:szCs w:val="24"/>
          <w:lang w:eastAsia="en-CA"/>
        </w:rPr>
        <w:t>6</w:t>
      </w:r>
      <w:r w:rsidR="00E76551">
        <w:rPr>
          <w:rFonts w:cs="Times"/>
          <w:szCs w:val="24"/>
          <w:lang w:eastAsia="en-CA"/>
        </w:rPr>
        <w:t>.1</w:t>
      </w:r>
      <w:r w:rsidR="005A3360">
        <w:rPr>
          <w:rFonts w:cs="Times"/>
          <w:szCs w:val="24"/>
          <w:lang w:eastAsia="en-CA"/>
        </w:rPr>
        <w:t>.1.5</w:t>
      </w:r>
      <w:r w:rsidRPr="009C650D">
        <w:rPr>
          <w:rFonts w:cs="Times"/>
          <w:szCs w:val="24"/>
          <w:lang w:eastAsia="en-CA"/>
        </w:rPr>
        <w:t xml:space="preserve"> </w:t>
      </w:r>
    </w:p>
    <w:p w14:paraId="0317AC5B" w14:textId="77777777" w:rsidR="002D3523" w:rsidRPr="009C650D" w:rsidRDefault="002D3523" w:rsidP="00D856D2">
      <w:pPr>
        <w:numPr>
          <w:ilvl w:val="0"/>
          <w:numId w:val="88"/>
        </w:numPr>
        <w:tabs>
          <w:tab w:val="right" w:leader="dot" w:pos="9360"/>
        </w:tabs>
        <w:ind w:left="1701" w:hanging="567"/>
        <w:jc w:val="both"/>
        <w:rPr>
          <w:rFonts w:cs="Times"/>
          <w:szCs w:val="24"/>
          <w:lang w:eastAsia="en-CA"/>
        </w:rPr>
      </w:pPr>
      <w:r w:rsidRPr="009C650D">
        <w:rPr>
          <w:rFonts w:cs="Times"/>
          <w:szCs w:val="24"/>
          <w:lang w:eastAsia="en-CA"/>
        </w:rPr>
        <w:t>Urban cross-sections (curb and gutter)</w:t>
      </w:r>
      <w:r w:rsidRPr="009C650D">
        <w:rPr>
          <w:rFonts w:cs="Times"/>
          <w:szCs w:val="24"/>
          <w:lang w:eastAsia="en-CA"/>
        </w:rPr>
        <w:tab/>
        <w:t>0.6% Min.</w:t>
      </w:r>
    </w:p>
    <w:p w14:paraId="3E3BC160" w14:textId="77777777" w:rsidR="002D3523" w:rsidRPr="009C650D" w:rsidRDefault="002D3523" w:rsidP="00D856D2">
      <w:pPr>
        <w:numPr>
          <w:ilvl w:val="0"/>
          <w:numId w:val="727"/>
        </w:numPr>
        <w:ind w:left="1080"/>
        <w:contextualSpacing/>
        <w:rPr>
          <w:rFonts w:cs="Times"/>
          <w:szCs w:val="24"/>
          <w:lang w:eastAsia="en-CA"/>
        </w:rPr>
      </w:pPr>
      <w:r w:rsidRPr="009C650D">
        <w:rPr>
          <w:rFonts w:cs="Times"/>
          <w:szCs w:val="24"/>
          <w:lang w:eastAsia="en-CA"/>
        </w:rPr>
        <w:t>Bridge Deck</w:t>
      </w:r>
    </w:p>
    <w:p w14:paraId="15766110" w14:textId="77777777" w:rsidR="002D3523" w:rsidRPr="009C650D" w:rsidRDefault="002D3523" w:rsidP="00D856D2">
      <w:pPr>
        <w:numPr>
          <w:ilvl w:val="0"/>
          <w:numId w:val="88"/>
        </w:numPr>
        <w:tabs>
          <w:tab w:val="right" w:leader="dot" w:pos="9360"/>
        </w:tabs>
        <w:ind w:left="1701" w:hanging="567"/>
        <w:jc w:val="both"/>
        <w:rPr>
          <w:rFonts w:cs="Times"/>
          <w:szCs w:val="24"/>
          <w:lang w:eastAsia="en-CA"/>
        </w:rPr>
      </w:pPr>
      <w:r w:rsidRPr="009C650D">
        <w:rPr>
          <w:rFonts w:cs="Times"/>
          <w:szCs w:val="24"/>
          <w:lang w:eastAsia="en-CA"/>
        </w:rPr>
        <w:t>Longitudinal grade</w:t>
      </w:r>
      <w:r w:rsidRPr="009C650D">
        <w:rPr>
          <w:rFonts w:cs="Times"/>
          <w:szCs w:val="24"/>
          <w:lang w:eastAsia="en-CA"/>
        </w:rPr>
        <w:tab/>
        <w:t>2.0% Max., 0.5% Min.</w:t>
      </w:r>
    </w:p>
    <w:p w14:paraId="79765D7A" w14:textId="002B0AB0" w:rsidR="002D3523" w:rsidRDefault="002D3523" w:rsidP="00D856D2">
      <w:pPr>
        <w:pStyle w:val="PPP4"/>
        <w:numPr>
          <w:ilvl w:val="4"/>
          <w:numId w:val="18"/>
        </w:numPr>
        <w:tabs>
          <w:tab w:val="clear" w:pos="4320"/>
        </w:tabs>
        <w:ind w:left="4253" w:hanging="1418"/>
        <w:rPr>
          <w:b/>
        </w:rPr>
      </w:pPr>
      <w:r w:rsidRPr="009F1550">
        <w:rPr>
          <w:b/>
        </w:rPr>
        <w:t>Vertical Curves</w:t>
      </w:r>
    </w:p>
    <w:p w14:paraId="5D6596AC" w14:textId="77777777" w:rsidR="0004552D" w:rsidRPr="00D856D2" w:rsidRDefault="0004552D" w:rsidP="00D856D2">
      <w:pPr>
        <w:pStyle w:val="ListParagraph"/>
        <w:ind w:left="1080"/>
        <w:rPr>
          <w:lang w:eastAsia="en-CA"/>
        </w:rPr>
      </w:pPr>
    </w:p>
    <w:p w14:paraId="4CED1A24" w14:textId="3C723BBF" w:rsidR="002D3523" w:rsidRPr="009C650D" w:rsidRDefault="002D3523" w:rsidP="00D856D2">
      <w:pPr>
        <w:pStyle w:val="ListParagraph"/>
        <w:numPr>
          <w:ilvl w:val="0"/>
          <w:numId w:val="729"/>
        </w:numPr>
        <w:ind w:left="1080"/>
        <w:rPr>
          <w:lang w:eastAsia="en-CA"/>
        </w:rPr>
      </w:pPr>
      <w:r w:rsidRPr="009C650D">
        <w:rPr>
          <w:lang w:eastAsia="en-CA"/>
        </w:rPr>
        <w:t xml:space="preserve">K Values: </w:t>
      </w:r>
      <w:r w:rsidR="00210040">
        <w:rPr>
          <w:lang w:eastAsia="en-CA"/>
        </w:rPr>
        <w:t xml:space="preserve"> </w:t>
      </w:r>
      <w:r w:rsidRPr="009C650D">
        <w:rPr>
          <w:lang w:eastAsia="en-CA"/>
        </w:rPr>
        <w:t>As per Standard Plans 20250 and 20255.</w:t>
      </w:r>
    </w:p>
    <w:p w14:paraId="41394A89" w14:textId="3AA66C50" w:rsidR="002D3523" w:rsidRPr="009C650D" w:rsidRDefault="002D3523" w:rsidP="00D856D2">
      <w:pPr>
        <w:numPr>
          <w:ilvl w:val="0"/>
          <w:numId w:val="729"/>
        </w:numPr>
        <w:ind w:left="1080"/>
        <w:contextualSpacing/>
        <w:rPr>
          <w:rFonts w:cs="Times"/>
          <w:szCs w:val="24"/>
          <w:lang w:eastAsia="en-CA"/>
        </w:rPr>
      </w:pPr>
      <w:r w:rsidRPr="009C650D">
        <w:rPr>
          <w:rFonts w:cs="Times"/>
          <w:szCs w:val="24"/>
          <w:lang w:eastAsia="en-CA"/>
        </w:rPr>
        <w:t>Minimum length of crest and sag vertical curves</w:t>
      </w:r>
      <w:r w:rsidR="00AD0D3D" w:rsidRPr="009C650D">
        <w:rPr>
          <w:rFonts w:cs="Times"/>
          <w:szCs w:val="24"/>
          <w:lang w:eastAsia="en-CA"/>
        </w:rPr>
        <w:t xml:space="preserve"> as per Standard Plans 20250 and 20255.</w:t>
      </w:r>
    </w:p>
    <w:p w14:paraId="22BA842C" w14:textId="230C4653" w:rsidR="002D3523" w:rsidRPr="009C650D" w:rsidRDefault="002D3523" w:rsidP="00D856D2">
      <w:pPr>
        <w:numPr>
          <w:ilvl w:val="0"/>
          <w:numId w:val="729"/>
        </w:numPr>
        <w:ind w:left="1080"/>
        <w:contextualSpacing/>
        <w:rPr>
          <w:rFonts w:cs="Times"/>
          <w:szCs w:val="24"/>
          <w:lang w:eastAsia="en-CA"/>
        </w:rPr>
      </w:pPr>
      <w:r w:rsidRPr="009C650D">
        <w:rPr>
          <w:rFonts w:cs="Times"/>
          <w:szCs w:val="24"/>
          <w:lang w:eastAsia="en-CA"/>
        </w:rPr>
        <w:t>Distance between vertical Points of Intersection (“PI”)</w:t>
      </w:r>
      <w:r w:rsidR="00AD0D3D" w:rsidRPr="009C650D">
        <w:rPr>
          <w:rFonts w:cs="Times"/>
          <w:szCs w:val="24"/>
          <w:lang w:eastAsia="en-CA"/>
        </w:rPr>
        <w:t xml:space="preserve"> as per SKS 2.1.3-D.</w:t>
      </w:r>
    </w:p>
    <w:p w14:paraId="4621F5C2" w14:textId="655E2BAD" w:rsidR="002D3523" w:rsidRDefault="002D3523" w:rsidP="00D856D2">
      <w:pPr>
        <w:pStyle w:val="PPP4"/>
        <w:numPr>
          <w:ilvl w:val="4"/>
          <w:numId w:val="18"/>
        </w:numPr>
        <w:tabs>
          <w:tab w:val="clear" w:pos="4320"/>
        </w:tabs>
        <w:ind w:hanging="1485"/>
        <w:rPr>
          <w:b/>
        </w:rPr>
      </w:pPr>
      <w:r w:rsidRPr="009F1550">
        <w:rPr>
          <w:b/>
        </w:rPr>
        <w:t>Superelevation</w:t>
      </w:r>
    </w:p>
    <w:p w14:paraId="563A6049" w14:textId="77777777" w:rsidR="00C03E9C" w:rsidRPr="00D856D2" w:rsidRDefault="00C03E9C" w:rsidP="00D856D2">
      <w:pPr>
        <w:pStyle w:val="ListParagraph"/>
        <w:ind w:left="1080"/>
        <w:rPr>
          <w:lang w:eastAsia="en-CA"/>
        </w:rPr>
      </w:pPr>
    </w:p>
    <w:p w14:paraId="1FDDEBD2" w14:textId="77777777" w:rsidR="002D3523" w:rsidRPr="009C650D" w:rsidRDefault="002D3523" w:rsidP="00D856D2">
      <w:pPr>
        <w:numPr>
          <w:ilvl w:val="0"/>
          <w:numId w:val="359"/>
        </w:numPr>
        <w:tabs>
          <w:tab w:val="right" w:leader="dot" w:pos="9360"/>
        </w:tabs>
        <w:ind w:left="1080"/>
        <w:contextualSpacing/>
        <w:rPr>
          <w:rFonts w:cs="Times"/>
          <w:szCs w:val="24"/>
          <w:lang w:eastAsia="en-CA"/>
        </w:rPr>
      </w:pPr>
      <w:r w:rsidRPr="009C650D">
        <w:rPr>
          <w:rFonts w:cs="Times"/>
          <w:szCs w:val="24"/>
          <w:lang w:eastAsia="en-CA"/>
        </w:rPr>
        <w:t xml:space="preserve">All roads and bridges (e </w:t>
      </w:r>
      <w:r w:rsidRPr="008A6088">
        <w:rPr>
          <w:rFonts w:cs="Times"/>
          <w:szCs w:val="24"/>
          <w:vertAlign w:val="subscript"/>
          <w:lang w:eastAsia="en-CA"/>
        </w:rPr>
        <w:t>max</w:t>
      </w:r>
      <w:r w:rsidRPr="009C650D">
        <w:rPr>
          <w:rFonts w:cs="Times"/>
          <w:szCs w:val="24"/>
          <w:lang w:eastAsia="en-CA"/>
        </w:rPr>
        <w:t>)</w:t>
      </w:r>
      <w:r w:rsidRPr="009C650D">
        <w:rPr>
          <w:rFonts w:cs="Times"/>
          <w:szCs w:val="24"/>
          <w:lang w:eastAsia="en-CA"/>
        </w:rPr>
        <w:tab/>
        <w:t>0.06 m/m</w:t>
      </w:r>
    </w:p>
    <w:p w14:paraId="1FAC90B0" w14:textId="77777777" w:rsidR="002D3523" w:rsidRPr="008A6088" w:rsidRDefault="002D3523" w:rsidP="00D856D2">
      <w:pPr>
        <w:numPr>
          <w:ilvl w:val="0"/>
          <w:numId w:val="359"/>
        </w:numPr>
        <w:tabs>
          <w:tab w:val="right" w:leader="dot" w:pos="9360"/>
        </w:tabs>
        <w:ind w:left="1080"/>
        <w:contextualSpacing/>
        <w:rPr>
          <w:rFonts w:cs="Times"/>
          <w:szCs w:val="24"/>
          <w:lang w:val="fr-CA" w:eastAsia="en-CA"/>
        </w:rPr>
      </w:pPr>
      <w:r w:rsidRPr="008A6088">
        <w:rPr>
          <w:rFonts w:cs="Times"/>
          <w:szCs w:val="24"/>
          <w:lang w:val="fr-CA" w:eastAsia="en-CA"/>
        </w:rPr>
        <w:lastRenderedPageBreak/>
        <w:t xml:space="preserve">Interchange loop ramps (e </w:t>
      </w:r>
      <w:r w:rsidRPr="008A6088">
        <w:rPr>
          <w:rFonts w:cs="Times"/>
          <w:szCs w:val="24"/>
          <w:vertAlign w:val="subscript"/>
          <w:lang w:val="fr-CA" w:eastAsia="en-CA"/>
        </w:rPr>
        <w:t>max</w:t>
      </w:r>
      <w:r w:rsidRPr="008A6088">
        <w:rPr>
          <w:rFonts w:cs="Times"/>
          <w:szCs w:val="24"/>
          <w:lang w:val="fr-CA" w:eastAsia="en-CA"/>
        </w:rPr>
        <w:t>)</w:t>
      </w:r>
      <w:r w:rsidRPr="008A6088">
        <w:rPr>
          <w:rFonts w:cs="Times"/>
          <w:szCs w:val="24"/>
          <w:lang w:val="fr-CA" w:eastAsia="en-CA"/>
        </w:rPr>
        <w:tab/>
        <w:t>0.06 m/m</w:t>
      </w:r>
    </w:p>
    <w:p w14:paraId="3A3768A9" w14:textId="7BC9FBAB" w:rsidR="002D3523" w:rsidRPr="009C650D" w:rsidRDefault="00F447ED" w:rsidP="00D856D2">
      <w:pPr>
        <w:numPr>
          <w:ilvl w:val="0"/>
          <w:numId w:val="359"/>
        </w:numPr>
        <w:ind w:left="1080"/>
        <w:contextualSpacing/>
        <w:rPr>
          <w:rFonts w:cs="Times"/>
          <w:szCs w:val="24"/>
          <w:lang w:eastAsia="en-CA"/>
        </w:rPr>
      </w:pPr>
      <w:r>
        <w:rPr>
          <w:rFonts w:cs="Times"/>
          <w:szCs w:val="24"/>
          <w:lang w:eastAsia="en-CA"/>
        </w:rPr>
        <w:t xml:space="preserve">No </w:t>
      </w:r>
      <w:r w:rsidR="002D3523" w:rsidRPr="009C650D">
        <w:rPr>
          <w:rFonts w:cs="Times"/>
          <w:szCs w:val="24"/>
          <w:lang w:eastAsia="en-CA"/>
        </w:rPr>
        <w:t xml:space="preserve"> </w:t>
      </w:r>
      <w:r w:rsidR="002E3E00">
        <w:rPr>
          <w:rFonts w:cs="Times"/>
          <w:szCs w:val="24"/>
          <w:lang w:eastAsia="en-CA"/>
        </w:rPr>
        <w:t>b</w:t>
      </w:r>
      <w:r w:rsidR="002E3E00" w:rsidRPr="009C650D">
        <w:rPr>
          <w:rFonts w:cs="Times"/>
          <w:szCs w:val="24"/>
          <w:lang w:eastAsia="en-CA"/>
        </w:rPr>
        <w:t xml:space="preserve">ridges </w:t>
      </w:r>
      <w:r w:rsidR="002D3523" w:rsidRPr="009C650D">
        <w:rPr>
          <w:rFonts w:cs="Times"/>
          <w:szCs w:val="24"/>
          <w:lang w:eastAsia="en-CA"/>
        </w:rPr>
        <w:t>shall be on spiral curves or superelevation transitions</w:t>
      </w:r>
      <w:r w:rsidR="00AD0D3D" w:rsidRPr="009C650D">
        <w:rPr>
          <w:rFonts w:cs="Times"/>
          <w:szCs w:val="24"/>
          <w:lang w:eastAsia="en-CA"/>
        </w:rPr>
        <w:t>.</w:t>
      </w:r>
    </w:p>
    <w:p w14:paraId="0E28EAF1" w14:textId="77777777" w:rsidR="002D3523" w:rsidRPr="009F1550" w:rsidRDefault="002D3523" w:rsidP="00D856D2">
      <w:pPr>
        <w:pStyle w:val="PPP4"/>
        <w:numPr>
          <w:ilvl w:val="4"/>
          <w:numId w:val="18"/>
        </w:numPr>
        <w:tabs>
          <w:tab w:val="clear" w:pos="4320"/>
        </w:tabs>
        <w:ind w:hanging="1485"/>
        <w:rPr>
          <w:b/>
        </w:rPr>
      </w:pPr>
      <w:r w:rsidRPr="009F1550">
        <w:rPr>
          <w:b/>
        </w:rPr>
        <w:t>Ramp Terminals Along Mainline, Freeways, C-D Lanes and RIRO</w:t>
      </w:r>
    </w:p>
    <w:p w14:paraId="7D6219C5" w14:textId="77777777" w:rsidR="0072315C" w:rsidRPr="00D856D2" w:rsidRDefault="0072315C" w:rsidP="00D856D2">
      <w:pPr>
        <w:rPr>
          <w:rFonts w:cs="Times"/>
          <w:szCs w:val="24"/>
          <w:lang w:eastAsia="en-CA"/>
        </w:rPr>
      </w:pPr>
    </w:p>
    <w:p w14:paraId="52C9E1F0" w14:textId="77777777" w:rsidR="002D3523" w:rsidRDefault="002D3523" w:rsidP="00D856D2">
      <w:pPr>
        <w:pStyle w:val="ListParagraph"/>
        <w:numPr>
          <w:ilvl w:val="0"/>
          <w:numId w:val="740"/>
        </w:numPr>
        <w:ind w:left="1080"/>
        <w:rPr>
          <w:lang w:eastAsia="en-CA"/>
        </w:rPr>
      </w:pPr>
      <w:r w:rsidRPr="00577C5B">
        <w:rPr>
          <w:lang w:eastAsia="en-CA"/>
        </w:rPr>
        <w:t>Direct</w:t>
      </w:r>
      <w:r w:rsidRPr="009C650D">
        <w:rPr>
          <w:lang w:eastAsia="en-CA"/>
        </w:rPr>
        <w:t xml:space="preserve"> taper design as per TAC-GDG Figures 2.4.8.2 and Figure 2.4.8.7 for both exit and entrance terminals.  </w:t>
      </w:r>
    </w:p>
    <w:p w14:paraId="76E1F255" w14:textId="77777777" w:rsidR="00C03E9C" w:rsidRPr="009C650D" w:rsidRDefault="00C03E9C" w:rsidP="00D856D2">
      <w:pPr>
        <w:pStyle w:val="ListParagraph"/>
        <w:ind w:left="1080"/>
        <w:rPr>
          <w:lang w:eastAsia="en-CA"/>
        </w:rPr>
      </w:pPr>
    </w:p>
    <w:p w14:paraId="5D6BCAF5" w14:textId="77777777" w:rsidR="00954AF5" w:rsidRDefault="00954AF5">
      <w:pPr>
        <w:rPr>
          <w:b/>
        </w:rPr>
      </w:pPr>
      <w:r>
        <w:rPr>
          <w:b/>
        </w:rPr>
        <w:br w:type="page"/>
      </w:r>
    </w:p>
    <w:p w14:paraId="4CB913BF" w14:textId="06E36A25" w:rsidR="00270063" w:rsidRPr="009F1550" w:rsidRDefault="00270063" w:rsidP="00270063">
      <w:pPr>
        <w:pStyle w:val="BodyText2"/>
        <w:rPr>
          <w:b/>
        </w:rPr>
      </w:pPr>
      <w:r w:rsidRPr="009F1550">
        <w:rPr>
          <w:b/>
        </w:rPr>
        <w:lastRenderedPageBreak/>
        <w:t>Exception to Ramp Terminal</w:t>
      </w:r>
      <w:r>
        <w:rPr>
          <w:b/>
        </w:rPr>
        <w:t>s along mainline, freeways, C-D lanes and RIRO</w:t>
      </w:r>
    </w:p>
    <w:p w14:paraId="7337779A" w14:textId="77777777" w:rsidR="00270063" w:rsidRPr="00D856D2" w:rsidRDefault="00270063" w:rsidP="00270063">
      <w:pPr>
        <w:pStyle w:val="BodyText2"/>
        <w:rPr>
          <w:rFonts w:cs="Times"/>
          <w:szCs w:val="24"/>
          <w:lang w:eastAsia="en-CA"/>
        </w:rPr>
      </w:pPr>
    </w:p>
    <w:p w14:paraId="31F43A65" w14:textId="1F49B89E" w:rsidR="00270063" w:rsidRPr="00850C36" w:rsidRDefault="002018A7" w:rsidP="00270063">
      <w:pPr>
        <w:pStyle w:val="ListParagraph"/>
        <w:numPr>
          <w:ilvl w:val="0"/>
          <w:numId w:val="731"/>
        </w:numPr>
        <w:ind w:left="1080"/>
        <w:contextualSpacing/>
        <w:rPr>
          <w:rFonts w:cs="Times"/>
          <w:szCs w:val="24"/>
          <w:lang w:eastAsia="en-CA"/>
        </w:rPr>
      </w:pPr>
      <w:r>
        <w:rPr>
          <w:rFonts w:cs="Times"/>
          <w:szCs w:val="24"/>
          <w:lang w:eastAsia="en-CA"/>
        </w:rPr>
        <w:t>For eastbound mainline at Fleet Street u</w:t>
      </w:r>
      <w:r w:rsidR="00270063" w:rsidRPr="00577C5B">
        <w:rPr>
          <w:rFonts w:cs="Times"/>
          <w:szCs w:val="24"/>
          <w:lang w:eastAsia="en-CA"/>
        </w:rPr>
        <w:t xml:space="preserve">se parallel lane design adjacent to </w:t>
      </w:r>
      <w:r w:rsidR="00270063">
        <w:rPr>
          <w:lang w:eastAsia="en-CA"/>
        </w:rPr>
        <w:t>the mainline</w:t>
      </w:r>
      <w:r w:rsidR="00270063" w:rsidRPr="009C650D">
        <w:rPr>
          <w:lang w:eastAsia="en-CA"/>
        </w:rPr>
        <w:t xml:space="preserve"> outside lane and provide proper deceleration and acceleration lengths to/from stop condition to </w:t>
      </w:r>
      <w:r w:rsidR="00270063">
        <w:rPr>
          <w:lang w:eastAsia="en-CA"/>
        </w:rPr>
        <w:t>the mainline</w:t>
      </w:r>
      <w:r w:rsidR="00270063" w:rsidRPr="009C650D">
        <w:rPr>
          <w:lang w:eastAsia="en-CA"/>
        </w:rPr>
        <w:t xml:space="preserve"> design speed.</w:t>
      </w:r>
    </w:p>
    <w:p w14:paraId="0170FA4E" w14:textId="77777777" w:rsidR="00270063" w:rsidRPr="00850C36" w:rsidRDefault="00270063" w:rsidP="00270063">
      <w:pPr>
        <w:pStyle w:val="BodyText2"/>
        <w:numPr>
          <w:ilvl w:val="0"/>
          <w:numId w:val="731"/>
        </w:numPr>
        <w:ind w:left="1080"/>
        <w:contextualSpacing/>
        <w:rPr>
          <w:rFonts w:cs="Times"/>
          <w:szCs w:val="24"/>
          <w:lang w:eastAsia="en-CA"/>
        </w:rPr>
      </w:pPr>
      <w:r w:rsidRPr="00850C36">
        <w:rPr>
          <w:rFonts w:cs="Times"/>
          <w:szCs w:val="24"/>
          <w:lang w:eastAsia="en-CA"/>
        </w:rPr>
        <w:t>The westbound acceleration distance from Gravel Pit Road may be designed as shown in the Reference Concept</w:t>
      </w:r>
      <w:r w:rsidRPr="009809E7">
        <w:rPr>
          <w:rFonts w:cs="Times"/>
          <w:szCs w:val="24"/>
          <w:lang w:eastAsia="en-CA"/>
        </w:rPr>
        <w:t>.</w:t>
      </w:r>
    </w:p>
    <w:p w14:paraId="74132B16" w14:textId="77777777" w:rsidR="002D3523" w:rsidRPr="009F1550" w:rsidRDefault="002D3523" w:rsidP="008A6088">
      <w:pPr>
        <w:pStyle w:val="PPP4"/>
        <w:numPr>
          <w:ilvl w:val="4"/>
          <w:numId w:val="18"/>
        </w:numPr>
        <w:rPr>
          <w:b/>
        </w:rPr>
      </w:pPr>
      <w:r w:rsidRPr="009F1550">
        <w:rPr>
          <w:b/>
        </w:rPr>
        <w:t>Major Fork Along Mainline</w:t>
      </w:r>
    </w:p>
    <w:p w14:paraId="0E6EDAB5" w14:textId="77777777" w:rsidR="008A068D" w:rsidRPr="00D856D2" w:rsidRDefault="008A068D" w:rsidP="00D856D2">
      <w:pPr>
        <w:rPr>
          <w:rFonts w:cs="Times"/>
          <w:szCs w:val="24"/>
          <w:lang w:eastAsia="en-CA"/>
        </w:rPr>
      </w:pPr>
    </w:p>
    <w:p w14:paraId="1E68D2D8" w14:textId="7D12F666" w:rsidR="002D3523" w:rsidRPr="009C650D" w:rsidRDefault="002D3523" w:rsidP="00D856D2">
      <w:pPr>
        <w:pStyle w:val="ListParagraph"/>
        <w:numPr>
          <w:ilvl w:val="0"/>
          <w:numId w:val="734"/>
        </w:numPr>
        <w:ind w:left="1080"/>
        <w:rPr>
          <w:lang w:eastAsia="en-CA"/>
        </w:rPr>
      </w:pPr>
      <w:r w:rsidRPr="009C650D">
        <w:rPr>
          <w:lang w:eastAsia="en-CA"/>
        </w:rPr>
        <w:t xml:space="preserve">Major </w:t>
      </w:r>
      <w:r w:rsidR="002E3E00">
        <w:rPr>
          <w:lang w:eastAsia="en-CA"/>
        </w:rPr>
        <w:t>f</w:t>
      </w:r>
      <w:r w:rsidR="002E3E00" w:rsidRPr="009C650D">
        <w:rPr>
          <w:lang w:eastAsia="en-CA"/>
        </w:rPr>
        <w:t xml:space="preserve">ork </w:t>
      </w:r>
      <w:r w:rsidRPr="009C650D">
        <w:rPr>
          <w:lang w:eastAsia="en-CA"/>
        </w:rPr>
        <w:t>design as per TAC-GDG Figures 2.4.8.4</w:t>
      </w:r>
      <w:r w:rsidR="00AD0D3D" w:rsidRPr="009C650D">
        <w:rPr>
          <w:lang w:eastAsia="en-CA"/>
        </w:rPr>
        <w:t>.</w:t>
      </w:r>
    </w:p>
    <w:p w14:paraId="366D78DE" w14:textId="3E795B84" w:rsidR="002D3523" w:rsidRPr="009F1550" w:rsidRDefault="002D3523" w:rsidP="00D856D2">
      <w:pPr>
        <w:pStyle w:val="PPP4"/>
        <w:numPr>
          <w:ilvl w:val="4"/>
          <w:numId w:val="18"/>
        </w:numPr>
        <w:tabs>
          <w:tab w:val="clear" w:pos="4320"/>
        </w:tabs>
        <w:ind w:left="4253" w:hanging="1418"/>
        <w:rPr>
          <w:b/>
        </w:rPr>
      </w:pPr>
      <w:r w:rsidRPr="009F1550">
        <w:rPr>
          <w:b/>
        </w:rPr>
        <w:t xml:space="preserve">Weaving Distance </w:t>
      </w:r>
    </w:p>
    <w:p w14:paraId="43EC4618" w14:textId="77777777" w:rsidR="008A068D" w:rsidRPr="00D856D2" w:rsidRDefault="008A068D" w:rsidP="00D856D2">
      <w:pPr>
        <w:rPr>
          <w:rFonts w:cs="Times"/>
          <w:szCs w:val="24"/>
          <w:lang w:eastAsia="en-CA"/>
        </w:rPr>
      </w:pPr>
    </w:p>
    <w:p w14:paraId="3E5CDFDF" w14:textId="5A83C342" w:rsidR="008A068D" w:rsidRPr="009C650D" w:rsidRDefault="002D3523" w:rsidP="00D856D2">
      <w:pPr>
        <w:pStyle w:val="ListParagraph"/>
        <w:numPr>
          <w:ilvl w:val="0"/>
          <w:numId w:val="733"/>
        </w:numPr>
        <w:rPr>
          <w:lang w:eastAsia="en-CA"/>
        </w:rPr>
      </w:pPr>
      <w:r w:rsidRPr="009C650D">
        <w:rPr>
          <w:lang w:eastAsia="en-CA"/>
        </w:rPr>
        <w:t xml:space="preserve">The absolute minimum weaving distance between consecutive </w:t>
      </w:r>
      <w:r w:rsidR="00D559D3">
        <w:rPr>
          <w:lang w:eastAsia="en-CA"/>
        </w:rPr>
        <w:t>s</w:t>
      </w:r>
      <w:r w:rsidRPr="009C650D">
        <w:rPr>
          <w:lang w:eastAsia="en-CA"/>
        </w:rPr>
        <w:t xml:space="preserve">ystem </w:t>
      </w:r>
      <w:r w:rsidR="00D559D3">
        <w:rPr>
          <w:lang w:eastAsia="en-CA"/>
        </w:rPr>
        <w:t>i</w:t>
      </w:r>
      <w:r w:rsidRPr="009C650D">
        <w:rPr>
          <w:lang w:eastAsia="en-CA"/>
        </w:rPr>
        <w:t xml:space="preserve">nterchange </w:t>
      </w:r>
      <w:r w:rsidR="00D559D3">
        <w:rPr>
          <w:lang w:eastAsia="en-CA"/>
        </w:rPr>
        <w:t>r</w:t>
      </w:r>
      <w:r w:rsidRPr="009C650D">
        <w:rPr>
          <w:lang w:eastAsia="en-CA"/>
        </w:rPr>
        <w:t xml:space="preserve">amps and all </w:t>
      </w:r>
      <w:r w:rsidRPr="009C650D">
        <w:rPr>
          <w:lang w:eastAsia="en-CA"/>
        </w:rPr>
        <w:lastRenderedPageBreak/>
        <w:t xml:space="preserve">other ramps shall be no less than 800 m in all cases.  </w:t>
      </w:r>
    </w:p>
    <w:p w14:paraId="759D1CA4" w14:textId="550F7D8E" w:rsidR="008A068D" w:rsidRPr="00577C5B" w:rsidRDefault="002D3523" w:rsidP="00D856D2">
      <w:pPr>
        <w:pStyle w:val="ListParagraph"/>
        <w:numPr>
          <w:ilvl w:val="0"/>
          <w:numId w:val="733"/>
        </w:numPr>
        <w:rPr>
          <w:rFonts w:cs="Times"/>
          <w:szCs w:val="24"/>
          <w:lang w:eastAsia="en-CA"/>
        </w:rPr>
      </w:pPr>
      <w:r w:rsidRPr="00577C5B">
        <w:rPr>
          <w:rFonts w:cs="Times"/>
          <w:szCs w:val="24"/>
          <w:lang w:eastAsia="en-CA"/>
        </w:rPr>
        <w:t xml:space="preserve">The absolute minimum weaving distance between all other ramps, including interchange ramps and RIRO ramps, shall be no less than 600 m in all cases.  </w:t>
      </w:r>
    </w:p>
    <w:p w14:paraId="01C03278" w14:textId="680ECA50" w:rsidR="008A068D" w:rsidRPr="00145BEB" w:rsidRDefault="002D3523" w:rsidP="00D856D2">
      <w:pPr>
        <w:pStyle w:val="ListParagraph"/>
        <w:numPr>
          <w:ilvl w:val="0"/>
          <w:numId w:val="733"/>
        </w:numPr>
        <w:rPr>
          <w:lang w:eastAsia="en-CA"/>
        </w:rPr>
      </w:pPr>
      <w:r w:rsidRPr="009C650D">
        <w:rPr>
          <w:lang w:eastAsia="en-CA"/>
        </w:rPr>
        <w:t xml:space="preserve">Weaving sections are not permitted on </w:t>
      </w:r>
      <w:r w:rsidR="00D559D3">
        <w:rPr>
          <w:lang w:eastAsia="en-CA"/>
        </w:rPr>
        <w:t>s</w:t>
      </w:r>
      <w:r w:rsidRPr="009C650D">
        <w:rPr>
          <w:lang w:eastAsia="en-CA"/>
        </w:rPr>
        <w:t xml:space="preserve">ystems </w:t>
      </w:r>
      <w:r w:rsidR="00D559D3">
        <w:rPr>
          <w:lang w:eastAsia="en-CA"/>
        </w:rPr>
        <w:t>r</w:t>
      </w:r>
      <w:r w:rsidRPr="009C650D">
        <w:rPr>
          <w:lang w:eastAsia="en-CA"/>
        </w:rPr>
        <w:t xml:space="preserve">amps. </w:t>
      </w:r>
    </w:p>
    <w:p w14:paraId="355F79B4" w14:textId="77777777" w:rsidR="002D3523" w:rsidRPr="00577C5B" w:rsidRDefault="002D3523" w:rsidP="00D856D2">
      <w:pPr>
        <w:pStyle w:val="ListParagraph"/>
        <w:numPr>
          <w:ilvl w:val="0"/>
          <w:numId w:val="733"/>
        </w:numPr>
        <w:rPr>
          <w:lang w:eastAsia="en-CA"/>
        </w:rPr>
      </w:pPr>
      <w:r w:rsidRPr="009C650D">
        <w:rPr>
          <w:lang w:eastAsia="en-CA"/>
        </w:rPr>
        <w:t>Weave distances shall be measured in accordance with TAC-GDG Figure 2.1.7.5</w:t>
      </w:r>
    </w:p>
    <w:p w14:paraId="7B9EA925" w14:textId="77777777" w:rsidR="009F1550" w:rsidRDefault="009F1550" w:rsidP="009F1550">
      <w:pPr>
        <w:pStyle w:val="BodyText2"/>
      </w:pPr>
    </w:p>
    <w:p w14:paraId="2ACCAE02" w14:textId="77777777" w:rsidR="002D3523" w:rsidRDefault="002D3523" w:rsidP="009F1550">
      <w:pPr>
        <w:pStyle w:val="BodyText2"/>
        <w:rPr>
          <w:b/>
        </w:rPr>
      </w:pPr>
      <w:r w:rsidRPr="009F1550">
        <w:rPr>
          <w:b/>
        </w:rPr>
        <w:t>Exceptions to Weaving Distance</w:t>
      </w:r>
    </w:p>
    <w:p w14:paraId="28CFF1A4" w14:textId="77777777" w:rsidR="008A068D" w:rsidRPr="009F1550" w:rsidRDefault="008A068D" w:rsidP="009F1550">
      <w:pPr>
        <w:pStyle w:val="BodyText2"/>
        <w:rPr>
          <w:b/>
        </w:rPr>
      </w:pPr>
    </w:p>
    <w:p w14:paraId="67318C77" w14:textId="77777777" w:rsidR="002D3523" w:rsidRDefault="002D3523" w:rsidP="00D856D2">
      <w:pPr>
        <w:numPr>
          <w:ilvl w:val="0"/>
          <w:numId w:val="365"/>
        </w:numPr>
        <w:tabs>
          <w:tab w:val="right" w:leader="dot" w:pos="9360"/>
        </w:tabs>
        <w:spacing w:before="120" w:after="120" w:line="276" w:lineRule="auto"/>
        <w:ind w:left="1080"/>
        <w:contextualSpacing/>
        <w:rPr>
          <w:rFonts w:cs="Times"/>
          <w:szCs w:val="24"/>
          <w:lang w:eastAsia="en-CA"/>
        </w:rPr>
      </w:pPr>
      <w:r w:rsidRPr="009C650D">
        <w:rPr>
          <w:rFonts w:cs="Times"/>
          <w:szCs w:val="24"/>
          <w:lang w:eastAsia="en-CA"/>
        </w:rPr>
        <w:t>EB weave from Pilot Butte to Great Plains exit = 402 m</w:t>
      </w:r>
    </w:p>
    <w:p w14:paraId="410D38D9" w14:textId="000E4949" w:rsidR="00270063" w:rsidRPr="00270063" w:rsidRDefault="00270063" w:rsidP="00270063">
      <w:pPr>
        <w:numPr>
          <w:ilvl w:val="0"/>
          <w:numId w:val="365"/>
        </w:numPr>
        <w:tabs>
          <w:tab w:val="right" w:leader="dot" w:pos="9360"/>
        </w:tabs>
        <w:spacing w:before="120" w:after="120" w:line="276" w:lineRule="auto"/>
        <w:ind w:left="1080"/>
        <w:contextualSpacing/>
        <w:rPr>
          <w:rFonts w:cs="Times"/>
          <w:szCs w:val="24"/>
          <w:lang w:eastAsia="en-CA"/>
        </w:rPr>
      </w:pPr>
      <w:r w:rsidRPr="00270063">
        <w:rPr>
          <w:rFonts w:cs="Times"/>
          <w:szCs w:val="24"/>
          <w:lang w:eastAsia="en-CA"/>
        </w:rPr>
        <w:t>Weave between the WB-SB and SB-EB loop ramps at the Highway 1 West interchange may be designed to match the Reference Concept.</w:t>
      </w:r>
    </w:p>
    <w:p w14:paraId="72E695C8" w14:textId="77777777" w:rsidR="002D3523" w:rsidRPr="009F1550" w:rsidRDefault="002D3523" w:rsidP="00D856D2">
      <w:pPr>
        <w:pStyle w:val="PPP4"/>
        <w:numPr>
          <w:ilvl w:val="4"/>
          <w:numId w:val="18"/>
        </w:numPr>
        <w:tabs>
          <w:tab w:val="clear" w:pos="4320"/>
        </w:tabs>
        <w:ind w:left="4253" w:hanging="1418"/>
        <w:rPr>
          <w:b/>
        </w:rPr>
      </w:pPr>
      <w:r w:rsidRPr="009F1550">
        <w:rPr>
          <w:b/>
        </w:rPr>
        <w:t>Lane Widths</w:t>
      </w:r>
    </w:p>
    <w:p w14:paraId="0EA54487" w14:textId="77777777" w:rsidR="008A068D" w:rsidRPr="009F1550" w:rsidRDefault="008A068D" w:rsidP="00D856D2">
      <w:pPr>
        <w:pStyle w:val="BodyText2"/>
      </w:pPr>
    </w:p>
    <w:p w14:paraId="130D10B8" w14:textId="00E65424" w:rsidR="002D3523" w:rsidRPr="00577C5B" w:rsidRDefault="002D3523" w:rsidP="00D856D2">
      <w:pPr>
        <w:pStyle w:val="ListParagraph"/>
        <w:numPr>
          <w:ilvl w:val="0"/>
          <w:numId w:val="366"/>
        </w:numPr>
        <w:tabs>
          <w:tab w:val="right" w:leader="dot" w:pos="9360"/>
        </w:tabs>
        <w:ind w:left="1080"/>
        <w:contextualSpacing/>
        <w:rPr>
          <w:rFonts w:cs="Times"/>
          <w:szCs w:val="24"/>
          <w:lang w:eastAsia="en-CA"/>
        </w:rPr>
      </w:pPr>
      <w:r w:rsidRPr="00577C5B">
        <w:rPr>
          <w:rFonts w:cs="Times"/>
          <w:szCs w:val="24"/>
          <w:lang w:eastAsia="en-CA"/>
        </w:rPr>
        <w:lastRenderedPageBreak/>
        <w:t>Mainline</w:t>
      </w:r>
      <w:r w:rsidR="00302EC6" w:rsidRPr="009C650D">
        <w:rPr>
          <w:lang w:eastAsia="en-CA"/>
        </w:rPr>
        <w:tab/>
      </w:r>
      <w:r w:rsidRPr="009C650D">
        <w:rPr>
          <w:lang w:eastAsia="en-CA"/>
        </w:rPr>
        <w:t>3.7 m</w:t>
      </w:r>
    </w:p>
    <w:p w14:paraId="6C0B49A2" w14:textId="77777777" w:rsidR="00AD0D3D" w:rsidRPr="009C650D" w:rsidRDefault="002D3523" w:rsidP="00D856D2">
      <w:pPr>
        <w:numPr>
          <w:ilvl w:val="0"/>
          <w:numId w:val="366"/>
        </w:numPr>
        <w:tabs>
          <w:tab w:val="right" w:leader="dot" w:pos="9360"/>
        </w:tabs>
        <w:ind w:left="1080"/>
        <w:contextualSpacing/>
        <w:rPr>
          <w:rFonts w:cs="Times"/>
          <w:szCs w:val="24"/>
          <w:lang w:eastAsia="en-CA"/>
        </w:rPr>
      </w:pPr>
      <w:r w:rsidRPr="009C650D">
        <w:rPr>
          <w:rFonts w:cs="Times"/>
          <w:szCs w:val="24"/>
          <w:lang w:eastAsia="en-CA"/>
        </w:rPr>
        <w:t>C-D road</w:t>
      </w:r>
    </w:p>
    <w:p w14:paraId="77472E71" w14:textId="0814BFEB" w:rsidR="002D3523" w:rsidRPr="009C650D" w:rsidRDefault="002D3523" w:rsidP="00D856D2">
      <w:pPr>
        <w:numPr>
          <w:ilvl w:val="0"/>
          <w:numId w:val="88"/>
        </w:numPr>
        <w:tabs>
          <w:tab w:val="right" w:leader="dot" w:pos="9360"/>
        </w:tabs>
        <w:ind w:left="1701" w:hanging="562"/>
        <w:jc w:val="both"/>
        <w:rPr>
          <w:rFonts w:cs="Times"/>
          <w:szCs w:val="24"/>
          <w:lang w:eastAsia="en-CA"/>
        </w:rPr>
      </w:pPr>
      <w:r w:rsidRPr="009C650D">
        <w:rPr>
          <w:rFonts w:cs="Times"/>
          <w:szCs w:val="24"/>
          <w:lang w:eastAsia="en-CA"/>
        </w:rPr>
        <w:t>1 lane</w:t>
      </w:r>
      <w:r w:rsidRPr="009C650D">
        <w:rPr>
          <w:rFonts w:cs="Times"/>
          <w:szCs w:val="24"/>
          <w:lang w:eastAsia="en-CA"/>
        </w:rPr>
        <w:tab/>
        <w:t>4.8 m</w:t>
      </w:r>
    </w:p>
    <w:p w14:paraId="00CDAFD2" w14:textId="77777777" w:rsidR="002D3523" w:rsidRPr="009C650D" w:rsidRDefault="002D3523" w:rsidP="00D856D2">
      <w:pPr>
        <w:numPr>
          <w:ilvl w:val="0"/>
          <w:numId w:val="88"/>
        </w:numPr>
        <w:tabs>
          <w:tab w:val="right" w:leader="dot" w:pos="9360"/>
        </w:tabs>
        <w:ind w:left="1701" w:hanging="562"/>
        <w:jc w:val="both"/>
        <w:rPr>
          <w:rFonts w:cs="Times"/>
          <w:szCs w:val="24"/>
          <w:lang w:eastAsia="en-CA"/>
        </w:rPr>
      </w:pPr>
      <w:r w:rsidRPr="009C650D">
        <w:rPr>
          <w:rFonts w:cs="Times"/>
          <w:szCs w:val="24"/>
          <w:lang w:eastAsia="en-CA"/>
        </w:rPr>
        <w:t>2 lanes</w:t>
      </w:r>
      <w:r w:rsidRPr="009C650D">
        <w:rPr>
          <w:rFonts w:cs="Times"/>
          <w:szCs w:val="24"/>
          <w:lang w:eastAsia="en-CA"/>
        </w:rPr>
        <w:tab/>
        <w:t>3.7 m</w:t>
      </w:r>
    </w:p>
    <w:p w14:paraId="41AC8E8E" w14:textId="77777777" w:rsidR="00AD0D3D" w:rsidRPr="009C650D" w:rsidRDefault="002D3523" w:rsidP="00D856D2">
      <w:pPr>
        <w:numPr>
          <w:ilvl w:val="0"/>
          <w:numId w:val="366"/>
        </w:numPr>
        <w:tabs>
          <w:tab w:val="right" w:leader="dot" w:pos="9360"/>
        </w:tabs>
        <w:ind w:left="1080"/>
        <w:contextualSpacing/>
        <w:rPr>
          <w:rFonts w:cs="Times"/>
          <w:szCs w:val="24"/>
          <w:lang w:eastAsia="en-CA"/>
        </w:rPr>
      </w:pPr>
      <w:r w:rsidRPr="009C650D">
        <w:rPr>
          <w:rFonts w:cs="Times"/>
          <w:szCs w:val="24"/>
          <w:lang w:eastAsia="en-CA"/>
        </w:rPr>
        <w:t>Ramp</w:t>
      </w:r>
    </w:p>
    <w:p w14:paraId="6DDECE0C" w14:textId="13E5A67F" w:rsidR="002D3523" w:rsidRPr="009C650D" w:rsidRDefault="002D3523" w:rsidP="00D856D2">
      <w:pPr>
        <w:numPr>
          <w:ilvl w:val="0"/>
          <w:numId w:val="88"/>
        </w:numPr>
        <w:tabs>
          <w:tab w:val="right" w:leader="dot" w:pos="9360"/>
        </w:tabs>
        <w:ind w:left="1701" w:hanging="562"/>
        <w:jc w:val="both"/>
        <w:rPr>
          <w:rFonts w:cs="Times"/>
          <w:szCs w:val="24"/>
          <w:lang w:eastAsia="en-CA"/>
        </w:rPr>
      </w:pPr>
      <w:r w:rsidRPr="009C650D">
        <w:rPr>
          <w:rFonts w:cs="Times"/>
          <w:szCs w:val="24"/>
          <w:lang w:eastAsia="en-CA"/>
        </w:rPr>
        <w:t>1 lane</w:t>
      </w:r>
      <w:r w:rsidRPr="009C650D">
        <w:rPr>
          <w:rFonts w:cs="Times"/>
          <w:szCs w:val="24"/>
          <w:lang w:eastAsia="en-CA"/>
        </w:rPr>
        <w:tab/>
        <w:t>4.8 m</w:t>
      </w:r>
    </w:p>
    <w:p w14:paraId="17939C7F" w14:textId="77777777" w:rsidR="002D3523" w:rsidRPr="009C650D" w:rsidRDefault="002D3523" w:rsidP="00D856D2">
      <w:pPr>
        <w:numPr>
          <w:ilvl w:val="0"/>
          <w:numId w:val="88"/>
        </w:numPr>
        <w:tabs>
          <w:tab w:val="right" w:leader="dot" w:pos="9360"/>
        </w:tabs>
        <w:ind w:left="1701" w:hanging="562"/>
        <w:jc w:val="both"/>
        <w:rPr>
          <w:rFonts w:cs="Times"/>
          <w:szCs w:val="24"/>
          <w:lang w:eastAsia="en-CA"/>
        </w:rPr>
      </w:pPr>
      <w:r w:rsidRPr="009C650D">
        <w:rPr>
          <w:rFonts w:cs="Times"/>
          <w:szCs w:val="24"/>
          <w:lang w:eastAsia="en-CA"/>
        </w:rPr>
        <w:t>2 lanes</w:t>
      </w:r>
      <w:r w:rsidRPr="009C650D">
        <w:rPr>
          <w:rFonts w:cs="Times"/>
          <w:szCs w:val="24"/>
          <w:lang w:eastAsia="en-CA"/>
        </w:rPr>
        <w:tab/>
        <w:t>3.7 m</w:t>
      </w:r>
    </w:p>
    <w:p w14:paraId="14E77600" w14:textId="25E6CE0F" w:rsidR="002D3523" w:rsidRPr="009C650D" w:rsidRDefault="002D3523" w:rsidP="00D856D2">
      <w:pPr>
        <w:numPr>
          <w:ilvl w:val="0"/>
          <w:numId w:val="366"/>
        </w:numPr>
        <w:tabs>
          <w:tab w:val="right" w:leader="dot" w:pos="9360"/>
        </w:tabs>
        <w:ind w:left="1080"/>
        <w:contextualSpacing/>
        <w:rPr>
          <w:rFonts w:cs="Times"/>
          <w:szCs w:val="24"/>
          <w:lang w:eastAsia="en-CA"/>
        </w:rPr>
      </w:pPr>
      <w:r w:rsidRPr="009C650D">
        <w:rPr>
          <w:rFonts w:cs="Times"/>
          <w:szCs w:val="24"/>
          <w:lang w:eastAsia="en-CA"/>
        </w:rPr>
        <w:t>Crossroads</w:t>
      </w:r>
      <w:r w:rsidRPr="009C650D">
        <w:rPr>
          <w:rFonts w:cs="Times"/>
          <w:szCs w:val="24"/>
          <w:lang w:eastAsia="en-CA"/>
        </w:rPr>
        <w:tab/>
        <w:t>(See Table 200.</w:t>
      </w:r>
      <w:r w:rsidR="000A1924">
        <w:rPr>
          <w:rFonts w:cs="Times"/>
          <w:szCs w:val="24"/>
          <w:lang w:eastAsia="en-CA"/>
        </w:rPr>
        <w:t>6</w:t>
      </w:r>
      <w:r w:rsidR="00302EC6" w:rsidRPr="009C650D">
        <w:rPr>
          <w:rFonts w:cs="Times"/>
          <w:szCs w:val="24"/>
          <w:lang w:eastAsia="en-CA"/>
        </w:rPr>
        <w:t>.</w:t>
      </w:r>
      <w:r w:rsidRPr="009C650D">
        <w:rPr>
          <w:rFonts w:cs="Times"/>
          <w:szCs w:val="24"/>
          <w:lang w:eastAsia="en-CA"/>
        </w:rPr>
        <w:t>1</w:t>
      </w:r>
      <w:r w:rsidR="000A1924">
        <w:rPr>
          <w:rFonts w:cs="Times"/>
          <w:szCs w:val="24"/>
          <w:lang w:eastAsia="en-CA"/>
        </w:rPr>
        <w:t>.1.5</w:t>
      </w:r>
      <w:r w:rsidRPr="009C650D">
        <w:rPr>
          <w:rFonts w:cs="Times"/>
          <w:szCs w:val="24"/>
          <w:lang w:eastAsia="en-CA"/>
        </w:rPr>
        <w:t>)</w:t>
      </w:r>
    </w:p>
    <w:p w14:paraId="0EA6AAE1" w14:textId="77777777" w:rsidR="002D3523" w:rsidRPr="009C650D" w:rsidRDefault="002D3523" w:rsidP="00D856D2">
      <w:pPr>
        <w:numPr>
          <w:ilvl w:val="0"/>
          <w:numId w:val="366"/>
        </w:numPr>
        <w:tabs>
          <w:tab w:val="right" w:leader="dot" w:pos="9360"/>
        </w:tabs>
        <w:ind w:left="1080"/>
        <w:contextualSpacing/>
        <w:rPr>
          <w:rFonts w:cs="Times"/>
          <w:szCs w:val="24"/>
          <w:lang w:eastAsia="en-CA"/>
        </w:rPr>
      </w:pPr>
      <w:r w:rsidRPr="009C650D">
        <w:rPr>
          <w:rFonts w:cs="Times"/>
          <w:szCs w:val="24"/>
          <w:lang w:eastAsia="en-CA"/>
        </w:rPr>
        <w:t>Directional ramps</w:t>
      </w:r>
    </w:p>
    <w:p w14:paraId="2AF63B27" w14:textId="3D5ABA67" w:rsidR="002D3523" w:rsidRPr="009C650D" w:rsidRDefault="00302EC6" w:rsidP="00D856D2">
      <w:pPr>
        <w:numPr>
          <w:ilvl w:val="0"/>
          <w:numId w:val="88"/>
        </w:numPr>
        <w:tabs>
          <w:tab w:val="right" w:leader="dot" w:pos="9360"/>
        </w:tabs>
        <w:ind w:left="1701" w:hanging="562"/>
        <w:jc w:val="both"/>
        <w:rPr>
          <w:rFonts w:cs="Times"/>
          <w:szCs w:val="24"/>
          <w:lang w:eastAsia="en-CA"/>
        </w:rPr>
      </w:pPr>
      <w:r w:rsidRPr="009C650D">
        <w:rPr>
          <w:rFonts w:cs="Times"/>
          <w:szCs w:val="24"/>
          <w:lang w:eastAsia="en-CA"/>
        </w:rPr>
        <w:t>1</w:t>
      </w:r>
      <w:r w:rsidR="002D3523" w:rsidRPr="009C650D">
        <w:rPr>
          <w:rFonts w:cs="Times"/>
          <w:szCs w:val="24"/>
          <w:lang w:eastAsia="en-CA"/>
        </w:rPr>
        <w:t xml:space="preserve"> lane</w:t>
      </w:r>
      <w:r w:rsidR="002D3523" w:rsidRPr="009C650D">
        <w:rPr>
          <w:rFonts w:cs="Times"/>
          <w:szCs w:val="24"/>
          <w:lang w:eastAsia="en-CA"/>
        </w:rPr>
        <w:tab/>
      </w:r>
      <w:r w:rsidRPr="009C650D">
        <w:rPr>
          <w:rFonts w:cs="Times"/>
          <w:szCs w:val="24"/>
          <w:lang w:eastAsia="en-CA"/>
        </w:rPr>
        <w:t>4.8</w:t>
      </w:r>
      <w:r w:rsidR="002D3523" w:rsidRPr="009C650D">
        <w:rPr>
          <w:rFonts w:cs="Times"/>
          <w:szCs w:val="24"/>
          <w:lang w:eastAsia="en-CA"/>
        </w:rPr>
        <w:t xml:space="preserve"> m</w:t>
      </w:r>
    </w:p>
    <w:p w14:paraId="43481099" w14:textId="152E7FBD" w:rsidR="002D3523" w:rsidRPr="009C650D" w:rsidRDefault="00302EC6" w:rsidP="00D856D2">
      <w:pPr>
        <w:numPr>
          <w:ilvl w:val="0"/>
          <w:numId w:val="88"/>
        </w:numPr>
        <w:tabs>
          <w:tab w:val="right" w:leader="dot" w:pos="9360"/>
        </w:tabs>
        <w:ind w:left="1701" w:hanging="562"/>
        <w:jc w:val="both"/>
        <w:rPr>
          <w:rFonts w:cs="Times"/>
          <w:szCs w:val="24"/>
          <w:lang w:eastAsia="en-CA"/>
        </w:rPr>
      </w:pPr>
      <w:r w:rsidRPr="009C650D">
        <w:rPr>
          <w:rFonts w:cs="Times"/>
          <w:szCs w:val="24"/>
          <w:lang w:eastAsia="en-CA"/>
        </w:rPr>
        <w:t>2</w:t>
      </w:r>
      <w:r w:rsidR="002D3523" w:rsidRPr="009C650D">
        <w:rPr>
          <w:rFonts w:cs="Times"/>
          <w:szCs w:val="24"/>
          <w:lang w:eastAsia="en-CA"/>
        </w:rPr>
        <w:t xml:space="preserve"> lane</w:t>
      </w:r>
      <w:r w:rsidRPr="009C650D">
        <w:rPr>
          <w:rFonts w:cs="Times"/>
          <w:szCs w:val="24"/>
          <w:lang w:eastAsia="en-CA"/>
        </w:rPr>
        <w:t>s</w:t>
      </w:r>
      <w:r w:rsidR="002D3523" w:rsidRPr="009C650D">
        <w:rPr>
          <w:rFonts w:cs="Times"/>
          <w:szCs w:val="24"/>
          <w:lang w:eastAsia="en-CA"/>
        </w:rPr>
        <w:tab/>
      </w:r>
      <w:r w:rsidRPr="009C650D">
        <w:rPr>
          <w:rFonts w:cs="Times"/>
          <w:szCs w:val="24"/>
          <w:lang w:eastAsia="en-CA"/>
        </w:rPr>
        <w:t>3.7</w:t>
      </w:r>
      <w:r w:rsidR="002D3523" w:rsidRPr="009C650D">
        <w:rPr>
          <w:rFonts w:cs="Times"/>
          <w:szCs w:val="24"/>
          <w:lang w:eastAsia="en-CA"/>
        </w:rPr>
        <w:t xml:space="preserve"> m</w:t>
      </w:r>
    </w:p>
    <w:p w14:paraId="3EB197B9" w14:textId="52BDD8ED" w:rsidR="002D3523" w:rsidRPr="009C650D" w:rsidRDefault="002D3523" w:rsidP="00D856D2">
      <w:pPr>
        <w:numPr>
          <w:ilvl w:val="0"/>
          <w:numId w:val="366"/>
        </w:numPr>
        <w:tabs>
          <w:tab w:val="right" w:leader="dot" w:pos="9360"/>
        </w:tabs>
        <w:ind w:left="1080"/>
        <w:contextualSpacing/>
        <w:rPr>
          <w:rFonts w:cs="Times"/>
          <w:szCs w:val="24"/>
          <w:lang w:eastAsia="en-CA"/>
        </w:rPr>
      </w:pPr>
      <w:r w:rsidRPr="009C650D">
        <w:rPr>
          <w:rFonts w:cs="Times"/>
          <w:szCs w:val="24"/>
          <w:lang w:eastAsia="en-CA"/>
        </w:rPr>
        <w:t>Gravel Service Roads</w:t>
      </w:r>
      <w:r w:rsidRPr="009C650D">
        <w:rPr>
          <w:rFonts w:cs="Times"/>
          <w:szCs w:val="24"/>
          <w:lang w:eastAsia="en-CA"/>
        </w:rPr>
        <w:tab/>
        <w:t>3.</w:t>
      </w:r>
      <w:r w:rsidR="00136A62">
        <w:rPr>
          <w:rFonts w:cs="Times"/>
          <w:szCs w:val="24"/>
          <w:lang w:eastAsia="en-CA"/>
        </w:rPr>
        <w:t>0</w:t>
      </w:r>
      <w:r w:rsidRPr="009C650D">
        <w:rPr>
          <w:rFonts w:cs="Times"/>
          <w:szCs w:val="24"/>
          <w:lang w:eastAsia="en-CA"/>
        </w:rPr>
        <w:t xml:space="preserve"> m</w:t>
      </w:r>
    </w:p>
    <w:p w14:paraId="69F4CE9C" w14:textId="77777777" w:rsidR="00A91ECC" w:rsidRDefault="00A91ECC">
      <w:pPr>
        <w:rPr>
          <w:rFonts w:cs="Times"/>
          <w:szCs w:val="24"/>
          <w:lang w:eastAsia="en-CA"/>
        </w:rPr>
      </w:pPr>
      <w:r>
        <w:rPr>
          <w:rFonts w:cs="Times"/>
          <w:szCs w:val="24"/>
          <w:lang w:eastAsia="en-CA"/>
        </w:rPr>
        <w:br w:type="page"/>
      </w:r>
    </w:p>
    <w:p w14:paraId="3E165B64" w14:textId="59C15C0A" w:rsidR="002D3523" w:rsidRDefault="002D3523" w:rsidP="00D856D2">
      <w:pPr>
        <w:numPr>
          <w:ilvl w:val="0"/>
          <w:numId w:val="366"/>
        </w:numPr>
        <w:tabs>
          <w:tab w:val="right" w:leader="dot" w:pos="9360"/>
        </w:tabs>
        <w:ind w:left="1080"/>
        <w:contextualSpacing/>
        <w:rPr>
          <w:rFonts w:cs="Times"/>
          <w:szCs w:val="24"/>
          <w:lang w:eastAsia="en-CA"/>
        </w:rPr>
      </w:pPr>
      <w:r w:rsidRPr="009C650D">
        <w:rPr>
          <w:rFonts w:cs="Times"/>
          <w:szCs w:val="24"/>
          <w:lang w:eastAsia="en-CA"/>
        </w:rPr>
        <w:lastRenderedPageBreak/>
        <w:t>Paved Service Roads</w:t>
      </w:r>
      <w:r w:rsidRPr="009C650D">
        <w:rPr>
          <w:rFonts w:cs="Times"/>
          <w:szCs w:val="24"/>
          <w:lang w:eastAsia="en-CA"/>
        </w:rPr>
        <w:tab/>
        <w:t>3.5 m</w:t>
      </w:r>
    </w:p>
    <w:p w14:paraId="30970891" w14:textId="44AEFDD1" w:rsidR="000A4030" w:rsidRDefault="000A4030" w:rsidP="00D856D2">
      <w:pPr>
        <w:numPr>
          <w:ilvl w:val="0"/>
          <w:numId w:val="366"/>
        </w:numPr>
        <w:tabs>
          <w:tab w:val="right" w:leader="dot" w:pos="9360"/>
        </w:tabs>
        <w:ind w:left="1080"/>
        <w:contextualSpacing/>
        <w:rPr>
          <w:rFonts w:cs="Times"/>
          <w:szCs w:val="24"/>
          <w:lang w:eastAsia="en-CA"/>
        </w:rPr>
      </w:pPr>
      <w:r>
        <w:rPr>
          <w:rFonts w:cs="Times"/>
          <w:szCs w:val="24"/>
          <w:lang w:eastAsia="en-CA"/>
        </w:rPr>
        <w:t>Auxil</w:t>
      </w:r>
      <w:r w:rsidR="0048391E">
        <w:rPr>
          <w:rFonts w:cs="Times"/>
          <w:szCs w:val="24"/>
          <w:lang w:eastAsia="en-CA"/>
        </w:rPr>
        <w:t>i</w:t>
      </w:r>
      <w:r>
        <w:rPr>
          <w:rFonts w:cs="Times"/>
          <w:szCs w:val="24"/>
          <w:lang w:eastAsia="en-CA"/>
        </w:rPr>
        <w:t>ary Lanes</w:t>
      </w:r>
      <w:r>
        <w:rPr>
          <w:rFonts w:cs="Times"/>
          <w:szCs w:val="24"/>
          <w:lang w:eastAsia="en-CA"/>
        </w:rPr>
        <w:tab/>
        <w:t>3.7 m</w:t>
      </w:r>
    </w:p>
    <w:p w14:paraId="25418FF4" w14:textId="77777777" w:rsidR="00A24AB1" w:rsidRDefault="00A24AB1" w:rsidP="00B2557C">
      <w:pPr>
        <w:tabs>
          <w:tab w:val="right" w:leader="dot" w:pos="9360"/>
        </w:tabs>
        <w:ind w:left="1080"/>
        <w:contextualSpacing/>
        <w:rPr>
          <w:rFonts w:cs="Times"/>
          <w:szCs w:val="24"/>
          <w:lang w:eastAsia="en-CA"/>
        </w:rPr>
      </w:pPr>
    </w:p>
    <w:p w14:paraId="6DB3CDC4" w14:textId="785E8911" w:rsidR="00A24AB1" w:rsidRDefault="00A24AB1" w:rsidP="00A24AB1">
      <w:pPr>
        <w:pStyle w:val="BodyText2"/>
        <w:rPr>
          <w:b/>
        </w:rPr>
      </w:pPr>
      <w:r w:rsidRPr="009F1550">
        <w:rPr>
          <w:b/>
        </w:rPr>
        <w:t xml:space="preserve">Exceptions to </w:t>
      </w:r>
      <w:r>
        <w:rPr>
          <w:b/>
        </w:rPr>
        <w:t>Lane Widths</w:t>
      </w:r>
    </w:p>
    <w:p w14:paraId="25E9BFC2" w14:textId="77777777" w:rsidR="00A24AB1" w:rsidRPr="009F1550" w:rsidRDefault="00A24AB1" w:rsidP="00A24AB1">
      <w:pPr>
        <w:pStyle w:val="BodyText2"/>
        <w:rPr>
          <w:b/>
        </w:rPr>
      </w:pPr>
    </w:p>
    <w:p w14:paraId="4117EBCC" w14:textId="7D6BBD3F" w:rsidR="00A24AB1" w:rsidRPr="00C46D99" w:rsidRDefault="00A24AB1" w:rsidP="00B2557C">
      <w:pPr>
        <w:numPr>
          <w:ilvl w:val="0"/>
          <w:numId w:val="759"/>
        </w:numPr>
        <w:tabs>
          <w:tab w:val="right" w:leader="dot" w:pos="9360"/>
        </w:tabs>
        <w:spacing w:before="120" w:after="120" w:line="276" w:lineRule="auto"/>
        <w:contextualSpacing/>
        <w:rPr>
          <w:rFonts w:cs="Times"/>
          <w:szCs w:val="24"/>
          <w:lang w:eastAsia="en-CA"/>
        </w:rPr>
      </w:pPr>
      <w:r w:rsidRPr="00A24AB1">
        <w:rPr>
          <w:rFonts w:cs="Times"/>
          <w:szCs w:val="24"/>
          <w:lang w:eastAsia="en-CA"/>
        </w:rPr>
        <w:t>The Condie Road/Dewdney Avenue gravel Service Road connection lane width shall be 4.0 m.</w:t>
      </w:r>
    </w:p>
    <w:p w14:paraId="7ABCD43B" w14:textId="77777777" w:rsidR="002D3523" w:rsidRPr="009F1550" w:rsidRDefault="002D3523" w:rsidP="00D856D2">
      <w:pPr>
        <w:pStyle w:val="PPP4"/>
        <w:numPr>
          <w:ilvl w:val="4"/>
          <w:numId w:val="18"/>
        </w:numPr>
        <w:tabs>
          <w:tab w:val="clear" w:pos="4320"/>
        </w:tabs>
        <w:ind w:left="4253" w:hanging="1418"/>
        <w:rPr>
          <w:b/>
        </w:rPr>
      </w:pPr>
      <w:r w:rsidRPr="009F1550">
        <w:rPr>
          <w:b/>
        </w:rPr>
        <w:t>Shoulder Widths</w:t>
      </w:r>
    </w:p>
    <w:p w14:paraId="25A1EA5F" w14:textId="77777777" w:rsidR="0072315C" w:rsidRPr="009F1550" w:rsidRDefault="0072315C" w:rsidP="00577C5B">
      <w:pPr>
        <w:pStyle w:val="BodyText2"/>
      </w:pPr>
    </w:p>
    <w:p w14:paraId="3926D185" w14:textId="77777777" w:rsidR="002D3523" w:rsidRPr="00577C5B" w:rsidRDefault="002D3523" w:rsidP="00D856D2">
      <w:pPr>
        <w:pStyle w:val="ListParagraph"/>
        <w:numPr>
          <w:ilvl w:val="0"/>
          <w:numId w:val="741"/>
        </w:numPr>
        <w:tabs>
          <w:tab w:val="right" w:leader="dot" w:pos="9360"/>
        </w:tabs>
        <w:ind w:left="1080"/>
        <w:contextualSpacing/>
        <w:rPr>
          <w:rFonts w:cs="Times"/>
          <w:szCs w:val="24"/>
          <w:lang w:eastAsia="en-CA"/>
        </w:rPr>
      </w:pPr>
      <w:r w:rsidRPr="00577C5B">
        <w:rPr>
          <w:rFonts w:cs="Times"/>
          <w:szCs w:val="24"/>
          <w:lang w:eastAsia="en-CA"/>
        </w:rPr>
        <w:t>Mainline</w:t>
      </w:r>
    </w:p>
    <w:p w14:paraId="2140BF59" w14:textId="239DB5BA" w:rsidR="002D3523" w:rsidRPr="009C650D" w:rsidRDefault="002D3523" w:rsidP="00D856D2">
      <w:pPr>
        <w:numPr>
          <w:ilvl w:val="0"/>
          <w:numId w:val="88"/>
        </w:numPr>
        <w:tabs>
          <w:tab w:val="right" w:leader="dot" w:pos="9360"/>
        </w:tabs>
        <w:ind w:left="1701" w:hanging="567"/>
        <w:jc w:val="both"/>
        <w:rPr>
          <w:rFonts w:cs="Times"/>
          <w:szCs w:val="24"/>
          <w:lang w:eastAsia="en-CA"/>
        </w:rPr>
      </w:pPr>
      <w:r w:rsidRPr="009C650D">
        <w:rPr>
          <w:rFonts w:cs="Times"/>
          <w:szCs w:val="24"/>
          <w:lang w:eastAsia="en-CA"/>
        </w:rPr>
        <w:t>Left (Inside)</w:t>
      </w:r>
      <w:r w:rsidR="008C0478" w:rsidRPr="00C40737">
        <w:rPr>
          <w:rFonts w:cs="Times"/>
          <w:szCs w:val="24"/>
          <w:vertAlign w:val="superscript"/>
          <w:lang w:eastAsia="en-CA"/>
        </w:rPr>
        <w:t>1</w:t>
      </w:r>
      <w:r w:rsidRPr="009C650D">
        <w:rPr>
          <w:rFonts w:cs="Times"/>
          <w:szCs w:val="24"/>
          <w:lang w:eastAsia="en-CA"/>
        </w:rPr>
        <w:tab/>
        <w:t>1.0 m</w:t>
      </w:r>
    </w:p>
    <w:p w14:paraId="4BF97F9D" w14:textId="4536AD5B" w:rsidR="002D3523" w:rsidRPr="009C650D" w:rsidRDefault="002D3523" w:rsidP="00D856D2">
      <w:pPr>
        <w:numPr>
          <w:ilvl w:val="0"/>
          <w:numId w:val="88"/>
        </w:numPr>
        <w:tabs>
          <w:tab w:val="right" w:leader="dot" w:pos="9360"/>
        </w:tabs>
        <w:ind w:left="1701" w:hanging="567"/>
        <w:jc w:val="both"/>
        <w:rPr>
          <w:rFonts w:cs="Times"/>
          <w:szCs w:val="24"/>
          <w:lang w:eastAsia="en-CA"/>
        </w:rPr>
      </w:pPr>
      <w:r w:rsidRPr="009C650D">
        <w:rPr>
          <w:rFonts w:cs="Times"/>
          <w:szCs w:val="24"/>
          <w:lang w:eastAsia="en-CA"/>
        </w:rPr>
        <w:t>Right (Outside)</w:t>
      </w:r>
      <w:r w:rsidR="008C0478" w:rsidRPr="00C40737">
        <w:rPr>
          <w:rFonts w:cs="Times"/>
          <w:szCs w:val="24"/>
          <w:vertAlign w:val="superscript"/>
          <w:lang w:eastAsia="en-CA"/>
        </w:rPr>
        <w:t>1</w:t>
      </w:r>
      <w:r w:rsidRPr="009C650D">
        <w:rPr>
          <w:rFonts w:cs="Times"/>
          <w:szCs w:val="24"/>
          <w:lang w:eastAsia="en-CA"/>
        </w:rPr>
        <w:tab/>
        <w:t>3.0 m</w:t>
      </w:r>
    </w:p>
    <w:p w14:paraId="3DA19269" w14:textId="227BDAAF" w:rsidR="002D3523" w:rsidRPr="009C650D" w:rsidRDefault="002D3523" w:rsidP="00D856D2">
      <w:pPr>
        <w:numPr>
          <w:ilvl w:val="0"/>
          <w:numId w:val="367"/>
        </w:numPr>
        <w:tabs>
          <w:tab w:val="right" w:leader="dot" w:pos="9360"/>
        </w:tabs>
        <w:ind w:left="1080"/>
        <w:contextualSpacing/>
        <w:rPr>
          <w:rFonts w:cs="Times"/>
          <w:szCs w:val="24"/>
          <w:lang w:eastAsia="en-CA"/>
        </w:rPr>
      </w:pPr>
      <w:r w:rsidRPr="009C650D">
        <w:rPr>
          <w:rFonts w:cs="Times"/>
          <w:szCs w:val="24"/>
          <w:lang w:eastAsia="en-CA"/>
        </w:rPr>
        <w:t>Crossroads</w:t>
      </w:r>
      <w:r w:rsidRPr="009C650D">
        <w:rPr>
          <w:rFonts w:cs="Times"/>
          <w:szCs w:val="24"/>
          <w:lang w:eastAsia="en-CA"/>
        </w:rPr>
        <w:tab/>
        <w:t>(See Table 200</w:t>
      </w:r>
      <w:r w:rsidR="00302EC6" w:rsidRPr="009C650D">
        <w:rPr>
          <w:rFonts w:cs="Times"/>
          <w:szCs w:val="24"/>
          <w:lang w:eastAsia="en-CA"/>
        </w:rPr>
        <w:t>.</w:t>
      </w:r>
      <w:r w:rsidR="000A1924">
        <w:rPr>
          <w:rFonts w:cs="Times"/>
          <w:szCs w:val="24"/>
          <w:lang w:eastAsia="en-CA"/>
        </w:rPr>
        <w:t>6</w:t>
      </w:r>
      <w:r w:rsidRPr="009C650D">
        <w:rPr>
          <w:rFonts w:cs="Times"/>
          <w:szCs w:val="24"/>
          <w:lang w:eastAsia="en-CA"/>
        </w:rPr>
        <w:t>.1</w:t>
      </w:r>
      <w:r w:rsidR="000A1924">
        <w:rPr>
          <w:rFonts w:cs="Times"/>
          <w:szCs w:val="24"/>
          <w:lang w:eastAsia="en-CA"/>
        </w:rPr>
        <w:t>.1.5</w:t>
      </w:r>
      <w:r w:rsidRPr="009C650D">
        <w:rPr>
          <w:rFonts w:cs="Times"/>
          <w:szCs w:val="24"/>
          <w:lang w:eastAsia="en-CA"/>
        </w:rPr>
        <w:t>)</w:t>
      </w:r>
    </w:p>
    <w:p w14:paraId="7A7AA0F4" w14:textId="77777777" w:rsidR="002D3523" w:rsidRPr="009C650D" w:rsidRDefault="002D3523" w:rsidP="00D856D2">
      <w:pPr>
        <w:numPr>
          <w:ilvl w:val="0"/>
          <w:numId w:val="367"/>
        </w:numPr>
        <w:tabs>
          <w:tab w:val="right" w:leader="dot" w:pos="9360"/>
        </w:tabs>
        <w:ind w:left="1080"/>
        <w:contextualSpacing/>
        <w:rPr>
          <w:rFonts w:cs="Times"/>
          <w:szCs w:val="24"/>
          <w:lang w:eastAsia="en-CA"/>
        </w:rPr>
      </w:pPr>
      <w:r w:rsidRPr="009C650D">
        <w:rPr>
          <w:rFonts w:cs="Times"/>
          <w:szCs w:val="24"/>
          <w:lang w:eastAsia="en-CA"/>
        </w:rPr>
        <w:t>Directional ramps</w:t>
      </w:r>
    </w:p>
    <w:p w14:paraId="4D7DB689" w14:textId="4E6153C3" w:rsidR="002D3523" w:rsidRPr="009C650D" w:rsidRDefault="002D3523" w:rsidP="00D856D2">
      <w:pPr>
        <w:numPr>
          <w:ilvl w:val="0"/>
          <w:numId w:val="88"/>
        </w:numPr>
        <w:tabs>
          <w:tab w:val="right" w:leader="dot" w:pos="9360"/>
        </w:tabs>
        <w:ind w:left="1701" w:hanging="567"/>
        <w:jc w:val="both"/>
        <w:rPr>
          <w:rFonts w:cs="Times"/>
          <w:szCs w:val="24"/>
          <w:lang w:eastAsia="en-CA"/>
        </w:rPr>
      </w:pPr>
      <w:r w:rsidRPr="009C650D">
        <w:rPr>
          <w:rFonts w:cs="Times"/>
          <w:szCs w:val="24"/>
          <w:lang w:eastAsia="en-CA"/>
        </w:rPr>
        <w:t xml:space="preserve">Inside (1 </w:t>
      </w:r>
      <w:r w:rsidR="000B65E2">
        <w:rPr>
          <w:rFonts w:cs="Times"/>
          <w:szCs w:val="24"/>
          <w:lang w:eastAsia="en-CA"/>
        </w:rPr>
        <w:t>and</w:t>
      </w:r>
      <w:r w:rsidRPr="009C650D">
        <w:rPr>
          <w:rFonts w:cs="Times"/>
          <w:szCs w:val="24"/>
          <w:lang w:eastAsia="en-CA"/>
        </w:rPr>
        <w:t xml:space="preserve"> 2 lane)</w:t>
      </w:r>
      <w:r w:rsidRPr="009C650D">
        <w:rPr>
          <w:rFonts w:cs="Times"/>
          <w:szCs w:val="24"/>
          <w:lang w:eastAsia="en-CA"/>
        </w:rPr>
        <w:tab/>
        <w:t>0.6 m</w:t>
      </w:r>
    </w:p>
    <w:p w14:paraId="6AD09662" w14:textId="06D73869" w:rsidR="002D3523" w:rsidRPr="009C650D" w:rsidRDefault="002D3523" w:rsidP="00D856D2">
      <w:pPr>
        <w:numPr>
          <w:ilvl w:val="0"/>
          <w:numId w:val="88"/>
        </w:numPr>
        <w:tabs>
          <w:tab w:val="right" w:leader="dot" w:pos="9360"/>
        </w:tabs>
        <w:ind w:left="1701" w:hanging="567"/>
        <w:jc w:val="both"/>
        <w:rPr>
          <w:rFonts w:cs="Times"/>
          <w:szCs w:val="24"/>
          <w:lang w:eastAsia="en-CA"/>
        </w:rPr>
      </w:pPr>
      <w:r w:rsidRPr="009C650D">
        <w:rPr>
          <w:rFonts w:cs="Times"/>
          <w:szCs w:val="24"/>
          <w:lang w:eastAsia="en-CA"/>
        </w:rPr>
        <w:t xml:space="preserve">Outside (1 </w:t>
      </w:r>
      <w:r w:rsidR="000B65E2">
        <w:rPr>
          <w:rFonts w:cs="Times"/>
          <w:szCs w:val="24"/>
          <w:lang w:eastAsia="en-CA"/>
        </w:rPr>
        <w:t>and</w:t>
      </w:r>
      <w:r w:rsidRPr="009C650D">
        <w:rPr>
          <w:rFonts w:cs="Times"/>
          <w:szCs w:val="24"/>
          <w:lang w:eastAsia="en-CA"/>
        </w:rPr>
        <w:t xml:space="preserve"> 2 lane)</w:t>
      </w:r>
      <w:r w:rsidRPr="009C650D">
        <w:rPr>
          <w:rFonts w:cs="Times"/>
          <w:szCs w:val="24"/>
          <w:lang w:eastAsia="en-CA"/>
        </w:rPr>
        <w:tab/>
        <w:t>2.5 m</w:t>
      </w:r>
    </w:p>
    <w:p w14:paraId="5F262E07" w14:textId="77777777" w:rsidR="002D3523" w:rsidRPr="009C650D" w:rsidRDefault="002D3523" w:rsidP="00D856D2">
      <w:pPr>
        <w:numPr>
          <w:ilvl w:val="0"/>
          <w:numId w:val="367"/>
        </w:numPr>
        <w:tabs>
          <w:tab w:val="right" w:leader="dot" w:pos="9360"/>
        </w:tabs>
        <w:ind w:left="1080"/>
        <w:contextualSpacing/>
        <w:rPr>
          <w:rFonts w:cs="Times"/>
          <w:szCs w:val="24"/>
          <w:lang w:eastAsia="en-CA"/>
        </w:rPr>
      </w:pPr>
      <w:r w:rsidRPr="009C650D">
        <w:rPr>
          <w:rFonts w:cs="Times"/>
          <w:szCs w:val="24"/>
          <w:lang w:eastAsia="en-CA"/>
        </w:rPr>
        <w:t>C-D road</w:t>
      </w:r>
    </w:p>
    <w:p w14:paraId="56C0A91E" w14:textId="099BBC16" w:rsidR="002D3523" w:rsidRPr="009C650D" w:rsidRDefault="002D3523" w:rsidP="00D856D2">
      <w:pPr>
        <w:numPr>
          <w:ilvl w:val="0"/>
          <w:numId w:val="88"/>
        </w:numPr>
        <w:tabs>
          <w:tab w:val="right" w:leader="dot" w:pos="9360"/>
        </w:tabs>
        <w:ind w:left="1701" w:hanging="567"/>
        <w:jc w:val="both"/>
        <w:rPr>
          <w:rFonts w:cs="Times"/>
          <w:szCs w:val="24"/>
          <w:lang w:eastAsia="en-CA"/>
        </w:rPr>
      </w:pPr>
      <w:r w:rsidRPr="009C650D">
        <w:rPr>
          <w:rFonts w:cs="Times"/>
          <w:szCs w:val="24"/>
          <w:lang w:eastAsia="en-CA"/>
        </w:rPr>
        <w:t xml:space="preserve">Inside (1 </w:t>
      </w:r>
      <w:r w:rsidR="000B65E2">
        <w:rPr>
          <w:rFonts w:cs="Times"/>
          <w:szCs w:val="24"/>
          <w:lang w:eastAsia="en-CA"/>
        </w:rPr>
        <w:t>and</w:t>
      </w:r>
      <w:r w:rsidRPr="009C650D">
        <w:rPr>
          <w:rFonts w:cs="Times"/>
          <w:szCs w:val="24"/>
          <w:lang w:eastAsia="en-CA"/>
        </w:rPr>
        <w:t xml:space="preserve"> 2 lane)</w:t>
      </w:r>
      <w:r w:rsidRPr="009C650D">
        <w:rPr>
          <w:rFonts w:cs="Times"/>
          <w:szCs w:val="24"/>
          <w:lang w:eastAsia="en-CA"/>
        </w:rPr>
        <w:tab/>
        <w:t>0.6 m</w:t>
      </w:r>
    </w:p>
    <w:p w14:paraId="3824D74A" w14:textId="368B445A" w:rsidR="002D3523" w:rsidRPr="009C650D" w:rsidRDefault="002D3523" w:rsidP="00D856D2">
      <w:pPr>
        <w:numPr>
          <w:ilvl w:val="0"/>
          <w:numId w:val="88"/>
        </w:numPr>
        <w:tabs>
          <w:tab w:val="right" w:leader="dot" w:pos="9360"/>
        </w:tabs>
        <w:ind w:left="1701" w:hanging="567"/>
        <w:jc w:val="both"/>
        <w:rPr>
          <w:rFonts w:cs="Times"/>
          <w:szCs w:val="24"/>
          <w:lang w:eastAsia="en-CA"/>
        </w:rPr>
      </w:pPr>
      <w:r w:rsidRPr="009C650D">
        <w:rPr>
          <w:rFonts w:cs="Times"/>
          <w:szCs w:val="24"/>
          <w:lang w:eastAsia="en-CA"/>
        </w:rPr>
        <w:t xml:space="preserve">Outside (1 </w:t>
      </w:r>
      <w:r w:rsidR="000B65E2">
        <w:rPr>
          <w:rFonts w:cs="Times"/>
          <w:szCs w:val="24"/>
          <w:lang w:eastAsia="en-CA"/>
        </w:rPr>
        <w:t>and</w:t>
      </w:r>
      <w:r w:rsidRPr="009C650D">
        <w:rPr>
          <w:rFonts w:cs="Times"/>
          <w:szCs w:val="24"/>
          <w:lang w:eastAsia="en-CA"/>
        </w:rPr>
        <w:t xml:space="preserve"> 2 lane)</w:t>
      </w:r>
      <w:r w:rsidRPr="009C650D">
        <w:rPr>
          <w:rFonts w:cs="Times"/>
          <w:szCs w:val="24"/>
          <w:lang w:eastAsia="en-CA"/>
        </w:rPr>
        <w:tab/>
        <w:t xml:space="preserve">2.5 m </w:t>
      </w:r>
    </w:p>
    <w:p w14:paraId="7864013B" w14:textId="77777777" w:rsidR="002D3523" w:rsidRPr="009C650D" w:rsidRDefault="002D3523" w:rsidP="00D856D2">
      <w:pPr>
        <w:numPr>
          <w:ilvl w:val="0"/>
          <w:numId w:val="367"/>
        </w:numPr>
        <w:tabs>
          <w:tab w:val="right" w:leader="dot" w:pos="9360"/>
        </w:tabs>
        <w:ind w:left="1080"/>
        <w:contextualSpacing/>
        <w:rPr>
          <w:rFonts w:cs="Times"/>
          <w:szCs w:val="24"/>
          <w:lang w:eastAsia="en-CA"/>
        </w:rPr>
      </w:pPr>
      <w:r w:rsidRPr="009C650D">
        <w:rPr>
          <w:rFonts w:cs="Times"/>
          <w:szCs w:val="24"/>
          <w:lang w:eastAsia="en-CA"/>
        </w:rPr>
        <w:t>Ramp</w:t>
      </w:r>
    </w:p>
    <w:p w14:paraId="2F901BFC" w14:textId="17C9F88E" w:rsidR="002D3523" w:rsidRPr="009C650D" w:rsidRDefault="002D3523" w:rsidP="00D856D2">
      <w:pPr>
        <w:numPr>
          <w:ilvl w:val="0"/>
          <w:numId w:val="88"/>
        </w:numPr>
        <w:tabs>
          <w:tab w:val="right" w:leader="dot" w:pos="9360"/>
        </w:tabs>
        <w:ind w:left="1701" w:hanging="567"/>
        <w:jc w:val="both"/>
        <w:rPr>
          <w:rFonts w:cs="Times"/>
          <w:szCs w:val="24"/>
          <w:lang w:eastAsia="en-CA"/>
        </w:rPr>
      </w:pPr>
      <w:r w:rsidRPr="009C650D">
        <w:rPr>
          <w:rFonts w:cs="Times"/>
          <w:szCs w:val="24"/>
          <w:lang w:eastAsia="en-CA"/>
        </w:rPr>
        <w:lastRenderedPageBreak/>
        <w:t xml:space="preserve">Inside (1 </w:t>
      </w:r>
      <w:r w:rsidR="000B65E2">
        <w:rPr>
          <w:rFonts w:cs="Times"/>
          <w:szCs w:val="24"/>
          <w:lang w:eastAsia="en-CA"/>
        </w:rPr>
        <w:t>and</w:t>
      </w:r>
      <w:r w:rsidRPr="009C650D">
        <w:rPr>
          <w:rFonts w:cs="Times"/>
          <w:szCs w:val="24"/>
          <w:lang w:eastAsia="en-CA"/>
        </w:rPr>
        <w:t xml:space="preserve"> 2 Lane)</w:t>
      </w:r>
      <w:r w:rsidRPr="009C650D">
        <w:rPr>
          <w:rFonts w:cs="Times"/>
          <w:szCs w:val="24"/>
          <w:lang w:eastAsia="en-CA"/>
        </w:rPr>
        <w:tab/>
        <w:t>0.6 m</w:t>
      </w:r>
    </w:p>
    <w:p w14:paraId="468E6D6F" w14:textId="3A511A7B" w:rsidR="002D3523" w:rsidRPr="009C650D" w:rsidRDefault="002D3523" w:rsidP="00D856D2">
      <w:pPr>
        <w:numPr>
          <w:ilvl w:val="0"/>
          <w:numId w:val="88"/>
        </w:numPr>
        <w:tabs>
          <w:tab w:val="right" w:leader="dot" w:pos="9360"/>
        </w:tabs>
        <w:ind w:left="1701" w:hanging="567"/>
        <w:jc w:val="both"/>
        <w:rPr>
          <w:rFonts w:cs="Times"/>
          <w:szCs w:val="24"/>
          <w:lang w:eastAsia="en-CA"/>
        </w:rPr>
      </w:pPr>
      <w:r w:rsidRPr="009C650D">
        <w:rPr>
          <w:rFonts w:cs="Times"/>
          <w:szCs w:val="24"/>
          <w:lang w:eastAsia="en-CA"/>
        </w:rPr>
        <w:t xml:space="preserve">Outside (1 </w:t>
      </w:r>
      <w:r w:rsidR="000B65E2">
        <w:rPr>
          <w:rFonts w:cs="Times"/>
          <w:szCs w:val="24"/>
          <w:lang w:eastAsia="en-CA"/>
        </w:rPr>
        <w:t>and</w:t>
      </w:r>
      <w:r w:rsidRPr="009C650D">
        <w:rPr>
          <w:rFonts w:cs="Times"/>
          <w:szCs w:val="24"/>
          <w:lang w:eastAsia="en-CA"/>
        </w:rPr>
        <w:t xml:space="preserve"> 2 Lane)</w:t>
      </w:r>
      <w:r w:rsidRPr="009C650D">
        <w:rPr>
          <w:rFonts w:cs="Times"/>
          <w:szCs w:val="24"/>
          <w:lang w:eastAsia="en-CA"/>
        </w:rPr>
        <w:tab/>
        <w:t>2.5 m</w:t>
      </w:r>
    </w:p>
    <w:p w14:paraId="36638813" w14:textId="77777777" w:rsidR="002D3523" w:rsidRDefault="002D3523" w:rsidP="00D856D2">
      <w:pPr>
        <w:numPr>
          <w:ilvl w:val="0"/>
          <w:numId w:val="367"/>
        </w:numPr>
        <w:tabs>
          <w:tab w:val="right" w:leader="dot" w:pos="9360"/>
        </w:tabs>
        <w:ind w:left="1080"/>
        <w:contextualSpacing/>
        <w:rPr>
          <w:rFonts w:cs="Times"/>
          <w:szCs w:val="24"/>
          <w:lang w:eastAsia="en-CA"/>
        </w:rPr>
      </w:pPr>
      <w:r w:rsidRPr="009C650D">
        <w:rPr>
          <w:rFonts w:cs="Times"/>
          <w:szCs w:val="24"/>
          <w:lang w:eastAsia="en-CA"/>
        </w:rPr>
        <w:t>Paved Service Roads</w:t>
      </w:r>
      <w:r w:rsidRPr="009C650D">
        <w:rPr>
          <w:rFonts w:cs="Times"/>
          <w:szCs w:val="24"/>
          <w:lang w:eastAsia="en-CA"/>
        </w:rPr>
        <w:tab/>
        <w:t>1.0 m</w:t>
      </w:r>
    </w:p>
    <w:p w14:paraId="62EC086D" w14:textId="5471B1AE" w:rsidR="005D0873" w:rsidRPr="009C650D" w:rsidRDefault="0048391E" w:rsidP="00D856D2">
      <w:pPr>
        <w:numPr>
          <w:ilvl w:val="0"/>
          <w:numId w:val="367"/>
        </w:numPr>
        <w:tabs>
          <w:tab w:val="right" w:leader="dot" w:pos="9360"/>
        </w:tabs>
        <w:ind w:left="1080"/>
        <w:contextualSpacing/>
        <w:rPr>
          <w:rFonts w:cs="Times"/>
          <w:szCs w:val="24"/>
          <w:lang w:eastAsia="en-CA"/>
        </w:rPr>
      </w:pPr>
      <w:r>
        <w:rPr>
          <w:rFonts w:cs="Times"/>
          <w:szCs w:val="24"/>
          <w:lang w:eastAsia="en-CA"/>
        </w:rPr>
        <w:t>Auxiliary</w:t>
      </w:r>
      <w:r w:rsidR="005D0873">
        <w:rPr>
          <w:rFonts w:cs="Times"/>
          <w:szCs w:val="24"/>
          <w:lang w:eastAsia="en-CA"/>
        </w:rPr>
        <w:t xml:space="preserve"> Lanes</w:t>
      </w:r>
      <w:r w:rsidR="005D0873">
        <w:rPr>
          <w:rFonts w:cs="Times"/>
          <w:szCs w:val="24"/>
          <w:lang w:eastAsia="en-CA"/>
        </w:rPr>
        <w:tab/>
        <w:t>3.0 m</w:t>
      </w:r>
    </w:p>
    <w:p w14:paraId="242FDB5A" w14:textId="77777777" w:rsidR="00302EC6" w:rsidRDefault="00302EC6" w:rsidP="009F1550">
      <w:pPr>
        <w:pStyle w:val="BodyText2"/>
      </w:pPr>
    </w:p>
    <w:p w14:paraId="5881F40C" w14:textId="77777777" w:rsidR="008C0478" w:rsidRDefault="002D3523" w:rsidP="009F1550">
      <w:pPr>
        <w:pStyle w:val="BodyText2"/>
      </w:pPr>
      <w:r w:rsidRPr="009F1550">
        <w:t xml:space="preserve">Notwithstanding the shoulder widths stated above, wider shoulders may be required to satisfy shy distance requirements or stopping sight distance requirements on bridge structures. In no case shall the shoulder be wider than 3.5 m.  On divided roadways, shoulder widths </w:t>
      </w:r>
      <w:r w:rsidR="00D300CA">
        <w:t>may</w:t>
      </w:r>
      <w:r w:rsidR="00D300CA" w:rsidRPr="009F1550">
        <w:t xml:space="preserve"> </w:t>
      </w:r>
      <w:r w:rsidRPr="009F1550">
        <w:t xml:space="preserve">be </w:t>
      </w:r>
      <w:r w:rsidR="00D300CA">
        <w:t xml:space="preserve">a </w:t>
      </w:r>
      <w:r w:rsidRPr="009F1550">
        <w:t>minimum 0.8</w:t>
      </w:r>
      <w:r w:rsidR="000B65E2">
        <w:t xml:space="preserve"> </w:t>
      </w:r>
      <w:r w:rsidRPr="009F1550">
        <w:t>m (inside) and 2.5</w:t>
      </w:r>
      <w:r w:rsidR="000B65E2">
        <w:t xml:space="preserve"> </w:t>
      </w:r>
      <w:r w:rsidRPr="009F1550">
        <w:t xml:space="preserve">m (outside) at </w:t>
      </w:r>
      <w:r w:rsidR="006C4E23">
        <w:t>the Expiry Date</w:t>
      </w:r>
      <w:r w:rsidR="006C4E23" w:rsidRPr="009F1550">
        <w:t xml:space="preserve"> </w:t>
      </w:r>
      <w:r w:rsidRPr="009F1550">
        <w:t>(reduced widths due to rehabilitation overlays).</w:t>
      </w:r>
    </w:p>
    <w:p w14:paraId="23681460" w14:textId="4DF9C3C2" w:rsidR="009B3661" w:rsidRDefault="008C0478" w:rsidP="009F1550">
      <w:pPr>
        <w:pStyle w:val="BodyText2"/>
      </w:pPr>
      <w:r w:rsidRPr="002B62C5">
        <w:rPr>
          <w:u w:val="single"/>
        </w:rPr>
        <w:t>Note</w:t>
      </w:r>
    </w:p>
    <w:p w14:paraId="0DC93D62" w14:textId="12311220" w:rsidR="008C0478" w:rsidRDefault="008C0478" w:rsidP="008C0478">
      <w:pPr>
        <w:pStyle w:val="Default"/>
        <w:rPr>
          <w:bCs/>
          <w:sz w:val="20"/>
          <w:szCs w:val="20"/>
        </w:rPr>
      </w:pPr>
      <w:r w:rsidRPr="002B62C5">
        <w:rPr>
          <w:rFonts w:ascii="Times New Roman" w:hAnsi="Times New Roman" w:cs="Times New Roman"/>
        </w:rPr>
        <w:t>1.</w:t>
      </w:r>
      <w:r>
        <w:t xml:space="preserve"> </w:t>
      </w:r>
      <w:r w:rsidRPr="002B62C5">
        <w:rPr>
          <w:rFonts w:ascii="Times New Roman" w:hAnsi="Times New Roman" w:cs="Times New Roman"/>
        </w:rPr>
        <w:t>S</w:t>
      </w:r>
      <w:r w:rsidRPr="002B62C5">
        <w:rPr>
          <w:rFonts w:ascii="Times New Roman" w:hAnsi="Times New Roman" w:cs="Times New Roman"/>
          <w:bCs/>
        </w:rPr>
        <w:t xml:space="preserve">houlders on existing Highway 1 </w:t>
      </w:r>
      <w:r>
        <w:rPr>
          <w:rFonts w:ascii="Times New Roman" w:hAnsi="Times New Roman" w:cs="Times New Roman"/>
          <w:bCs/>
        </w:rPr>
        <w:t xml:space="preserve">East </w:t>
      </w:r>
      <w:r w:rsidRPr="002B62C5">
        <w:rPr>
          <w:rFonts w:ascii="Times New Roman" w:hAnsi="Times New Roman" w:cs="Times New Roman"/>
          <w:bCs/>
        </w:rPr>
        <w:t>do not have to be grade widened</w:t>
      </w:r>
      <w:r w:rsidR="002B62C5">
        <w:rPr>
          <w:rFonts w:ascii="Times New Roman" w:hAnsi="Times New Roman" w:cs="Times New Roman"/>
          <w:bCs/>
        </w:rPr>
        <w:t>,</w:t>
      </w:r>
      <w:r w:rsidRPr="002B62C5">
        <w:rPr>
          <w:rFonts w:ascii="Times New Roman" w:hAnsi="Times New Roman" w:cs="Times New Roman"/>
          <w:bCs/>
        </w:rPr>
        <w:t xml:space="preserve"> </w:t>
      </w:r>
      <w:r w:rsidR="002B62C5">
        <w:rPr>
          <w:rFonts w:ascii="Times New Roman" w:hAnsi="Times New Roman" w:cs="Times New Roman"/>
          <w:bCs/>
        </w:rPr>
        <w:t>h</w:t>
      </w:r>
      <w:r w:rsidRPr="002B62C5">
        <w:rPr>
          <w:rFonts w:ascii="Times New Roman" w:hAnsi="Times New Roman" w:cs="Times New Roman"/>
          <w:bCs/>
        </w:rPr>
        <w:t>owever, in the situation where additional existing road is being trimmed or removed, the remaining shoulder width should as much as is practicable</w:t>
      </w:r>
      <w:r w:rsidR="00207D0E">
        <w:rPr>
          <w:rFonts w:ascii="Times New Roman" w:hAnsi="Times New Roman" w:cs="Times New Roman"/>
          <w:bCs/>
        </w:rPr>
        <w:t xml:space="preserve"> meet the Technical Requirements</w:t>
      </w:r>
      <w:r w:rsidRPr="002B62C5">
        <w:rPr>
          <w:rFonts w:ascii="Times New Roman" w:hAnsi="Times New Roman" w:cs="Times New Roman"/>
          <w:bCs/>
        </w:rPr>
        <w:t xml:space="preserve">, </w:t>
      </w:r>
      <w:r w:rsidR="00C40737">
        <w:rPr>
          <w:rFonts w:ascii="Times New Roman" w:hAnsi="Times New Roman" w:cs="Times New Roman"/>
          <w:bCs/>
        </w:rPr>
        <w:t>and in any case be no less than 0.8m wide (inside) and 2.5 m wide (outside) at the Expiry Date</w:t>
      </w:r>
      <w:r w:rsidR="002B62C5">
        <w:rPr>
          <w:rFonts w:ascii="Times New Roman" w:hAnsi="Times New Roman" w:cs="Times New Roman"/>
          <w:bCs/>
        </w:rPr>
        <w:t>.</w:t>
      </w:r>
      <w:r>
        <w:rPr>
          <w:bCs/>
          <w:sz w:val="20"/>
          <w:szCs w:val="20"/>
        </w:rPr>
        <w:t xml:space="preserve"> </w:t>
      </w:r>
    </w:p>
    <w:p w14:paraId="6AE267B0" w14:textId="0E7D0A9D" w:rsidR="002D3523" w:rsidRPr="009F1550" w:rsidRDefault="002D3523" w:rsidP="00D856D2">
      <w:pPr>
        <w:pStyle w:val="PPP4"/>
        <w:numPr>
          <w:ilvl w:val="4"/>
          <w:numId w:val="18"/>
        </w:numPr>
        <w:tabs>
          <w:tab w:val="clear" w:pos="4320"/>
        </w:tabs>
        <w:ind w:left="4253" w:hanging="1418"/>
        <w:rPr>
          <w:b/>
        </w:rPr>
      </w:pPr>
      <w:r w:rsidRPr="009F1550">
        <w:rPr>
          <w:b/>
        </w:rPr>
        <w:lastRenderedPageBreak/>
        <w:t>Median Width</w:t>
      </w:r>
    </w:p>
    <w:p w14:paraId="5D12C2AC" w14:textId="77777777" w:rsidR="008A068D" w:rsidRPr="009F1550" w:rsidRDefault="008A068D" w:rsidP="00D856D2">
      <w:pPr>
        <w:pStyle w:val="BodyText2"/>
      </w:pPr>
    </w:p>
    <w:p w14:paraId="0AB0A95A" w14:textId="77777777" w:rsidR="002D3523" w:rsidRPr="00577C5B" w:rsidRDefault="002D3523" w:rsidP="00D856D2">
      <w:pPr>
        <w:pStyle w:val="ListParagraph"/>
        <w:numPr>
          <w:ilvl w:val="0"/>
          <w:numId w:val="368"/>
        </w:numPr>
        <w:tabs>
          <w:tab w:val="right" w:leader="dot" w:pos="9360"/>
        </w:tabs>
        <w:ind w:left="1080"/>
        <w:contextualSpacing/>
        <w:rPr>
          <w:rFonts w:cs="Times"/>
          <w:szCs w:val="24"/>
          <w:lang w:eastAsia="en-CA"/>
        </w:rPr>
      </w:pPr>
      <w:r w:rsidRPr="00577C5B">
        <w:rPr>
          <w:rFonts w:cs="Times"/>
          <w:szCs w:val="24"/>
          <w:lang w:eastAsia="en-CA"/>
        </w:rPr>
        <w:t>Mainline (New)</w:t>
      </w:r>
      <w:r w:rsidRPr="00577C5B">
        <w:rPr>
          <w:rFonts w:cs="Times"/>
          <w:szCs w:val="24"/>
          <w:lang w:eastAsia="en-CA"/>
        </w:rPr>
        <w:tab/>
        <w:t>32.0 m</w:t>
      </w:r>
    </w:p>
    <w:p w14:paraId="365D9014" w14:textId="044215B8" w:rsidR="002D3523" w:rsidRPr="009C650D" w:rsidRDefault="002D3523" w:rsidP="00D856D2">
      <w:pPr>
        <w:numPr>
          <w:ilvl w:val="0"/>
          <w:numId w:val="368"/>
        </w:numPr>
        <w:tabs>
          <w:tab w:val="right" w:leader="dot" w:pos="9360"/>
        </w:tabs>
        <w:ind w:left="1080"/>
        <w:contextualSpacing/>
        <w:rPr>
          <w:rFonts w:cs="Times"/>
          <w:szCs w:val="24"/>
          <w:lang w:eastAsia="en-CA"/>
        </w:rPr>
      </w:pPr>
      <w:r w:rsidRPr="009C650D">
        <w:rPr>
          <w:rFonts w:cs="Times"/>
          <w:szCs w:val="24"/>
          <w:lang w:eastAsia="en-CA"/>
        </w:rPr>
        <w:t>Crossroads</w:t>
      </w:r>
      <w:r w:rsidRPr="009C650D">
        <w:rPr>
          <w:rFonts w:cs="Times"/>
          <w:szCs w:val="24"/>
          <w:lang w:eastAsia="en-CA"/>
        </w:rPr>
        <w:tab/>
        <w:t xml:space="preserve"> (See </w:t>
      </w:r>
      <w:r w:rsidR="007A27ED">
        <w:rPr>
          <w:rFonts w:cs="Times"/>
          <w:szCs w:val="24"/>
          <w:lang w:eastAsia="en-CA"/>
        </w:rPr>
        <w:t>Section</w:t>
      </w:r>
      <w:r w:rsidR="007A27ED" w:rsidRPr="009C650D">
        <w:rPr>
          <w:rFonts w:cs="Times"/>
          <w:szCs w:val="24"/>
          <w:lang w:eastAsia="en-CA"/>
        </w:rPr>
        <w:t xml:space="preserve"> </w:t>
      </w:r>
      <w:r w:rsidR="00302EC6" w:rsidRPr="009C650D">
        <w:rPr>
          <w:rFonts w:cs="Times"/>
          <w:szCs w:val="24"/>
          <w:lang w:eastAsia="en-CA"/>
        </w:rPr>
        <w:t>200.</w:t>
      </w:r>
      <w:r w:rsidR="000A1924">
        <w:rPr>
          <w:rFonts w:cs="Times"/>
          <w:szCs w:val="24"/>
          <w:lang w:eastAsia="en-CA"/>
        </w:rPr>
        <w:t>6</w:t>
      </w:r>
      <w:r w:rsidRPr="009C650D">
        <w:rPr>
          <w:rFonts w:cs="Times"/>
          <w:szCs w:val="24"/>
          <w:lang w:eastAsia="en-CA"/>
        </w:rPr>
        <w:t>.1</w:t>
      </w:r>
      <w:r w:rsidR="007A27ED">
        <w:rPr>
          <w:rFonts w:cs="Times"/>
          <w:szCs w:val="24"/>
          <w:lang w:eastAsia="en-CA"/>
        </w:rPr>
        <w:t>.</w:t>
      </w:r>
      <w:r w:rsidR="000A1924">
        <w:rPr>
          <w:rFonts w:cs="Times"/>
          <w:szCs w:val="24"/>
          <w:lang w:eastAsia="en-CA"/>
        </w:rPr>
        <w:t>3</w:t>
      </w:r>
      <w:r w:rsidRPr="009C650D">
        <w:rPr>
          <w:rFonts w:cs="Times"/>
          <w:szCs w:val="24"/>
          <w:lang w:eastAsia="en-CA"/>
        </w:rPr>
        <w:t>)</w:t>
      </w:r>
    </w:p>
    <w:p w14:paraId="6012DED1" w14:textId="77777777" w:rsidR="009F1550" w:rsidRDefault="009F1550" w:rsidP="009F1550">
      <w:pPr>
        <w:pStyle w:val="BodyText2"/>
      </w:pPr>
    </w:p>
    <w:p w14:paraId="3E6D1373" w14:textId="77777777" w:rsidR="002D3523" w:rsidRDefault="002D3523" w:rsidP="009F1550">
      <w:pPr>
        <w:pStyle w:val="BodyText2"/>
        <w:rPr>
          <w:b/>
        </w:rPr>
      </w:pPr>
      <w:r w:rsidRPr="009F1550">
        <w:rPr>
          <w:b/>
        </w:rPr>
        <w:t>Exception to Mainline Median Width</w:t>
      </w:r>
    </w:p>
    <w:p w14:paraId="0402B02A" w14:textId="77777777" w:rsidR="008A068D" w:rsidRPr="009F1550" w:rsidRDefault="008A068D" w:rsidP="009F1550">
      <w:pPr>
        <w:pStyle w:val="BodyText2"/>
        <w:rPr>
          <w:b/>
        </w:rPr>
      </w:pPr>
    </w:p>
    <w:p w14:paraId="799007DA" w14:textId="4A715064" w:rsidR="002D3523" w:rsidRPr="00842315" w:rsidRDefault="002D3523" w:rsidP="00D856D2">
      <w:pPr>
        <w:numPr>
          <w:ilvl w:val="0"/>
          <w:numId w:val="369"/>
        </w:numPr>
        <w:tabs>
          <w:tab w:val="right" w:leader="dot" w:pos="9360"/>
        </w:tabs>
        <w:ind w:left="1080"/>
        <w:contextualSpacing/>
        <w:rPr>
          <w:rFonts w:cs="Times"/>
          <w:szCs w:val="24"/>
          <w:lang w:eastAsia="en-CA"/>
        </w:rPr>
      </w:pPr>
      <w:r w:rsidRPr="00842315">
        <w:rPr>
          <w:rFonts w:cs="Times"/>
          <w:szCs w:val="24"/>
          <w:lang w:eastAsia="en-CA"/>
        </w:rPr>
        <w:t xml:space="preserve">The median width on the </w:t>
      </w:r>
      <w:r w:rsidR="00E56BE4">
        <w:rPr>
          <w:rFonts w:cs="Times"/>
          <w:szCs w:val="24"/>
          <w:lang w:eastAsia="en-CA"/>
        </w:rPr>
        <w:t>m</w:t>
      </w:r>
      <w:r w:rsidRPr="00842315">
        <w:rPr>
          <w:rFonts w:cs="Times"/>
          <w:szCs w:val="24"/>
          <w:lang w:eastAsia="en-CA"/>
        </w:rPr>
        <w:t xml:space="preserve">ainline through the interchange area at </w:t>
      </w:r>
      <w:r w:rsidR="00445811">
        <w:rPr>
          <w:rFonts w:cs="Times"/>
          <w:szCs w:val="24"/>
          <w:lang w:eastAsia="en-CA"/>
        </w:rPr>
        <w:t>Highway</w:t>
      </w:r>
      <w:r w:rsidR="00445811" w:rsidRPr="00842315">
        <w:rPr>
          <w:rFonts w:cs="Times"/>
          <w:szCs w:val="24"/>
          <w:lang w:eastAsia="en-CA"/>
        </w:rPr>
        <w:t xml:space="preserve"> </w:t>
      </w:r>
      <w:r w:rsidRPr="00842315">
        <w:rPr>
          <w:rFonts w:cs="Times"/>
          <w:szCs w:val="24"/>
          <w:lang w:eastAsia="en-CA"/>
        </w:rPr>
        <w:t xml:space="preserve">1 West is reduced to 18 m as shown </w:t>
      </w:r>
      <w:r w:rsidR="00263286">
        <w:rPr>
          <w:rFonts w:cs="Times"/>
          <w:szCs w:val="24"/>
          <w:lang w:eastAsia="en-CA"/>
        </w:rPr>
        <w:t>in the Reference Concept</w:t>
      </w:r>
      <w:r w:rsidRPr="00842315">
        <w:rPr>
          <w:rFonts w:cs="Times"/>
          <w:szCs w:val="24"/>
          <w:lang w:eastAsia="en-CA"/>
        </w:rPr>
        <w:t>.</w:t>
      </w:r>
    </w:p>
    <w:p w14:paraId="258A37AC" w14:textId="0BF55702" w:rsidR="002D3523" w:rsidRPr="009F1550" w:rsidRDefault="002D3523" w:rsidP="00D856D2">
      <w:pPr>
        <w:pStyle w:val="PPP4"/>
        <w:numPr>
          <w:ilvl w:val="4"/>
          <w:numId w:val="18"/>
        </w:numPr>
        <w:tabs>
          <w:tab w:val="clear" w:pos="4320"/>
        </w:tabs>
        <w:ind w:left="4253" w:hanging="1418"/>
        <w:rPr>
          <w:b/>
        </w:rPr>
      </w:pPr>
      <w:r w:rsidRPr="009F1550">
        <w:rPr>
          <w:b/>
        </w:rPr>
        <w:t xml:space="preserve">Outer Separation for C-D </w:t>
      </w:r>
      <w:r w:rsidR="009F1550" w:rsidRPr="009F1550">
        <w:rPr>
          <w:b/>
        </w:rPr>
        <w:t>R</w:t>
      </w:r>
      <w:r w:rsidRPr="009F1550">
        <w:rPr>
          <w:b/>
        </w:rPr>
        <w:t>oads</w:t>
      </w:r>
    </w:p>
    <w:p w14:paraId="3377451D" w14:textId="77777777" w:rsidR="008A068D" w:rsidRPr="009F1550" w:rsidRDefault="008A068D" w:rsidP="00577C5B">
      <w:pPr>
        <w:pStyle w:val="BodyText2"/>
      </w:pPr>
    </w:p>
    <w:p w14:paraId="42869687" w14:textId="77777777" w:rsidR="002D3523" w:rsidRPr="00577C5B" w:rsidRDefault="002D3523" w:rsidP="00D856D2">
      <w:pPr>
        <w:pStyle w:val="ListParagraph"/>
        <w:numPr>
          <w:ilvl w:val="0"/>
          <w:numId w:val="735"/>
        </w:numPr>
        <w:tabs>
          <w:tab w:val="right" w:leader="dot" w:pos="9360"/>
        </w:tabs>
        <w:ind w:left="1080"/>
        <w:contextualSpacing/>
        <w:rPr>
          <w:rFonts w:cs="Times"/>
          <w:szCs w:val="24"/>
          <w:lang w:eastAsia="en-CA"/>
        </w:rPr>
      </w:pPr>
      <w:r w:rsidRPr="00577C5B">
        <w:rPr>
          <w:rFonts w:cs="Times"/>
          <w:szCs w:val="24"/>
          <w:lang w:eastAsia="en-CA"/>
        </w:rPr>
        <w:t>Outer separation in a multiple interchange configuration shall be as f</w:t>
      </w:r>
      <w:r w:rsidRPr="00842315">
        <w:rPr>
          <w:lang w:eastAsia="en-CA"/>
        </w:rPr>
        <w:t>ollows:</w:t>
      </w:r>
    </w:p>
    <w:p w14:paraId="4049991A" w14:textId="77777777" w:rsidR="002D3523" w:rsidRPr="00842315" w:rsidRDefault="002D3523" w:rsidP="00D856D2">
      <w:pPr>
        <w:numPr>
          <w:ilvl w:val="0"/>
          <w:numId w:val="88"/>
        </w:numPr>
        <w:ind w:left="1701" w:hanging="562"/>
        <w:jc w:val="both"/>
        <w:rPr>
          <w:rFonts w:cs="Times"/>
          <w:szCs w:val="24"/>
          <w:lang w:eastAsia="en-CA"/>
        </w:rPr>
      </w:pPr>
      <w:r w:rsidRPr="00842315">
        <w:rPr>
          <w:rFonts w:cs="Times"/>
          <w:szCs w:val="24"/>
          <w:lang w:eastAsia="en-CA"/>
        </w:rPr>
        <w:t>17.0 m minimum single interchange, no transfer lane. (Outer separation is measured from outer edge of travel lane on the mainline to inner edge of travel lane on the C-D road).</w:t>
      </w:r>
    </w:p>
    <w:p w14:paraId="62834F0A" w14:textId="16079A60" w:rsidR="002D3523" w:rsidRDefault="002D3523" w:rsidP="00D856D2">
      <w:pPr>
        <w:pStyle w:val="PPP4"/>
        <w:numPr>
          <w:ilvl w:val="4"/>
          <w:numId w:val="18"/>
        </w:numPr>
        <w:tabs>
          <w:tab w:val="clear" w:pos="4320"/>
        </w:tabs>
        <w:ind w:left="4253" w:hanging="1418"/>
        <w:rPr>
          <w:b/>
        </w:rPr>
      </w:pPr>
      <w:r w:rsidRPr="009F1550">
        <w:rPr>
          <w:b/>
        </w:rPr>
        <w:lastRenderedPageBreak/>
        <w:t>Highway and Frontage Road Separations</w:t>
      </w:r>
    </w:p>
    <w:p w14:paraId="4D98B954" w14:textId="77777777" w:rsidR="008A068D" w:rsidRPr="00D856D2" w:rsidRDefault="008A068D" w:rsidP="00D856D2">
      <w:pPr>
        <w:pStyle w:val="BodyText2"/>
      </w:pPr>
    </w:p>
    <w:p w14:paraId="627C0F3E" w14:textId="77777777" w:rsidR="002D3523" w:rsidRPr="00842315" w:rsidRDefault="002D3523" w:rsidP="00D856D2">
      <w:pPr>
        <w:pStyle w:val="ListParagraph"/>
        <w:numPr>
          <w:ilvl w:val="0"/>
          <w:numId w:val="736"/>
        </w:numPr>
        <w:ind w:left="1080"/>
        <w:rPr>
          <w:lang w:eastAsia="en-CA"/>
        </w:rPr>
      </w:pPr>
      <w:r w:rsidRPr="00842315">
        <w:rPr>
          <w:lang w:eastAsia="en-CA"/>
        </w:rPr>
        <w:t>SKS 2.2.5-C</w:t>
      </w:r>
    </w:p>
    <w:p w14:paraId="4C61AAD8" w14:textId="77777777" w:rsidR="002D3523" w:rsidRDefault="002D3523" w:rsidP="00D856D2">
      <w:pPr>
        <w:pStyle w:val="PPP4"/>
        <w:numPr>
          <w:ilvl w:val="4"/>
          <w:numId w:val="18"/>
        </w:numPr>
        <w:tabs>
          <w:tab w:val="clear" w:pos="4320"/>
        </w:tabs>
        <w:ind w:left="4253" w:hanging="1418"/>
        <w:rPr>
          <w:b/>
        </w:rPr>
      </w:pPr>
      <w:r w:rsidRPr="009F1550">
        <w:rPr>
          <w:b/>
        </w:rPr>
        <w:t>Pedestrian Walk and Multi-Use Trails</w:t>
      </w:r>
    </w:p>
    <w:p w14:paraId="045CF1EA" w14:textId="77777777" w:rsidR="008A068D" w:rsidRPr="00D856D2" w:rsidRDefault="008A068D" w:rsidP="00D856D2">
      <w:pPr>
        <w:pStyle w:val="BodyText2"/>
      </w:pPr>
    </w:p>
    <w:p w14:paraId="59E3FAD5" w14:textId="77777777" w:rsidR="002D3523" w:rsidRPr="00842315" w:rsidRDefault="002D3523" w:rsidP="00D856D2">
      <w:pPr>
        <w:numPr>
          <w:ilvl w:val="0"/>
          <w:numId w:val="372"/>
        </w:numPr>
        <w:tabs>
          <w:tab w:val="right" w:leader="dot" w:pos="9360"/>
        </w:tabs>
        <w:ind w:left="1134" w:hanging="418"/>
        <w:contextualSpacing/>
        <w:rPr>
          <w:rFonts w:cs="Times"/>
          <w:szCs w:val="24"/>
          <w:lang w:eastAsia="en-CA"/>
        </w:rPr>
      </w:pPr>
      <w:r w:rsidRPr="00842315">
        <w:rPr>
          <w:rFonts w:cs="Times"/>
          <w:szCs w:val="24"/>
          <w:lang w:eastAsia="en-CA"/>
        </w:rPr>
        <w:t>Width of multi-use trail</w:t>
      </w:r>
    </w:p>
    <w:p w14:paraId="1A1A9978" w14:textId="77777777" w:rsidR="002D3523" w:rsidRPr="00842315" w:rsidRDefault="002D3523" w:rsidP="00D856D2">
      <w:pPr>
        <w:numPr>
          <w:ilvl w:val="0"/>
          <w:numId w:val="88"/>
        </w:numPr>
        <w:tabs>
          <w:tab w:val="right" w:leader="dot" w:pos="9360"/>
        </w:tabs>
        <w:ind w:left="1701" w:hanging="418"/>
        <w:jc w:val="both"/>
        <w:rPr>
          <w:rFonts w:cs="Times"/>
          <w:szCs w:val="24"/>
          <w:lang w:eastAsia="en-CA"/>
        </w:rPr>
      </w:pPr>
      <w:r w:rsidRPr="00842315">
        <w:rPr>
          <w:rFonts w:cs="Times"/>
          <w:szCs w:val="24"/>
          <w:lang w:eastAsia="en-CA"/>
        </w:rPr>
        <w:t>On grade</w:t>
      </w:r>
      <w:r w:rsidRPr="00842315">
        <w:rPr>
          <w:rFonts w:cs="Times"/>
          <w:szCs w:val="24"/>
          <w:lang w:eastAsia="en-CA"/>
        </w:rPr>
        <w:tab/>
        <w:t>3.0 m</w:t>
      </w:r>
    </w:p>
    <w:p w14:paraId="097E4D24" w14:textId="77777777" w:rsidR="002D3523" w:rsidRPr="00842315" w:rsidRDefault="002D3523" w:rsidP="00D856D2">
      <w:pPr>
        <w:numPr>
          <w:ilvl w:val="0"/>
          <w:numId w:val="372"/>
        </w:numPr>
        <w:tabs>
          <w:tab w:val="right" w:leader="dot" w:pos="9360"/>
        </w:tabs>
        <w:ind w:left="1134" w:hanging="418"/>
        <w:contextualSpacing/>
        <w:rPr>
          <w:rFonts w:cs="Times"/>
          <w:szCs w:val="24"/>
          <w:lang w:eastAsia="en-CA"/>
        </w:rPr>
      </w:pPr>
      <w:r w:rsidRPr="00842315">
        <w:rPr>
          <w:rFonts w:cs="Times"/>
          <w:szCs w:val="24"/>
          <w:lang w:eastAsia="en-CA"/>
        </w:rPr>
        <w:t>Width of pedestrian walk</w:t>
      </w:r>
    </w:p>
    <w:p w14:paraId="4D620890" w14:textId="77777777" w:rsidR="002D3523" w:rsidRPr="00842315" w:rsidRDefault="002D3523" w:rsidP="00D856D2">
      <w:pPr>
        <w:numPr>
          <w:ilvl w:val="0"/>
          <w:numId w:val="88"/>
        </w:numPr>
        <w:tabs>
          <w:tab w:val="right" w:leader="dot" w:pos="9360"/>
        </w:tabs>
        <w:ind w:left="1701" w:hanging="418"/>
        <w:jc w:val="both"/>
        <w:rPr>
          <w:rFonts w:cs="Times"/>
          <w:szCs w:val="24"/>
          <w:lang w:eastAsia="en-CA"/>
        </w:rPr>
      </w:pPr>
      <w:r w:rsidRPr="00842315">
        <w:rPr>
          <w:rFonts w:cs="Times"/>
          <w:szCs w:val="24"/>
          <w:lang w:eastAsia="en-CA"/>
        </w:rPr>
        <w:t>On grade</w:t>
      </w:r>
      <w:r w:rsidRPr="00842315">
        <w:rPr>
          <w:rFonts w:cs="Times"/>
          <w:szCs w:val="24"/>
          <w:lang w:eastAsia="en-CA"/>
        </w:rPr>
        <w:tab/>
        <w:t>1.5 m</w:t>
      </w:r>
    </w:p>
    <w:p w14:paraId="44EF55C7" w14:textId="77777777" w:rsidR="002D3523" w:rsidRPr="00842315" w:rsidRDefault="002D3523" w:rsidP="00D856D2">
      <w:pPr>
        <w:numPr>
          <w:ilvl w:val="0"/>
          <w:numId w:val="88"/>
        </w:numPr>
        <w:tabs>
          <w:tab w:val="right" w:leader="dot" w:pos="9360"/>
        </w:tabs>
        <w:ind w:left="1701" w:hanging="418"/>
        <w:jc w:val="both"/>
        <w:rPr>
          <w:rFonts w:cs="Times"/>
          <w:szCs w:val="24"/>
          <w:lang w:eastAsia="en-CA"/>
        </w:rPr>
      </w:pPr>
      <w:r w:rsidRPr="00842315">
        <w:rPr>
          <w:rFonts w:cs="Times"/>
          <w:szCs w:val="24"/>
          <w:lang w:eastAsia="en-CA"/>
        </w:rPr>
        <w:t>On bridges and along retaining structures</w:t>
      </w:r>
      <w:r w:rsidRPr="00842315">
        <w:rPr>
          <w:rFonts w:cs="Times"/>
          <w:szCs w:val="24"/>
          <w:lang w:eastAsia="en-CA"/>
        </w:rPr>
        <w:tab/>
        <w:t>2.7 m</w:t>
      </w:r>
    </w:p>
    <w:p w14:paraId="2CBA887D" w14:textId="77777777" w:rsidR="002D3523" w:rsidRPr="00842315" w:rsidRDefault="002D3523" w:rsidP="00D856D2">
      <w:pPr>
        <w:tabs>
          <w:tab w:val="right" w:leader="dot" w:pos="8640"/>
        </w:tabs>
        <w:ind w:left="1170"/>
        <w:rPr>
          <w:rFonts w:eastAsia="SymbolOOEnc" w:cs="Times"/>
          <w:szCs w:val="24"/>
        </w:rPr>
      </w:pPr>
      <w:r w:rsidRPr="00842315">
        <w:rPr>
          <w:rFonts w:eastAsia="SymbolOOEnc" w:cs="Times"/>
          <w:i/>
          <w:iCs/>
          <w:szCs w:val="24"/>
        </w:rPr>
        <w:t>(The 2.7 m width of Pedestrian Walk allows for 0.6 m shy distance to the barrier and/or railing on each side.)</w:t>
      </w:r>
    </w:p>
    <w:p w14:paraId="0B12EB0C" w14:textId="77777777" w:rsidR="002D3523" w:rsidRPr="00842315" w:rsidRDefault="002D3523" w:rsidP="00D856D2">
      <w:pPr>
        <w:numPr>
          <w:ilvl w:val="0"/>
          <w:numId w:val="372"/>
        </w:numPr>
        <w:tabs>
          <w:tab w:val="right" w:leader="dot" w:pos="9360"/>
        </w:tabs>
        <w:ind w:left="1134" w:hanging="418"/>
        <w:contextualSpacing/>
        <w:rPr>
          <w:rFonts w:cs="Times"/>
          <w:szCs w:val="24"/>
          <w:lang w:eastAsia="en-CA"/>
        </w:rPr>
      </w:pPr>
      <w:r w:rsidRPr="00842315">
        <w:rPr>
          <w:rFonts w:cs="Times"/>
          <w:szCs w:val="24"/>
          <w:lang w:eastAsia="en-CA"/>
        </w:rPr>
        <w:t>Height of bridge barrier and/or railing on bridge and downslope retaining structures outside of:</w:t>
      </w:r>
    </w:p>
    <w:p w14:paraId="6FCFD158" w14:textId="56C636A6" w:rsidR="002D3523" w:rsidRPr="00842315" w:rsidRDefault="00302EC6" w:rsidP="00D856D2">
      <w:pPr>
        <w:numPr>
          <w:ilvl w:val="0"/>
          <w:numId w:val="88"/>
        </w:numPr>
        <w:tabs>
          <w:tab w:val="right" w:leader="dot" w:pos="9360"/>
        </w:tabs>
        <w:ind w:left="1701" w:hanging="418"/>
        <w:jc w:val="both"/>
        <w:rPr>
          <w:rFonts w:cs="Times"/>
          <w:szCs w:val="24"/>
          <w:lang w:eastAsia="en-CA"/>
        </w:rPr>
      </w:pPr>
      <w:r w:rsidRPr="00842315">
        <w:rPr>
          <w:rFonts w:cs="Times"/>
          <w:szCs w:val="24"/>
          <w:lang w:eastAsia="en-CA"/>
        </w:rPr>
        <w:t>M</w:t>
      </w:r>
      <w:r w:rsidR="002D3523" w:rsidRPr="00842315">
        <w:rPr>
          <w:rFonts w:cs="Times"/>
          <w:szCs w:val="24"/>
          <w:lang w:eastAsia="en-CA"/>
        </w:rPr>
        <w:t>ulti-use trail and/or bikeways</w:t>
      </w:r>
      <w:r w:rsidR="002D3523" w:rsidRPr="00842315">
        <w:rPr>
          <w:rFonts w:cs="Times"/>
          <w:szCs w:val="24"/>
          <w:lang w:eastAsia="en-CA"/>
        </w:rPr>
        <w:tab/>
        <w:t>1.37 m</w:t>
      </w:r>
    </w:p>
    <w:p w14:paraId="129F20B2" w14:textId="6102AF0C" w:rsidR="002D3523" w:rsidRPr="00842315" w:rsidRDefault="00302EC6" w:rsidP="00D856D2">
      <w:pPr>
        <w:numPr>
          <w:ilvl w:val="0"/>
          <w:numId w:val="88"/>
        </w:numPr>
        <w:tabs>
          <w:tab w:val="right" w:leader="dot" w:pos="9360"/>
        </w:tabs>
        <w:ind w:left="1701" w:hanging="418"/>
        <w:jc w:val="both"/>
        <w:rPr>
          <w:rFonts w:cs="Times"/>
          <w:szCs w:val="24"/>
          <w:lang w:eastAsia="en-CA"/>
        </w:rPr>
      </w:pPr>
      <w:r w:rsidRPr="00842315">
        <w:rPr>
          <w:rFonts w:cs="Times"/>
          <w:szCs w:val="24"/>
          <w:lang w:eastAsia="en-CA"/>
        </w:rPr>
        <w:t>P</w:t>
      </w:r>
      <w:r w:rsidR="002D3523" w:rsidRPr="00842315">
        <w:rPr>
          <w:rFonts w:cs="Times"/>
          <w:szCs w:val="24"/>
          <w:lang w:eastAsia="en-CA"/>
        </w:rPr>
        <w:t>edestrian walk</w:t>
      </w:r>
      <w:r w:rsidR="002D3523" w:rsidRPr="00842315">
        <w:rPr>
          <w:rFonts w:cs="Times"/>
          <w:szCs w:val="24"/>
          <w:lang w:eastAsia="en-CA"/>
        </w:rPr>
        <w:tab/>
        <w:t>1.05 m</w:t>
      </w:r>
    </w:p>
    <w:p w14:paraId="7DB60C93" w14:textId="77777777" w:rsidR="002D3523" w:rsidRPr="009F1550" w:rsidRDefault="002D3523" w:rsidP="00D856D2">
      <w:pPr>
        <w:pStyle w:val="PPP4"/>
        <w:numPr>
          <w:ilvl w:val="4"/>
          <w:numId w:val="18"/>
        </w:numPr>
        <w:tabs>
          <w:tab w:val="clear" w:pos="4320"/>
        </w:tabs>
        <w:ind w:left="4253" w:hanging="1418"/>
        <w:rPr>
          <w:b/>
        </w:rPr>
      </w:pPr>
      <w:r w:rsidRPr="009F1550">
        <w:rPr>
          <w:b/>
        </w:rPr>
        <w:lastRenderedPageBreak/>
        <w:t>Bridge Approach Widths</w:t>
      </w:r>
    </w:p>
    <w:p w14:paraId="68B6BCB7" w14:textId="77777777" w:rsidR="009F1550" w:rsidRPr="009F1550" w:rsidRDefault="009F1550" w:rsidP="009F1550">
      <w:pPr>
        <w:pStyle w:val="BodyText2"/>
      </w:pPr>
    </w:p>
    <w:p w14:paraId="4C0D6148" w14:textId="6AD0068A" w:rsidR="004424D9" w:rsidRDefault="002D3523" w:rsidP="00302EC6">
      <w:pPr>
        <w:pStyle w:val="BodyText2"/>
      </w:pPr>
      <w:r w:rsidRPr="00302EC6">
        <w:t xml:space="preserve">Top of bridge headslope fill widths shall be out-to-out bridge structure end width plus at least </w:t>
      </w:r>
      <w:r w:rsidR="00CF49E6" w:rsidRPr="00302EC6">
        <w:t>2</w:t>
      </w:r>
      <w:r w:rsidR="00CF49E6">
        <w:t> </w:t>
      </w:r>
      <w:r w:rsidRPr="00302EC6">
        <w:t xml:space="preserve">m. Beyond the bridge end, the width of fill shall be sufficient to meet guardrail standard requirements. Where no guardrails are required, the headslope fill width shall be transitioned at 30:1 or flatter to the approach roadway width. </w:t>
      </w:r>
    </w:p>
    <w:p w14:paraId="3859E6FE" w14:textId="77777777" w:rsidR="002D3523" w:rsidRPr="009F1550" w:rsidRDefault="002D3523" w:rsidP="00D856D2">
      <w:pPr>
        <w:pStyle w:val="PPP4"/>
        <w:numPr>
          <w:ilvl w:val="4"/>
          <w:numId w:val="18"/>
        </w:numPr>
        <w:tabs>
          <w:tab w:val="clear" w:pos="4320"/>
        </w:tabs>
        <w:ind w:left="4253" w:hanging="1418"/>
        <w:rPr>
          <w:b/>
        </w:rPr>
      </w:pPr>
      <w:r w:rsidRPr="009F1550">
        <w:rPr>
          <w:b/>
        </w:rPr>
        <w:t>Slopes</w:t>
      </w:r>
    </w:p>
    <w:p w14:paraId="72CD5C3A" w14:textId="77777777" w:rsidR="009F1550" w:rsidRPr="009F1550" w:rsidRDefault="009F1550" w:rsidP="009F1550">
      <w:pPr>
        <w:pStyle w:val="BodyText2"/>
      </w:pPr>
    </w:p>
    <w:p w14:paraId="6BFF5DF6" w14:textId="330BC085" w:rsidR="002D3523" w:rsidRDefault="002D3523" w:rsidP="009F1550">
      <w:pPr>
        <w:pStyle w:val="BodyText2"/>
      </w:pPr>
      <w:r w:rsidRPr="009F1550">
        <w:t>All slope ratios are expressed in horizontal:</w:t>
      </w:r>
      <w:r w:rsidR="00CF49E6">
        <w:t xml:space="preserve"> </w:t>
      </w:r>
      <w:r w:rsidRPr="009F1550">
        <w:t>vertical. All references to slope requirements mean that no earth slopes shall be steeper than those listed below and subject to slope stability analysis.</w:t>
      </w:r>
    </w:p>
    <w:p w14:paraId="4B580A2A" w14:textId="77777777" w:rsidR="009F1550" w:rsidRPr="009F1550" w:rsidRDefault="009F1550" w:rsidP="009F1550">
      <w:pPr>
        <w:pStyle w:val="BodyText2"/>
      </w:pPr>
    </w:p>
    <w:p w14:paraId="3EC48F58" w14:textId="3CCA65C2" w:rsidR="002D3523" w:rsidRPr="00842315" w:rsidRDefault="002D3523" w:rsidP="00D856D2">
      <w:pPr>
        <w:numPr>
          <w:ilvl w:val="0"/>
          <w:numId w:val="373"/>
        </w:numPr>
        <w:tabs>
          <w:tab w:val="right" w:leader="dot" w:pos="9360"/>
        </w:tabs>
        <w:ind w:left="1080"/>
        <w:contextualSpacing/>
        <w:rPr>
          <w:rFonts w:cs="Times"/>
          <w:szCs w:val="24"/>
          <w:lang w:eastAsia="en-CA"/>
        </w:rPr>
      </w:pPr>
      <w:r w:rsidRPr="00842315">
        <w:rPr>
          <w:rFonts w:cs="Times"/>
          <w:szCs w:val="24"/>
          <w:lang w:eastAsia="en-CA"/>
        </w:rPr>
        <w:t xml:space="preserve">Pavement </w:t>
      </w:r>
      <w:r w:rsidR="002E3E00">
        <w:rPr>
          <w:rFonts w:cs="Times"/>
          <w:szCs w:val="24"/>
          <w:lang w:eastAsia="en-CA"/>
        </w:rPr>
        <w:t>s</w:t>
      </w:r>
      <w:r w:rsidR="002E3E00" w:rsidRPr="00842315">
        <w:rPr>
          <w:rFonts w:cs="Times"/>
          <w:szCs w:val="24"/>
          <w:lang w:eastAsia="en-CA"/>
        </w:rPr>
        <w:t xml:space="preserve">tructure </w:t>
      </w:r>
      <w:r w:rsidR="002E3E00">
        <w:rPr>
          <w:rFonts w:cs="Times"/>
          <w:szCs w:val="24"/>
          <w:lang w:eastAsia="en-CA"/>
        </w:rPr>
        <w:t>s</w:t>
      </w:r>
      <w:r w:rsidR="002E3E00" w:rsidRPr="00842315">
        <w:rPr>
          <w:rFonts w:cs="Times"/>
          <w:szCs w:val="24"/>
          <w:lang w:eastAsia="en-CA"/>
        </w:rPr>
        <w:t>ideslopes</w:t>
      </w:r>
      <w:r w:rsidRPr="00842315">
        <w:rPr>
          <w:rFonts w:cs="Times"/>
          <w:szCs w:val="24"/>
          <w:lang w:eastAsia="en-CA"/>
        </w:rPr>
        <w:t xml:space="preserve">: </w:t>
      </w:r>
    </w:p>
    <w:p w14:paraId="15BBE8E1" w14:textId="214085D6" w:rsidR="002D3523" w:rsidRPr="00842315" w:rsidRDefault="002D3523" w:rsidP="00D856D2">
      <w:pPr>
        <w:numPr>
          <w:ilvl w:val="0"/>
          <w:numId w:val="88"/>
        </w:numPr>
        <w:tabs>
          <w:tab w:val="right" w:leader="dot" w:pos="9360"/>
        </w:tabs>
        <w:ind w:left="1701" w:hanging="414"/>
        <w:jc w:val="both"/>
        <w:rPr>
          <w:rFonts w:cs="Times"/>
          <w:szCs w:val="24"/>
          <w:lang w:eastAsia="en-CA"/>
        </w:rPr>
      </w:pPr>
      <w:r w:rsidRPr="00842315">
        <w:rPr>
          <w:rFonts w:cs="Times"/>
          <w:szCs w:val="24"/>
          <w:lang w:eastAsia="en-CA"/>
        </w:rPr>
        <w:t xml:space="preserve">Mainline, </w:t>
      </w:r>
      <w:r w:rsidR="00445811">
        <w:rPr>
          <w:rFonts w:cs="Times"/>
          <w:szCs w:val="24"/>
          <w:lang w:eastAsia="en-CA"/>
        </w:rPr>
        <w:t>Highway</w:t>
      </w:r>
      <w:r w:rsidR="00445811" w:rsidRPr="00842315">
        <w:rPr>
          <w:rFonts w:cs="Times"/>
          <w:szCs w:val="24"/>
          <w:lang w:eastAsia="en-CA"/>
        </w:rPr>
        <w:t xml:space="preserve"> </w:t>
      </w:r>
      <w:r w:rsidRPr="00842315">
        <w:rPr>
          <w:rFonts w:cs="Times"/>
          <w:szCs w:val="24"/>
          <w:lang w:eastAsia="en-CA"/>
        </w:rPr>
        <w:t xml:space="preserve">1, </w:t>
      </w:r>
      <w:r w:rsidR="00445811">
        <w:rPr>
          <w:rFonts w:cs="Times"/>
          <w:szCs w:val="24"/>
          <w:lang w:eastAsia="en-CA"/>
        </w:rPr>
        <w:t>Highway</w:t>
      </w:r>
      <w:r w:rsidR="00445811" w:rsidRPr="00842315">
        <w:rPr>
          <w:rFonts w:cs="Times"/>
          <w:szCs w:val="24"/>
          <w:lang w:eastAsia="en-CA"/>
        </w:rPr>
        <w:t xml:space="preserve"> </w:t>
      </w:r>
      <w:r w:rsidRPr="00842315">
        <w:rPr>
          <w:rFonts w:cs="Times"/>
          <w:szCs w:val="24"/>
          <w:lang w:eastAsia="en-CA"/>
        </w:rPr>
        <w:t xml:space="preserve">11, </w:t>
      </w:r>
      <w:r w:rsidR="00D559D3">
        <w:rPr>
          <w:rFonts w:cs="Times"/>
          <w:szCs w:val="24"/>
          <w:lang w:eastAsia="en-CA"/>
        </w:rPr>
        <w:t>d</w:t>
      </w:r>
      <w:r w:rsidRPr="00842315">
        <w:rPr>
          <w:rFonts w:cs="Times"/>
          <w:szCs w:val="24"/>
          <w:lang w:eastAsia="en-CA"/>
        </w:rPr>
        <w:t xml:space="preserve">irectional </w:t>
      </w:r>
      <w:r w:rsidR="00D559D3">
        <w:rPr>
          <w:rFonts w:cs="Times"/>
          <w:szCs w:val="24"/>
          <w:lang w:eastAsia="en-CA"/>
        </w:rPr>
        <w:t>r</w:t>
      </w:r>
      <w:r w:rsidRPr="00842315">
        <w:rPr>
          <w:rFonts w:cs="Times"/>
          <w:szCs w:val="24"/>
          <w:lang w:eastAsia="en-CA"/>
        </w:rPr>
        <w:t>amps</w:t>
      </w:r>
      <w:r w:rsidRPr="00842315">
        <w:rPr>
          <w:rFonts w:cs="Times"/>
          <w:szCs w:val="24"/>
          <w:lang w:eastAsia="en-CA"/>
        </w:rPr>
        <w:tab/>
        <w:t>6:1</w:t>
      </w:r>
    </w:p>
    <w:p w14:paraId="64E1C545" w14:textId="1A25205C" w:rsidR="002D3523" w:rsidRPr="00842315" w:rsidRDefault="002D3523" w:rsidP="00D856D2">
      <w:pPr>
        <w:numPr>
          <w:ilvl w:val="0"/>
          <w:numId w:val="88"/>
        </w:numPr>
        <w:tabs>
          <w:tab w:val="right" w:leader="dot" w:pos="9360"/>
        </w:tabs>
        <w:ind w:left="1701" w:hanging="414"/>
        <w:jc w:val="both"/>
        <w:rPr>
          <w:rFonts w:cs="Times"/>
          <w:szCs w:val="24"/>
          <w:lang w:eastAsia="en-CA"/>
        </w:rPr>
      </w:pPr>
      <w:r w:rsidRPr="00842315">
        <w:rPr>
          <w:rFonts w:cs="Times"/>
          <w:szCs w:val="24"/>
          <w:lang w:eastAsia="en-CA"/>
        </w:rPr>
        <w:lastRenderedPageBreak/>
        <w:t xml:space="preserve">C-D Roads, </w:t>
      </w:r>
      <w:r w:rsidR="00F8220F">
        <w:rPr>
          <w:rFonts w:cs="Times"/>
          <w:szCs w:val="24"/>
          <w:lang w:eastAsia="en-CA"/>
        </w:rPr>
        <w:t>r</w:t>
      </w:r>
      <w:r w:rsidRPr="00842315">
        <w:rPr>
          <w:rFonts w:cs="Times"/>
          <w:szCs w:val="24"/>
          <w:lang w:eastAsia="en-CA"/>
        </w:rPr>
        <w:t>amps/</w:t>
      </w:r>
      <w:r w:rsidR="00F8220F">
        <w:rPr>
          <w:rFonts w:cs="Times"/>
          <w:szCs w:val="24"/>
          <w:lang w:eastAsia="en-CA"/>
        </w:rPr>
        <w:t>l</w:t>
      </w:r>
      <w:r w:rsidRPr="00842315">
        <w:rPr>
          <w:rFonts w:cs="Times"/>
          <w:szCs w:val="24"/>
          <w:lang w:eastAsia="en-CA"/>
        </w:rPr>
        <w:t>oops, all other Crossroads</w:t>
      </w:r>
      <w:r w:rsidRPr="00842315">
        <w:rPr>
          <w:rFonts w:cs="Times"/>
          <w:szCs w:val="24"/>
          <w:lang w:eastAsia="en-CA"/>
        </w:rPr>
        <w:tab/>
        <w:t>5:1</w:t>
      </w:r>
    </w:p>
    <w:p w14:paraId="4459D77C" w14:textId="5044BD63" w:rsidR="002D3523" w:rsidRPr="00842315" w:rsidRDefault="002D3523" w:rsidP="00D856D2">
      <w:pPr>
        <w:numPr>
          <w:ilvl w:val="0"/>
          <w:numId w:val="88"/>
        </w:numPr>
        <w:tabs>
          <w:tab w:val="right" w:leader="dot" w:pos="9360"/>
        </w:tabs>
        <w:ind w:left="1701" w:hanging="414"/>
        <w:jc w:val="both"/>
        <w:rPr>
          <w:rFonts w:cs="Times"/>
          <w:szCs w:val="24"/>
          <w:lang w:eastAsia="en-CA"/>
        </w:rPr>
      </w:pPr>
      <w:r w:rsidRPr="00842315">
        <w:rPr>
          <w:rFonts w:cs="Times"/>
          <w:szCs w:val="24"/>
          <w:lang w:eastAsia="en-CA"/>
        </w:rPr>
        <w:t>Service Roads</w:t>
      </w:r>
      <w:r w:rsidR="00302EC6" w:rsidRPr="00842315">
        <w:rPr>
          <w:rFonts w:cs="Times"/>
          <w:szCs w:val="24"/>
          <w:lang w:eastAsia="en-CA"/>
        </w:rPr>
        <w:tab/>
      </w:r>
      <w:r w:rsidRPr="00842315">
        <w:rPr>
          <w:rFonts w:cs="Times"/>
          <w:szCs w:val="24"/>
          <w:lang w:eastAsia="en-CA"/>
        </w:rPr>
        <w:t>4:1</w:t>
      </w:r>
    </w:p>
    <w:p w14:paraId="45AC8DB5" w14:textId="27040962" w:rsidR="002D3523" w:rsidRPr="00842315" w:rsidRDefault="002D3523" w:rsidP="00D856D2">
      <w:pPr>
        <w:numPr>
          <w:ilvl w:val="0"/>
          <w:numId w:val="373"/>
        </w:numPr>
        <w:tabs>
          <w:tab w:val="right" w:leader="dot" w:pos="9360"/>
        </w:tabs>
        <w:ind w:left="1080"/>
        <w:contextualSpacing/>
        <w:rPr>
          <w:rFonts w:cs="Times"/>
          <w:szCs w:val="24"/>
          <w:lang w:eastAsia="en-CA"/>
        </w:rPr>
      </w:pPr>
      <w:r w:rsidRPr="00842315">
        <w:rPr>
          <w:rFonts w:cs="Times"/>
          <w:szCs w:val="24"/>
          <w:lang w:eastAsia="en-CA"/>
        </w:rPr>
        <w:t xml:space="preserve">Subgrade </w:t>
      </w:r>
      <w:r w:rsidR="002E3E00">
        <w:rPr>
          <w:rFonts w:cs="Times"/>
          <w:szCs w:val="24"/>
          <w:lang w:eastAsia="en-CA"/>
        </w:rPr>
        <w:t>s</w:t>
      </w:r>
      <w:r w:rsidR="002E3E00" w:rsidRPr="00842315">
        <w:rPr>
          <w:rFonts w:cs="Times"/>
          <w:szCs w:val="24"/>
          <w:lang w:eastAsia="en-CA"/>
        </w:rPr>
        <w:t>ideslopes</w:t>
      </w:r>
    </w:p>
    <w:p w14:paraId="07C5348B" w14:textId="35C80984" w:rsidR="002D3523" w:rsidRPr="00842315" w:rsidRDefault="002D3523" w:rsidP="00D856D2">
      <w:pPr>
        <w:numPr>
          <w:ilvl w:val="0"/>
          <w:numId w:val="88"/>
        </w:numPr>
        <w:tabs>
          <w:tab w:val="right" w:leader="dot" w:pos="9360"/>
        </w:tabs>
        <w:ind w:left="1701" w:hanging="414"/>
        <w:jc w:val="both"/>
        <w:rPr>
          <w:rFonts w:cs="Times"/>
          <w:szCs w:val="24"/>
          <w:lang w:eastAsia="en-CA"/>
        </w:rPr>
      </w:pPr>
      <w:r w:rsidRPr="00842315">
        <w:rPr>
          <w:rFonts w:cs="Times"/>
          <w:szCs w:val="24"/>
          <w:lang w:eastAsia="en-CA"/>
        </w:rPr>
        <w:t xml:space="preserve">Mainline, Crossroads, </w:t>
      </w:r>
      <w:r w:rsidR="00F8220F">
        <w:rPr>
          <w:rFonts w:cs="Times"/>
          <w:szCs w:val="24"/>
          <w:lang w:eastAsia="en-CA"/>
        </w:rPr>
        <w:t>d</w:t>
      </w:r>
      <w:r w:rsidRPr="00842315">
        <w:rPr>
          <w:rFonts w:cs="Times"/>
          <w:szCs w:val="24"/>
          <w:lang w:eastAsia="en-CA"/>
        </w:rPr>
        <w:t xml:space="preserve">irectional </w:t>
      </w:r>
      <w:r w:rsidR="00F8220F">
        <w:rPr>
          <w:rFonts w:cs="Times"/>
          <w:szCs w:val="24"/>
          <w:lang w:eastAsia="en-CA"/>
        </w:rPr>
        <w:t>r</w:t>
      </w:r>
      <w:r w:rsidRPr="00842315">
        <w:rPr>
          <w:rFonts w:cs="Times"/>
          <w:szCs w:val="24"/>
          <w:lang w:eastAsia="en-CA"/>
        </w:rPr>
        <w:t xml:space="preserve">amps: Standard Plan 21010, except as noted below: </w:t>
      </w:r>
    </w:p>
    <w:p w14:paraId="337D7F87" w14:textId="77777777" w:rsidR="002D3523" w:rsidRPr="00842315" w:rsidRDefault="002D3523" w:rsidP="00D856D2">
      <w:pPr>
        <w:numPr>
          <w:ilvl w:val="2"/>
          <w:numId w:val="90"/>
        </w:numPr>
        <w:tabs>
          <w:tab w:val="right" w:leader="dot" w:pos="9360"/>
        </w:tabs>
        <w:ind w:left="2268" w:hanging="414"/>
        <w:contextualSpacing/>
        <w:rPr>
          <w:rFonts w:cs="Times"/>
          <w:szCs w:val="24"/>
          <w:lang w:eastAsia="en-CA"/>
        </w:rPr>
      </w:pPr>
      <w:r w:rsidRPr="00842315">
        <w:rPr>
          <w:rFonts w:cs="Times"/>
          <w:szCs w:val="24"/>
          <w:lang w:eastAsia="en-CA"/>
        </w:rPr>
        <w:t>Fills 0-4 m</w:t>
      </w:r>
      <w:r w:rsidRPr="00842315">
        <w:rPr>
          <w:rFonts w:cs="Times"/>
          <w:szCs w:val="24"/>
          <w:lang w:eastAsia="en-CA"/>
        </w:rPr>
        <w:tab/>
        <w:t>6:1</w:t>
      </w:r>
    </w:p>
    <w:p w14:paraId="70923F5F" w14:textId="012FCB32" w:rsidR="002D3523" w:rsidRPr="00842315" w:rsidRDefault="002D3523" w:rsidP="00D856D2">
      <w:pPr>
        <w:numPr>
          <w:ilvl w:val="2"/>
          <w:numId w:val="90"/>
        </w:numPr>
        <w:tabs>
          <w:tab w:val="right" w:leader="dot" w:pos="9360"/>
        </w:tabs>
        <w:ind w:left="2268" w:hanging="414"/>
        <w:contextualSpacing/>
        <w:rPr>
          <w:rFonts w:cs="Times"/>
          <w:szCs w:val="24"/>
          <w:lang w:eastAsia="en-CA"/>
        </w:rPr>
      </w:pPr>
      <w:r w:rsidRPr="00842315">
        <w:rPr>
          <w:rFonts w:cs="Times"/>
          <w:szCs w:val="24"/>
          <w:lang w:eastAsia="en-CA"/>
        </w:rPr>
        <w:t>Fills 4-6 m</w:t>
      </w:r>
      <w:r w:rsidRPr="00842315">
        <w:rPr>
          <w:rFonts w:cs="Times"/>
          <w:szCs w:val="24"/>
          <w:lang w:eastAsia="en-CA"/>
        </w:rPr>
        <w:tab/>
        <w:t xml:space="preserve">Slope </w:t>
      </w:r>
      <w:r w:rsidR="00292D6B">
        <w:rPr>
          <w:rFonts w:cs="Times"/>
          <w:szCs w:val="24"/>
          <w:lang w:eastAsia="en-CA"/>
        </w:rPr>
        <w:t>v</w:t>
      </w:r>
      <w:r w:rsidR="00292D6B" w:rsidRPr="00842315">
        <w:rPr>
          <w:rFonts w:cs="Times"/>
          <w:szCs w:val="24"/>
          <w:lang w:eastAsia="en-CA"/>
        </w:rPr>
        <w:t>ariable</w:t>
      </w:r>
      <w:r w:rsidRPr="00842315">
        <w:rPr>
          <w:rFonts w:cs="Times"/>
          <w:szCs w:val="24"/>
          <w:lang w:eastAsia="en-CA"/>
        </w:rPr>
        <w:t xml:space="preserve">, </w:t>
      </w:r>
      <w:r w:rsidR="00292D6B">
        <w:rPr>
          <w:rFonts w:cs="Times"/>
          <w:szCs w:val="24"/>
          <w:lang w:eastAsia="en-CA"/>
        </w:rPr>
        <w:t>t</w:t>
      </w:r>
      <w:r w:rsidR="00292D6B" w:rsidRPr="00842315">
        <w:rPr>
          <w:rFonts w:cs="Times"/>
          <w:szCs w:val="24"/>
          <w:lang w:eastAsia="en-CA"/>
        </w:rPr>
        <w:t xml:space="preserve">oe </w:t>
      </w:r>
      <w:r w:rsidR="00292D6B">
        <w:rPr>
          <w:rFonts w:cs="Times"/>
          <w:szCs w:val="24"/>
          <w:lang w:eastAsia="en-CA"/>
        </w:rPr>
        <w:t xml:space="preserve">fixed </w:t>
      </w:r>
      <w:r w:rsidRPr="00842315">
        <w:rPr>
          <w:rFonts w:cs="Times"/>
          <w:szCs w:val="24"/>
          <w:lang w:eastAsia="en-CA"/>
        </w:rPr>
        <w:t>at 24 m</w:t>
      </w:r>
    </w:p>
    <w:p w14:paraId="35961DD7" w14:textId="6C500E1A" w:rsidR="002D3523" w:rsidRDefault="002D3523" w:rsidP="00D856D2">
      <w:pPr>
        <w:numPr>
          <w:ilvl w:val="2"/>
          <w:numId w:val="90"/>
        </w:numPr>
        <w:tabs>
          <w:tab w:val="right" w:leader="dot" w:pos="9360"/>
        </w:tabs>
        <w:ind w:left="2268" w:hanging="414"/>
        <w:contextualSpacing/>
        <w:rPr>
          <w:rFonts w:cs="Times"/>
          <w:szCs w:val="24"/>
          <w:lang w:eastAsia="en-CA"/>
        </w:rPr>
      </w:pPr>
      <w:r w:rsidRPr="00842315">
        <w:rPr>
          <w:rFonts w:cs="Times"/>
          <w:szCs w:val="24"/>
          <w:lang w:eastAsia="en-CA"/>
        </w:rPr>
        <w:t>Fills Over 6 m</w:t>
      </w:r>
      <w:r w:rsidR="00A7753D" w:rsidRPr="00842315">
        <w:rPr>
          <w:rFonts w:cs="Times"/>
          <w:szCs w:val="24"/>
          <w:lang w:eastAsia="en-CA"/>
        </w:rPr>
        <w:tab/>
      </w:r>
      <w:r w:rsidRPr="00842315">
        <w:rPr>
          <w:rFonts w:cs="Times"/>
          <w:szCs w:val="24"/>
          <w:lang w:eastAsia="en-CA"/>
        </w:rPr>
        <w:t>4:1, widen subgrade 0.9 m each side for guardrail</w:t>
      </w:r>
      <w:r w:rsidR="00F447ED">
        <w:rPr>
          <w:rFonts w:cs="Times"/>
          <w:szCs w:val="24"/>
          <w:lang w:eastAsia="en-CA"/>
        </w:rPr>
        <w:t xml:space="preserve"> where required</w:t>
      </w:r>
    </w:p>
    <w:p w14:paraId="3B1F0DDA" w14:textId="2668E67D" w:rsidR="001C0006" w:rsidRPr="008B1C68" w:rsidRDefault="001C0006" w:rsidP="00B2557C">
      <w:pPr>
        <w:pStyle w:val="Default"/>
        <w:ind w:left="1134"/>
        <w:rPr>
          <w:rFonts w:ascii="Times New Roman" w:hAnsi="Times New Roman" w:cs="Times New Roman"/>
          <w:bCs/>
          <w:i/>
        </w:rPr>
      </w:pPr>
      <w:r w:rsidRPr="008B1C68">
        <w:rPr>
          <w:rFonts w:ascii="Times New Roman" w:hAnsi="Times New Roman" w:cs="Times New Roman"/>
          <w:bCs/>
        </w:rPr>
        <w:t xml:space="preserve">Subgrade sideslopes </w:t>
      </w:r>
      <w:r w:rsidR="008B1C68">
        <w:rPr>
          <w:rFonts w:ascii="Times New Roman" w:hAnsi="Times New Roman" w:cs="Times New Roman"/>
          <w:bCs/>
        </w:rPr>
        <w:t xml:space="preserve">for mainline, crossroads and directional ramps </w:t>
      </w:r>
      <w:r w:rsidRPr="008B1C68">
        <w:rPr>
          <w:rFonts w:ascii="Times New Roman" w:hAnsi="Times New Roman" w:cs="Times New Roman"/>
          <w:bCs/>
        </w:rPr>
        <w:t>will be amended to state that localized side slope steepening to a minimum of 4:1 will be permitted over lengths not exceeding 120 m and not to exceed in aggregate of 600 m over the length of the New Bypass Infrastructure.</w:t>
      </w:r>
    </w:p>
    <w:p w14:paraId="022EAEB4" w14:textId="77777777" w:rsidR="001C0006" w:rsidRPr="00842315" w:rsidRDefault="001C0006" w:rsidP="00B2557C">
      <w:pPr>
        <w:tabs>
          <w:tab w:val="right" w:leader="dot" w:pos="9360"/>
        </w:tabs>
        <w:ind w:left="2268"/>
        <w:contextualSpacing/>
        <w:rPr>
          <w:rFonts w:cs="Times"/>
          <w:szCs w:val="24"/>
          <w:lang w:eastAsia="en-CA"/>
        </w:rPr>
      </w:pPr>
    </w:p>
    <w:p w14:paraId="5B03A462" w14:textId="1E4E8F59" w:rsidR="002D3523" w:rsidRPr="00842315" w:rsidRDefault="002D3523" w:rsidP="00D856D2">
      <w:pPr>
        <w:numPr>
          <w:ilvl w:val="0"/>
          <w:numId w:val="88"/>
        </w:numPr>
        <w:tabs>
          <w:tab w:val="right" w:leader="dot" w:pos="9360"/>
        </w:tabs>
        <w:ind w:left="1701" w:hanging="414"/>
        <w:jc w:val="both"/>
        <w:rPr>
          <w:rFonts w:cs="Times"/>
          <w:szCs w:val="24"/>
          <w:lang w:eastAsia="en-CA"/>
        </w:rPr>
      </w:pPr>
      <w:r w:rsidRPr="00842315">
        <w:rPr>
          <w:rFonts w:cs="Times"/>
          <w:szCs w:val="24"/>
          <w:lang w:eastAsia="en-CA"/>
        </w:rPr>
        <w:t xml:space="preserve">Undivided </w:t>
      </w:r>
      <w:r w:rsidR="002E3E00">
        <w:rPr>
          <w:rFonts w:cs="Times"/>
          <w:szCs w:val="24"/>
          <w:lang w:eastAsia="en-CA"/>
        </w:rPr>
        <w:t>r</w:t>
      </w:r>
      <w:r w:rsidR="002E3E00" w:rsidRPr="00842315">
        <w:rPr>
          <w:rFonts w:cs="Times"/>
          <w:szCs w:val="24"/>
          <w:lang w:eastAsia="en-CA"/>
        </w:rPr>
        <w:t>oads</w:t>
      </w:r>
      <w:r w:rsidRPr="00842315">
        <w:rPr>
          <w:rFonts w:cs="Times"/>
          <w:szCs w:val="24"/>
          <w:lang w:eastAsia="en-CA"/>
        </w:rPr>
        <w:t xml:space="preserve">, C-D </w:t>
      </w:r>
      <w:r w:rsidR="002E3E00">
        <w:rPr>
          <w:rFonts w:cs="Times"/>
          <w:szCs w:val="24"/>
          <w:lang w:eastAsia="en-CA"/>
        </w:rPr>
        <w:t>r</w:t>
      </w:r>
      <w:r w:rsidR="002E3E00" w:rsidRPr="00842315">
        <w:rPr>
          <w:rFonts w:cs="Times"/>
          <w:szCs w:val="24"/>
          <w:lang w:eastAsia="en-CA"/>
        </w:rPr>
        <w:t>oads</w:t>
      </w:r>
      <w:r w:rsidRPr="00842315">
        <w:rPr>
          <w:rFonts w:cs="Times"/>
          <w:szCs w:val="24"/>
          <w:lang w:eastAsia="en-CA"/>
        </w:rPr>
        <w:t xml:space="preserve">, </w:t>
      </w:r>
      <w:r w:rsidR="00673774">
        <w:rPr>
          <w:rFonts w:cs="Times"/>
          <w:szCs w:val="24"/>
          <w:lang w:eastAsia="en-CA"/>
        </w:rPr>
        <w:t>r</w:t>
      </w:r>
      <w:r w:rsidRPr="00842315">
        <w:rPr>
          <w:rFonts w:cs="Times"/>
          <w:szCs w:val="24"/>
          <w:lang w:eastAsia="en-CA"/>
        </w:rPr>
        <w:t>amps/</w:t>
      </w:r>
      <w:r w:rsidR="00673774">
        <w:rPr>
          <w:rFonts w:cs="Times"/>
          <w:szCs w:val="24"/>
          <w:lang w:eastAsia="en-CA"/>
        </w:rPr>
        <w:t>l</w:t>
      </w:r>
      <w:r w:rsidRPr="00842315">
        <w:rPr>
          <w:rFonts w:cs="Times"/>
          <w:szCs w:val="24"/>
          <w:lang w:eastAsia="en-CA"/>
        </w:rPr>
        <w:t xml:space="preserve">oops: Standard Plan 21020, except as noted below: </w:t>
      </w:r>
    </w:p>
    <w:p w14:paraId="35C6374B" w14:textId="77777777" w:rsidR="002D3523" w:rsidRPr="00842315" w:rsidRDefault="002D3523" w:rsidP="00D856D2">
      <w:pPr>
        <w:numPr>
          <w:ilvl w:val="2"/>
          <w:numId w:val="90"/>
        </w:numPr>
        <w:tabs>
          <w:tab w:val="right" w:leader="dot" w:pos="9360"/>
        </w:tabs>
        <w:ind w:hanging="414"/>
        <w:contextualSpacing/>
        <w:rPr>
          <w:rFonts w:cs="Times"/>
          <w:szCs w:val="24"/>
          <w:lang w:eastAsia="en-CA"/>
        </w:rPr>
      </w:pPr>
      <w:r w:rsidRPr="00842315">
        <w:rPr>
          <w:rFonts w:cs="Times"/>
          <w:szCs w:val="24"/>
          <w:lang w:eastAsia="en-CA"/>
        </w:rPr>
        <w:t>Fills 0-4 m</w:t>
      </w:r>
      <w:r w:rsidRPr="00842315">
        <w:rPr>
          <w:rFonts w:cs="Times"/>
          <w:szCs w:val="24"/>
          <w:lang w:eastAsia="en-CA"/>
        </w:rPr>
        <w:tab/>
        <w:t>5:1</w:t>
      </w:r>
    </w:p>
    <w:p w14:paraId="1043FD1C" w14:textId="593F4F4B" w:rsidR="002D3523" w:rsidRPr="00842315" w:rsidRDefault="002D3523" w:rsidP="00D856D2">
      <w:pPr>
        <w:numPr>
          <w:ilvl w:val="2"/>
          <w:numId w:val="90"/>
        </w:numPr>
        <w:tabs>
          <w:tab w:val="right" w:leader="dot" w:pos="9360"/>
        </w:tabs>
        <w:ind w:hanging="414"/>
        <w:contextualSpacing/>
        <w:rPr>
          <w:rFonts w:cs="Times"/>
          <w:szCs w:val="24"/>
          <w:lang w:eastAsia="en-CA"/>
        </w:rPr>
      </w:pPr>
      <w:r w:rsidRPr="00842315">
        <w:rPr>
          <w:rFonts w:cs="Times"/>
          <w:szCs w:val="24"/>
          <w:lang w:eastAsia="en-CA"/>
        </w:rPr>
        <w:lastRenderedPageBreak/>
        <w:t>Fills 4-5 m</w:t>
      </w:r>
      <w:r w:rsidRPr="00842315">
        <w:rPr>
          <w:rFonts w:cs="Times"/>
          <w:szCs w:val="24"/>
          <w:lang w:eastAsia="en-CA"/>
        </w:rPr>
        <w:tab/>
        <w:t xml:space="preserve">Slope </w:t>
      </w:r>
      <w:r w:rsidR="00292D6B">
        <w:rPr>
          <w:rFonts w:cs="Times"/>
          <w:szCs w:val="24"/>
          <w:lang w:eastAsia="en-CA"/>
        </w:rPr>
        <w:t>v</w:t>
      </w:r>
      <w:r w:rsidR="00292D6B" w:rsidRPr="00842315">
        <w:rPr>
          <w:rFonts w:cs="Times"/>
          <w:szCs w:val="24"/>
          <w:lang w:eastAsia="en-CA"/>
        </w:rPr>
        <w:t>ariable</w:t>
      </w:r>
      <w:r w:rsidRPr="00842315">
        <w:rPr>
          <w:rFonts w:cs="Times"/>
          <w:szCs w:val="24"/>
          <w:lang w:eastAsia="en-CA"/>
        </w:rPr>
        <w:t xml:space="preserve">, </w:t>
      </w:r>
      <w:r w:rsidR="00292D6B">
        <w:rPr>
          <w:rFonts w:cs="Times"/>
          <w:szCs w:val="24"/>
          <w:lang w:eastAsia="en-CA"/>
        </w:rPr>
        <w:t>t</w:t>
      </w:r>
      <w:r w:rsidR="00292D6B" w:rsidRPr="00842315">
        <w:rPr>
          <w:rFonts w:cs="Times"/>
          <w:szCs w:val="24"/>
          <w:lang w:eastAsia="en-CA"/>
        </w:rPr>
        <w:t>oe</w:t>
      </w:r>
      <w:r w:rsidR="00292D6B">
        <w:rPr>
          <w:rFonts w:cs="Times"/>
          <w:szCs w:val="24"/>
          <w:lang w:eastAsia="en-CA"/>
        </w:rPr>
        <w:t xml:space="preserve"> fixed</w:t>
      </w:r>
      <w:r w:rsidR="00292D6B" w:rsidRPr="00842315">
        <w:rPr>
          <w:rFonts w:cs="Times"/>
          <w:szCs w:val="24"/>
          <w:lang w:eastAsia="en-CA"/>
        </w:rPr>
        <w:t xml:space="preserve"> </w:t>
      </w:r>
      <w:r w:rsidRPr="00842315">
        <w:rPr>
          <w:rFonts w:cs="Times"/>
          <w:szCs w:val="24"/>
          <w:lang w:eastAsia="en-CA"/>
        </w:rPr>
        <w:t>at 20 m</w:t>
      </w:r>
    </w:p>
    <w:p w14:paraId="1B51CBE1" w14:textId="7784A8FC" w:rsidR="002D3523" w:rsidRPr="00842315" w:rsidRDefault="002D3523" w:rsidP="00D856D2">
      <w:pPr>
        <w:numPr>
          <w:ilvl w:val="2"/>
          <w:numId w:val="90"/>
        </w:numPr>
        <w:tabs>
          <w:tab w:val="right" w:leader="dot" w:pos="9360"/>
        </w:tabs>
        <w:ind w:hanging="414"/>
        <w:contextualSpacing/>
        <w:rPr>
          <w:rFonts w:cs="Times"/>
          <w:szCs w:val="24"/>
          <w:lang w:eastAsia="en-CA"/>
        </w:rPr>
      </w:pPr>
      <w:r w:rsidRPr="00842315">
        <w:rPr>
          <w:rFonts w:cs="Times"/>
          <w:szCs w:val="24"/>
          <w:lang w:eastAsia="en-CA"/>
        </w:rPr>
        <w:t>Fills Over 5 m</w:t>
      </w:r>
      <w:r w:rsidR="00A7753D" w:rsidRPr="00842315">
        <w:rPr>
          <w:rFonts w:cs="Times"/>
          <w:szCs w:val="24"/>
          <w:lang w:eastAsia="en-CA"/>
        </w:rPr>
        <w:tab/>
      </w:r>
      <w:r w:rsidRPr="00842315">
        <w:rPr>
          <w:rFonts w:cs="Times"/>
          <w:szCs w:val="24"/>
          <w:lang w:eastAsia="en-CA"/>
        </w:rPr>
        <w:t>4:1, widen subgrade 0.9 m each side for guardrail</w:t>
      </w:r>
      <w:r w:rsidR="00F447ED">
        <w:rPr>
          <w:rFonts w:cs="Times"/>
          <w:szCs w:val="24"/>
          <w:lang w:eastAsia="en-CA"/>
        </w:rPr>
        <w:t xml:space="preserve"> where required</w:t>
      </w:r>
    </w:p>
    <w:p w14:paraId="2C072CC3" w14:textId="3D0C6FFE" w:rsidR="002D3523" w:rsidRDefault="0048391E" w:rsidP="00D856D2">
      <w:pPr>
        <w:numPr>
          <w:ilvl w:val="0"/>
          <w:numId w:val="88"/>
        </w:numPr>
        <w:tabs>
          <w:tab w:val="right" w:leader="dot" w:pos="9360"/>
        </w:tabs>
        <w:ind w:left="1701" w:hanging="414"/>
        <w:jc w:val="both"/>
        <w:rPr>
          <w:rFonts w:cs="Times"/>
          <w:szCs w:val="24"/>
          <w:lang w:eastAsia="en-CA"/>
        </w:rPr>
      </w:pPr>
      <w:r>
        <w:rPr>
          <w:rFonts w:cs="Times"/>
          <w:szCs w:val="24"/>
          <w:lang w:eastAsia="en-CA"/>
        </w:rPr>
        <w:t>P</w:t>
      </w:r>
      <w:r w:rsidR="002E3E00" w:rsidRPr="00842315">
        <w:rPr>
          <w:rFonts w:cs="Times"/>
          <w:szCs w:val="24"/>
          <w:lang w:eastAsia="en-CA"/>
        </w:rPr>
        <w:t xml:space="preserve">aved </w:t>
      </w:r>
      <w:r w:rsidR="002D3523" w:rsidRPr="00842315">
        <w:rPr>
          <w:rFonts w:cs="Times"/>
          <w:szCs w:val="24"/>
          <w:lang w:eastAsia="en-CA"/>
        </w:rPr>
        <w:t>Service Roads: Standard Plan 21030, except all fill height sideslopes</w:t>
      </w:r>
      <w:r w:rsidR="00302EC6" w:rsidRPr="00842315">
        <w:rPr>
          <w:rFonts w:cs="Times"/>
          <w:szCs w:val="24"/>
          <w:lang w:eastAsia="en-CA"/>
        </w:rPr>
        <w:tab/>
      </w:r>
      <w:r w:rsidR="002D3523" w:rsidRPr="00842315">
        <w:rPr>
          <w:rFonts w:cs="Times"/>
          <w:szCs w:val="24"/>
          <w:lang w:eastAsia="en-CA"/>
        </w:rPr>
        <w:t>4:1</w:t>
      </w:r>
    </w:p>
    <w:p w14:paraId="07FC038F" w14:textId="70E1571A" w:rsidR="00483972" w:rsidRPr="00842315" w:rsidRDefault="00483972" w:rsidP="00D856D2">
      <w:pPr>
        <w:numPr>
          <w:ilvl w:val="0"/>
          <w:numId w:val="88"/>
        </w:numPr>
        <w:tabs>
          <w:tab w:val="right" w:leader="dot" w:pos="9360"/>
        </w:tabs>
        <w:ind w:left="1701" w:hanging="414"/>
        <w:jc w:val="both"/>
        <w:rPr>
          <w:rFonts w:cs="Times"/>
          <w:szCs w:val="24"/>
          <w:lang w:eastAsia="en-CA"/>
        </w:rPr>
      </w:pPr>
      <w:r>
        <w:rPr>
          <w:rFonts w:cs="Times"/>
          <w:szCs w:val="24"/>
          <w:lang w:eastAsia="en-CA"/>
        </w:rPr>
        <w:t>Gravel Service Roads</w:t>
      </w:r>
      <w:r>
        <w:rPr>
          <w:rFonts w:cs="Times"/>
          <w:szCs w:val="24"/>
          <w:lang w:eastAsia="en-CA"/>
        </w:rPr>
        <w:tab/>
        <w:t>3:1</w:t>
      </w:r>
    </w:p>
    <w:p w14:paraId="2A4D0D42" w14:textId="77777777" w:rsidR="002D3523" w:rsidRPr="00842315" w:rsidRDefault="002D3523" w:rsidP="00D856D2">
      <w:pPr>
        <w:numPr>
          <w:ilvl w:val="0"/>
          <w:numId w:val="88"/>
        </w:numPr>
        <w:tabs>
          <w:tab w:val="right" w:leader="dot" w:pos="9360"/>
        </w:tabs>
        <w:ind w:left="1701" w:hanging="414"/>
        <w:jc w:val="both"/>
        <w:rPr>
          <w:rFonts w:cs="Times"/>
          <w:szCs w:val="24"/>
          <w:lang w:eastAsia="en-CA"/>
        </w:rPr>
      </w:pPr>
      <w:r w:rsidRPr="00842315">
        <w:rPr>
          <w:rFonts w:cs="Times"/>
          <w:szCs w:val="24"/>
          <w:lang w:eastAsia="en-CA"/>
        </w:rPr>
        <w:t>Sideslopes at bridge locations with guardrail</w:t>
      </w:r>
      <w:r w:rsidRPr="00842315">
        <w:rPr>
          <w:rFonts w:cs="Times"/>
          <w:szCs w:val="24"/>
          <w:lang w:eastAsia="en-CA"/>
        </w:rPr>
        <w:tab/>
        <w:t>4:1</w:t>
      </w:r>
    </w:p>
    <w:p w14:paraId="69025D56" w14:textId="6CD1C54A" w:rsidR="002D3523" w:rsidRPr="00842315" w:rsidRDefault="002D3523" w:rsidP="00D856D2">
      <w:pPr>
        <w:numPr>
          <w:ilvl w:val="0"/>
          <w:numId w:val="373"/>
        </w:numPr>
        <w:tabs>
          <w:tab w:val="right" w:leader="dot" w:pos="9360"/>
        </w:tabs>
        <w:ind w:left="1080"/>
        <w:contextualSpacing/>
        <w:rPr>
          <w:rFonts w:cs="Times"/>
          <w:szCs w:val="24"/>
          <w:lang w:eastAsia="en-CA"/>
        </w:rPr>
      </w:pPr>
      <w:r w:rsidRPr="00842315">
        <w:rPr>
          <w:rFonts w:cs="Times"/>
          <w:szCs w:val="24"/>
          <w:lang w:eastAsia="en-CA"/>
        </w:rPr>
        <w:t xml:space="preserve">Bridge </w:t>
      </w:r>
      <w:r w:rsidR="00F8220F">
        <w:rPr>
          <w:rFonts w:cs="Times"/>
          <w:szCs w:val="24"/>
          <w:lang w:eastAsia="en-CA"/>
        </w:rPr>
        <w:t>h</w:t>
      </w:r>
      <w:r w:rsidRPr="00842315">
        <w:rPr>
          <w:rFonts w:cs="Times"/>
          <w:szCs w:val="24"/>
          <w:lang w:eastAsia="en-CA"/>
        </w:rPr>
        <w:t>eadslopes</w:t>
      </w:r>
      <w:r w:rsidRPr="00842315">
        <w:rPr>
          <w:rFonts w:cs="Times"/>
          <w:szCs w:val="24"/>
          <w:lang w:eastAsia="en-CA"/>
        </w:rPr>
        <w:tab/>
        <w:t>No steeper than 3:1</w:t>
      </w:r>
    </w:p>
    <w:p w14:paraId="1AC3AD92" w14:textId="468A87F1" w:rsidR="002D3523" w:rsidRPr="00842315" w:rsidRDefault="002D3523" w:rsidP="00D856D2">
      <w:pPr>
        <w:numPr>
          <w:ilvl w:val="0"/>
          <w:numId w:val="373"/>
        </w:numPr>
        <w:tabs>
          <w:tab w:val="right" w:leader="dot" w:pos="9360"/>
        </w:tabs>
        <w:ind w:left="1080"/>
        <w:contextualSpacing/>
        <w:rPr>
          <w:rFonts w:cs="Times"/>
          <w:szCs w:val="24"/>
          <w:lang w:eastAsia="en-CA"/>
        </w:rPr>
      </w:pPr>
      <w:r w:rsidRPr="00842315">
        <w:rPr>
          <w:rFonts w:cs="Times"/>
          <w:szCs w:val="24"/>
          <w:lang w:eastAsia="en-CA"/>
        </w:rPr>
        <w:t xml:space="preserve">Ditch </w:t>
      </w:r>
      <w:r w:rsidR="00F8220F">
        <w:rPr>
          <w:rFonts w:cs="Times"/>
          <w:szCs w:val="24"/>
          <w:lang w:eastAsia="en-CA"/>
        </w:rPr>
        <w:t>b</w:t>
      </w:r>
      <w:r w:rsidRPr="00842315">
        <w:rPr>
          <w:rFonts w:cs="Times"/>
          <w:szCs w:val="24"/>
          <w:lang w:eastAsia="en-CA"/>
        </w:rPr>
        <w:t>ackslopes</w:t>
      </w:r>
      <w:r w:rsidRPr="00842315">
        <w:rPr>
          <w:rFonts w:cs="Times"/>
          <w:szCs w:val="24"/>
          <w:lang w:eastAsia="en-CA"/>
        </w:rPr>
        <w:tab/>
        <w:t>4:1 (No steeper than 3:1)</w:t>
      </w:r>
    </w:p>
    <w:p w14:paraId="5FE68125" w14:textId="31D3A005" w:rsidR="002D3523" w:rsidRPr="00842315" w:rsidRDefault="002D3523" w:rsidP="00D856D2">
      <w:pPr>
        <w:numPr>
          <w:ilvl w:val="0"/>
          <w:numId w:val="373"/>
        </w:numPr>
        <w:tabs>
          <w:tab w:val="right" w:leader="dot" w:pos="9360"/>
        </w:tabs>
        <w:ind w:left="1080"/>
        <w:contextualSpacing/>
        <w:rPr>
          <w:rFonts w:cs="Times"/>
          <w:szCs w:val="24"/>
          <w:lang w:eastAsia="en-CA"/>
        </w:rPr>
      </w:pPr>
      <w:r w:rsidRPr="00842315">
        <w:rPr>
          <w:rFonts w:cs="Times"/>
          <w:szCs w:val="24"/>
          <w:lang w:eastAsia="en-CA"/>
        </w:rPr>
        <w:t xml:space="preserve">Ditch </w:t>
      </w:r>
      <w:r w:rsidR="00F8220F">
        <w:rPr>
          <w:rFonts w:cs="Times"/>
          <w:szCs w:val="24"/>
          <w:lang w:eastAsia="en-CA"/>
        </w:rPr>
        <w:t>d</w:t>
      </w:r>
      <w:r w:rsidRPr="00842315">
        <w:rPr>
          <w:rFonts w:cs="Times"/>
          <w:szCs w:val="24"/>
          <w:lang w:eastAsia="en-CA"/>
        </w:rPr>
        <w:t>epth</w:t>
      </w:r>
      <w:r w:rsidRPr="00842315">
        <w:rPr>
          <w:rFonts w:cs="Times"/>
          <w:szCs w:val="24"/>
          <w:lang w:eastAsia="en-CA"/>
        </w:rPr>
        <w:tab/>
        <w:t>1.0 m – 1.2 m</w:t>
      </w:r>
      <w:r w:rsidR="00AF07E5">
        <w:rPr>
          <w:rFonts w:cs="Times"/>
          <w:szCs w:val="24"/>
          <w:lang w:eastAsia="en-CA"/>
        </w:rPr>
        <w:t>*</w:t>
      </w:r>
    </w:p>
    <w:p w14:paraId="28F550BE" w14:textId="2135510E" w:rsidR="002D3523" w:rsidRDefault="002D3523" w:rsidP="00D856D2">
      <w:pPr>
        <w:numPr>
          <w:ilvl w:val="0"/>
          <w:numId w:val="373"/>
        </w:numPr>
        <w:tabs>
          <w:tab w:val="right" w:leader="dot" w:pos="9360"/>
        </w:tabs>
        <w:ind w:left="1080"/>
        <w:contextualSpacing/>
        <w:rPr>
          <w:rFonts w:cs="Times"/>
          <w:szCs w:val="24"/>
          <w:lang w:eastAsia="en-CA"/>
        </w:rPr>
      </w:pPr>
      <w:r w:rsidRPr="00842315">
        <w:rPr>
          <w:rFonts w:cs="Times"/>
          <w:szCs w:val="24"/>
          <w:lang w:eastAsia="en-CA"/>
        </w:rPr>
        <w:t xml:space="preserve">Cut </w:t>
      </w:r>
      <w:r w:rsidR="00F8220F">
        <w:rPr>
          <w:rFonts w:cs="Times"/>
          <w:szCs w:val="24"/>
          <w:lang w:eastAsia="en-CA"/>
        </w:rPr>
        <w:t>s</w:t>
      </w:r>
      <w:r w:rsidRPr="00842315">
        <w:rPr>
          <w:rFonts w:cs="Times"/>
          <w:szCs w:val="24"/>
          <w:lang w:eastAsia="en-CA"/>
        </w:rPr>
        <w:t>ection</w:t>
      </w:r>
      <w:r w:rsidRPr="00842315">
        <w:rPr>
          <w:rFonts w:cs="Times"/>
          <w:szCs w:val="24"/>
          <w:lang w:eastAsia="en-CA"/>
        </w:rPr>
        <w:tab/>
        <w:t>4:1 (No steeper than 3:1)</w:t>
      </w:r>
    </w:p>
    <w:p w14:paraId="13B9F871" w14:textId="16B3AE1A" w:rsidR="00AF07E5" w:rsidRDefault="00AF07E5" w:rsidP="00AF07E5">
      <w:pPr>
        <w:tabs>
          <w:tab w:val="right" w:leader="dot" w:pos="9360"/>
        </w:tabs>
        <w:contextualSpacing/>
        <w:rPr>
          <w:rFonts w:cs="Times"/>
          <w:szCs w:val="24"/>
          <w:lang w:eastAsia="en-CA"/>
        </w:rPr>
      </w:pPr>
    </w:p>
    <w:p w14:paraId="7170FD56" w14:textId="6AA8386F" w:rsidR="00AF07E5" w:rsidRDefault="00AF07E5" w:rsidP="00AF07E5">
      <w:pPr>
        <w:tabs>
          <w:tab w:val="right" w:leader="dot" w:pos="9360"/>
        </w:tabs>
        <w:ind w:left="720"/>
        <w:contextualSpacing/>
        <w:rPr>
          <w:rFonts w:cs="Times"/>
          <w:szCs w:val="24"/>
          <w:lang w:eastAsia="en-CA"/>
        </w:rPr>
      </w:pPr>
      <w:r w:rsidRPr="00792054">
        <w:rPr>
          <w:rFonts w:cs="Times"/>
          <w:szCs w:val="24"/>
          <w:lang w:eastAsia="en-CA"/>
        </w:rPr>
        <w:t xml:space="preserve">* </w:t>
      </w:r>
      <w:r w:rsidR="0096368F">
        <w:rPr>
          <w:rFonts w:cs="Times"/>
          <w:szCs w:val="24"/>
          <w:lang w:eastAsia="en-CA"/>
        </w:rPr>
        <w:t>Project Co may raise the ditch bottom up to 0.8 m depth for the following cases:</w:t>
      </w:r>
    </w:p>
    <w:p w14:paraId="0062E033" w14:textId="067FCE60" w:rsidR="0096368F" w:rsidRDefault="0096368F" w:rsidP="00792054">
      <w:pPr>
        <w:pStyle w:val="ListParagraph"/>
        <w:numPr>
          <w:ilvl w:val="0"/>
          <w:numId w:val="756"/>
        </w:numPr>
        <w:tabs>
          <w:tab w:val="right" w:leader="dot" w:pos="1134"/>
        </w:tabs>
        <w:ind w:left="1134" w:hanging="54"/>
        <w:contextualSpacing/>
        <w:rPr>
          <w:rFonts w:cs="Times"/>
          <w:szCs w:val="24"/>
          <w:lang w:eastAsia="en-CA"/>
        </w:rPr>
      </w:pPr>
      <w:r>
        <w:rPr>
          <w:rFonts w:cs="Times"/>
          <w:szCs w:val="24"/>
          <w:lang w:eastAsia="en-CA"/>
        </w:rPr>
        <w:t>Where the application of the specified criteria would result in insufficient cover over an existing underground Utility; and</w:t>
      </w:r>
    </w:p>
    <w:p w14:paraId="19CDC809" w14:textId="1D6A3CE1" w:rsidR="0096368F" w:rsidRPr="0096368F" w:rsidRDefault="0096368F" w:rsidP="00792054">
      <w:pPr>
        <w:pStyle w:val="ListParagraph"/>
        <w:numPr>
          <w:ilvl w:val="0"/>
          <w:numId w:val="756"/>
        </w:numPr>
        <w:tabs>
          <w:tab w:val="right" w:leader="dot" w:pos="1134"/>
        </w:tabs>
        <w:ind w:left="1134" w:hanging="54"/>
        <w:contextualSpacing/>
        <w:rPr>
          <w:rFonts w:cs="Times"/>
          <w:szCs w:val="24"/>
          <w:lang w:eastAsia="en-CA"/>
        </w:rPr>
      </w:pPr>
      <w:r>
        <w:rPr>
          <w:rFonts w:cs="Times"/>
          <w:szCs w:val="24"/>
          <w:lang w:eastAsia="en-CA"/>
        </w:rPr>
        <w:t>To provide drainage for the eastbound entrance ramp from Tower Road to the mainline.</w:t>
      </w:r>
    </w:p>
    <w:p w14:paraId="66275CDE" w14:textId="77777777" w:rsidR="002D3523" w:rsidRPr="009F1550" w:rsidRDefault="002D3523" w:rsidP="00D856D2">
      <w:pPr>
        <w:pStyle w:val="PPP4"/>
        <w:numPr>
          <w:ilvl w:val="4"/>
          <w:numId w:val="18"/>
        </w:numPr>
        <w:tabs>
          <w:tab w:val="clear" w:pos="4320"/>
        </w:tabs>
        <w:ind w:left="4253" w:hanging="1418"/>
        <w:rPr>
          <w:b/>
        </w:rPr>
      </w:pPr>
      <w:r w:rsidRPr="009F1550">
        <w:rPr>
          <w:b/>
        </w:rPr>
        <w:lastRenderedPageBreak/>
        <w:t>Ditches</w:t>
      </w:r>
    </w:p>
    <w:p w14:paraId="561CA3D3" w14:textId="77777777" w:rsidR="009F1550" w:rsidRPr="009F1550" w:rsidRDefault="009F1550" w:rsidP="009F1550">
      <w:pPr>
        <w:pStyle w:val="BodyText2"/>
      </w:pPr>
    </w:p>
    <w:p w14:paraId="0F22944E" w14:textId="00BF9A83" w:rsidR="002D3523" w:rsidRPr="00842315" w:rsidRDefault="002D3523" w:rsidP="00D856D2">
      <w:pPr>
        <w:numPr>
          <w:ilvl w:val="0"/>
          <w:numId w:val="374"/>
        </w:numPr>
        <w:tabs>
          <w:tab w:val="right" w:leader="dot" w:pos="9360"/>
        </w:tabs>
        <w:ind w:left="1080"/>
        <w:contextualSpacing/>
        <w:rPr>
          <w:rFonts w:cs="Times"/>
          <w:szCs w:val="24"/>
          <w:lang w:eastAsia="en-CA"/>
        </w:rPr>
      </w:pPr>
      <w:r w:rsidRPr="00842315">
        <w:rPr>
          <w:rFonts w:cs="Times"/>
          <w:szCs w:val="24"/>
          <w:lang w:eastAsia="en-CA"/>
        </w:rPr>
        <w:t>As per Standard Plan 21010</w:t>
      </w:r>
    </w:p>
    <w:p w14:paraId="3CA03E24" w14:textId="47307276" w:rsidR="002D3523" w:rsidRPr="00842315" w:rsidRDefault="002D3523" w:rsidP="00D856D2">
      <w:pPr>
        <w:numPr>
          <w:ilvl w:val="0"/>
          <w:numId w:val="88"/>
        </w:numPr>
        <w:tabs>
          <w:tab w:val="right" w:leader="dot" w:pos="9360"/>
        </w:tabs>
        <w:ind w:left="1701" w:hanging="562"/>
        <w:jc w:val="both"/>
        <w:rPr>
          <w:rFonts w:cs="Times"/>
          <w:szCs w:val="24"/>
          <w:lang w:eastAsia="en-CA"/>
        </w:rPr>
      </w:pPr>
      <w:r w:rsidRPr="00842315">
        <w:rPr>
          <w:rFonts w:cs="Times"/>
          <w:szCs w:val="24"/>
          <w:lang w:eastAsia="en-CA"/>
        </w:rPr>
        <w:t xml:space="preserve">Depth of </w:t>
      </w:r>
      <w:r w:rsidR="00F8220F">
        <w:rPr>
          <w:rFonts w:cs="Times"/>
          <w:szCs w:val="24"/>
          <w:lang w:eastAsia="en-CA"/>
        </w:rPr>
        <w:t>m</w:t>
      </w:r>
      <w:r w:rsidRPr="00842315">
        <w:rPr>
          <w:rFonts w:cs="Times"/>
          <w:szCs w:val="24"/>
          <w:lang w:eastAsia="en-CA"/>
        </w:rPr>
        <w:t xml:space="preserve">edian </w:t>
      </w:r>
      <w:r w:rsidR="00F8220F">
        <w:rPr>
          <w:rFonts w:cs="Times"/>
          <w:szCs w:val="24"/>
          <w:lang w:eastAsia="en-CA"/>
        </w:rPr>
        <w:t>d</w:t>
      </w:r>
      <w:r w:rsidRPr="00842315">
        <w:rPr>
          <w:rFonts w:cs="Times"/>
          <w:szCs w:val="24"/>
          <w:lang w:eastAsia="en-CA"/>
        </w:rPr>
        <w:t xml:space="preserve">itch </w:t>
      </w:r>
      <w:r w:rsidRPr="00842315">
        <w:rPr>
          <w:rFonts w:cs="Times"/>
          <w:szCs w:val="24"/>
          <w:lang w:eastAsia="en-CA"/>
        </w:rPr>
        <w:tab/>
        <w:t>0.5</w:t>
      </w:r>
      <w:r w:rsidR="00292D6B">
        <w:rPr>
          <w:rFonts w:cs="Times"/>
          <w:szCs w:val="24"/>
          <w:lang w:eastAsia="en-CA"/>
        </w:rPr>
        <w:t xml:space="preserve"> </w:t>
      </w:r>
      <w:r w:rsidRPr="00842315">
        <w:rPr>
          <w:rFonts w:cs="Times"/>
          <w:szCs w:val="24"/>
          <w:lang w:eastAsia="en-CA"/>
        </w:rPr>
        <w:t>– 1.5 m</w:t>
      </w:r>
    </w:p>
    <w:p w14:paraId="6A7CC1B1" w14:textId="281B530E" w:rsidR="002D3523" w:rsidRPr="00842315" w:rsidRDefault="002D3523" w:rsidP="00D856D2">
      <w:pPr>
        <w:numPr>
          <w:ilvl w:val="0"/>
          <w:numId w:val="88"/>
        </w:numPr>
        <w:tabs>
          <w:tab w:val="right" w:leader="dot" w:pos="9360"/>
        </w:tabs>
        <w:ind w:left="1701" w:hanging="562"/>
        <w:jc w:val="both"/>
        <w:rPr>
          <w:rFonts w:cs="Times"/>
          <w:szCs w:val="24"/>
          <w:lang w:eastAsia="en-CA"/>
        </w:rPr>
      </w:pPr>
      <w:r w:rsidRPr="00842315">
        <w:rPr>
          <w:rFonts w:cs="Times"/>
          <w:szCs w:val="24"/>
          <w:lang w:eastAsia="en-CA"/>
        </w:rPr>
        <w:t xml:space="preserve">Width of </w:t>
      </w:r>
      <w:r w:rsidR="00F8220F">
        <w:rPr>
          <w:rFonts w:cs="Times"/>
          <w:szCs w:val="24"/>
          <w:lang w:eastAsia="en-CA"/>
        </w:rPr>
        <w:t>m</w:t>
      </w:r>
      <w:r w:rsidRPr="00842315">
        <w:rPr>
          <w:rFonts w:cs="Times"/>
          <w:szCs w:val="24"/>
          <w:lang w:eastAsia="en-CA"/>
        </w:rPr>
        <w:t xml:space="preserve">ainline </w:t>
      </w:r>
      <w:r w:rsidR="00F8220F">
        <w:rPr>
          <w:rFonts w:cs="Times"/>
          <w:szCs w:val="24"/>
          <w:lang w:eastAsia="en-CA"/>
        </w:rPr>
        <w:t>s</w:t>
      </w:r>
      <w:r w:rsidRPr="00842315">
        <w:rPr>
          <w:rFonts w:cs="Times"/>
          <w:szCs w:val="24"/>
          <w:lang w:eastAsia="en-CA"/>
        </w:rPr>
        <w:t xml:space="preserve">ide </w:t>
      </w:r>
      <w:r w:rsidR="00F8220F">
        <w:rPr>
          <w:rFonts w:cs="Times"/>
          <w:szCs w:val="24"/>
          <w:lang w:eastAsia="en-CA"/>
        </w:rPr>
        <w:t>d</w:t>
      </w:r>
      <w:r w:rsidRPr="00842315">
        <w:rPr>
          <w:rFonts w:cs="Times"/>
          <w:szCs w:val="24"/>
          <w:lang w:eastAsia="en-CA"/>
        </w:rPr>
        <w:t>itches</w:t>
      </w:r>
      <w:r w:rsidRPr="00842315">
        <w:rPr>
          <w:rFonts w:cs="Times"/>
          <w:szCs w:val="24"/>
          <w:lang w:eastAsia="en-CA"/>
        </w:rPr>
        <w:tab/>
        <w:t>8.0 m</w:t>
      </w:r>
    </w:p>
    <w:p w14:paraId="4F1FA29A" w14:textId="50C799E0" w:rsidR="002D3523" w:rsidRPr="00842315" w:rsidRDefault="002D3523" w:rsidP="00D856D2">
      <w:pPr>
        <w:numPr>
          <w:ilvl w:val="0"/>
          <w:numId w:val="88"/>
        </w:numPr>
        <w:tabs>
          <w:tab w:val="right" w:leader="dot" w:pos="9360"/>
        </w:tabs>
        <w:ind w:left="1701" w:hanging="562"/>
        <w:jc w:val="both"/>
        <w:rPr>
          <w:rFonts w:cs="Times"/>
          <w:szCs w:val="24"/>
          <w:lang w:eastAsia="en-CA"/>
        </w:rPr>
      </w:pPr>
      <w:r w:rsidRPr="00842315">
        <w:rPr>
          <w:rFonts w:cs="Times"/>
          <w:szCs w:val="24"/>
          <w:lang w:eastAsia="en-CA"/>
        </w:rPr>
        <w:t>Width of Crossroad ditches</w:t>
      </w:r>
      <w:r w:rsidRPr="00842315">
        <w:rPr>
          <w:rFonts w:cs="Times"/>
          <w:szCs w:val="24"/>
          <w:lang w:eastAsia="en-CA"/>
        </w:rPr>
        <w:tab/>
        <w:t>See Table 200</w:t>
      </w:r>
      <w:r w:rsidR="00302EC6" w:rsidRPr="00842315">
        <w:rPr>
          <w:rFonts w:cs="Times"/>
          <w:szCs w:val="24"/>
          <w:lang w:eastAsia="en-CA"/>
        </w:rPr>
        <w:t>.</w:t>
      </w:r>
      <w:r w:rsidR="000A1924">
        <w:rPr>
          <w:rFonts w:cs="Times"/>
          <w:szCs w:val="24"/>
          <w:lang w:eastAsia="en-CA"/>
        </w:rPr>
        <w:t>6</w:t>
      </w:r>
      <w:r w:rsidR="00302EC6" w:rsidRPr="00842315">
        <w:rPr>
          <w:rFonts w:cs="Times"/>
          <w:szCs w:val="24"/>
          <w:lang w:eastAsia="en-CA"/>
        </w:rPr>
        <w:t>.1</w:t>
      </w:r>
      <w:r w:rsidRPr="00842315">
        <w:rPr>
          <w:rFonts w:cs="Times"/>
          <w:szCs w:val="24"/>
          <w:lang w:eastAsia="en-CA"/>
        </w:rPr>
        <w:t>.1</w:t>
      </w:r>
      <w:r w:rsidR="000A1924">
        <w:rPr>
          <w:rFonts w:cs="Times"/>
          <w:szCs w:val="24"/>
          <w:lang w:eastAsia="en-CA"/>
        </w:rPr>
        <w:t>.5</w:t>
      </w:r>
    </w:p>
    <w:p w14:paraId="0BADDF17" w14:textId="6B4A4FA7" w:rsidR="002D3523" w:rsidRPr="00842315" w:rsidRDefault="002D3523" w:rsidP="00D856D2">
      <w:pPr>
        <w:numPr>
          <w:ilvl w:val="0"/>
          <w:numId w:val="88"/>
        </w:numPr>
        <w:tabs>
          <w:tab w:val="right" w:leader="dot" w:pos="9360"/>
        </w:tabs>
        <w:ind w:left="1701" w:hanging="562"/>
        <w:jc w:val="both"/>
        <w:rPr>
          <w:rFonts w:cs="Times"/>
          <w:szCs w:val="24"/>
          <w:lang w:eastAsia="en-CA"/>
        </w:rPr>
      </w:pPr>
      <w:r w:rsidRPr="00842315">
        <w:rPr>
          <w:rFonts w:cs="Times"/>
          <w:szCs w:val="24"/>
          <w:lang w:eastAsia="en-CA"/>
        </w:rPr>
        <w:t xml:space="preserve">Width of </w:t>
      </w:r>
      <w:r w:rsidR="002F5AE7">
        <w:rPr>
          <w:rFonts w:cs="Times"/>
          <w:szCs w:val="24"/>
          <w:lang w:eastAsia="en-CA"/>
        </w:rPr>
        <w:t xml:space="preserve">Paved </w:t>
      </w:r>
      <w:r w:rsidRPr="00842315">
        <w:rPr>
          <w:rFonts w:cs="Times"/>
          <w:szCs w:val="24"/>
          <w:lang w:eastAsia="en-CA"/>
        </w:rPr>
        <w:t xml:space="preserve">Service Road </w:t>
      </w:r>
      <w:r w:rsidR="00F8220F">
        <w:rPr>
          <w:rFonts w:cs="Times"/>
          <w:szCs w:val="24"/>
          <w:lang w:eastAsia="en-CA"/>
        </w:rPr>
        <w:t>d</w:t>
      </w:r>
      <w:r w:rsidRPr="00842315">
        <w:rPr>
          <w:rFonts w:cs="Times"/>
          <w:szCs w:val="24"/>
          <w:lang w:eastAsia="en-CA"/>
        </w:rPr>
        <w:t>itches</w:t>
      </w:r>
      <w:r w:rsidRPr="00842315">
        <w:rPr>
          <w:rFonts w:cs="Times"/>
          <w:szCs w:val="24"/>
          <w:lang w:eastAsia="en-CA"/>
        </w:rPr>
        <w:tab/>
        <w:t>5.0 m</w:t>
      </w:r>
    </w:p>
    <w:p w14:paraId="48226A06" w14:textId="56B050AE" w:rsidR="002F5AE7" w:rsidRPr="00842315" w:rsidRDefault="002F5AE7" w:rsidP="00D856D2">
      <w:pPr>
        <w:numPr>
          <w:ilvl w:val="0"/>
          <w:numId w:val="88"/>
        </w:numPr>
        <w:tabs>
          <w:tab w:val="right" w:leader="dot" w:pos="9360"/>
        </w:tabs>
        <w:ind w:left="1701" w:hanging="562"/>
        <w:jc w:val="both"/>
        <w:rPr>
          <w:rFonts w:cs="Times"/>
          <w:szCs w:val="24"/>
          <w:lang w:eastAsia="en-CA"/>
        </w:rPr>
      </w:pPr>
      <w:r>
        <w:rPr>
          <w:rFonts w:cs="Times"/>
          <w:szCs w:val="24"/>
          <w:lang w:eastAsia="en-CA"/>
        </w:rPr>
        <w:t>Width of Gravel Service Road Ditches</w:t>
      </w:r>
      <w:r>
        <w:rPr>
          <w:rFonts w:cs="Times"/>
          <w:szCs w:val="24"/>
          <w:lang w:eastAsia="en-CA"/>
        </w:rPr>
        <w:tab/>
        <w:t>4.0 m</w:t>
      </w:r>
    </w:p>
    <w:p w14:paraId="28543379" w14:textId="14B902EC" w:rsidR="004424D9" w:rsidRDefault="002D3523" w:rsidP="00D856D2">
      <w:pPr>
        <w:numPr>
          <w:ilvl w:val="0"/>
          <w:numId w:val="88"/>
        </w:numPr>
        <w:tabs>
          <w:tab w:val="right" w:leader="dot" w:pos="9360"/>
        </w:tabs>
        <w:ind w:left="1701" w:hanging="562"/>
        <w:jc w:val="both"/>
        <w:rPr>
          <w:rFonts w:cs="Times"/>
          <w:szCs w:val="24"/>
          <w:lang w:eastAsia="en-CA"/>
        </w:rPr>
      </w:pPr>
      <w:r w:rsidRPr="000863B2">
        <w:rPr>
          <w:rFonts w:cs="Times"/>
          <w:szCs w:val="24"/>
          <w:lang w:eastAsia="en-CA"/>
        </w:rPr>
        <w:t>Roundings to be provided at toe of sideslope, toe of backslope, top of backslope.</w:t>
      </w:r>
    </w:p>
    <w:p w14:paraId="62F315A5" w14:textId="5EE78EE6" w:rsidR="00207D0E" w:rsidRDefault="00207D0E" w:rsidP="00B2557C">
      <w:pPr>
        <w:tabs>
          <w:tab w:val="right" w:leader="dot" w:pos="9360"/>
        </w:tabs>
        <w:ind w:left="1701"/>
        <w:jc w:val="both"/>
        <w:rPr>
          <w:rFonts w:cs="Times"/>
          <w:szCs w:val="24"/>
          <w:lang w:eastAsia="en-CA"/>
        </w:rPr>
      </w:pPr>
    </w:p>
    <w:p w14:paraId="297431F6" w14:textId="6AFFBFDD" w:rsidR="00207D0E" w:rsidRDefault="00207D0E" w:rsidP="00207D0E">
      <w:pPr>
        <w:pStyle w:val="BodyText2"/>
        <w:rPr>
          <w:b/>
        </w:rPr>
      </w:pPr>
      <w:r w:rsidRPr="009F1550">
        <w:rPr>
          <w:b/>
        </w:rPr>
        <w:t xml:space="preserve">Exceptions to </w:t>
      </w:r>
      <w:r>
        <w:rPr>
          <w:b/>
        </w:rPr>
        <w:t>Ditches</w:t>
      </w:r>
    </w:p>
    <w:p w14:paraId="69AD8075" w14:textId="77777777" w:rsidR="00207D0E" w:rsidRPr="009F1550" w:rsidRDefault="00207D0E" w:rsidP="00207D0E">
      <w:pPr>
        <w:pStyle w:val="BodyText2"/>
        <w:rPr>
          <w:b/>
        </w:rPr>
      </w:pPr>
    </w:p>
    <w:p w14:paraId="4025FD64" w14:textId="7E21D4D6" w:rsidR="00207D0E" w:rsidRPr="00C46D99" w:rsidRDefault="00C36E42" w:rsidP="00B2557C">
      <w:pPr>
        <w:numPr>
          <w:ilvl w:val="0"/>
          <w:numId w:val="761"/>
        </w:numPr>
        <w:tabs>
          <w:tab w:val="right" w:leader="dot" w:pos="9360"/>
        </w:tabs>
        <w:spacing w:before="120" w:after="120" w:line="276" w:lineRule="auto"/>
        <w:contextualSpacing/>
        <w:rPr>
          <w:rFonts w:cs="Times"/>
          <w:szCs w:val="24"/>
          <w:lang w:eastAsia="en-CA"/>
        </w:rPr>
      </w:pPr>
      <w:r>
        <w:rPr>
          <w:rFonts w:cs="Times"/>
          <w:szCs w:val="24"/>
          <w:lang w:eastAsia="en-CA"/>
        </w:rPr>
        <w:t>No ditching</w:t>
      </w:r>
      <w:r w:rsidR="008D05AD">
        <w:rPr>
          <w:rFonts w:cs="Times"/>
          <w:szCs w:val="24"/>
          <w:lang w:eastAsia="en-CA"/>
        </w:rPr>
        <w:t xml:space="preserve"> required </w:t>
      </w:r>
      <w:r>
        <w:rPr>
          <w:rFonts w:cs="Times"/>
          <w:szCs w:val="24"/>
          <w:lang w:eastAsia="en-CA"/>
        </w:rPr>
        <w:t>along the City of Regina waterline right of way at 9</w:t>
      </w:r>
      <w:r w:rsidRPr="00B2557C">
        <w:rPr>
          <w:rFonts w:cs="Times"/>
          <w:szCs w:val="24"/>
          <w:vertAlign w:val="superscript"/>
          <w:lang w:eastAsia="en-CA"/>
        </w:rPr>
        <w:t>th</w:t>
      </w:r>
      <w:r>
        <w:rPr>
          <w:rFonts w:cs="Times"/>
          <w:szCs w:val="24"/>
          <w:lang w:eastAsia="en-CA"/>
        </w:rPr>
        <w:t xml:space="preserve"> Avenue</w:t>
      </w:r>
      <w:r w:rsidR="00207D0E">
        <w:rPr>
          <w:rFonts w:cs="Times"/>
          <w:szCs w:val="24"/>
          <w:lang w:eastAsia="en-CA"/>
        </w:rPr>
        <w:t>.</w:t>
      </w:r>
    </w:p>
    <w:p w14:paraId="414772B0" w14:textId="77777777" w:rsidR="002D3523" w:rsidRPr="009F1550" w:rsidRDefault="002D3523" w:rsidP="00D856D2">
      <w:pPr>
        <w:pStyle w:val="PPP4"/>
        <w:numPr>
          <w:ilvl w:val="4"/>
          <w:numId w:val="18"/>
        </w:numPr>
        <w:tabs>
          <w:tab w:val="clear" w:pos="4320"/>
        </w:tabs>
        <w:ind w:left="4253" w:hanging="1418"/>
        <w:rPr>
          <w:b/>
        </w:rPr>
      </w:pPr>
      <w:r w:rsidRPr="009F1550">
        <w:rPr>
          <w:b/>
        </w:rPr>
        <w:t>Vertical Clearances</w:t>
      </w:r>
    </w:p>
    <w:p w14:paraId="78BE39FE" w14:textId="77777777" w:rsidR="009F1550" w:rsidRPr="009F1550" w:rsidRDefault="009F1550" w:rsidP="009F1550">
      <w:pPr>
        <w:pStyle w:val="BodyText2"/>
      </w:pPr>
    </w:p>
    <w:p w14:paraId="6D079995" w14:textId="6285D011" w:rsidR="002D3523" w:rsidRPr="00842315" w:rsidRDefault="002D3523" w:rsidP="00D856D2">
      <w:pPr>
        <w:numPr>
          <w:ilvl w:val="0"/>
          <w:numId w:val="503"/>
        </w:numPr>
        <w:tabs>
          <w:tab w:val="right" w:leader="dot" w:pos="9360"/>
        </w:tabs>
        <w:ind w:left="1080"/>
        <w:contextualSpacing/>
        <w:rPr>
          <w:rFonts w:cs="Times"/>
          <w:szCs w:val="24"/>
          <w:lang w:eastAsia="en-CA"/>
        </w:rPr>
      </w:pPr>
      <w:r w:rsidRPr="00842315">
        <w:rPr>
          <w:rFonts w:cs="Times"/>
          <w:szCs w:val="24"/>
          <w:lang w:eastAsia="en-CA"/>
        </w:rPr>
        <w:lastRenderedPageBreak/>
        <w:t>Roadway</w:t>
      </w:r>
      <w:r w:rsidR="002E00EF">
        <w:rPr>
          <w:rFonts w:cs="Times"/>
          <w:szCs w:val="24"/>
          <w:lang w:eastAsia="en-CA"/>
        </w:rPr>
        <w:t xml:space="preserve"> -</w:t>
      </w:r>
      <w:r w:rsidR="002E00EF" w:rsidRPr="00842315">
        <w:rPr>
          <w:rFonts w:cs="Times"/>
          <w:szCs w:val="24"/>
          <w:lang w:eastAsia="en-CA"/>
        </w:rPr>
        <w:t xml:space="preserve"> </w:t>
      </w:r>
      <w:r w:rsidRPr="00842315">
        <w:rPr>
          <w:rFonts w:cs="Times"/>
          <w:szCs w:val="24"/>
          <w:lang w:eastAsia="en-CA"/>
        </w:rPr>
        <w:t>underside of railway or roadway superstructure to top of roadway</w:t>
      </w:r>
      <w:r w:rsidR="002E00EF">
        <w:rPr>
          <w:rFonts w:cs="Times"/>
          <w:szCs w:val="24"/>
          <w:lang w:eastAsia="en-CA"/>
        </w:rPr>
        <w:t>, a</w:t>
      </w:r>
      <w:r w:rsidRPr="00842315">
        <w:rPr>
          <w:rFonts w:cs="Times"/>
          <w:szCs w:val="24"/>
          <w:lang w:eastAsia="en-CA"/>
        </w:rPr>
        <w:t xml:space="preserve">ll bridge clearances shall be a minimum of 5.3m to achieve </w:t>
      </w:r>
      <w:r w:rsidR="00292D6B">
        <w:rPr>
          <w:rFonts w:cs="Times"/>
          <w:szCs w:val="24"/>
          <w:lang w:eastAsia="en-CA"/>
        </w:rPr>
        <w:t>Substantial Completion</w:t>
      </w:r>
      <w:r w:rsidR="00F75332">
        <w:rPr>
          <w:rFonts w:cs="Times"/>
          <w:szCs w:val="24"/>
          <w:lang w:eastAsia="en-CA"/>
        </w:rPr>
        <w:t xml:space="preserve"> and</w:t>
      </w:r>
      <w:r w:rsidRPr="00842315">
        <w:rPr>
          <w:rFonts w:cs="Times"/>
          <w:szCs w:val="24"/>
          <w:lang w:eastAsia="en-CA"/>
        </w:rPr>
        <w:t xml:space="preserve"> throughout the </w:t>
      </w:r>
      <w:r w:rsidR="002E00EF">
        <w:rPr>
          <w:rFonts w:cs="Times"/>
          <w:szCs w:val="24"/>
          <w:lang w:eastAsia="en-CA"/>
        </w:rPr>
        <w:t>Operational Term</w:t>
      </w:r>
      <w:r w:rsidRPr="00842315">
        <w:rPr>
          <w:rFonts w:cs="Times"/>
          <w:szCs w:val="24"/>
          <w:lang w:eastAsia="en-CA"/>
        </w:rPr>
        <w:t xml:space="preserve"> and at </w:t>
      </w:r>
      <w:r w:rsidR="002E00EF">
        <w:rPr>
          <w:rFonts w:cs="Times"/>
          <w:szCs w:val="24"/>
          <w:lang w:eastAsia="en-CA"/>
        </w:rPr>
        <w:t>the Expiry Date</w:t>
      </w:r>
      <w:r w:rsidRPr="00842315">
        <w:rPr>
          <w:rFonts w:cs="Times"/>
          <w:szCs w:val="24"/>
          <w:lang w:eastAsia="en-CA"/>
        </w:rPr>
        <w:t>.</w:t>
      </w:r>
    </w:p>
    <w:p w14:paraId="579BEC8D" w14:textId="6AA349F5" w:rsidR="002D3523" w:rsidRPr="00842315" w:rsidRDefault="002D3523" w:rsidP="00D856D2">
      <w:pPr>
        <w:numPr>
          <w:ilvl w:val="0"/>
          <w:numId w:val="503"/>
        </w:numPr>
        <w:tabs>
          <w:tab w:val="right" w:leader="dot" w:pos="9360"/>
        </w:tabs>
        <w:ind w:left="1080"/>
        <w:contextualSpacing/>
        <w:rPr>
          <w:rFonts w:cs="Times"/>
          <w:szCs w:val="24"/>
          <w:lang w:eastAsia="en-CA"/>
        </w:rPr>
      </w:pPr>
      <w:r w:rsidRPr="00842315">
        <w:rPr>
          <w:rFonts w:cs="Times"/>
          <w:szCs w:val="24"/>
          <w:lang w:eastAsia="en-CA"/>
        </w:rPr>
        <w:t xml:space="preserve">Sign structures </w:t>
      </w:r>
      <w:r w:rsidR="002E00EF">
        <w:rPr>
          <w:rFonts w:cs="Times"/>
          <w:szCs w:val="24"/>
          <w:lang w:eastAsia="en-CA"/>
        </w:rPr>
        <w:t>-</w:t>
      </w:r>
      <w:r w:rsidR="002E00EF" w:rsidRPr="00842315">
        <w:rPr>
          <w:rFonts w:cs="Times"/>
          <w:szCs w:val="24"/>
          <w:lang w:eastAsia="en-CA"/>
        </w:rPr>
        <w:t xml:space="preserve"> </w:t>
      </w:r>
      <w:r w:rsidRPr="00842315">
        <w:rPr>
          <w:rFonts w:cs="Times"/>
          <w:szCs w:val="24"/>
          <w:lang w:eastAsia="en-CA"/>
        </w:rPr>
        <w:t>roadway surface to underside of sign panel</w:t>
      </w:r>
      <w:r w:rsidRPr="00842315">
        <w:rPr>
          <w:rFonts w:cs="Times"/>
          <w:szCs w:val="24"/>
          <w:lang w:eastAsia="en-CA"/>
        </w:rPr>
        <w:tab/>
        <w:t xml:space="preserve">…….6.0 m Min. </w:t>
      </w:r>
    </w:p>
    <w:p w14:paraId="13CECDFE" w14:textId="1559225C" w:rsidR="002D3523" w:rsidRPr="00842315" w:rsidRDefault="002D3523" w:rsidP="00D856D2">
      <w:pPr>
        <w:numPr>
          <w:ilvl w:val="0"/>
          <w:numId w:val="503"/>
        </w:numPr>
        <w:tabs>
          <w:tab w:val="right" w:leader="dot" w:pos="9360"/>
        </w:tabs>
        <w:ind w:left="1080"/>
        <w:contextualSpacing/>
        <w:rPr>
          <w:rFonts w:cs="Times"/>
          <w:szCs w:val="24"/>
          <w:lang w:eastAsia="en-CA"/>
        </w:rPr>
      </w:pPr>
      <w:r w:rsidRPr="00842315">
        <w:rPr>
          <w:rFonts w:cs="Times"/>
          <w:szCs w:val="24"/>
          <w:lang w:eastAsia="en-CA"/>
        </w:rPr>
        <w:t>Roadway over railway - underside of superstructure to top of rail</w:t>
      </w:r>
      <w:r w:rsidRPr="00842315">
        <w:rPr>
          <w:rFonts w:cs="Times"/>
          <w:szCs w:val="24"/>
          <w:lang w:eastAsia="en-CA"/>
        </w:rPr>
        <w:tab/>
      </w:r>
      <w:r w:rsidR="002E00EF">
        <w:rPr>
          <w:rFonts w:cs="Times"/>
          <w:szCs w:val="24"/>
          <w:lang w:eastAsia="en-CA"/>
        </w:rPr>
        <w:t>7</w:t>
      </w:r>
      <w:r w:rsidRPr="00842315">
        <w:rPr>
          <w:rFonts w:cs="Times"/>
          <w:szCs w:val="24"/>
          <w:lang w:eastAsia="en-CA"/>
        </w:rPr>
        <w:t>.01 m Min.</w:t>
      </w:r>
    </w:p>
    <w:p w14:paraId="7FC14AE8" w14:textId="08D9DDFD" w:rsidR="002D3523" w:rsidRPr="00842315" w:rsidRDefault="002D3523" w:rsidP="00D856D2">
      <w:pPr>
        <w:numPr>
          <w:ilvl w:val="0"/>
          <w:numId w:val="503"/>
        </w:numPr>
        <w:tabs>
          <w:tab w:val="right" w:leader="dot" w:pos="9360"/>
        </w:tabs>
        <w:ind w:left="1080"/>
        <w:contextualSpacing/>
        <w:rPr>
          <w:rFonts w:cs="Times"/>
          <w:szCs w:val="24"/>
          <w:lang w:eastAsia="en-CA"/>
        </w:rPr>
      </w:pPr>
      <w:r w:rsidRPr="00842315">
        <w:rPr>
          <w:rFonts w:cs="Times"/>
          <w:szCs w:val="24"/>
          <w:lang w:eastAsia="en-CA"/>
        </w:rPr>
        <w:t xml:space="preserve">Roadway to </w:t>
      </w:r>
      <w:r w:rsidR="002E3E00">
        <w:rPr>
          <w:rFonts w:cs="Times"/>
          <w:szCs w:val="24"/>
          <w:lang w:eastAsia="en-CA"/>
        </w:rPr>
        <w:t>h</w:t>
      </w:r>
      <w:r w:rsidR="002E3E00" w:rsidRPr="00842315">
        <w:rPr>
          <w:rFonts w:cs="Times"/>
          <w:szCs w:val="24"/>
          <w:lang w:eastAsia="en-CA"/>
        </w:rPr>
        <w:t xml:space="preserve">igh </w:t>
      </w:r>
      <w:r w:rsidR="002E3E00">
        <w:rPr>
          <w:rFonts w:cs="Times"/>
          <w:szCs w:val="24"/>
          <w:lang w:eastAsia="en-CA"/>
        </w:rPr>
        <w:t>v</w:t>
      </w:r>
      <w:r w:rsidR="002E3E00" w:rsidRPr="00842315">
        <w:rPr>
          <w:rFonts w:cs="Times"/>
          <w:szCs w:val="24"/>
          <w:lang w:eastAsia="en-CA"/>
        </w:rPr>
        <w:t xml:space="preserve">oltage </w:t>
      </w:r>
      <w:r w:rsidR="002E3E00">
        <w:rPr>
          <w:rFonts w:cs="Times"/>
          <w:szCs w:val="24"/>
          <w:lang w:eastAsia="en-CA"/>
        </w:rPr>
        <w:t>p</w:t>
      </w:r>
      <w:r w:rsidR="002E3E00" w:rsidRPr="00842315">
        <w:rPr>
          <w:rFonts w:cs="Times"/>
          <w:szCs w:val="24"/>
          <w:lang w:eastAsia="en-CA"/>
        </w:rPr>
        <w:t xml:space="preserve">ower </w:t>
      </w:r>
      <w:r w:rsidR="002E3E00">
        <w:rPr>
          <w:rFonts w:cs="Times"/>
          <w:szCs w:val="24"/>
          <w:lang w:eastAsia="en-CA"/>
        </w:rPr>
        <w:t>l</w:t>
      </w:r>
      <w:r w:rsidR="002E3E00" w:rsidRPr="00842315">
        <w:rPr>
          <w:rFonts w:cs="Times"/>
          <w:szCs w:val="24"/>
          <w:lang w:eastAsia="en-CA"/>
        </w:rPr>
        <w:t>ines</w:t>
      </w:r>
      <w:r w:rsidRPr="00842315">
        <w:rPr>
          <w:rFonts w:cs="Times"/>
          <w:szCs w:val="24"/>
          <w:lang w:eastAsia="en-CA"/>
        </w:rPr>
        <w:t>:</w:t>
      </w:r>
    </w:p>
    <w:p w14:paraId="3563AAFB" w14:textId="77777777" w:rsidR="002D3523" w:rsidRPr="00842315" w:rsidRDefault="002D3523" w:rsidP="00D856D2">
      <w:pPr>
        <w:numPr>
          <w:ilvl w:val="0"/>
          <w:numId w:val="88"/>
        </w:numPr>
        <w:tabs>
          <w:tab w:val="clear" w:pos="1980"/>
          <w:tab w:val="num" w:pos="1800"/>
          <w:tab w:val="right" w:leader="dot" w:pos="9360"/>
        </w:tabs>
        <w:ind w:left="0" w:firstLine="1080"/>
        <w:jc w:val="both"/>
        <w:rPr>
          <w:rFonts w:cs="Times"/>
          <w:szCs w:val="24"/>
          <w:lang w:eastAsia="en-CA"/>
        </w:rPr>
      </w:pPr>
      <w:r w:rsidRPr="00842315">
        <w:rPr>
          <w:rFonts w:cs="Times"/>
          <w:szCs w:val="24"/>
          <w:lang w:eastAsia="en-CA"/>
        </w:rPr>
        <w:t>0 -750 V</w:t>
      </w:r>
      <w:r w:rsidRPr="00842315">
        <w:rPr>
          <w:rFonts w:cs="Times"/>
          <w:szCs w:val="24"/>
          <w:lang w:eastAsia="en-CA"/>
        </w:rPr>
        <w:tab/>
        <w:t>6.35 m Min.</w:t>
      </w:r>
    </w:p>
    <w:p w14:paraId="4BA32D09" w14:textId="1787DB8C" w:rsidR="002D3523" w:rsidRPr="00842315" w:rsidRDefault="002D3523" w:rsidP="00D856D2">
      <w:pPr>
        <w:numPr>
          <w:ilvl w:val="0"/>
          <w:numId w:val="88"/>
        </w:numPr>
        <w:tabs>
          <w:tab w:val="clear" w:pos="1980"/>
          <w:tab w:val="num" w:pos="1800"/>
          <w:tab w:val="right" w:leader="dot" w:pos="9360"/>
        </w:tabs>
        <w:ind w:left="0" w:firstLine="1080"/>
        <w:jc w:val="both"/>
        <w:rPr>
          <w:rFonts w:cs="Times"/>
          <w:szCs w:val="24"/>
          <w:lang w:eastAsia="en-CA"/>
        </w:rPr>
      </w:pPr>
      <w:r w:rsidRPr="00842315">
        <w:rPr>
          <w:rFonts w:cs="Times"/>
          <w:szCs w:val="24"/>
          <w:lang w:eastAsia="en-CA"/>
        </w:rPr>
        <w:t>750 – 25,000 V</w:t>
      </w:r>
      <w:r w:rsidRPr="00842315">
        <w:rPr>
          <w:rFonts w:cs="Times"/>
          <w:szCs w:val="24"/>
          <w:lang w:eastAsia="en-CA"/>
        </w:rPr>
        <w:tab/>
        <w:t>6.68 m Min.</w:t>
      </w:r>
    </w:p>
    <w:p w14:paraId="4E03818B" w14:textId="77777777" w:rsidR="002D3523" w:rsidRPr="00842315" w:rsidRDefault="002D3523" w:rsidP="00D856D2">
      <w:pPr>
        <w:numPr>
          <w:ilvl w:val="0"/>
          <w:numId w:val="88"/>
        </w:numPr>
        <w:tabs>
          <w:tab w:val="clear" w:pos="1980"/>
          <w:tab w:val="num" w:pos="1800"/>
          <w:tab w:val="right" w:leader="dot" w:pos="9360"/>
        </w:tabs>
        <w:ind w:left="0" w:firstLine="1080"/>
        <w:jc w:val="both"/>
        <w:rPr>
          <w:rFonts w:cs="Times"/>
          <w:szCs w:val="24"/>
          <w:lang w:eastAsia="en-CA"/>
        </w:rPr>
      </w:pPr>
      <w:r w:rsidRPr="00842315">
        <w:rPr>
          <w:rFonts w:cs="Times"/>
          <w:szCs w:val="24"/>
          <w:lang w:eastAsia="en-CA"/>
        </w:rPr>
        <w:t>72,000 V</w:t>
      </w:r>
      <w:r w:rsidRPr="00842315">
        <w:rPr>
          <w:rFonts w:cs="Times"/>
          <w:szCs w:val="24"/>
          <w:lang w:eastAsia="en-CA"/>
        </w:rPr>
        <w:tab/>
        <w:t>7.13 m Min.</w:t>
      </w:r>
    </w:p>
    <w:p w14:paraId="778D9213" w14:textId="77777777" w:rsidR="002D3523" w:rsidRPr="00842315" w:rsidRDefault="002D3523" w:rsidP="00D856D2">
      <w:pPr>
        <w:numPr>
          <w:ilvl w:val="0"/>
          <w:numId w:val="88"/>
        </w:numPr>
        <w:tabs>
          <w:tab w:val="clear" w:pos="1980"/>
          <w:tab w:val="num" w:pos="1800"/>
          <w:tab w:val="right" w:leader="dot" w:pos="9360"/>
        </w:tabs>
        <w:ind w:left="0" w:firstLine="1080"/>
        <w:jc w:val="both"/>
        <w:rPr>
          <w:rFonts w:cs="Times"/>
          <w:szCs w:val="24"/>
          <w:lang w:eastAsia="en-CA"/>
        </w:rPr>
      </w:pPr>
      <w:r w:rsidRPr="00842315">
        <w:rPr>
          <w:rFonts w:cs="Times"/>
          <w:szCs w:val="24"/>
          <w:lang w:eastAsia="en-CA"/>
        </w:rPr>
        <w:t>138,000 V</w:t>
      </w:r>
      <w:r w:rsidRPr="00842315">
        <w:rPr>
          <w:rFonts w:cs="Times"/>
          <w:szCs w:val="24"/>
          <w:lang w:eastAsia="en-CA"/>
        </w:rPr>
        <w:tab/>
        <w:t>8.10 m Min.</w:t>
      </w:r>
    </w:p>
    <w:p w14:paraId="0D29E847" w14:textId="77777777" w:rsidR="002D3523" w:rsidRPr="00842315" w:rsidRDefault="002D3523" w:rsidP="00D856D2">
      <w:pPr>
        <w:numPr>
          <w:ilvl w:val="0"/>
          <w:numId w:val="88"/>
        </w:numPr>
        <w:tabs>
          <w:tab w:val="clear" w:pos="1980"/>
          <w:tab w:val="num" w:pos="1800"/>
          <w:tab w:val="right" w:leader="dot" w:pos="9360"/>
        </w:tabs>
        <w:ind w:left="0" w:firstLine="1080"/>
        <w:jc w:val="both"/>
        <w:rPr>
          <w:rFonts w:cs="Times"/>
          <w:szCs w:val="24"/>
          <w:lang w:eastAsia="en-CA"/>
        </w:rPr>
      </w:pPr>
      <w:r w:rsidRPr="00842315">
        <w:rPr>
          <w:rFonts w:cs="Times"/>
          <w:szCs w:val="24"/>
          <w:lang w:eastAsia="en-CA"/>
        </w:rPr>
        <w:t>230,000 V</w:t>
      </w:r>
      <w:r w:rsidRPr="00842315">
        <w:rPr>
          <w:rFonts w:cs="Times"/>
          <w:szCs w:val="24"/>
          <w:lang w:eastAsia="en-CA"/>
        </w:rPr>
        <w:tab/>
        <w:t>8.60 m Min.</w:t>
      </w:r>
    </w:p>
    <w:p w14:paraId="49825687" w14:textId="77777777" w:rsidR="002D3523" w:rsidRDefault="002D3523" w:rsidP="00D856D2">
      <w:pPr>
        <w:pStyle w:val="PPP4"/>
        <w:numPr>
          <w:ilvl w:val="4"/>
          <w:numId w:val="18"/>
        </w:numPr>
        <w:tabs>
          <w:tab w:val="clear" w:pos="4320"/>
        </w:tabs>
        <w:ind w:left="4253" w:hanging="1418"/>
        <w:rPr>
          <w:b/>
        </w:rPr>
      </w:pPr>
      <w:r w:rsidRPr="009F1550">
        <w:rPr>
          <w:b/>
        </w:rPr>
        <w:t>Horizontal Clearances</w:t>
      </w:r>
    </w:p>
    <w:p w14:paraId="2B0FDDEF" w14:textId="77777777" w:rsidR="008A068D" w:rsidRPr="00D856D2" w:rsidRDefault="008A068D" w:rsidP="00D856D2">
      <w:pPr>
        <w:pStyle w:val="BodyText2"/>
      </w:pPr>
    </w:p>
    <w:p w14:paraId="283E611F" w14:textId="2C15CBE2" w:rsidR="002D3523" w:rsidRPr="00842315" w:rsidRDefault="002D3523" w:rsidP="00D856D2">
      <w:pPr>
        <w:numPr>
          <w:ilvl w:val="0"/>
          <w:numId w:val="415"/>
        </w:numPr>
        <w:tabs>
          <w:tab w:val="right" w:leader="dot" w:pos="9360"/>
        </w:tabs>
        <w:ind w:left="1080"/>
        <w:contextualSpacing/>
        <w:rPr>
          <w:rFonts w:cs="Times"/>
          <w:szCs w:val="24"/>
          <w:lang w:eastAsia="en-CA"/>
        </w:rPr>
      </w:pPr>
      <w:r w:rsidRPr="00842315">
        <w:rPr>
          <w:rFonts w:cs="Times"/>
          <w:szCs w:val="24"/>
          <w:lang w:eastAsia="en-CA"/>
        </w:rPr>
        <w:t xml:space="preserve">Clear </w:t>
      </w:r>
      <w:r w:rsidR="002E3E00">
        <w:rPr>
          <w:rFonts w:cs="Times"/>
          <w:szCs w:val="24"/>
          <w:lang w:eastAsia="en-CA"/>
        </w:rPr>
        <w:t>z</w:t>
      </w:r>
      <w:r w:rsidR="002E3E00" w:rsidRPr="00842315">
        <w:rPr>
          <w:rFonts w:cs="Times"/>
          <w:szCs w:val="24"/>
          <w:lang w:eastAsia="en-CA"/>
        </w:rPr>
        <w:t xml:space="preserve">one </w:t>
      </w:r>
      <w:r w:rsidRPr="00842315">
        <w:rPr>
          <w:rFonts w:cs="Times"/>
          <w:szCs w:val="24"/>
          <w:lang w:eastAsia="en-CA"/>
        </w:rPr>
        <w:t xml:space="preserve">and </w:t>
      </w:r>
      <w:r w:rsidR="002E3E00">
        <w:rPr>
          <w:rFonts w:cs="Times"/>
          <w:szCs w:val="24"/>
          <w:lang w:eastAsia="en-CA"/>
        </w:rPr>
        <w:t>b</w:t>
      </w:r>
      <w:r w:rsidR="002E3E00" w:rsidRPr="00842315">
        <w:rPr>
          <w:rFonts w:cs="Times"/>
          <w:szCs w:val="24"/>
          <w:lang w:eastAsia="en-CA"/>
        </w:rPr>
        <w:t>arriers</w:t>
      </w:r>
      <w:r w:rsidRPr="00842315">
        <w:rPr>
          <w:rFonts w:cs="Times"/>
          <w:szCs w:val="24"/>
          <w:lang w:eastAsia="en-CA"/>
        </w:rPr>
        <w:tab/>
        <w:t>SKS 3.1.1.A and TAC-GDG Table 3.1.3.1</w:t>
      </w:r>
    </w:p>
    <w:p w14:paraId="7C20A133" w14:textId="77777777" w:rsidR="002D3523" w:rsidRPr="00842315" w:rsidRDefault="002D3523" w:rsidP="00D856D2">
      <w:pPr>
        <w:numPr>
          <w:ilvl w:val="0"/>
          <w:numId w:val="415"/>
        </w:numPr>
        <w:tabs>
          <w:tab w:val="right" w:leader="dot" w:pos="9360"/>
        </w:tabs>
        <w:ind w:left="1080"/>
        <w:contextualSpacing/>
        <w:rPr>
          <w:rFonts w:cs="Times"/>
          <w:szCs w:val="24"/>
          <w:lang w:eastAsia="en-CA"/>
        </w:rPr>
      </w:pPr>
      <w:r w:rsidRPr="00842315">
        <w:rPr>
          <w:rFonts w:cs="Times"/>
          <w:szCs w:val="24"/>
          <w:lang w:eastAsia="en-CA"/>
        </w:rPr>
        <w:lastRenderedPageBreak/>
        <w:t>Edge of shoulder to toe of bridge headslope</w:t>
      </w:r>
      <w:r w:rsidRPr="00842315">
        <w:rPr>
          <w:rFonts w:cs="Times"/>
          <w:szCs w:val="24"/>
          <w:lang w:eastAsia="en-CA"/>
        </w:rPr>
        <w:tab/>
        <w:t>3.0 m min.</w:t>
      </w:r>
    </w:p>
    <w:p w14:paraId="0AD5118C" w14:textId="0AE66AF1" w:rsidR="002D3523" w:rsidRPr="00842315" w:rsidRDefault="002D3523" w:rsidP="00D856D2">
      <w:pPr>
        <w:numPr>
          <w:ilvl w:val="0"/>
          <w:numId w:val="415"/>
        </w:numPr>
        <w:tabs>
          <w:tab w:val="right" w:leader="dot" w:pos="9360"/>
        </w:tabs>
        <w:ind w:left="1080"/>
        <w:contextualSpacing/>
        <w:rPr>
          <w:rFonts w:cs="Times"/>
          <w:szCs w:val="24"/>
          <w:lang w:eastAsia="en-CA"/>
        </w:rPr>
      </w:pPr>
      <w:r w:rsidRPr="00842315">
        <w:rPr>
          <w:rFonts w:cs="Times"/>
          <w:szCs w:val="24"/>
          <w:lang w:eastAsia="en-CA"/>
        </w:rPr>
        <w:t>Edge of travel lane to existing or relocated power poles and towers, cantilevered sign support structures and overhead sign support structures shall be equal to or greater than the clear zone as specified in the SKS Section 3.1.1</w:t>
      </w:r>
      <w:r w:rsidR="00F447ED">
        <w:rPr>
          <w:rFonts w:cs="Times"/>
          <w:szCs w:val="24"/>
          <w:lang w:eastAsia="en-CA"/>
        </w:rPr>
        <w:t>A and TAC-GDG Section 3.1.3.4</w:t>
      </w:r>
      <w:r w:rsidRPr="00842315">
        <w:rPr>
          <w:rFonts w:cs="Times"/>
          <w:szCs w:val="24"/>
          <w:lang w:eastAsia="en-CA"/>
        </w:rPr>
        <w:t>.  Use of guardrail at bridge substructure elements and retaining walls is permitted.</w:t>
      </w:r>
    </w:p>
    <w:p w14:paraId="2B0EF09E" w14:textId="77777777" w:rsidR="002D3523" w:rsidRPr="00842315" w:rsidRDefault="002D3523" w:rsidP="00D856D2">
      <w:pPr>
        <w:numPr>
          <w:ilvl w:val="0"/>
          <w:numId w:val="415"/>
        </w:numPr>
        <w:tabs>
          <w:tab w:val="right" w:leader="dot" w:pos="9360"/>
        </w:tabs>
        <w:ind w:left="1080"/>
        <w:contextualSpacing/>
        <w:rPr>
          <w:rFonts w:cs="Times"/>
          <w:szCs w:val="24"/>
          <w:lang w:eastAsia="en-CA"/>
        </w:rPr>
      </w:pPr>
      <w:r w:rsidRPr="00842315">
        <w:rPr>
          <w:rFonts w:cs="Times"/>
          <w:szCs w:val="24"/>
          <w:lang w:eastAsia="en-CA"/>
        </w:rPr>
        <w:t>Edge of travel lane to face of bridge barrier or guardrail shall not exceed 3.5 m.</w:t>
      </w:r>
    </w:p>
    <w:p w14:paraId="45B4BA58" w14:textId="48663D36" w:rsidR="002D3523" w:rsidRPr="00842315" w:rsidRDefault="002D3523" w:rsidP="00D856D2">
      <w:pPr>
        <w:numPr>
          <w:ilvl w:val="0"/>
          <w:numId w:val="415"/>
        </w:numPr>
        <w:tabs>
          <w:tab w:val="right" w:leader="dot" w:pos="9360"/>
        </w:tabs>
        <w:ind w:left="1080"/>
        <w:contextualSpacing/>
        <w:rPr>
          <w:rFonts w:cs="Times"/>
          <w:szCs w:val="24"/>
          <w:lang w:eastAsia="en-CA"/>
        </w:rPr>
      </w:pPr>
      <w:r w:rsidRPr="00842315">
        <w:rPr>
          <w:rFonts w:cs="Times"/>
          <w:szCs w:val="24"/>
          <w:lang w:eastAsia="en-CA"/>
        </w:rPr>
        <w:t>Back of guardrail to solid object</w:t>
      </w:r>
      <w:r w:rsidR="00A7753D" w:rsidRPr="00842315">
        <w:rPr>
          <w:rFonts w:cs="Times"/>
          <w:szCs w:val="24"/>
          <w:lang w:eastAsia="en-CA"/>
        </w:rPr>
        <w:t xml:space="preserve"> d</w:t>
      </w:r>
      <w:r w:rsidRPr="00842315">
        <w:rPr>
          <w:rFonts w:cs="Times"/>
          <w:szCs w:val="24"/>
          <w:lang w:eastAsia="en-CA"/>
        </w:rPr>
        <w:t>istance to meet manufacturer’s recommendation for design deflection at each design speed.</w:t>
      </w:r>
    </w:p>
    <w:p w14:paraId="415DADF1" w14:textId="62227F72" w:rsidR="002D3523" w:rsidRPr="00842315" w:rsidRDefault="002D3523" w:rsidP="00D856D2">
      <w:pPr>
        <w:numPr>
          <w:ilvl w:val="0"/>
          <w:numId w:val="415"/>
        </w:numPr>
        <w:tabs>
          <w:tab w:val="right" w:leader="dot" w:pos="9360"/>
        </w:tabs>
        <w:ind w:left="1080"/>
        <w:contextualSpacing/>
        <w:rPr>
          <w:rFonts w:cs="Times"/>
          <w:szCs w:val="24"/>
          <w:lang w:eastAsia="en-CA"/>
        </w:rPr>
      </w:pPr>
      <w:r w:rsidRPr="00842315">
        <w:rPr>
          <w:rFonts w:cs="Times"/>
          <w:szCs w:val="24"/>
          <w:lang w:eastAsia="en-CA"/>
        </w:rPr>
        <w:t xml:space="preserve">Clear zone calculations for </w:t>
      </w:r>
      <w:r w:rsidR="00A7753D" w:rsidRPr="00842315">
        <w:rPr>
          <w:rFonts w:cs="Times"/>
          <w:szCs w:val="24"/>
          <w:lang w:eastAsia="en-CA"/>
        </w:rPr>
        <w:t>P</w:t>
      </w:r>
      <w:r w:rsidRPr="00842315">
        <w:rPr>
          <w:rFonts w:cs="Times"/>
          <w:szCs w:val="24"/>
          <w:lang w:eastAsia="en-CA"/>
        </w:rPr>
        <w:t xml:space="preserve">arclo entrance ramps adjacent to bridges shall be based on the directional ramp standard of 80 km/h. </w:t>
      </w:r>
    </w:p>
    <w:p w14:paraId="41E6C693" w14:textId="77777777" w:rsidR="002D3523" w:rsidRPr="00842315" w:rsidRDefault="002D3523" w:rsidP="00D856D2">
      <w:pPr>
        <w:numPr>
          <w:ilvl w:val="0"/>
          <w:numId w:val="415"/>
        </w:numPr>
        <w:tabs>
          <w:tab w:val="right" w:leader="dot" w:pos="9360"/>
        </w:tabs>
        <w:ind w:left="1080"/>
        <w:contextualSpacing/>
        <w:rPr>
          <w:rFonts w:cs="Times"/>
          <w:szCs w:val="24"/>
          <w:lang w:eastAsia="en-CA"/>
        </w:rPr>
      </w:pPr>
      <w:r w:rsidRPr="00842315">
        <w:rPr>
          <w:rFonts w:cs="Times"/>
          <w:szCs w:val="24"/>
          <w:lang w:eastAsia="en-CA"/>
        </w:rPr>
        <w:t xml:space="preserve">Clear zone calculations for entrance and exit ramp tapers adjacent to bridges shall be based on the design speed of the adjacent roadway from which the taper is developed.  </w:t>
      </w:r>
    </w:p>
    <w:p w14:paraId="4D5CCEF1" w14:textId="77777777" w:rsidR="002D3523" w:rsidRPr="00842315" w:rsidRDefault="002D3523" w:rsidP="00D856D2">
      <w:pPr>
        <w:numPr>
          <w:ilvl w:val="0"/>
          <w:numId w:val="415"/>
        </w:numPr>
        <w:tabs>
          <w:tab w:val="right" w:leader="dot" w:pos="9360"/>
        </w:tabs>
        <w:ind w:left="1080"/>
        <w:contextualSpacing/>
        <w:rPr>
          <w:rFonts w:cs="Times"/>
          <w:szCs w:val="24"/>
          <w:lang w:eastAsia="en-CA"/>
        </w:rPr>
      </w:pPr>
      <w:r w:rsidRPr="00842315">
        <w:rPr>
          <w:rFonts w:cs="Times"/>
          <w:szCs w:val="24"/>
          <w:lang w:eastAsia="en-CA"/>
        </w:rPr>
        <w:t xml:space="preserve">Clear zone calculations for slopes in front of bridge piers, power poles, towers, cantilevered and </w:t>
      </w:r>
      <w:r w:rsidRPr="00842315">
        <w:rPr>
          <w:rFonts w:cs="Times"/>
          <w:szCs w:val="24"/>
          <w:lang w:eastAsia="en-CA"/>
        </w:rPr>
        <w:lastRenderedPageBreak/>
        <w:t xml:space="preserve">overhead sign structure supports and retaining walls that are  nominally parallel to the roadway shall be based on ‘fill slopes’ values.  </w:t>
      </w:r>
    </w:p>
    <w:p w14:paraId="7C7BCFB6" w14:textId="77777777" w:rsidR="002D3523" w:rsidRPr="00842315" w:rsidRDefault="002D3523" w:rsidP="00D856D2">
      <w:pPr>
        <w:numPr>
          <w:ilvl w:val="0"/>
          <w:numId w:val="415"/>
        </w:numPr>
        <w:tabs>
          <w:tab w:val="right" w:leader="dot" w:pos="9360"/>
        </w:tabs>
        <w:ind w:left="1080"/>
        <w:contextualSpacing/>
        <w:rPr>
          <w:rFonts w:cs="Times"/>
          <w:szCs w:val="24"/>
          <w:lang w:eastAsia="en-CA"/>
        </w:rPr>
      </w:pPr>
      <w:r w:rsidRPr="00842315">
        <w:rPr>
          <w:rFonts w:cs="Times"/>
          <w:szCs w:val="24"/>
          <w:lang w:eastAsia="en-CA"/>
        </w:rPr>
        <w:t>For loop ramps with a curve radius of less than 90 m, the curve modification factor shall be 1.5.</w:t>
      </w:r>
    </w:p>
    <w:p w14:paraId="34DC62FE" w14:textId="40CFCF7B" w:rsidR="002D3523" w:rsidRDefault="002D3523" w:rsidP="00D856D2">
      <w:pPr>
        <w:pStyle w:val="PPP4"/>
        <w:numPr>
          <w:ilvl w:val="4"/>
          <w:numId w:val="18"/>
        </w:numPr>
        <w:tabs>
          <w:tab w:val="clear" w:pos="4320"/>
        </w:tabs>
        <w:ind w:left="4253" w:hanging="1418"/>
        <w:rPr>
          <w:b/>
        </w:rPr>
      </w:pPr>
      <w:r w:rsidRPr="009F1550">
        <w:rPr>
          <w:b/>
        </w:rPr>
        <w:t>Stopping Sight Distance (“SSD”)</w:t>
      </w:r>
    </w:p>
    <w:p w14:paraId="207FABA2" w14:textId="77777777" w:rsidR="008A068D" w:rsidRPr="00D856D2" w:rsidRDefault="008A068D" w:rsidP="00D856D2">
      <w:pPr>
        <w:pStyle w:val="BodyText2"/>
      </w:pPr>
    </w:p>
    <w:p w14:paraId="301AAE2C" w14:textId="6B17A02C" w:rsidR="008A068D" w:rsidRPr="00842315" w:rsidRDefault="002D3523" w:rsidP="00D856D2">
      <w:pPr>
        <w:pStyle w:val="ListParagraph"/>
        <w:numPr>
          <w:ilvl w:val="0"/>
          <w:numId w:val="738"/>
        </w:numPr>
        <w:ind w:left="1080"/>
        <w:rPr>
          <w:lang w:eastAsia="en-CA"/>
        </w:rPr>
      </w:pPr>
      <w:r w:rsidRPr="00842315">
        <w:rPr>
          <w:lang w:eastAsia="en-CA"/>
        </w:rPr>
        <w:t xml:space="preserve">As per SKS 1.2.5-A </w:t>
      </w:r>
    </w:p>
    <w:p w14:paraId="5CBAF4B5" w14:textId="1EB5449A" w:rsidR="002D3523" w:rsidRPr="00577C5B" w:rsidRDefault="002D3523" w:rsidP="00D856D2">
      <w:pPr>
        <w:pStyle w:val="ListParagraph"/>
        <w:numPr>
          <w:ilvl w:val="0"/>
          <w:numId w:val="738"/>
        </w:numPr>
        <w:ind w:left="1080"/>
        <w:rPr>
          <w:rFonts w:cs="Times"/>
          <w:szCs w:val="24"/>
          <w:lang w:eastAsia="en-CA"/>
        </w:rPr>
      </w:pPr>
      <w:r w:rsidRPr="00577C5B">
        <w:rPr>
          <w:rFonts w:cs="Times"/>
          <w:szCs w:val="24"/>
          <w:lang w:eastAsia="en-CA"/>
        </w:rPr>
        <w:t xml:space="preserve">Horizontal – In the case of curves at bridge and/or guardrail locations, meet or exceed the SKS for lateral clearance on horizontal curves for </w:t>
      </w:r>
      <w:r w:rsidR="00D011B9">
        <w:rPr>
          <w:lang w:eastAsia="en-CA"/>
        </w:rPr>
        <w:t>SSD</w:t>
      </w:r>
      <w:r w:rsidRPr="00842315">
        <w:rPr>
          <w:lang w:eastAsia="en-CA"/>
        </w:rPr>
        <w:t xml:space="preserve"> with shoulder width not to exceed 3.5 m.  </w:t>
      </w:r>
    </w:p>
    <w:p w14:paraId="0B4AB7AC" w14:textId="77777777" w:rsidR="002D3523" w:rsidRPr="009F1550" w:rsidRDefault="002D3523" w:rsidP="00D856D2">
      <w:pPr>
        <w:pStyle w:val="PPP4"/>
        <w:numPr>
          <w:ilvl w:val="4"/>
          <w:numId w:val="18"/>
        </w:numPr>
        <w:tabs>
          <w:tab w:val="clear" w:pos="4320"/>
        </w:tabs>
        <w:ind w:left="4253" w:hanging="1418"/>
        <w:rPr>
          <w:b/>
        </w:rPr>
      </w:pPr>
      <w:r w:rsidRPr="009F1550">
        <w:rPr>
          <w:b/>
        </w:rPr>
        <w:t>Departure Sight Distance</w:t>
      </w:r>
    </w:p>
    <w:p w14:paraId="62C821E1" w14:textId="77777777" w:rsidR="0072315C" w:rsidRPr="009F1550" w:rsidRDefault="0072315C" w:rsidP="00577C5B">
      <w:pPr>
        <w:pStyle w:val="BodyText2"/>
      </w:pPr>
    </w:p>
    <w:p w14:paraId="4C74F4E2" w14:textId="77777777" w:rsidR="002D3523" w:rsidRPr="00577C5B" w:rsidRDefault="002D3523" w:rsidP="00D856D2">
      <w:pPr>
        <w:pStyle w:val="ListParagraph"/>
        <w:numPr>
          <w:ilvl w:val="0"/>
          <w:numId w:val="742"/>
        </w:numPr>
        <w:tabs>
          <w:tab w:val="right" w:leader="dot" w:pos="9360"/>
        </w:tabs>
        <w:ind w:left="1080"/>
        <w:contextualSpacing/>
        <w:rPr>
          <w:rFonts w:cs="Times"/>
          <w:szCs w:val="24"/>
          <w:lang w:eastAsia="en-CA"/>
        </w:rPr>
      </w:pPr>
      <w:r w:rsidRPr="00577C5B">
        <w:rPr>
          <w:rFonts w:cs="Times"/>
          <w:szCs w:val="24"/>
          <w:lang w:eastAsia="en-CA"/>
        </w:rPr>
        <w:t>As per SKS 2.4.1-B Table SKS 2.4.1-B.3</w:t>
      </w:r>
    </w:p>
    <w:p w14:paraId="3DE3732B" w14:textId="77777777" w:rsidR="002D3523" w:rsidRDefault="002D3523" w:rsidP="00D856D2">
      <w:pPr>
        <w:pStyle w:val="PPP4"/>
        <w:numPr>
          <w:ilvl w:val="4"/>
          <w:numId w:val="18"/>
        </w:numPr>
        <w:tabs>
          <w:tab w:val="clear" w:pos="4320"/>
        </w:tabs>
        <w:ind w:left="4253" w:hanging="1418"/>
        <w:rPr>
          <w:b/>
        </w:rPr>
      </w:pPr>
      <w:r w:rsidRPr="009F1550">
        <w:rPr>
          <w:b/>
        </w:rPr>
        <w:t>Decision Sight Distance</w:t>
      </w:r>
    </w:p>
    <w:p w14:paraId="24A4EDDD" w14:textId="77777777" w:rsidR="0072315C" w:rsidRPr="00D856D2" w:rsidRDefault="0072315C" w:rsidP="00D856D2">
      <w:pPr>
        <w:pStyle w:val="BodyText2"/>
      </w:pPr>
    </w:p>
    <w:p w14:paraId="59C61621" w14:textId="49C6870E" w:rsidR="002D3523" w:rsidRPr="00842315" w:rsidRDefault="002D3523" w:rsidP="00D856D2">
      <w:pPr>
        <w:pStyle w:val="ListParagraph"/>
        <w:numPr>
          <w:ilvl w:val="0"/>
          <w:numId w:val="743"/>
        </w:numPr>
        <w:ind w:left="1080"/>
        <w:rPr>
          <w:lang w:eastAsia="en-CA"/>
        </w:rPr>
      </w:pPr>
      <w:r w:rsidRPr="00842315">
        <w:rPr>
          <w:lang w:eastAsia="en-CA"/>
        </w:rPr>
        <w:lastRenderedPageBreak/>
        <w:t xml:space="preserve">Decision </w:t>
      </w:r>
      <w:r w:rsidR="002E3E00">
        <w:rPr>
          <w:lang w:eastAsia="en-CA"/>
        </w:rPr>
        <w:t>s</w:t>
      </w:r>
      <w:r w:rsidR="002E3E00" w:rsidRPr="00842315">
        <w:rPr>
          <w:lang w:eastAsia="en-CA"/>
        </w:rPr>
        <w:t xml:space="preserve">ight </w:t>
      </w:r>
      <w:r w:rsidR="002E3E00">
        <w:rPr>
          <w:lang w:eastAsia="en-CA"/>
        </w:rPr>
        <w:t>d</w:t>
      </w:r>
      <w:r w:rsidR="002E3E00" w:rsidRPr="00842315">
        <w:rPr>
          <w:lang w:eastAsia="en-CA"/>
        </w:rPr>
        <w:t xml:space="preserve">istance </w:t>
      </w:r>
      <w:r w:rsidR="002E3E00">
        <w:rPr>
          <w:lang w:eastAsia="en-CA"/>
        </w:rPr>
        <w:t>shall</w:t>
      </w:r>
      <w:r w:rsidRPr="00842315">
        <w:rPr>
          <w:lang w:eastAsia="en-CA"/>
        </w:rPr>
        <w:t xml:space="preserve"> be provided at all systems level interchanges on all legs, and at all other interchange exits from the </w:t>
      </w:r>
      <w:r w:rsidR="00E56BE4">
        <w:rPr>
          <w:lang w:eastAsia="en-CA"/>
        </w:rPr>
        <w:t>m</w:t>
      </w:r>
      <w:r w:rsidRPr="00842315">
        <w:rPr>
          <w:lang w:eastAsia="en-CA"/>
        </w:rPr>
        <w:t>ainline, using TAC-GDG Table 1.2.5.7.</w:t>
      </w:r>
    </w:p>
    <w:p w14:paraId="1F4BE434" w14:textId="19033DC9" w:rsidR="002D3523" w:rsidRPr="00842315" w:rsidRDefault="002D3523" w:rsidP="00D856D2">
      <w:pPr>
        <w:pStyle w:val="ListParagraph"/>
        <w:numPr>
          <w:ilvl w:val="0"/>
          <w:numId w:val="742"/>
        </w:numPr>
        <w:tabs>
          <w:tab w:val="right" w:leader="dot" w:pos="9360"/>
        </w:tabs>
        <w:ind w:left="1080"/>
        <w:contextualSpacing/>
        <w:rPr>
          <w:rFonts w:cs="Times"/>
          <w:szCs w:val="24"/>
          <w:lang w:eastAsia="en-CA"/>
        </w:rPr>
      </w:pPr>
      <w:r w:rsidRPr="00842315">
        <w:rPr>
          <w:rFonts w:cs="Times"/>
          <w:szCs w:val="24"/>
          <w:lang w:eastAsia="en-CA"/>
        </w:rPr>
        <w:t xml:space="preserve">Decision </w:t>
      </w:r>
      <w:r w:rsidR="002E3E00">
        <w:rPr>
          <w:rFonts w:cs="Times"/>
          <w:szCs w:val="24"/>
          <w:lang w:eastAsia="en-CA"/>
        </w:rPr>
        <w:t>s</w:t>
      </w:r>
      <w:r w:rsidR="002E3E00" w:rsidRPr="00842315">
        <w:rPr>
          <w:rFonts w:cs="Times"/>
          <w:szCs w:val="24"/>
          <w:lang w:eastAsia="en-CA"/>
        </w:rPr>
        <w:t xml:space="preserve">ight </w:t>
      </w:r>
      <w:r w:rsidR="002E3E00">
        <w:rPr>
          <w:rFonts w:cs="Times"/>
          <w:szCs w:val="24"/>
          <w:lang w:eastAsia="en-CA"/>
        </w:rPr>
        <w:t>d</w:t>
      </w:r>
      <w:r w:rsidR="002E3E00" w:rsidRPr="00842315">
        <w:rPr>
          <w:rFonts w:cs="Times"/>
          <w:szCs w:val="24"/>
          <w:lang w:eastAsia="en-CA"/>
        </w:rPr>
        <w:t xml:space="preserve">istance </w:t>
      </w:r>
      <w:r w:rsidR="00F447ED">
        <w:rPr>
          <w:rFonts w:cs="Times"/>
          <w:szCs w:val="24"/>
          <w:lang w:eastAsia="en-CA"/>
        </w:rPr>
        <w:t xml:space="preserve">on the mainline </w:t>
      </w:r>
      <w:r w:rsidRPr="00842315">
        <w:rPr>
          <w:rFonts w:cs="Times"/>
          <w:szCs w:val="24"/>
          <w:lang w:eastAsia="en-CA"/>
        </w:rPr>
        <w:t xml:space="preserve">to at-grade intersections and RIRO intersections </w:t>
      </w:r>
      <w:r w:rsidR="002E00EF" w:rsidRPr="00842315">
        <w:rPr>
          <w:rFonts w:cs="Times"/>
          <w:szCs w:val="24"/>
          <w:lang w:eastAsia="en-CA"/>
        </w:rPr>
        <w:t xml:space="preserve"> </w:t>
      </w:r>
      <w:r w:rsidRPr="00842315">
        <w:rPr>
          <w:rFonts w:cs="Times"/>
          <w:szCs w:val="24"/>
          <w:lang w:eastAsia="en-CA"/>
        </w:rPr>
        <w:t>shall be 370</w:t>
      </w:r>
      <w:r w:rsidR="005C0B29">
        <w:rPr>
          <w:rFonts w:cs="Times"/>
          <w:szCs w:val="24"/>
          <w:lang w:eastAsia="en-CA"/>
        </w:rPr>
        <w:t xml:space="preserve"> </w:t>
      </w:r>
      <w:r w:rsidRPr="00842315">
        <w:rPr>
          <w:rFonts w:cs="Times"/>
          <w:szCs w:val="24"/>
          <w:lang w:eastAsia="en-CA"/>
        </w:rPr>
        <w:t>m.</w:t>
      </w:r>
    </w:p>
    <w:p w14:paraId="3D7E6E2A" w14:textId="49BBC5FA" w:rsidR="002D3523" w:rsidRDefault="002D3523" w:rsidP="00D856D2">
      <w:pPr>
        <w:pStyle w:val="ListParagraph"/>
        <w:numPr>
          <w:ilvl w:val="0"/>
          <w:numId w:val="742"/>
        </w:numPr>
        <w:tabs>
          <w:tab w:val="right" w:leader="dot" w:pos="9360"/>
        </w:tabs>
        <w:ind w:left="1080"/>
        <w:contextualSpacing/>
        <w:rPr>
          <w:rFonts w:cs="Times"/>
          <w:szCs w:val="24"/>
          <w:lang w:eastAsia="en-CA"/>
        </w:rPr>
      </w:pPr>
      <w:r w:rsidRPr="00842315">
        <w:rPr>
          <w:rFonts w:cs="Times"/>
          <w:szCs w:val="24"/>
          <w:lang w:eastAsia="en-CA"/>
        </w:rPr>
        <w:t xml:space="preserve">Object </w:t>
      </w:r>
      <w:r w:rsidR="002E00EF">
        <w:rPr>
          <w:rFonts w:cs="Times"/>
          <w:szCs w:val="24"/>
          <w:lang w:eastAsia="en-CA"/>
        </w:rPr>
        <w:t>h</w:t>
      </w:r>
      <w:r w:rsidR="002E00EF" w:rsidRPr="00842315">
        <w:rPr>
          <w:rFonts w:cs="Times"/>
          <w:szCs w:val="24"/>
          <w:lang w:eastAsia="en-CA"/>
        </w:rPr>
        <w:t xml:space="preserve">eight </w:t>
      </w:r>
      <w:r w:rsidRPr="00842315">
        <w:rPr>
          <w:rFonts w:cs="Times"/>
          <w:szCs w:val="24"/>
          <w:lang w:eastAsia="en-CA"/>
        </w:rPr>
        <w:t xml:space="preserve">shall be 0.0 m for all cases.  Height of </w:t>
      </w:r>
      <w:r w:rsidR="002E00EF">
        <w:rPr>
          <w:rFonts w:cs="Times"/>
          <w:szCs w:val="24"/>
          <w:lang w:eastAsia="en-CA"/>
        </w:rPr>
        <w:t>d</w:t>
      </w:r>
      <w:r w:rsidR="002E00EF" w:rsidRPr="00842315">
        <w:rPr>
          <w:rFonts w:cs="Times"/>
          <w:szCs w:val="24"/>
          <w:lang w:eastAsia="en-CA"/>
        </w:rPr>
        <w:t xml:space="preserve">river’s </w:t>
      </w:r>
      <w:r w:rsidR="002E00EF">
        <w:rPr>
          <w:rFonts w:cs="Times"/>
          <w:szCs w:val="24"/>
          <w:lang w:eastAsia="en-CA"/>
        </w:rPr>
        <w:t>e</w:t>
      </w:r>
      <w:r w:rsidR="002E00EF" w:rsidRPr="00842315">
        <w:rPr>
          <w:rFonts w:cs="Times"/>
          <w:szCs w:val="24"/>
          <w:lang w:eastAsia="en-CA"/>
        </w:rPr>
        <w:t xml:space="preserve">ye </w:t>
      </w:r>
      <w:r w:rsidRPr="00842315">
        <w:rPr>
          <w:rFonts w:cs="Times"/>
          <w:szCs w:val="24"/>
          <w:lang w:eastAsia="en-CA"/>
        </w:rPr>
        <w:t>shall be 1.05 m in all cases.</w:t>
      </w:r>
    </w:p>
    <w:p w14:paraId="26DCD9BB" w14:textId="77777777" w:rsidR="0072315C" w:rsidRPr="00842315" w:rsidRDefault="0072315C" w:rsidP="00D856D2">
      <w:pPr>
        <w:pStyle w:val="ListParagraph"/>
        <w:tabs>
          <w:tab w:val="right" w:leader="dot" w:pos="9360"/>
        </w:tabs>
        <w:ind w:left="1080"/>
        <w:contextualSpacing/>
        <w:rPr>
          <w:rFonts w:cs="Times"/>
          <w:szCs w:val="24"/>
          <w:lang w:eastAsia="en-CA"/>
        </w:rPr>
      </w:pPr>
    </w:p>
    <w:p w14:paraId="365521D7" w14:textId="77777777" w:rsidR="002D3523" w:rsidRDefault="002D3523" w:rsidP="009F1550">
      <w:pPr>
        <w:pStyle w:val="BodyText2"/>
        <w:rPr>
          <w:b/>
        </w:rPr>
      </w:pPr>
      <w:r w:rsidRPr="009F1550">
        <w:rPr>
          <w:b/>
        </w:rPr>
        <w:t>Exception to Decision Sight Distance</w:t>
      </w:r>
    </w:p>
    <w:p w14:paraId="3C8427BC" w14:textId="77777777" w:rsidR="0072315C" w:rsidRPr="009F1550" w:rsidRDefault="0072315C" w:rsidP="009F1550">
      <w:pPr>
        <w:pStyle w:val="BodyText2"/>
        <w:rPr>
          <w:b/>
        </w:rPr>
      </w:pPr>
    </w:p>
    <w:p w14:paraId="7B00141C" w14:textId="6A3E393E" w:rsidR="002D3523" w:rsidRPr="00842315" w:rsidRDefault="002D3523" w:rsidP="00D856D2">
      <w:pPr>
        <w:pStyle w:val="ListParagraph"/>
        <w:numPr>
          <w:ilvl w:val="0"/>
          <w:numId w:val="744"/>
        </w:numPr>
        <w:ind w:left="1080"/>
        <w:rPr>
          <w:lang w:eastAsia="en-CA"/>
        </w:rPr>
      </w:pPr>
      <w:r w:rsidRPr="00577C5B">
        <w:rPr>
          <w:lang w:eastAsia="en-CA"/>
        </w:rPr>
        <w:t>The</w:t>
      </w:r>
      <w:r w:rsidRPr="00842315">
        <w:rPr>
          <w:lang w:eastAsia="en-CA"/>
        </w:rPr>
        <w:t xml:space="preserve"> </w:t>
      </w:r>
      <w:r w:rsidR="002E3E00">
        <w:rPr>
          <w:lang w:eastAsia="en-CA"/>
        </w:rPr>
        <w:t>d</w:t>
      </w:r>
      <w:r w:rsidR="002E3E00" w:rsidRPr="00842315">
        <w:rPr>
          <w:lang w:eastAsia="en-CA"/>
        </w:rPr>
        <w:t xml:space="preserve">ecision </w:t>
      </w:r>
      <w:r w:rsidR="002E3E00">
        <w:rPr>
          <w:lang w:eastAsia="en-CA"/>
        </w:rPr>
        <w:t>s</w:t>
      </w:r>
      <w:r w:rsidR="002E3E00" w:rsidRPr="00842315">
        <w:rPr>
          <w:lang w:eastAsia="en-CA"/>
        </w:rPr>
        <w:t xml:space="preserve">ight </w:t>
      </w:r>
      <w:r w:rsidR="002E3E00">
        <w:rPr>
          <w:lang w:eastAsia="en-CA"/>
        </w:rPr>
        <w:t>d</w:t>
      </w:r>
      <w:r w:rsidR="002E3E00" w:rsidRPr="00842315">
        <w:rPr>
          <w:lang w:eastAsia="en-CA"/>
        </w:rPr>
        <w:t xml:space="preserve">istance </w:t>
      </w:r>
      <w:r w:rsidRPr="00842315">
        <w:rPr>
          <w:lang w:eastAsia="en-CA"/>
        </w:rPr>
        <w:t xml:space="preserve">for the </w:t>
      </w:r>
      <w:r w:rsidR="00E56BE4">
        <w:rPr>
          <w:lang w:eastAsia="en-CA"/>
        </w:rPr>
        <w:t>m</w:t>
      </w:r>
      <w:r w:rsidR="00CB383D">
        <w:rPr>
          <w:lang w:eastAsia="en-CA"/>
        </w:rPr>
        <w:t>ainline</w:t>
      </w:r>
      <w:r w:rsidR="00CB383D" w:rsidRPr="00842315">
        <w:rPr>
          <w:lang w:eastAsia="en-CA"/>
        </w:rPr>
        <w:t xml:space="preserve"> </w:t>
      </w:r>
      <w:r w:rsidRPr="00842315">
        <w:rPr>
          <w:lang w:eastAsia="en-CA"/>
        </w:rPr>
        <w:t xml:space="preserve">northbound exit to Rotary Avenue is waived.  </w:t>
      </w:r>
      <w:r w:rsidR="00D011B9">
        <w:rPr>
          <w:lang w:eastAsia="en-CA"/>
        </w:rPr>
        <w:t>SSD</w:t>
      </w:r>
      <w:r w:rsidRPr="00842315">
        <w:rPr>
          <w:lang w:eastAsia="en-CA"/>
        </w:rPr>
        <w:t xml:space="preserve"> shall be required as a minimum.</w:t>
      </w:r>
    </w:p>
    <w:p w14:paraId="4D1082A9" w14:textId="77777777" w:rsidR="002D3523" w:rsidRPr="009F1550" w:rsidRDefault="002D3523" w:rsidP="00D856D2">
      <w:pPr>
        <w:pStyle w:val="PPP4"/>
        <w:numPr>
          <w:ilvl w:val="4"/>
          <w:numId w:val="18"/>
        </w:numPr>
        <w:tabs>
          <w:tab w:val="clear" w:pos="4320"/>
        </w:tabs>
        <w:ind w:left="4253" w:hanging="1418"/>
        <w:rPr>
          <w:b/>
        </w:rPr>
      </w:pPr>
      <w:r w:rsidRPr="009F1550">
        <w:rPr>
          <w:b/>
        </w:rPr>
        <w:t>Horizontal and Vertical Alignments – Mainline</w:t>
      </w:r>
    </w:p>
    <w:p w14:paraId="7348F4A7" w14:textId="77777777" w:rsidR="0072315C" w:rsidRPr="009F1550" w:rsidRDefault="0072315C" w:rsidP="00D856D2">
      <w:pPr>
        <w:pStyle w:val="BodyText2"/>
      </w:pPr>
    </w:p>
    <w:p w14:paraId="0D717D6A" w14:textId="73C675D7" w:rsidR="002D3523" w:rsidRPr="00577C5B" w:rsidRDefault="002D3523" w:rsidP="00D856D2">
      <w:pPr>
        <w:pStyle w:val="ListParagraph"/>
        <w:numPr>
          <w:ilvl w:val="0"/>
          <w:numId w:val="745"/>
        </w:numPr>
        <w:tabs>
          <w:tab w:val="right" w:leader="dot" w:pos="9360"/>
        </w:tabs>
        <w:ind w:left="1080"/>
        <w:contextualSpacing/>
        <w:rPr>
          <w:rFonts w:cs="Times"/>
          <w:szCs w:val="24"/>
          <w:lang w:eastAsia="en-CA"/>
        </w:rPr>
      </w:pPr>
      <w:r w:rsidRPr="00577C5B">
        <w:rPr>
          <w:rFonts w:cs="Times"/>
          <w:szCs w:val="24"/>
          <w:lang w:eastAsia="en-CA"/>
        </w:rPr>
        <w:t xml:space="preserve">The </w:t>
      </w:r>
      <w:r w:rsidR="00E56BE4">
        <w:rPr>
          <w:lang w:eastAsia="en-CA"/>
        </w:rPr>
        <w:t>m</w:t>
      </w:r>
      <w:r w:rsidR="00D011B9" w:rsidRPr="00842315">
        <w:rPr>
          <w:lang w:eastAsia="en-CA"/>
        </w:rPr>
        <w:t xml:space="preserve">ainline </w:t>
      </w:r>
      <w:r w:rsidRPr="00842315">
        <w:rPr>
          <w:lang w:eastAsia="en-CA"/>
        </w:rPr>
        <w:t xml:space="preserve">horizontal and vertical alignment is to be designed to avoid any perceived roller </w:t>
      </w:r>
      <w:r w:rsidRPr="00842315">
        <w:rPr>
          <w:lang w:eastAsia="en-CA"/>
        </w:rPr>
        <w:lastRenderedPageBreak/>
        <w:t>coaster or kinked curve appearance, and shall ensure that the alignment compliments the existing topography.</w:t>
      </w:r>
    </w:p>
    <w:p w14:paraId="55E51430" w14:textId="77777777" w:rsidR="002D3523" w:rsidRPr="009F1550" w:rsidRDefault="002D3523" w:rsidP="00D856D2">
      <w:pPr>
        <w:pStyle w:val="PPP4"/>
        <w:numPr>
          <w:ilvl w:val="4"/>
          <w:numId w:val="18"/>
        </w:numPr>
        <w:tabs>
          <w:tab w:val="clear" w:pos="4320"/>
        </w:tabs>
        <w:ind w:left="4253" w:hanging="1418"/>
        <w:rPr>
          <w:b/>
        </w:rPr>
      </w:pPr>
      <w:r w:rsidRPr="009F1550">
        <w:rPr>
          <w:b/>
        </w:rPr>
        <w:t>Horizontal and Vertical Alignments – Crossroads</w:t>
      </w:r>
    </w:p>
    <w:p w14:paraId="7F2A0057" w14:textId="77777777" w:rsidR="0072315C" w:rsidRPr="009F1550" w:rsidRDefault="0072315C" w:rsidP="00D856D2">
      <w:pPr>
        <w:pStyle w:val="BodyText2"/>
      </w:pPr>
    </w:p>
    <w:p w14:paraId="5044569E" w14:textId="56183C6E" w:rsidR="002D3523" w:rsidRPr="00577C5B" w:rsidRDefault="002D3523" w:rsidP="00D856D2">
      <w:pPr>
        <w:pStyle w:val="ListParagraph"/>
        <w:numPr>
          <w:ilvl w:val="0"/>
          <w:numId w:val="421"/>
        </w:numPr>
        <w:tabs>
          <w:tab w:val="right" w:leader="dot" w:pos="9360"/>
        </w:tabs>
        <w:ind w:left="1080"/>
        <w:contextualSpacing/>
        <w:rPr>
          <w:rFonts w:cs="Times"/>
          <w:szCs w:val="24"/>
          <w:lang w:eastAsia="en-CA"/>
        </w:rPr>
      </w:pPr>
      <w:r w:rsidRPr="00577C5B">
        <w:rPr>
          <w:rFonts w:cs="Times"/>
          <w:szCs w:val="24"/>
          <w:lang w:eastAsia="en-CA"/>
        </w:rPr>
        <w:t xml:space="preserve">Vertical </w:t>
      </w:r>
      <w:r w:rsidR="00D011B9">
        <w:rPr>
          <w:lang w:eastAsia="en-CA"/>
        </w:rPr>
        <w:t>a</w:t>
      </w:r>
      <w:r w:rsidR="00D011B9" w:rsidRPr="00842315">
        <w:rPr>
          <w:lang w:eastAsia="en-CA"/>
        </w:rPr>
        <w:t xml:space="preserve">lignment </w:t>
      </w:r>
      <w:r w:rsidRPr="00842315">
        <w:rPr>
          <w:lang w:eastAsia="en-CA"/>
        </w:rPr>
        <w:t xml:space="preserve">– K values as per SKS Standard Plans 20250 and 20255. </w:t>
      </w:r>
    </w:p>
    <w:p w14:paraId="68BBDBCA" w14:textId="7AD327CA" w:rsidR="002D3523" w:rsidRPr="00842315" w:rsidRDefault="002D3523" w:rsidP="00D856D2">
      <w:pPr>
        <w:numPr>
          <w:ilvl w:val="0"/>
          <w:numId w:val="421"/>
        </w:numPr>
        <w:tabs>
          <w:tab w:val="right" w:leader="dot" w:pos="9360"/>
        </w:tabs>
        <w:ind w:left="1080"/>
        <w:contextualSpacing/>
        <w:rPr>
          <w:rFonts w:cs="Times"/>
          <w:szCs w:val="24"/>
          <w:lang w:eastAsia="en-CA"/>
        </w:rPr>
      </w:pPr>
      <w:r w:rsidRPr="00842315">
        <w:rPr>
          <w:rFonts w:cs="Times"/>
          <w:szCs w:val="24"/>
          <w:lang w:eastAsia="en-CA"/>
        </w:rPr>
        <w:t xml:space="preserve">Horizontal </w:t>
      </w:r>
      <w:r w:rsidR="00D011B9">
        <w:rPr>
          <w:rFonts w:cs="Times"/>
          <w:szCs w:val="24"/>
          <w:lang w:eastAsia="en-CA"/>
        </w:rPr>
        <w:t>a</w:t>
      </w:r>
      <w:r w:rsidR="00D011B9" w:rsidRPr="00842315">
        <w:rPr>
          <w:rFonts w:cs="Times"/>
          <w:szCs w:val="24"/>
          <w:lang w:eastAsia="en-CA"/>
        </w:rPr>
        <w:t xml:space="preserve">lignment </w:t>
      </w:r>
      <w:r w:rsidRPr="00842315">
        <w:rPr>
          <w:rFonts w:cs="Times"/>
          <w:szCs w:val="24"/>
          <w:lang w:eastAsia="en-CA"/>
        </w:rPr>
        <w:t>at intersection shall follow TAC-GDG section 2.3.</w:t>
      </w:r>
    </w:p>
    <w:p w14:paraId="09EBBFE9" w14:textId="4DE51993" w:rsidR="002D3523" w:rsidRDefault="002D3523" w:rsidP="00D856D2">
      <w:pPr>
        <w:numPr>
          <w:ilvl w:val="0"/>
          <w:numId w:val="421"/>
        </w:numPr>
        <w:tabs>
          <w:tab w:val="right" w:leader="dot" w:pos="9360"/>
        </w:tabs>
        <w:ind w:left="1080"/>
        <w:contextualSpacing/>
        <w:rPr>
          <w:rFonts w:cs="Times"/>
          <w:szCs w:val="24"/>
          <w:lang w:eastAsia="en-CA"/>
        </w:rPr>
      </w:pPr>
      <w:r w:rsidRPr="00842315">
        <w:rPr>
          <w:rFonts w:cs="Times"/>
          <w:szCs w:val="24"/>
          <w:lang w:eastAsia="en-CA"/>
        </w:rPr>
        <w:t xml:space="preserve">Transition between </w:t>
      </w:r>
      <w:r w:rsidR="009121E5">
        <w:rPr>
          <w:rFonts w:cs="Times"/>
          <w:szCs w:val="24"/>
          <w:lang w:eastAsia="en-CA"/>
        </w:rPr>
        <w:t>2</w:t>
      </w:r>
      <w:r w:rsidRPr="00842315">
        <w:rPr>
          <w:rFonts w:cs="Times"/>
          <w:szCs w:val="24"/>
          <w:lang w:eastAsia="en-CA"/>
        </w:rPr>
        <w:t>-lane/</w:t>
      </w:r>
      <w:r w:rsidR="009121E5">
        <w:rPr>
          <w:rFonts w:cs="Times"/>
          <w:szCs w:val="24"/>
          <w:lang w:eastAsia="en-CA"/>
        </w:rPr>
        <w:t>4</w:t>
      </w:r>
      <w:r w:rsidRPr="00842315">
        <w:rPr>
          <w:rFonts w:cs="Times"/>
          <w:szCs w:val="24"/>
          <w:lang w:eastAsia="en-CA"/>
        </w:rPr>
        <w:t xml:space="preserve">-lane roadways at intersections as per TAC-GDG. Curves shall be introduced at all through-lane deflections in the vicinity of ramp intersections along </w:t>
      </w:r>
      <w:r w:rsidR="00012E30">
        <w:rPr>
          <w:rFonts w:cs="Times"/>
          <w:szCs w:val="24"/>
          <w:lang w:eastAsia="en-CA"/>
        </w:rPr>
        <w:t>C</w:t>
      </w:r>
      <w:r w:rsidRPr="00842315">
        <w:rPr>
          <w:rFonts w:cs="Times"/>
          <w:szCs w:val="24"/>
          <w:lang w:eastAsia="en-CA"/>
        </w:rPr>
        <w:t xml:space="preserve">rossroads (deflections exceeding 0° 30 min.). Curves shall be long enough to avoid the appearance of a kink </w:t>
      </w:r>
      <w:r w:rsidR="00D011B9">
        <w:rPr>
          <w:rFonts w:cs="Times"/>
          <w:szCs w:val="24"/>
          <w:lang w:eastAsia="en-CA"/>
        </w:rPr>
        <w:t>and that they do not</w:t>
      </w:r>
      <w:r w:rsidRPr="00842315">
        <w:rPr>
          <w:rFonts w:cs="Times"/>
          <w:szCs w:val="24"/>
          <w:lang w:eastAsia="en-CA"/>
        </w:rPr>
        <w:t xml:space="preserve"> require superelevation.</w:t>
      </w:r>
    </w:p>
    <w:p w14:paraId="61F10AD3" w14:textId="77777777" w:rsidR="002D3523" w:rsidRPr="009F1550" w:rsidRDefault="002D3523" w:rsidP="00D856D2">
      <w:pPr>
        <w:pStyle w:val="PPP4"/>
        <w:numPr>
          <w:ilvl w:val="4"/>
          <w:numId w:val="18"/>
        </w:numPr>
        <w:tabs>
          <w:tab w:val="clear" w:pos="4320"/>
        </w:tabs>
        <w:ind w:left="4253" w:hanging="1418"/>
        <w:rPr>
          <w:b/>
        </w:rPr>
      </w:pPr>
      <w:r w:rsidRPr="009F1550">
        <w:rPr>
          <w:b/>
        </w:rPr>
        <w:t>Medians</w:t>
      </w:r>
    </w:p>
    <w:p w14:paraId="16D954ED" w14:textId="77777777" w:rsidR="0072315C" w:rsidRPr="009F1550" w:rsidRDefault="0072315C" w:rsidP="00577C5B">
      <w:pPr>
        <w:pStyle w:val="BodyText2"/>
      </w:pPr>
    </w:p>
    <w:p w14:paraId="77391A90" w14:textId="73246624" w:rsidR="004424D9" w:rsidRDefault="002D3523" w:rsidP="00D856D2">
      <w:pPr>
        <w:pStyle w:val="ListParagraph"/>
        <w:numPr>
          <w:ilvl w:val="0"/>
          <w:numId w:val="746"/>
        </w:numPr>
        <w:tabs>
          <w:tab w:val="right" w:leader="dot" w:pos="9360"/>
        </w:tabs>
        <w:ind w:left="1080"/>
        <w:contextualSpacing/>
        <w:rPr>
          <w:lang w:eastAsia="en-CA"/>
        </w:rPr>
      </w:pPr>
      <w:r w:rsidRPr="00577C5B">
        <w:rPr>
          <w:rFonts w:cs="Times"/>
          <w:szCs w:val="24"/>
          <w:lang w:eastAsia="en-CA"/>
        </w:rPr>
        <w:lastRenderedPageBreak/>
        <w:t>Except in locations where exceptions to median width have been ide</w:t>
      </w:r>
      <w:r w:rsidRPr="00842315">
        <w:rPr>
          <w:lang w:eastAsia="en-CA"/>
        </w:rPr>
        <w:t xml:space="preserve">ntified, </w:t>
      </w:r>
      <w:r w:rsidR="00AE7637">
        <w:rPr>
          <w:lang w:eastAsia="en-CA"/>
        </w:rPr>
        <w:t>Project Co</w:t>
      </w:r>
      <w:r w:rsidRPr="00842315">
        <w:rPr>
          <w:lang w:eastAsia="en-CA"/>
        </w:rPr>
        <w:t xml:space="preserve"> shall design the roadway to ensure median barriers are not required on the </w:t>
      </w:r>
      <w:r w:rsidR="00E56BE4">
        <w:rPr>
          <w:lang w:eastAsia="en-CA"/>
        </w:rPr>
        <w:t>m</w:t>
      </w:r>
      <w:r w:rsidR="00D011B9" w:rsidRPr="00842315">
        <w:rPr>
          <w:lang w:eastAsia="en-CA"/>
        </w:rPr>
        <w:t>ainline</w:t>
      </w:r>
      <w:r w:rsidRPr="00842315">
        <w:rPr>
          <w:lang w:eastAsia="en-CA"/>
        </w:rPr>
        <w:t xml:space="preserve">. Medians on urban </w:t>
      </w:r>
      <w:r w:rsidR="00012E30">
        <w:rPr>
          <w:lang w:eastAsia="en-CA"/>
        </w:rPr>
        <w:t>C</w:t>
      </w:r>
      <w:r w:rsidRPr="00842315">
        <w:rPr>
          <w:lang w:eastAsia="en-CA"/>
        </w:rPr>
        <w:t>rossroads shall be the raised type.</w:t>
      </w:r>
    </w:p>
    <w:p w14:paraId="64BD0550" w14:textId="77777777" w:rsidR="002D3523" w:rsidRPr="009F1550" w:rsidRDefault="002D3523" w:rsidP="00D856D2">
      <w:pPr>
        <w:pStyle w:val="PPP4"/>
        <w:numPr>
          <w:ilvl w:val="4"/>
          <w:numId w:val="18"/>
        </w:numPr>
        <w:tabs>
          <w:tab w:val="clear" w:pos="4320"/>
        </w:tabs>
        <w:ind w:left="4253" w:hanging="1418"/>
        <w:rPr>
          <w:b/>
        </w:rPr>
      </w:pPr>
      <w:r w:rsidRPr="009F1550">
        <w:rPr>
          <w:b/>
        </w:rPr>
        <w:t>Intersections</w:t>
      </w:r>
    </w:p>
    <w:p w14:paraId="4E3FB1B7" w14:textId="77777777" w:rsidR="00D40BFA" w:rsidRPr="009F1550" w:rsidRDefault="00D40BFA" w:rsidP="00577C5B">
      <w:pPr>
        <w:pStyle w:val="BodyText2"/>
      </w:pPr>
    </w:p>
    <w:p w14:paraId="4281C9C5" w14:textId="5CC141D1" w:rsidR="002D3523" w:rsidRPr="004074C6" w:rsidRDefault="002D3523" w:rsidP="00D856D2">
      <w:pPr>
        <w:pStyle w:val="ListParagraph"/>
        <w:numPr>
          <w:ilvl w:val="0"/>
          <w:numId w:val="747"/>
        </w:numPr>
        <w:tabs>
          <w:tab w:val="right" w:leader="dot" w:pos="9360"/>
        </w:tabs>
        <w:ind w:left="1080"/>
        <w:contextualSpacing/>
        <w:rPr>
          <w:rFonts w:cs="Times"/>
          <w:szCs w:val="24"/>
          <w:lang w:eastAsia="en-CA"/>
        </w:rPr>
      </w:pPr>
      <w:r w:rsidRPr="00577C5B">
        <w:rPr>
          <w:rFonts w:cs="Times"/>
          <w:szCs w:val="24"/>
          <w:lang w:eastAsia="en-CA"/>
        </w:rPr>
        <w:t>Intersection design shall use SKS desirable standards as an absolute minimum. At i</w:t>
      </w:r>
      <w:r w:rsidRPr="00842315">
        <w:rPr>
          <w:lang w:eastAsia="en-CA"/>
        </w:rPr>
        <w:t>ntersections where dual left-turn movements are required, the Heavy Single Unit (HSU) design vehicle shall be accommodated on the outside lane and the WB-20 design vehicle shall be accommodated on the inside lane.</w:t>
      </w:r>
    </w:p>
    <w:p w14:paraId="40B3EA2F" w14:textId="6D77CC90" w:rsidR="004074C6" w:rsidRDefault="004074C6" w:rsidP="003F0891">
      <w:pPr>
        <w:pStyle w:val="ListParagraph"/>
        <w:tabs>
          <w:tab w:val="right" w:leader="dot" w:pos="9360"/>
        </w:tabs>
        <w:ind w:left="1080"/>
        <w:contextualSpacing/>
        <w:rPr>
          <w:rFonts w:cs="Times"/>
          <w:szCs w:val="24"/>
          <w:lang w:eastAsia="en-CA"/>
        </w:rPr>
      </w:pPr>
    </w:p>
    <w:p w14:paraId="2DBC8E24" w14:textId="77777777" w:rsidR="004074C6" w:rsidRPr="004074C6" w:rsidRDefault="004074C6" w:rsidP="004074C6">
      <w:pPr>
        <w:keepNext/>
        <w:numPr>
          <w:ilvl w:val="4"/>
          <w:numId w:val="18"/>
        </w:numPr>
        <w:spacing w:before="240" w:after="60" w:line="276" w:lineRule="auto"/>
        <w:outlineLvl w:val="3"/>
        <w:rPr>
          <w:rFonts w:ascii="Arial" w:hAnsi="Arial"/>
          <w:b/>
        </w:rPr>
      </w:pPr>
      <w:r w:rsidRPr="004074C6">
        <w:rPr>
          <w:rFonts w:ascii="Arial" w:hAnsi="Arial"/>
          <w:b/>
        </w:rPr>
        <w:t>Subgrade Crossfall</w:t>
      </w:r>
    </w:p>
    <w:p w14:paraId="35A5D4FE" w14:textId="77777777" w:rsidR="004074C6" w:rsidRPr="004074C6" w:rsidRDefault="004074C6" w:rsidP="004074C6">
      <w:pPr>
        <w:jc w:val="both"/>
      </w:pPr>
    </w:p>
    <w:p w14:paraId="35E8ECEA" w14:textId="77777777" w:rsidR="004074C6" w:rsidRPr="004074C6" w:rsidRDefault="004074C6" w:rsidP="004074C6">
      <w:pPr>
        <w:numPr>
          <w:ilvl w:val="0"/>
          <w:numId w:val="763"/>
        </w:numPr>
        <w:spacing w:after="200" w:line="276" w:lineRule="auto"/>
      </w:pPr>
      <w:r w:rsidRPr="004074C6">
        <w:t>Subgrade crossfall to be designed as per MHI Standard plan 21010.</w:t>
      </w:r>
    </w:p>
    <w:p w14:paraId="43D5A247" w14:textId="77777777" w:rsidR="004074C6" w:rsidRPr="004074C6" w:rsidRDefault="004074C6" w:rsidP="004074C6"/>
    <w:p w14:paraId="75BF4C64" w14:textId="77777777" w:rsidR="004074C6" w:rsidRPr="004074C6" w:rsidRDefault="004074C6" w:rsidP="004074C6">
      <w:pPr>
        <w:rPr>
          <w:b/>
          <w:bCs/>
        </w:rPr>
      </w:pPr>
      <w:r w:rsidRPr="004074C6">
        <w:rPr>
          <w:b/>
          <w:bCs/>
        </w:rPr>
        <w:t>Exception to subgrade crossfall</w:t>
      </w:r>
    </w:p>
    <w:p w14:paraId="46E286EC" w14:textId="77777777" w:rsidR="004074C6" w:rsidRPr="004074C6" w:rsidRDefault="004074C6" w:rsidP="004074C6">
      <w:pPr>
        <w:rPr>
          <w:b/>
          <w:bCs/>
        </w:rPr>
      </w:pPr>
    </w:p>
    <w:p w14:paraId="7B5EE977" w14:textId="77777777" w:rsidR="004074C6" w:rsidRPr="004074C6" w:rsidRDefault="004074C6" w:rsidP="004074C6">
      <w:pPr>
        <w:numPr>
          <w:ilvl w:val="0"/>
          <w:numId w:val="764"/>
        </w:numPr>
        <w:spacing w:after="200" w:line="276" w:lineRule="auto"/>
      </w:pPr>
      <w:r w:rsidRPr="004074C6">
        <w:t>Exit and entrance ramps may be reduced to 2% in non-superelevated areas.  With this exception, the crossfall on the road surface shall match the subgrade crossfall, including across the shoulders.</w:t>
      </w:r>
    </w:p>
    <w:p w14:paraId="6AE4FAD6" w14:textId="77777777" w:rsidR="004074C6" w:rsidRPr="00577C5B" w:rsidRDefault="004074C6" w:rsidP="003F0891">
      <w:pPr>
        <w:pStyle w:val="ListParagraph"/>
        <w:tabs>
          <w:tab w:val="right" w:leader="dot" w:pos="9360"/>
        </w:tabs>
        <w:ind w:left="1080"/>
        <w:contextualSpacing/>
        <w:rPr>
          <w:rFonts w:cs="Times"/>
          <w:szCs w:val="24"/>
          <w:lang w:eastAsia="en-CA"/>
        </w:rPr>
      </w:pPr>
    </w:p>
    <w:p w14:paraId="3E941FEA" w14:textId="34198B2E" w:rsidR="00A7753D" w:rsidRPr="00771F13" w:rsidRDefault="00A7753D" w:rsidP="00D856D2">
      <w:pPr>
        <w:pStyle w:val="PPP4"/>
        <w:numPr>
          <w:ilvl w:val="3"/>
          <w:numId w:val="18"/>
        </w:numPr>
        <w:ind w:left="2835" w:hanging="1417"/>
      </w:pPr>
      <w:r w:rsidRPr="008A6088">
        <w:rPr>
          <w:b/>
        </w:rPr>
        <w:t>Interchanges and Intersections</w:t>
      </w:r>
    </w:p>
    <w:p w14:paraId="2AD9C6D9" w14:textId="77777777" w:rsidR="00A7753D" w:rsidRPr="00A7753D" w:rsidRDefault="00A7753D" w:rsidP="00A7753D">
      <w:pPr>
        <w:pStyle w:val="BodyText2"/>
      </w:pPr>
    </w:p>
    <w:p w14:paraId="7FAE2E52" w14:textId="2D387A2C" w:rsidR="00A7753D" w:rsidRPr="00A7753D" w:rsidRDefault="00A7753D" w:rsidP="00A7753D">
      <w:pPr>
        <w:pStyle w:val="BodyText2"/>
      </w:pPr>
      <w:r w:rsidRPr="00A7753D">
        <w:t xml:space="preserve">Interchanges shall be designed to the configurations established </w:t>
      </w:r>
      <w:r w:rsidR="00D011B9">
        <w:t>in the Reference Concept</w:t>
      </w:r>
      <w:r w:rsidRPr="00A7753D">
        <w:t xml:space="preserve"> or to equivalent alternative configurations </w:t>
      </w:r>
      <w:r w:rsidR="00D011B9">
        <w:t>meeting the Technical Requirements</w:t>
      </w:r>
      <w:r w:rsidRPr="00A7753D">
        <w:t xml:space="preserve">.  </w:t>
      </w:r>
      <w:r w:rsidR="00AE7637">
        <w:t>Project Co’s</w:t>
      </w:r>
      <w:r w:rsidRPr="00A7753D">
        <w:t xml:space="preserve"> design shall achieve the equivalent or better level of service as achieved in the </w:t>
      </w:r>
      <w:r w:rsidR="00D011B9">
        <w:t>Reference Concept</w:t>
      </w:r>
      <w:r w:rsidRPr="00A7753D">
        <w:t xml:space="preserve">. The traffic volumes stated in </w:t>
      </w:r>
      <w:r w:rsidRPr="008A6088">
        <w:t xml:space="preserve">Appendix </w:t>
      </w:r>
      <w:r w:rsidR="00484B6D">
        <w:t>G</w:t>
      </w:r>
      <w:r w:rsidR="002B2783" w:rsidRPr="00A7753D">
        <w:t xml:space="preserve"> </w:t>
      </w:r>
      <w:r w:rsidRPr="00A7753D">
        <w:t xml:space="preserve">shall be used for the purpose of traffic analysis using traffic simulation as outlined in </w:t>
      </w:r>
      <w:r w:rsidRPr="008A6088">
        <w:t xml:space="preserve">Appendix </w:t>
      </w:r>
      <w:r w:rsidR="00484B6D">
        <w:t>G</w:t>
      </w:r>
      <w:r w:rsidRPr="00A7753D">
        <w:t>.</w:t>
      </w:r>
    </w:p>
    <w:p w14:paraId="58340888" w14:textId="77777777" w:rsidR="00A7753D" w:rsidRPr="00A7753D" w:rsidRDefault="00A7753D" w:rsidP="00A7753D">
      <w:pPr>
        <w:pStyle w:val="BodyText2"/>
      </w:pPr>
    </w:p>
    <w:p w14:paraId="5F383647" w14:textId="77777777" w:rsidR="00A7753D" w:rsidRDefault="00A7753D" w:rsidP="00A7753D">
      <w:pPr>
        <w:pStyle w:val="BodyText2"/>
      </w:pPr>
      <w:r w:rsidRPr="00A7753D">
        <w:t>The following interchange types will not be permitted:</w:t>
      </w:r>
    </w:p>
    <w:p w14:paraId="4AE61CA6" w14:textId="77777777" w:rsidR="00D40BFA" w:rsidRDefault="00D40BFA" w:rsidP="00A7753D">
      <w:pPr>
        <w:pStyle w:val="BodyText2"/>
      </w:pPr>
    </w:p>
    <w:p w14:paraId="0A8718B7" w14:textId="77777777" w:rsidR="00A7753D" w:rsidRPr="00D856D2" w:rsidRDefault="00A7753D" w:rsidP="00D856D2">
      <w:pPr>
        <w:pStyle w:val="BodyText2"/>
        <w:widowControl w:val="0"/>
        <w:numPr>
          <w:ilvl w:val="0"/>
          <w:numId w:val="51"/>
        </w:numPr>
        <w:tabs>
          <w:tab w:val="left" w:pos="1080"/>
        </w:tabs>
        <w:ind w:left="1080" w:right="-43"/>
        <w:jc w:val="left"/>
      </w:pPr>
      <w:r w:rsidRPr="00D856D2">
        <w:t>Single Point Diamond Interchange (SPI)</w:t>
      </w:r>
    </w:p>
    <w:p w14:paraId="39AA8228" w14:textId="3DCCB553" w:rsidR="00D011B9" w:rsidRDefault="00A7753D" w:rsidP="00D856D2">
      <w:pPr>
        <w:pStyle w:val="BodyText2"/>
        <w:widowControl w:val="0"/>
        <w:numPr>
          <w:ilvl w:val="0"/>
          <w:numId w:val="51"/>
        </w:numPr>
        <w:tabs>
          <w:tab w:val="left" w:pos="1080"/>
        </w:tabs>
        <w:ind w:left="1080" w:right="-43"/>
        <w:jc w:val="left"/>
        <w:rPr>
          <w:rFonts w:cs="Times"/>
          <w:szCs w:val="24"/>
          <w:lang w:eastAsia="en-CA"/>
        </w:rPr>
      </w:pPr>
      <w:r w:rsidRPr="00D856D2">
        <w:t>E</w:t>
      </w:r>
      <w:r w:rsidRPr="00842315">
        <w:rPr>
          <w:rFonts w:cs="Times"/>
          <w:szCs w:val="24"/>
          <w:lang w:eastAsia="en-CA"/>
        </w:rPr>
        <w:t>levated “Rotary” Interchange</w:t>
      </w:r>
    </w:p>
    <w:p w14:paraId="7BCBCC90" w14:textId="7BA58115" w:rsidR="00A7753D" w:rsidRDefault="00D011B9" w:rsidP="00D856D2">
      <w:pPr>
        <w:pStyle w:val="BodyText2"/>
        <w:widowControl w:val="0"/>
        <w:numPr>
          <w:ilvl w:val="0"/>
          <w:numId w:val="51"/>
        </w:numPr>
        <w:tabs>
          <w:tab w:val="left" w:pos="1080"/>
        </w:tabs>
        <w:ind w:left="1080" w:right="-43"/>
        <w:jc w:val="left"/>
        <w:rPr>
          <w:rFonts w:cs="Times"/>
          <w:szCs w:val="24"/>
          <w:lang w:eastAsia="en-CA"/>
        </w:rPr>
      </w:pPr>
      <w:r w:rsidRPr="00D856D2">
        <w:rPr>
          <w:rFonts w:cs="Times"/>
          <w:szCs w:val="24"/>
          <w:lang w:eastAsia="en-CA"/>
        </w:rPr>
        <w:t>Diverging Diamond Interchange (DDI), except at the Pilot Butte Interchange</w:t>
      </w:r>
    </w:p>
    <w:p w14:paraId="6EF84959" w14:textId="3B714970" w:rsidR="00893C93" w:rsidRPr="00612E64" w:rsidRDefault="00893C93" w:rsidP="00D856D2">
      <w:pPr>
        <w:pStyle w:val="BodyText2"/>
        <w:widowControl w:val="0"/>
        <w:numPr>
          <w:ilvl w:val="0"/>
          <w:numId w:val="51"/>
        </w:numPr>
        <w:tabs>
          <w:tab w:val="left" w:pos="1080"/>
        </w:tabs>
        <w:ind w:left="1080" w:right="-43"/>
        <w:jc w:val="left"/>
        <w:rPr>
          <w:rFonts w:cs="Times"/>
          <w:szCs w:val="24"/>
          <w:lang w:eastAsia="en-CA"/>
        </w:rPr>
      </w:pPr>
      <w:r>
        <w:rPr>
          <w:rFonts w:cs="Times"/>
          <w:szCs w:val="24"/>
          <w:lang w:eastAsia="en-CA"/>
        </w:rPr>
        <w:t>Multi-lane roundabouts</w:t>
      </w:r>
    </w:p>
    <w:p w14:paraId="5473B755" w14:textId="77777777" w:rsidR="00A7753D" w:rsidRPr="00A7753D" w:rsidRDefault="00A7753D" w:rsidP="00A7753D">
      <w:pPr>
        <w:pStyle w:val="BodyText2"/>
      </w:pPr>
    </w:p>
    <w:p w14:paraId="3C2917B2" w14:textId="02E07211" w:rsidR="00A7753D" w:rsidRDefault="00A7753D" w:rsidP="00A7753D">
      <w:pPr>
        <w:pStyle w:val="BodyText2"/>
      </w:pPr>
      <w:r w:rsidRPr="00A7753D">
        <w:t xml:space="preserve">The design of at-grade intersections shall be in accordance with the design requirements and design traffic volumes outlined in </w:t>
      </w:r>
      <w:r w:rsidRPr="00673EC6">
        <w:t xml:space="preserve">Appendix </w:t>
      </w:r>
      <w:r w:rsidR="00484B6D">
        <w:t>G</w:t>
      </w:r>
      <w:r w:rsidRPr="00A7753D">
        <w:t xml:space="preserve">. Specific instructions associated with at-grade intersection assessments and design changes are provided in </w:t>
      </w:r>
      <w:r w:rsidRPr="00673EC6">
        <w:t xml:space="preserve">Appendix </w:t>
      </w:r>
      <w:r w:rsidR="00484B6D">
        <w:t>G</w:t>
      </w:r>
      <w:r w:rsidR="00F8220F">
        <w:t>.</w:t>
      </w:r>
      <w:r w:rsidR="00EE3BAA">
        <w:t xml:space="preserve"> </w:t>
      </w:r>
    </w:p>
    <w:p w14:paraId="32585C7A" w14:textId="77777777" w:rsidR="00EE3BAA" w:rsidRDefault="00EE3BAA" w:rsidP="00A7753D">
      <w:pPr>
        <w:pStyle w:val="BodyText2"/>
      </w:pPr>
    </w:p>
    <w:p w14:paraId="524EFA39" w14:textId="5D843FAE" w:rsidR="00EE3BAA" w:rsidRPr="00A7753D" w:rsidRDefault="00EE3BAA" w:rsidP="00A7753D">
      <w:pPr>
        <w:pStyle w:val="BodyText2"/>
      </w:pPr>
      <w:r>
        <w:t>A roundabout is not permitted at the Highway 46/Highway 364 intersection.</w:t>
      </w:r>
    </w:p>
    <w:p w14:paraId="7FA417D4" w14:textId="23039190" w:rsidR="00866275" w:rsidRPr="00771F13" w:rsidRDefault="00866275" w:rsidP="00D856D2">
      <w:pPr>
        <w:pStyle w:val="PPP4"/>
        <w:numPr>
          <w:ilvl w:val="3"/>
          <w:numId w:val="18"/>
        </w:numPr>
        <w:ind w:left="2835" w:hanging="1417"/>
      </w:pPr>
      <w:r w:rsidRPr="008A6088">
        <w:rPr>
          <w:b/>
        </w:rPr>
        <w:t>Crossroads</w:t>
      </w:r>
    </w:p>
    <w:p w14:paraId="598E0F3D" w14:textId="77777777" w:rsidR="00866275" w:rsidRPr="00866275" w:rsidRDefault="00866275" w:rsidP="00866275">
      <w:pPr>
        <w:pStyle w:val="BodyText2"/>
      </w:pPr>
    </w:p>
    <w:p w14:paraId="39EB9005" w14:textId="58FA30F8" w:rsidR="00866275" w:rsidRPr="00866275" w:rsidRDefault="00866275" w:rsidP="00866275">
      <w:pPr>
        <w:pStyle w:val="BodyText2"/>
      </w:pPr>
      <w:r w:rsidRPr="00866275">
        <w:t xml:space="preserve">Crossroads shall include all roads that connect to the </w:t>
      </w:r>
      <w:r w:rsidR="00E56BE4">
        <w:t>m</w:t>
      </w:r>
      <w:r w:rsidRPr="00866275">
        <w:t xml:space="preserve">ainline either at at-grade intersections, RIRO intersections, or at interchanges, as indicated </w:t>
      </w:r>
      <w:r w:rsidR="00413A73">
        <w:t>in the Reference Concept</w:t>
      </w:r>
      <w:r w:rsidRPr="00866275">
        <w:t xml:space="preserve">.  At transition locations for roadway connections at the Project </w:t>
      </w:r>
      <w:r w:rsidRPr="00866275">
        <w:lastRenderedPageBreak/>
        <w:t xml:space="preserve">Limits, these roadways shall meet the current standards of the Local Authority, and/or match existing conditions as appropriate.  </w:t>
      </w:r>
    </w:p>
    <w:p w14:paraId="1D00E922" w14:textId="77777777" w:rsidR="00866275" w:rsidRPr="00866275" w:rsidRDefault="00866275" w:rsidP="00866275">
      <w:pPr>
        <w:pStyle w:val="BodyText2"/>
      </w:pPr>
    </w:p>
    <w:p w14:paraId="46FC849C" w14:textId="021B2A68" w:rsidR="00866275" w:rsidRPr="00866275" w:rsidRDefault="00866275" w:rsidP="00866275">
      <w:pPr>
        <w:pStyle w:val="BodyText2"/>
      </w:pPr>
      <w:r w:rsidRPr="00866275">
        <w:t xml:space="preserve">Gravel </w:t>
      </w:r>
      <w:r w:rsidR="00F8220F">
        <w:t>C</w:t>
      </w:r>
      <w:r w:rsidRPr="00866275">
        <w:t xml:space="preserve">rossroads or </w:t>
      </w:r>
      <w:r w:rsidR="00F8220F">
        <w:t>S</w:t>
      </w:r>
      <w:r w:rsidRPr="00866275">
        <w:t xml:space="preserve">ervice </w:t>
      </w:r>
      <w:r w:rsidR="00F8220F">
        <w:t>R</w:t>
      </w:r>
      <w:r w:rsidRPr="00866275">
        <w:t xml:space="preserve">oads that intersect with the </w:t>
      </w:r>
      <w:r w:rsidR="00E56BE4">
        <w:t>m</w:t>
      </w:r>
      <w:r w:rsidRPr="00866275">
        <w:t xml:space="preserve">ainline or other Provincial Highway, shall be paved to either: the near edge of a parallel gravel </w:t>
      </w:r>
      <w:r w:rsidR="00F8220F">
        <w:t>S</w:t>
      </w:r>
      <w:r w:rsidRPr="00866275">
        <w:t xml:space="preserve">ervice </w:t>
      </w:r>
      <w:r w:rsidR="00F8220F">
        <w:t>R</w:t>
      </w:r>
      <w:r w:rsidRPr="00866275">
        <w:t xml:space="preserve">oad; or the further of intersection limits, or right-of-way limits.  All other </w:t>
      </w:r>
      <w:r w:rsidR="00F8220F">
        <w:t>C</w:t>
      </w:r>
      <w:r w:rsidRPr="00866275">
        <w:t xml:space="preserve">rossroads shall be paved throughout.  </w:t>
      </w:r>
    </w:p>
    <w:p w14:paraId="6078248B" w14:textId="77777777" w:rsidR="00866275" w:rsidRPr="00866275" w:rsidRDefault="00866275" w:rsidP="00866275">
      <w:pPr>
        <w:pStyle w:val="BodyText2"/>
      </w:pPr>
    </w:p>
    <w:p w14:paraId="7C1EDA75" w14:textId="7154F70F" w:rsidR="00866275" w:rsidRPr="00866275" w:rsidRDefault="00AE7637" w:rsidP="00866275">
      <w:pPr>
        <w:pStyle w:val="BodyText2"/>
      </w:pPr>
      <w:r>
        <w:t>Project Co</w:t>
      </w:r>
      <w:r w:rsidR="00866275" w:rsidRPr="00866275">
        <w:t xml:space="preserve"> shall consult with and coordinate its work with each </w:t>
      </w:r>
      <w:r w:rsidR="00464161">
        <w:t xml:space="preserve">relevant </w:t>
      </w:r>
      <w:r w:rsidR="00866275" w:rsidRPr="00866275">
        <w:t xml:space="preserve">Local Authority, as appropriate, regarding timing and tie-ins of the crossroads at the Project Limits.  Crossroads shall have design cross-section and surfacing structure to the interchange or intersection limits as appropriate, and then transition to match the crossroad cross-section and surfacing structure that </w:t>
      </w:r>
      <w:r w:rsidR="00DB7221">
        <w:t>are</w:t>
      </w:r>
      <w:r w:rsidR="00866275" w:rsidRPr="00866275">
        <w:t xml:space="preserve"> in place.</w:t>
      </w:r>
    </w:p>
    <w:p w14:paraId="46AFC545" w14:textId="77777777" w:rsidR="00866275" w:rsidRPr="00866275" w:rsidRDefault="00866275" w:rsidP="00866275">
      <w:pPr>
        <w:pStyle w:val="BodyText2"/>
      </w:pPr>
    </w:p>
    <w:p w14:paraId="602FD130" w14:textId="75AE5989" w:rsidR="00866275" w:rsidRPr="00866275" w:rsidRDefault="00866275" w:rsidP="00866275">
      <w:pPr>
        <w:pStyle w:val="BodyText2"/>
      </w:pPr>
      <w:r w:rsidRPr="00866275">
        <w:t xml:space="preserve">All existing roadway lighting on </w:t>
      </w:r>
      <w:r w:rsidR="00F8220F">
        <w:t>C</w:t>
      </w:r>
      <w:r w:rsidRPr="00866275">
        <w:t xml:space="preserve">rossroads to be reconstructed shall be replaced </w:t>
      </w:r>
      <w:r w:rsidR="00464161">
        <w:t xml:space="preserve">with new </w:t>
      </w:r>
      <w:r w:rsidRPr="00866275">
        <w:t xml:space="preserve">as part of the </w:t>
      </w:r>
      <w:r w:rsidR="00F8220F">
        <w:t>Works</w:t>
      </w:r>
      <w:r w:rsidRPr="00866275">
        <w:t xml:space="preserve">.  </w:t>
      </w:r>
      <w:r w:rsidR="00AE7637">
        <w:t>Project Co</w:t>
      </w:r>
      <w:r w:rsidRPr="00866275">
        <w:t xml:space="preserve"> shall verify that design and construction of the </w:t>
      </w:r>
      <w:r w:rsidR="00F8220F">
        <w:t xml:space="preserve">Works </w:t>
      </w:r>
      <w:r w:rsidRPr="00866275">
        <w:t xml:space="preserve">will not compromise the integrity of the operation of </w:t>
      </w:r>
      <w:r w:rsidRPr="00866275">
        <w:lastRenderedPageBreak/>
        <w:t xml:space="preserve">the existing roadway lighting and traffic signals infrastructure outside the Project Limits. </w:t>
      </w:r>
      <w:r w:rsidR="00AE7637">
        <w:t>Project Co</w:t>
      </w:r>
      <w:r w:rsidRPr="00866275">
        <w:t xml:space="preserve"> shall ensure that areas within the Project Limits, including detours that operate with roadway lighting, will continue to have equivalent lighting during </w:t>
      </w:r>
      <w:r w:rsidR="000A465B">
        <w:t>the Works.</w:t>
      </w:r>
      <w:r w:rsidRPr="00866275">
        <w:t xml:space="preserve"> Worksite floodlights are not considered equivalent.  </w:t>
      </w:r>
    </w:p>
    <w:p w14:paraId="25791893" w14:textId="77777777" w:rsidR="00866275" w:rsidRPr="00866275" w:rsidRDefault="00866275" w:rsidP="00866275">
      <w:pPr>
        <w:pStyle w:val="BodyText2"/>
      </w:pPr>
    </w:p>
    <w:p w14:paraId="31B075BA" w14:textId="77777777" w:rsidR="00866275" w:rsidRPr="00866275" w:rsidRDefault="00866275" w:rsidP="00866275">
      <w:pPr>
        <w:pStyle w:val="BodyText2"/>
      </w:pPr>
      <w:r w:rsidRPr="00866275">
        <w:t>Para-curb ramps shall be constructed at all pedestrian crossings. These ramps shall be in accordance with City of Regina guidelines.</w:t>
      </w:r>
    </w:p>
    <w:p w14:paraId="59A12E7F" w14:textId="77777777" w:rsidR="00866275" w:rsidRPr="00866275" w:rsidRDefault="00866275" w:rsidP="00866275">
      <w:pPr>
        <w:pStyle w:val="BodyText2"/>
      </w:pPr>
    </w:p>
    <w:p w14:paraId="17819462" w14:textId="77777777" w:rsidR="00866275" w:rsidRPr="00866275" w:rsidRDefault="00866275" w:rsidP="00866275">
      <w:pPr>
        <w:pStyle w:val="BodyText2"/>
      </w:pPr>
      <w:r w:rsidRPr="00866275">
        <w:t>Approach nose treatments for islands and medians shall be in accordance with City of Regina guidelines.</w:t>
      </w:r>
    </w:p>
    <w:p w14:paraId="612629B3" w14:textId="77777777" w:rsidR="00866275" w:rsidRPr="00866275" w:rsidRDefault="00866275" w:rsidP="00866275">
      <w:pPr>
        <w:pStyle w:val="BodyText2"/>
      </w:pPr>
    </w:p>
    <w:p w14:paraId="101A976A" w14:textId="77777777" w:rsidR="00866275" w:rsidRPr="00866275" w:rsidRDefault="00866275" w:rsidP="00866275">
      <w:pPr>
        <w:pStyle w:val="BodyText2"/>
      </w:pPr>
      <w:r w:rsidRPr="00866275">
        <w:t>Curbs installed on crossroads with design speed exceeding 70 km/h shall be mountable curbs.</w:t>
      </w:r>
    </w:p>
    <w:p w14:paraId="5BF3F83F" w14:textId="1948123A" w:rsidR="00866275" w:rsidRPr="00771F13" w:rsidRDefault="00866275" w:rsidP="00D856D2">
      <w:pPr>
        <w:pStyle w:val="PPP4"/>
        <w:numPr>
          <w:ilvl w:val="3"/>
          <w:numId w:val="18"/>
        </w:numPr>
        <w:ind w:left="2835" w:hanging="1417"/>
      </w:pPr>
      <w:r w:rsidRPr="008A6088">
        <w:rPr>
          <w:b/>
        </w:rPr>
        <w:t>Service Roads</w:t>
      </w:r>
    </w:p>
    <w:p w14:paraId="01A7D8D0" w14:textId="77777777" w:rsidR="006C306E" w:rsidRPr="006C306E" w:rsidRDefault="006C306E" w:rsidP="006C306E">
      <w:pPr>
        <w:pStyle w:val="BodyText2"/>
      </w:pPr>
    </w:p>
    <w:p w14:paraId="1F3542A9" w14:textId="226FB592" w:rsidR="006C306E" w:rsidRPr="006C306E" w:rsidRDefault="00AE7637" w:rsidP="006C306E">
      <w:pPr>
        <w:pStyle w:val="BodyText2"/>
      </w:pPr>
      <w:r>
        <w:t>Project Co</w:t>
      </w:r>
      <w:r w:rsidR="006C306E" w:rsidRPr="006C306E">
        <w:t xml:space="preserve"> shall design and construct the service roads as detailed </w:t>
      </w:r>
      <w:r>
        <w:t>i</w:t>
      </w:r>
      <w:r w:rsidRPr="006C306E">
        <w:t xml:space="preserve">n </w:t>
      </w:r>
      <w:r w:rsidR="006C306E" w:rsidRPr="006C306E">
        <w:t xml:space="preserve">the </w:t>
      </w:r>
      <w:r>
        <w:t>Reference Concept</w:t>
      </w:r>
      <w:r w:rsidR="006C306E" w:rsidRPr="006C306E">
        <w:t xml:space="preserve">.  </w:t>
      </w:r>
      <w:r w:rsidR="00676421">
        <w:t xml:space="preserve">Service Roads to be reconstructed prior to Substantial Completion are identified in </w:t>
      </w:r>
      <w:r w:rsidR="00676421">
        <w:lastRenderedPageBreak/>
        <w:t xml:space="preserve">the Reference Concept.  </w:t>
      </w:r>
      <w:r w:rsidR="006C306E" w:rsidRPr="006C306E">
        <w:t xml:space="preserve">Service Roads are generally described as those roads that do not connect directly to the </w:t>
      </w:r>
      <w:r w:rsidR="00E56BE4">
        <w:t>m</w:t>
      </w:r>
      <w:r w:rsidR="006C306E" w:rsidRPr="006C306E">
        <w:t xml:space="preserve">ainline.  </w:t>
      </w:r>
      <w:r>
        <w:t>Project Co</w:t>
      </w:r>
      <w:r w:rsidR="006C306E" w:rsidRPr="006C306E">
        <w:t xml:space="preserve"> is responsible for the design and construction of all surfacing, permanent signage, pavement markings, lighting and signalization of the Service Roads</w:t>
      </w:r>
      <w:r w:rsidR="006C306E">
        <w:t>.</w:t>
      </w:r>
    </w:p>
    <w:p w14:paraId="39875EAE" w14:textId="20288E49" w:rsidR="00866275" w:rsidRPr="00771F13" w:rsidRDefault="00866275" w:rsidP="00D856D2">
      <w:pPr>
        <w:pStyle w:val="PPP4"/>
        <w:numPr>
          <w:ilvl w:val="3"/>
          <w:numId w:val="18"/>
        </w:numPr>
        <w:ind w:left="2835" w:hanging="1417"/>
      </w:pPr>
      <w:r w:rsidRPr="008A6088">
        <w:rPr>
          <w:b/>
        </w:rPr>
        <w:t>Bridge Sections</w:t>
      </w:r>
    </w:p>
    <w:p w14:paraId="6914F53D" w14:textId="77777777" w:rsidR="006C306E" w:rsidRPr="006C306E" w:rsidRDefault="006C306E" w:rsidP="006C306E">
      <w:pPr>
        <w:pStyle w:val="BodyText2"/>
      </w:pPr>
    </w:p>
    <w:p w14:paraId="641104FE" w14:textId="3CADC213" w:rsidR="006C306E" w:rsidRPr="006C306E" w:rsidRDefault="002B1798" w:rsidP="006C306E">
      <w:pPr>
        <w:pStyle w:val="BodyText2"/>
      </w:pPr>
      <w:r>
        <w:t xml:space="preserve">The Reference Concept </w:t>
      </w:r>
      <w:r w:rsidR="006C306E" w:rsidRPr="006C306E">
        <w:t>identif</w:t>
      </w:r>
      <w:r>
        <w:t>ies</w:t>
      </w:r>
      <w:r w:rsidR="006C306E" w:rsidRPr="006C306E">
        <w:t xml:space="preserve"> deck cross-section, shoulder and sidewalk configurations, and key plan for all </w:t>
      </w:r>
      <w:r w:rsidR="00F8220F">
        <w:t xml:space="preserve">Works </w:t>
      </w:r>
      <w:r w:rsidR="006C306E" w:rsidRPr="006C306E">
        <w:t xml:space="preserve">bridge structures.  </w:t>
      </w:r>
    </w:p>
    <w:p w14:paraId="7BF96A53" w14:textId="77777777" w:rsidR="006C306E" w:rsidRPr="006C306E" w:rsidRDefault="006C306E" w:rsidP="006C306E">
      <w:pPr>
        <w:pStyle w:val="BodyText2"/>
      </w:pPr>
    </w:p>
    <w:p w14:paraId="2A70DB21" w14:textId="29CEB1EA" w:rsidR="006C306E" w:rsidRPr="006C306E" w:rsidRDefault="006C306E" w:rsidP="006C306E">
      <w:pPr>
        <w:pStyle w:val="BodyText2"/>
      </w:pPr>
      <w:r w:rsidRPr="006C306E">
        <w:t xml:space="preserve">Multi </w:t>
      </w:r>
      <w:r w:rsidR="002B1798">
        <w:t>u</w:t>
      </w:r>
      <w:r w:rsidR="002B1798" w:rsidRPr="006C306E">
        <w:t xml:space="preserve">se </w:t>
      </w:r>
      <w:r w:rsidR="002B1798">
        <w:t>t</w:t>
      </w:r>
      <w:r w:rsidR="002B1798" w:rsidRPr="006C306E">
        <w:t xml:space="preserve">rails </w:t>
      </w:r>
      <w:r w:rsidRPr="006C306E">
        <w:t xml:space="preserve">and </w:t>
      </w:r>
      <w:r w:rsidR="002B1798">
        <w:t>p</w:t>
      </w:r>
      <w:r w:rsidR="002B1798" w:rsidRPr="006C306E">
        <w:t xml:space="preserve">edestrian </w:t>
      </w:r>
      <w:r w:rsidR="002B1798">
        <w:t>w</w:t>
      </w:r>
      <w:r w:rsidR="002B1798" w:rsidRPr="006C306E">
        <w:t xml:space="preserve">alks </w:t>
      </w:r>
      <w:r w:rsidRPr="006C306E">
        <w:t xml:space="preserve">requirements shall be in accordance with </w:t>
      </w:r>
      <w:r w:rsidR="002B1798">
        <w:t xml:space="preserve">the </w:t>
      </w:r>
      <w:r w:rsidRPr="006C306E">
        <w:t xml:space="preserve">relevant </w:t>
      </w:r>
      <w:r w:rsidR="002B1798">
        <w:t>Local A</w:t>
      </w:r>
      <w:r w:rsidRPr="006C306E">
        <w:t xml:space="preserve">uthority specifications unless otherwise shown </w:t>
      </w:r>
      <w:r w:rsidR="002B1798">
        <w:t>in the Reference Concept</w:t>
      </w:r>
      <w:r w:rsidRPr="006C306E">
        <w:t xml:space="preserve">. This only applies to Highway 48 (White City) and the Wascana Creek crossings.  Multi </w:t>
      </w:r>
      <w:r w:rsidR="002B1798">
        <w:t>u</w:t>
      </w:r>
      <w:r w:rsidR="002B1798" w:rsidRPr="006C306E">
        <w:t xml:space="preserve">se </w:t>
      </w:r>
      <w:r w:rsidR="002B1798">
        <w:t>t</w:t>
      </w:r>
      <w:r w:rsidR="002B1798" w:rsidRPr="006C306E">
        <w:t xml:space="preserve">rails </w:t>
      </w:r>
      <w:r w:rsidRPr="006C306E">
        <w:t xml:space="preserve">and </w:t>
      </w:r>
      <w:r w:rsidR="002B1798">
        <w:t>p</w:t>
      </w:r>
      <w:r w:rsidR="002B1798" w:rsidRPr="006C306E">
        <w:t xml:space="preserve">edestrian </w:t>
      </w:r>
      <w:r w:rsidR="002B1798">
        <w:t>w</w:t>
      </w:r>
      <w:r w:rsidR="002B1798" w:rsidRPr="006C306E">
        <w:t xml:space="preserve">alks </w:t>
      </w:r>
      <w:r w:rsidRPr="006C306E">
        <w:t xml:space="preserve">off bridge structures shall extend to the Project Limits and shall transition to the dimensions and material of </w:t>
      </w:r>
      <w:r w:rsidR="00D86592">
        <w:t>m</w:t>
      </w:r>
      <w:r w:rsidR="00D86592" w:rsidRPr="006C306E">
        <w:t>ulti-</w:t>
      </w:r>
      <w:r w:rsidR="00D86592">
        <w:t>u</w:t>
      </w:r>
      <w:r w:rsidR="00D86592" w:rsidRPr="006C306E">
        <w:t>se</w:t>
      </w:r>
      <w:r w:rsidR="002B1798" w:rsidRPr="006C306E">
        <w:t xml:space="preserve"> </w:t>
      </w:r>
      <w:r w:rsidR="002B1798">
        <w:t>t</w:t>
      </w:r>
      <w:r w:rsidR="002B1798" w:rsidRPr="006C306E">
        <w:t xml:space="preserve">rails </w:t>
      </w:r>
      <w:r w:rsidRPr="006C306E">
        <w:t xml:space="preserve">and </w:t>
      </w:r>
      <w:r w:rsidR="002B1798">
        <w:t>p</w:t>
      </w:r>
      <w:r w:rsidR="002B1798" w:rsidRPr="006C306E">
        <w:t xml:space="preserve">edestrian </w:t>
      </w:r>
      <w:r w:rsidR="002B1798">
        <w:t>w</w:t>
      </w:r>
      <w:r w:rsidR="002B1798" w:rsidRPr="006C306E">
        <w:t xml:space="preserve">alks </w:t>
      </w:r>
      <w:r w:rsidRPr="006C306E">
        <w:t xml:space="preserve">at the Project Limits.  Generally, the alignment of </w:t>
      </w:r>
      <w:r w:rsidR="002B1798">
        <w:t>m</w:t>
      </w:r>
      <w:r w:rsidR="002B1798" w:rsidRPr="006C306E">
        <w:t>ulti</w:t>
      </w:r>
      <w:r w:rsidR="000A1924">
        <w:t>-</w:t>
      </w:r>
      <w:r w:rsidR="002B1798">
        <w:t>u</w:t>
      </w:r>
      <w:r w:rsidR="002B1798" w:rsidRPr="006C306E">
        <w:t xml:space="preserve">se </w:t>
      </w:r>
      <w:r w:rsidR="002B1798">
        <w:t>t</w:t>
      </w:r>
      <w:r w:rsidR="002B1798" w:rsidRPr="006C306E">
        <w:t xml:space="preserve">rails </w:t>
      </w:r>
      <w:r w:rsidRPr="006C306E">
        <w:t xml:space="preserve">and </w:t>
      </w:r>
      <w:r w:rsidR="002B1798">
        <w:t>p</w:t>
      </w:r>
      <w:r w:rsidR="002B1798" w:rsidRPr="006C306E">
        <w:t xml:space="preserve">edestrian </w:t>
      </w:r>
      <w:r w:rsidR="002B1798">
        <w:t>w</w:t>
      </w:r>
      <w:r w:rsidR="002B1798" w:rsidRPr="006C306E">
        <w:t xml:space="preserve">alks </w:t>
      </w:r>
      <w:r w:rsidRPr="006C306E">
        <w:t xml:space="preserve">off structures shall be parallel to and offset from the centreline </w:t>
      </w:r>
      <w:r w:rsidRPr="006C306E">
        <w:lastRenderedPageBreak/>
        <w:t xml:space="preserve">of the crossroad in accordance with City of Regina guidelines.  Wascana Creek Trails are only to be designed and pre-graded by </w:t>
      </w:r>
      <w:r w:rsidR="00AE7637">
        <w:t>Project Co</w:t>
      </w:r>
      <w:r w:rsidRPr="006C306E">
        <w:t>, to allow for future surfacing and other items by others.</w:t>
      </w:r>
    </w:p>
    <w:p w14:paraId="469346E5" w14:textId="77777777" w:rsidR="006C306E" w:rsidRPr="006C306E" w:rsidRDefault="006C306E" w:rsidP="006C306E">
      <w:pPr>
        <w:pStyle w:val="BodyText2"/>
      </w:pPr>
    </w:p>
    <w:p w14:paraId="1B13AB17" w14:textId="429993C2" w:rsidR="006C306E" w:rsidRPr="006C306E" w:rsidRDefault="006C306E" w:rsidP="006C306E">
      <w:pPr>
        <w:pStyle w:val="BodyText2"/>
      </w:pPr>
      <w:r w:rsidRPr="006C306E">
        <w:t xml:space="preserve">All bridge structures shall be constructed to enable widening of the structure to accommodate the </w:t>
      </w:r>
      <w:r w:rsidR="00651147">
        <w:t>Future</w:t>
      </w:r>
      <w:r w:rsidR="000A465B">
        <w:t xml:space="preserve"> Works</w:t>
      </w:r>
      <w:r w:rsidRPr="006C306E">
        <w:t xml:space="preserve"> laning configuration on the bridge structure.  Bridges constructed to span roadways shall be constructed to span the </w:t>
      </w:r>
      <w:r w:rsidR="00651147">
        <w:t>Future</w:t>
      </w:r>
      <w:r w:rsidR="000A465B">
        <w:t xml:space="preserve"> Works</w:t>
      </w:r>
      <w:r w:rsidRPr="006C306E">
        <w:t xml:space="preserve"> laning configuration of the underpassing roadway at those locations.</w:t>
      </w:r>
    </w:p>
    <w:p w14:paraId="7CF00CD0" w14:textId="4438AD60" w:rsidR="00866275" w:rsidRPr="00771F13" w:rsidRDefault="00866275" w:rsidP="00D856D2">
      <w:pPr>
        <w:pStyle w:val="PPP4"/>
        <w:numPr>
          <w:ilvl w:val="3"/>
          <w:numId w:val="18"/>
        </w:numPr>
        <w:ind w:left="2835" w:hanging="1417"/>
      </w:pPr>
      <w:r w:rsidRPr="008A6088">
        <w:rPr>
          <w:b/>
        </w:rPr>
        <w:t>Retaining Structures</w:t>
      </w:r>
    </w:p>
    <w:p w14:paraId="0E5F3433" w14:textId="77777777" w:rsidR="00C33A11" w:rsidRPr="00C33A11" w:rsidRDefault="00C33A11" w:rsidP="00C33A11">
      <w:pPr>
        <w:pStyle w:val="BodyText2"/>
      </w:pPr>
      <w:bookmarkStart w:id="1640" w:name="_Toc68683788"/>
      <w:bookmarkEnd w:id="1639"/>
    </w:p>
    <w:p w14:paraId="756238EE" w14:textId="1075D1F8" w:rsidR="00C33A11" w:rsidRPr="00C33A11" w:rsidRDefault="00AE7637" w:rsidP="00C33A11">
      <w:pPr>
        <w:pStyle w:val="BodyText2"/>
      </w:pPr>
      <w:r>
        <w:t>Project Co</w:t>
      </w:r>
      <w:r w:rsidR="00C33A11" w:rsidRPr="00C33A11">
        <w:t xml:space="preserve"> is responsible for all retaining structures necessary for grading of all New </w:t>
      </w:r>
      <w:r w:rsidR="00EB0376">
        <w:t xml:space="preserve">Bypass </w:t>
      </w:r>
      <w:r w:rsidR="00C33A11" w:rsidRPr="00C33A11">
        <w:t xml:space="preserve">Infrastructure within the Project Limits, including those associated with </w:t>
      </w:r>
      <w:r>
        <w:t>Project Co’s</w:t>
      </w:r>
      <w:r w:rsidR="00C33A11" w:rsidRPr="00C33A11">
        <w:t xml:space="preserve"> bridge design.  </w:t>
      </w:r>
      <w:r w:rsidR="00C33A11" w:rsidRPr="00D856D2">
        <w:t xml:space="preserve">Embankment retaining structures to contain fills beyond </w:t>
      </w:r>
      <w:r w:rsidR="00654BFA" w:rsidRPr="00D856D2">
        <w:t>warranted guardrail barriers will be allowed.  The minimum distance between the back side of the guardrail barrier and the edge of the retaining structure shall be 4.0 m.</w:t>
      </w:r>
    </w:p>
    <w:p w14:paraId="542EE956" w14:textId="77777777" w:rsidR="00C33A11" w:rsidRPr="00C33A11" w:rsidRDefault="00C33A11" w:rsidP="00C33A11">
      <w:pPr>
        <w:pStyle w:val="BodyText2"/>
      </w:pPr>
    </w:p>
    <w:p w14:paraId="42679D64" w14:textId="72B5BB95" w:rsidR="00FA6713" w:rsidRDefault="00B71A84" w:rsidP="00D856D2">
      <w:pPr>
        <w:pStyle w:val="BodyText2"/>
        <w:rPr>
          <w:rFonts w:ascii="Arial" w:hAnsi="Arial"/>
          <w:b/>
        </w:rPr>
      </w:pPr>
      <w:r>
        <w:lastRenderedPageBreak/>
        <w:t xml:space="preserve">Roadside safety and </w:t>
      </w:r>
      <w:r w:rsidRPr="008A6088">
        <w:t>public safety</w:t>
      </w:r>
      <w:r>
        <w:t xml:space="preserve"> protection shall be provided for all retaining wall structures</w:t>
      </w:r>
      <w:r w:rsidR="00C33A11" w:rsidRPr="00C33A11">
        <w:t xml:space="preserve">. Barrier placement and construction shall be in accordance with safe roadside design practices as established in the SKS, Roadside Design Guide, and </w:t>
      </w:r>
      <w:r w:rsidR="00C33A11" w:rsidRPr="008A6088">
        <w:t xml:space="preserve">Section </w:t>
      </w:r>
      <w:r w:rsidR="007E08C8" w:rsidRPr="008A6088">
        <w:t>200.</w:t>
      </w:r>
      <w:r w:rsidR="000A1924">
        <w:t>7</w:t>
      </w:r>
      <w:r w:rsidR="00C33A11" w:rsidRPr="008A6088">
        <w:t xml:space="preserve"> (Structures).</w:t>
      </w:r>
      <w:r w:rsidR="00C33A11" w:rsidRPr="00C33A11">
        <w:t xml:space="preserve"> Where a special situation is not covered by SKS or the </w:t>
      </w:r>
      <w:r w:rsidR="00C33A11" w:rsidRPr="007A2982">
        <w:rPr>
          <w:i/>
        </w:rPr>
        <w:t>Roadside Design Guide</w:t>
      </w:r>
      <w:r w:rsidR="00C33A11" w:rsidRPr="00C33A11">
        <w:t xml:space="preserve">, provisions in the TAC </w:t>
      </w:r>
      <w:r w:rsidR="00C33A11" w:rsidRPr="007A2982">
        <w:rPr>
          <w:i/>
        </w:rPr>
        <w:t>Geometric Design Guide</w:t>
      </w:r>
      <w:r w:rsidR="00C33A11" w:rsidRPr="00C33A11">
        <w:t xml:space="preserve"> shall be used.</w:t>
      </w:r>
      <w:r>
        <w:t xml:space="preserve"> </w:t>
      </w:r>
    </w:p>
    <w:p w14:paraId="35FC950C" w14:textId="3C3B1A2A" w:rsidR="003B41BA" w:rsidRPr="00771F13" w:rsidRDefault="003B41BA" w:rsidP="00D856D2">
      <w:pPr>
        <w:pStyle w:val="PPP4"/>
        <w:numPr>
          <w:ilvl w:val="3"/>
          <w:numId w:val="18"/>
        </w:numPr>
        <w:ind w:left="2835" w:hanging="1417"/>
      </w:pPr>
      <w:r w:rsidRPr="008A6088">
        <w:rPr>
          <w:b/>
        </w:rPr>
        <w:t>Hazard Protection</w:t>
      </w:r>
      <w:bookmarkEnd w:id="1640"/>
      <w:r w:rsidR="0078545B" w:rsidRPr="008A6088">
        <w:rPr>
          <w:b/>
        </w:rPr>
        <w:t xml:space="preserve">  </w:t>
      </w:r>
    </w:p>
    <w:p w14:paraId="417BA128" w14:textId="77777777" w:rsidR="007E08C8" w:rsidRPr="007E08C8" w:rsidRDefault="007E08C8" w:rsidP="007E08C8">
      <w:pPr>
        <w:pStyle w:val="BodyText2"/>
      </w:pPr>
      <w:bookmarkStart w:id="1641" w:name="_Toc68683790"/>
    </w:p>
    <w:p w14:paraId="3EE24FE7" w14:textId="1D638B06" w:rsidR="007E08C8" w:rsidRPr="007E08C8" w:rsidRDefault="008F6551" w:rsidP="007E08C8">
      <w:pPr>
        <w:pStyle w:val="BodyText2"/>
      </w:pPr>
      <w:r>
        <w:t>Project Co</w:t>
      </w:r>
      <w:r w:rsidR="007E08C8" w:rsidRPr="007E08C8">
        <w:t xml:space="preserve"> is responsible for the design and construction of all required hazard protection for the roadway and bridge structure elements within the Project Limits.  </w:t>
      </w:r>
    </w:p>
    <w:p w14:paraId="0B2018A1" w14:textId="77777777" w:rsidR="007E08C8" w:rsidRPr="007E08C8" w:rsidRDefault="007E08C8" w:rsidP="007E08C8">
      <w:pPr>
        <w:pStyle w:val="BodyText2"/>
      </w:pPr>
    </w:p>
    <w:p w14:paraId="695D8571" w14:textId="77777777" w:rsidR="007E08C8" w:rsidRPr="007E08C8" w:rsidRDefault="007E08C8" w:rsidP="007E08C8">
      <w:pPr>
        <w:pStyle w:val="BodyText2"/>
      </w:pPr>
      <w:r w:rsidRPr="007E08C8">
        <w:t>The use of barriers shall be limited to those areas where it is necessary to protect the travelling public from roadside hazards.  All designs shall be such as to minimize the need for barriers.</w:t>
      </w:r>
    </w:p>
    <w:p w14:paraId="43D53FA7" w14:textId="77777777" w:rsidR="007E08C8" w:rsidRPr="007E08C8" w:rsidRDefault="007E08C8" w:rsidP="007E08C8">
      <w:pPr>
        <w:pStyle w:val="BodyText2"/>
      </w:pPr>
    </w:p>
    <w:p w14:paraId="66F7D051" w14:textId="5D521EAA" w:rsidR="007E08C8" w:rsidRPr="007E08C8" w:rsidRDefault="008F6551" w:rsidP="007E08C8">
      <w:pPr>
        <w:pStyle w:val="BodyText2"/>
      </w:pPr>
      <w:r>
        <w:t>Project Co</w:t>
      </w:r>
      <w:r w:rsidR="007E08C8" w:rsidRPr="007E08C8">
        <w:t xml:space="preserve"> shall utilize the appropriate barrier configuration for providing protection for roadside hazards based on safety </w:t>
      </w:r>
      <w:r w:rsidR="007E08C8" w:rsidRPr="007E08C8">
        <w:lastRenderedPageBreak/>
        <w:t xml:space="preserve">considerations.  In any special circumstance where protection is required, </w:t>
      </w:r>
      <w:r>
        <w:t>Project Co</w:t>
      </w:r>
      <w:r w:rsidR="007E08C8" w:rsidRPr="007E08C8">
        <w:t xml:space="preserve"> shall protect the public from the hazard using barriers and end treatments in accordance with </w:t>
      </w:r>
      <w:r w:rsidR="007E08C8" w:rsidRPr="008A6088">
        <w:t>Section 200</w:t>
      </w:r>
      <w:r w:rsidR="00F8220F">
        <w:t xml:space="preserve"> of this Schedule 15-2</w:t>
      </w:r>
      <w:r w:rsidR="00012B25">
        <w:t xml:space="preserve"> – Design and Construction</w:t>
      </w:r>
      <w:r w:rsidR="00F8220F">
        <w:t>.</w:t>
      </w:r>
    </w:p>
    <w:p w14:paraId="10CB9F1B" w14:textId="242A4740" w:rsidR="00866275" w:rsidRPr="00771F13" w:rsidRDefault="00866275" w:rsidP="00D856D2">
      <w:pPr>
        <w:pStyle w:val="PPP4"/>
        <w:numPr>
          <w:ilvl w:val="3"/>
          <w:numId w:val="18"/>
        </w:numPr>
        <w:ind w:left="2835" w:hanging="1417"/>
      </w:pPr>
      <w:r w:rsidRPr="008A6088">
        <w:rPr>
          <w:b/>
        </w:rPr>
        <w:t xml:space="preserve">Over-Dimension </w:t>
      </w:r>
      <w:r w:rsidR="00C405AB" w:rsidRPr="008A6088">
        <w:rPr>
          <w:b/>
        </w:rPr>
        <w:t xml:space="preserve">and Over-Weight </w:t>
      </w:r>
      <w:r w:rsidRPr="008A6088">
        <w:rPr>
          <w:b/>
        </w:rPr>
        <w:t>Loads</w:t>
      </w:r>
    </w:p>
    <w:p w14:paraId="50BB02C5" w14:textId="77777777" w:rsidR="007E08C8" w:rsidRPr="008A6088" w:rsidRDefault="007E08C8" w:rsidP="007E08C8">
      <w:pPr>
        <w:pStyle w:val="BodyText2"/>
        <w:rPr>
          <w:highlight w:val="yellow"/>
        </w:rPr>
      </w:pPr>
    </w:p>
    <w:p w14:paraId="316623F9" w14:textId="40EEDE70" w:rsidR="007E08C8" w:rsidRPr="007E08C8" w:rsidRDefault="008F6551" w:rsidP="007E08C8">
      <w:pPr>
        <w:pStyle w:val="BodyText2"/>
      </w:pPr>
      <w:r w:rsidRPr="00D856D2">
        <w:t>Project Co</w:t>
      </w:r>
      <w:r w:rsidR="007E08C8" w:rsidRPr="00D856D2">
        <w:t xml:space="preserve"> shall design all New </w:t>
      </w:r>
      <w:r w:rsidR="00EB0376" w:rsidRPr="00D856D2">
        <w:t xml:space="preserve">Bypass </w:t>
      </w:r>
      <w:r w:rsidR="007E08C8" w:rsidRPr="00D856D2">
        <w:t>Infrastructure to accommodate over</w:t>
      </w:r>
      <w:r w:rsidR="00C405AB" w:rsidRPr="00D856D2">
        <w:t>-</w:t>
      </w:r>
      <w:r w:rsidR="007E08C8" w:rsidRPr="00D856D2">
        <w:t xml:space="preserve">dimension </w:t>
      </w:r>
      <w:r w:rsidR="00C405AB" w:rsidRPr="00D856D2">
        <w:t>and over-weight loads</w:t>
      </w:r>
      <w:r w:rsidR="007E08C8" w:rsidRPr="00D856D2">
        <w:t xml:space="preserve"> in accordance with </w:t>
      </w:r>
      <w:r w:rsidR="007C729A" w:rsidRPr="00D856D2">
        <w:t xml:space="preserve">the </w:t>
      </w:r>
      <w:r w:rsidR="007E08C8" w:rsidRPr="00D856D2">
        <w:t xml:space="preserve">dimensions </w:t>
      </w:r>
      <w:r w:rsidR="007C729A" w:rsidRPr="00D856D2">
        <w:t>given in the Technical Requirements.</w:t>
      </w:r>
      <w:r w:rsidR="007E08C8" w:rsidRPr="00D856D2">
        <w:t xml:space="preserve"> </w:t>
      </w:r>
      <w:r w:rsidR="00C51D00" w:rsidRPr="00D856D2">
        <w:t>Project Co shall prepare a plan for submission with the Pre</w:t>
      </w:r>
      <w:r w:rsidR="00612E64">
        <w:t>-</w:t>
      </w:r>
      <w:r w:rsidR="00C51D00" w:rsidRPr="00D856D2">
        <w:t>final Design Development Submittals and the Final Design Development Submittals showing the actual load dimensions that the Bypass can accommodate</w:t>
      </w:r>
      <w:r w:rsidR="007E08C8" w:rsidRPr="00D856D2">
        <w:t xml:space="preserve"> </w:t>
      </w:r>
    </w:p>
    <w:p w14:paraId="6EA37CBD" w14:textId="0861C016" w:rsidR="00866275" w:rsidRPr="00771F13" w:rsidRDefault="00F43E38" w:rsidP="00D856D2">
      <w:pPr>
        <w:pStyle w:val="PPP4"/>
        <w:numPr>
          <w:ilvl w:val="3"/>
          <w:numId w:val="18"/>
        </w:numPr>
        <w:ind w:left="2835" w:hanging="1417"/>
      </w:pPr>
      <w:r>
        <w:rPr>
          <w:b/>
        </w:rPr>
        <w:t xml:space="preserve">Traffic Accommodation and </w:t>
      </w:r>
      <w:r w:rsidR="00F648DF">
        <w:rPr>
          <w:b/>
        </w:rPr>
        <w:t xml:space="preserve">Local </w:t>
      </w:r>
      <w:r w:rsidR="00866275" w:rsidRPr="008A6088">
        <w:rPr>
          <w:b/>
        </w:rPr>
        <w:t>Detours</w:t>
      </w:r>
    </w:p>
    <w:p w14:paraId="5FBF6A9A" w14:textId="77777777" w:rsidR="00E76551" w:rsidRPr="00E76551" w:rsidRDefault="00E76551" w:rsidP="00E76551">
      <w:pPr>
        <w:pStyle w:val="BodyText2"/>
      </w:pPr>
    </w:p>
    <w:p w14:paraId="1B6B6783" w14:textId="73AC3418" w:rsidR="00E76551" w:rsidRPr="00E76551" w:rsidRDefault="00F648DF" w:rsidP="008A6088">
      <w:pPr>
        <w:pStyle w:val="BodyText2"/>
      </w:pPr>
      <w:r>
        <w:t xml:space="preserve">Extensive detours which divert provincial highway traffic to other provincial highways and/or municipal roads will not be allowed.  </w:t>
      </w:r>
      <w:r w:rsidR="002B72F9">
        <w:t xml:space="preserve">Traffic accommodation and detours shall be </w:t>
      </w:r>
      <w:r w:rsidR="002B72F9">
        <w:lastRenderedPageBreak/>
        <w:t xml:space="preserve">designed and work zones protected in accordance with the </w:t>
      </w:r>
      <w:r w:rsidR="00F8220F">
        <w:t xml:space="preserve">Ministry’s </w:t>
      </w:r>
      <w:r w:rsidR="002B72F9" w:rsidRPr="007A2982">
        <w:rPr>
          <w:i/>
        </w:rPr>
        <w:t>Traffic Control Devices Manual for Work Zones</w:t>
      </w:r>
      <w:r w:rsidR="002B72F9" w:rsidRPr="00E76551">
        <w:t>.</w:t>
      </w:r>
      <w:r w:rsidR="002B72F9">
        <w:t xml:space="preserve"> Where roadway detours are required they</w:t>
      </w:r>
      <w:r w:rsidR="00E76551" w:rsidRPr="00E76551">
        <w:t xml:space="preserve"> shall maintain safe passage of traffic, and shall </w:t>
      </w:r>
      <w:r w:rsidR="00C405AB">
        <w:t>provide</w:t>
      </w:r>
      <w:r w:rsidR="00C405AB" w:rsidRPr="00E76551">
        <w:t xml:space="preserve"> </w:t>
      </w:r>
      <w:r w:rsidR="00E76551" w:rsidRPr="00E76551">
        <w:t xml:space="preserve">for the minimum number of specified lanes open in each direction at all times.  All such detours </w:t>
      </w:r>
      <w:r w:rsidR="00AB0A96">
        <w:t>shall</w:t>
      </w:r>
      <w:r w:rsidR="00AB0A96" w:rsidRPr="00E76551">
        <w:t xml:space="preserve"> </w:t>
      </w:r>
      <w:r w:rsidR="00E76551" w:rsidRPr="00E76551">
        <w:t xml:space="preserve">be constructed with a surface type equal to or better than the surface on the connecting roadways on either end of the detour, and shall meet specified minimum design and posted speeds.  Detours shall be illuminated to equivalent standards of the existing roadway.  </w:t>
      </w:r>
    </w:p>
    <w:p w14:paraId="026EDD84" w14:textId="77777777" w:rsidR="00E76551" w:rsidRPr="00E76551" w:rsidRDefault="00E76551" w:rsidP="00E76551">
      <w:pPr>
        <w:pStyle w:val="BodyText2"/>
      </w:pPr>
    </w:p>
    <w:p w14:paraId="7234CB05" w14:textId="1B716FFC" w:rsidR="00E76551" w:rsidRPr="00E76551" w:rsidRDefault="00E76551" w:rsidP="00E76551">
      <w:pPr>
        <w:pStyle w:val="BodyText2"/>
      </w:pPr>
      <w:r w:rsidRPr="00E76551">
        <w:t xml:space="preserve">The lane width of detours shall be 3.5 m unless otherwise specified in this Section.  Detour standards (minimum lanes and minimum design and posted speeds) are indicated in the </w:t>
      </w:r>
      <w:r>
        <w:t>Table</w:t>
      </w:r>
      <w:r w:rsidR="006C02BB">
        <w:t> </w:t>
      </w:r>
      <w:r>
        <w:t>200.</w:t>
      </w:r>
      <w:r w:rsidR="000A1924">
        <w:t>6</w:t>
      </w:r>
      <w:r>
        <w:t>.</w:t>
      </w:r>
      <w:r w:rsidR="002B72F9">
        <w:t>1.</w:t>
      </w:r>
      <w:r w:rsidR="00B17138">
        <w:t>9</w:t>
      </w:r>
      <w:r>
        <w:t>.</w:t>
      </w:r>
    </w:p>
    <w:p w14:paraId="6E5D7640" w14:textId="77777777" w:rsidR="00E76551" w:rsidRPr="00E76551" w:rsidRDefault="00E76551" w:rsidP="00E76551">
      <w:pPr>
        <w:pStyle w:val="BodyText2"/>
      </w:pPr>
    </w:p>
    <w:p w14:paraId="128E7A8D" w14:textId="69E1DF00" w:rsidR="00E76551" w:rsidRPr="00E76551" w:rsidRDefault="00E76551" w:rsidP="00B539E5">
      <w:pPr>
        <w:pStyle w:val="BodyText2"/>
        <w:jc w:val="center"/>
        <w:rPr>
          <w:b/>
        </w:rPr>
      </w:pPr>
      <w:r w:rsidRPr="00E76551">
        <w:rPr>
          <w:b/>
        </w:rPr>
        <w:t>Table 200.</w:t>
      </w:r>
      <w:r w:rsidR="000A1924">
        <w:rPr>
          <w:b/>
        </w:rPr>
        <w:t>6</w:t>
      </w:r>
      <w:r w:rsidR="002B72F9">
        <w:rPr>
          <w:b/>
        </w:rPr>
        <w:t>.1</w:t>
      </w:r>
      <w:r w:rsidRPr="00E76551">
        <w:rPr>
          <w:b/>
        </w:rPr>
        <w:t>.</w:t>
      </w:r>
      <w:r w:rsidR="00B17138">
        <w:rPr>
          <w:b/>
        </w:rPr>
        <w:t>9</w:t>
      </w:r>
    </w:p>
    <w:p w14:paraId="0F02B241" w14:textId="7D81CB2F" w:rsidR="00E76551" w:rsidRPr="00E76551" w:rsidRDefault="00E76551" w:rsidP="00E76551">
      <w:pPr>
        <w:pStyle w:val="BodyText2"/>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1800"/>
        <w:gridCol w:w="1710"/>
        <w:gridCol w:w="1530"/>
        <w:gridCol w:w="1548"/>
      </w:tblGrid>
      <w:tr w:rsidR="00E76551" w:rsidRPr="006B4656" w14:paraId="0F1D4ADA" w14:textId="77777777" w:rsidTr="00D856D2">
        <w:trPr>
          <w:tblHeader/>
        </w:trPr>
        <w:tc>
          <w:tcPr>
            <w:tcW w:w="2880" w:type="dxa"/>
            <w:vAlign w:val="center"/>
          </w:tcPr>
          <w:p w14:paraId="7F002C17" w14:textId="77777777" w:rsidR="00E76551" w:rsidRPr="00E76551" w:rsidRDefault="00E76551" w:rsidP="00D856D2">
            <w:pPr>
              <w:rPr>
                <w:rFonts w:cs="Times"/>
                <w:b/>
                <w:sz w:val="22"/>
                <w:szCs w:val="22"/>
              </w:rPr>
            </w:pPr>
            <w:r w:rsidRPr="00E76551">
              <w:rPr>
                <w:rFonts w:cs="Times"/>
                <w:b/>
                <w:sz w:val="22"/>
                <w:szCs w:val="22"/>
              </w:rPr>
              <w:t>Roadway(s)</w:t>
            </w:r>
          </w:p>
        </w:tc>
        <w:tc>
          <w:tcPr>
            <w:tcW w:w="1800" w:type="dxa"/>
            <w:vAlign w:val="center"/>
          </w:tcPr>
          <w:p w14:paraId="44A86963" w14:textId="77777777" w:rsidR="00E76551" w:rsidRPr="00E76551" w:rsidRDefault="00E76551" w:rsidP="00D856D2">
            <w:pPr>
              <w:jc w:val="center"/>
              <w:rPr>
                <w:rFonts w:cs="Times"/>
                <w:b/>
                <w:sz w:val="22"/>
                <w:szCs w:val="22"/>
              </w:rPr>
            </w:pPr>
            <w:r w:rsidRPr="00E76551">
              <w:rPr>
                <w:rFonts w:cs="Times"/>
                <w:b/>
                <w:sz w:val="22"/>
                <w:szCs w:val="22"/>
              </w:rPr>
              <w:t>Min. # Lanes</w:t>
            </w:r>
          </w:p>
          <w:p w14:paraId="0BDFDE8C" w14:textId="77777777" w:rsidR="00E76551" w:rsidRPr="00E76551" w:rsidRDefault="00E76551" w:rsidP="00D856D2">
            <w:pPr>
              <w:jc w:val="center"/>
              <w:rPr>
                <w:rFonts w:cs="Times"/>
                <w:b/>
                <w:sz w:val="22"/>
                <w:szCs w:val="22"/>
              </w:rPr>
            </w:pPr>
            <w:r w:rsidRPr="00E76551">
              <w:rPr>
                <w:rFonts w:cs="Times"/>
                <w:b/>
                <w:sz w:val="22"/>
                <w:szCs w:val="22"/>
              </w:rPr>
              <w:t>(Each Direction)</w:t>
            </w:r>
          </w:p>
        </w:tc>
        <w:tc>
          <w:tcPr>
            <w:tcW w:w="1710" w:type="dxa"/>
            <w:vAlign w:val="center"/>
          </w:tcPr>
          <w:p w14:paraId="266963B3" w14:textId="77777777" w:rsidR="00E76551" w:rsidRPr="00E76551" w:rsidRDefault="00E76551" w:rsidP="00D856D2">
            <w:pPr>
              <w:jc w:val="center"/>
              <w:rPr>
                <w:rFonts w:cs="Times"/>
                <w:b/>
                <w:sz w:val="22"/>
                <w:szCs w:val="22"/>
              </w:rPr>
            </w:pPr>
            <w:r w:rsidRPr="00E76551">
              <w:rPr>
                <w:rFonts w:cs="Times"/>
                <w:b/>
                <w:sz w:val="22"/>
                <w:szCs w:val="22"/>
              </w:rPr>
              <w:t>Min. Shoulder Width (m)</w:t>
            </w:r>
          </w:p>
        </w:tc>
        <w:tc>
          <w:tcPr>
            <w:tcW w:w="1530" w:type="dxa"/>
            <w:vAlign w:val="center"/>
          </w:tcPr>
          <w:p w14:paraId="34227E67" w14:textId="77777777" w:rsidR="00E76551" w:rsidRPr="00E76551" w:rsidRDefault="00E76551" w:rsidP="00D856D2">
            <w:pPr>
              <w:jc w:val="center"/>
              <w:rPr>
                <w:rFonts w:cs="Times"/>
                <w:b/>
                <w:sz w:val="22"/>
                <w:szCs w:val="22"/>
              </w:rPr>
            </w:pPr>
            <w:r w:rsidRPr="00E76551">
              <w:rPr>
                <w:rFonts w:cs="Times"/>
                <w:b/>
                <w:sz w:val="22"/>
                <w:szCs w:val="22"/>
              </w:rPr>
              <w:t>Minimum Design Speed</w:t>
            </w:r>
          </w:p>
        </w:tc>
        <w:tc>
          <w:tcPr>
            <w:tcW w:w="1548" w:type="dxa"/>
            <w:vAlign w:val="center"/>
          </w:tcPr>
          <w:p w14:paraId="2A580DFC" w14:textId="4F2EFB30" w:rsidR="00E76551" w:rsidRPr="00E76551" w:rsidRDefault="00195AE1" w:rsidP="00D856D2">
            <w:pPr>
              <w:jc w:val="center"/>
              <w:rPr>
                <w:rFonts w:cs="Times"/>
                <w:b/>
                <w:sz w:val="22"/>
                <w:szCs w:val="22"/>
              </w:rPr>
            </w:pPr>
            <w:r>
              <w:rPr>
                <w:rFonts w:cs="Times"/>
                <w:b/>
                <w:sz w:val="22"/>
                <w:szCs w:val="22"/>
              </w:rPr>
              <w:t xml:space="preserve">** </w:t>
            </w:r>
            <w:r w:rsidR="00E76551" w:rsidRPr="00E76551">
              <w:rPr>
                <w:rFonts w:cs="Times"/>
                <w:b/>
                <w:sz w:val="22"/>
                <w:szCs w:val="22"/>
              </w:rPr>
              <w:t>Minimum Posted Speed</w:t>
            </w:r>
          </w:p>
        </w:tc>
      </w:tr>
      <w:tr w:rsidR="00E76551" w:rsidRPr="006B4656" w:rsidDel="00A15781" w14:paraId="07220F8C" w14:textId="77777777" w:rsidTr="00D856D2">
        <w:tc>
          <w:tcPr>
            <w:tcW w:w="2880" w:type="dxa"/>
          </w:tcPr>
          <w:p w14:paraId="10B3A1BE" w14:textId="109C72E5" w:rsidR="00E76551" w:rsidRPr="00E76551" w:rsidDel="00A15781" w:rsidRDefault="00445811">
            <w:pPr>
              <w:rPr>
                <w:rFonts w:cs="Times"/>
                <w:sz w:val="22"/>
                <w:szCs w:val="22"/>
              </w:rPr>
            </w:pPr>
            <w:r w:rsidRPr="00792054">
              <w:rPr>
                <w:rFonts w:cs="Times"/>
                <w:sz w:val="22"/>
                <w:szCs w:val="22"/>
              </w:rPr>
              <w:t xml:space="preserve">Highway </w:t>
            </w:r>
            <w:r w:rsidR="00E76551" w:rsidRPr="00792054">
              <w:rPr>
                <w:rFonts w:cs="Times"/>
                <w:sz w:val="22"/>
                <w:szCs w:val="22"/>
              </w:rPr>
              <w:t>1</w:t>
            </w:r>
            <w:r w:rsidR="007F4E93" w:rsidRPr="00792054">
              <w:rPr>
                <w:rFonts w:cs="Times"/>
                <w:sz w:val="22"/>
                <w:szCs w:val="22"/>
              </w:rPr>
              <w:t xml:space="preserve"> East</w:t>
            </w:r>
            <w:r w:rsidR="00E76551" w:rsidRPr="00792054">
              <w:rPr>
                <w:rFonts w:cs="Times"/>
                <w:sz w:val="22"/>
                <w:szCs w:val="22"/>
              </w:rPr>
              <w:t xml:space="preserve">, </w:t>
            </w:r>
            <w:r w:rsidR="00C415B5" w:rsidRPr="00792054">
              <w:rPr>
                <w:rFonts w:cs="Times"/>
                <w:sz w:val="22"/>
                <w:szCs w:val="22"/>
              </w:rPr>
              <w:t xml:space="preserve">Highway </w:t>
            </w:r>
            <w:r w:rsidR="00CD3589">
              <w:rPr>
                <w:rFonts w:cs="Times"/>
                <w:sz w:val="22"/>
                <w:szCs w:val="22"/>
              </w:rPr>
              <w:t>11, and  Existing Highway 1 West</w:t>
            </w:r>
          </w:p>
        </w:tc>
        <w:tc>
          <w:tcPr>
            <w:tcW w:w="1800" w:type="dxa"/>
            <w:vAlign w:val="center"/>
          </w:tcPr>
          <w:p w14:paraId="5650A6BA" w14:textId="5CF064ED" w:rsidR="00E76551" w:rsidRPr="00E76551" w:rsidDel="00A15781" w:rsidRDefault="007F4E93" w:rsidP="00B539E5">
            <w:pPr>
              <w:spacing w:line="288" w:lineRule="auto"/>
              <w:jc w:val="center"/>
              <w:rPr>
                <w:rFonts w:cs="Times"/>
                <w:sz w:val="22"/>
                <w:szCs w:val="22"/>
              </w:rPr>
            </w:pPr>
            <w:r>
              <w:rPr>
                <w:rFonts w:cs="Times"/>
                <w:sz w:val="22"/>
                <w:szCs w:val="22"/>
              </w:rPr>
              <w:t>1***</w:t>
            </w:r>
          </w:p>
        </w:tc>
        <w:tc>
          <w:tcPr>
            <w:tcW w:w="1710" w:type="dxa"/>
            <w:vAlign w:val="center"/>
          </w:tcPr>
          <w:p w14:paraId="6F1909F4" w14:textId="0D5CB89C" w:rsidR="00E76551" w:rsidRPr="00E76551" w:rsidDel="00A15781" w:rsidRDefault="007F4E93" w:rsidP="00B539E5">
            <w:pPr>
              <w:spacing w:line="288" w:lineRule="auto"/>
              <w:jc w:val="center"/>
              <w:rPr>
                <w:rFonts w:cs="Times"/>
                <w:sz w:val="22"/>
                <w:szCs w:val="22"/>
              </w:rPr>
            </w:pPr>
            <w:r>
              <w:rPr>
                <w:rFonts w:cs="Times"/>
                <w:sz w:val="22"/>
                <w:szCs w:val="22"/>
              </w:rPr>
              <w:t>1.5</w:t>
            </w:r>
          </w:p>
        </w:tc>
        <w:tc>
          <w:tcPr>
            <w:tcW w:w="1530" w:type="dxa"/>
            <w:vAlign w:val="center"/>
          </w:tcPr>
          <w:p w14:paraId="2E9FD46C" w14:textId="3922EA5A" w:rsidR="00E76551" w:rsidRPr="00E76551" w:rsidDel="00A15781" w:rsidRDefault="007F4E93" w:rsidP="00B539E5">
            <w:pPr>
              <w:spacing w:line="288" w:lineRule="auto"/>
              <w:jc w:val="center"/>
              <w:rPr>
                <w:rFonts w:cs="Times"/>
                <w:sz w:val="22"/>
                <w:szCs w:val="22"/>
              </w:rPr>
            </w:pPr>
            <w:r>
              <w:rPr>
                <w:rFonts w:cs="Times"/>
                <w:sz w:val="22"/>
                <w:szCs w:val="22"/>
              </w:rPr>
              <w:t>70</w:t>
            </w:r>
          </w:p>
        </w:tc>
        <w:tc>
          <w:tcPr>
            <w:tcW w:w="1548" w:type="dxa"/>
            <w:vAlign w:val="center"/>
          </w:tcPr>
          <w:p w14:paraId="44A4F399" w14:textId="0B854295" w:rsidR="00E76551" w:rsidRPr="00E76551" w:rsidDel="00A15781" w:rsidRDefault="007F4E93" w:rsidP="00B539E5">
            <w:pPr>
              <w:spacing w:line="288" w:lineRule="auto"/>
              <w:jc w:val="center"/>
              <w:rPr>
                <w:rFonts w:cs="Times"/>
                <w:sz w:val="22"/>
                <w:szCs w:val="22"/>
              </w:rPr>
            </w:pPr>
            <w:r>
              <w:rPr>
                <w:rFonts w:cs="Times"/>
                <w:sz w:val="22"/>
                <w:szCs w:val="22"/>
              </w:rPr>
              <w:t>60</w:t>
            </w:r>
          </w:p>
        </w:tc>
      </w:tr>
      <w:tr w:rsidR="00E76551" w:rsidRPr="006B4656" w:rsidDel="00A15781" w14:paraId="4E31731C" w14:textId="77777777" w:rsidTr="00D856D2">
        <w:tc>
          <w:tcPr>
            <w:tcW w:w="2880" w:type="dxa"/>
          </w:tcPr>
          <w:p w14:paraId="40BB34F7" w14:textId="4A632CD8" w:rsidR="00E76551" w:rsidRPr="00E76551" w:rsidDel="00A15781" w:rsidRDefault="00445811" w:rsidP="00D856D2">
            <w:pPr>
              <w:rPr>
                <w:rFonts w:cs="Times"/>
                <w:sz w:val="22"/>
                <w:szCs w:val="22"/>
              </w:rPr>
            </w:pPr>
            <w:r>
              <w:rPr>
                <w:rFonts w:cs="Times"/>
                <w:sz w:val="22"/>
                <w:szCs w:val="22"/>
              </w:rPr>
              <w:t>Highway</w:t>
            </w:r>
            <w:r w:rsidRPr="00E76551">
              <w:rPr>
                <w:rFonts w:cs="Times"/>
                <w:sz w:val="22"/>
                <w:szCs w:val="22"/>
              </w:rPr>
              <w:t xml:space="preserve"> </w:t>
            </w:r>
            <w:r w:rsidR="00E76551" w:rsidRPr="00E76551">
              <w:rPr>
                <w:rFonts w:cs="Times"/>
                <w:sz w:val="22"/>
                <w:szCs w:val="22"/>
              </w:rPr>
              <w:t>33</w:t>
            </w:r>
          </w:p>
        </w:tc>
        <w:tc>
          <w:tcPr>
            <w:tcW w:w="1800" w:type="dxa"/>
            <w:vAlign w:val="center"/>
          </w:tcPr>
          <w:p w14:paraId="68EBD007" w14:textId="1934F5A5" w:rsidR="00E76551" w:rsidRPr="00E76551" w:rsidDel="00A15781" w:rsidRDefault="00F648DF" w:rsidP="00B539E5">
            <w:pPr>
              <w:spacing w:line="288" w:lineRule="auto"/>
              <w:jc w:val="center"/>
              <w:rPr>
                <w:rFonts w:cs="Times"/>
                <w:sz w:val="22"/>
                <w:szCs w:val="22"/>
              </w:rPr>
            </w:pPr>
            <w:r>
              <w:rPr>
                <w:rFonts w:cs="Times"/>
                <w:sz w:val="22"/>
                <w:szCs w:val="22"/>
              </w:rPr>
              <w:t>1</w:t>
            </w:r>
          </w:p>
        </w:tc>
        <w:tc>
          <w:tcPr>
            <w:tcW w:w="1710" w:type="dxa"/>
            <w:vAlign w:val="center"/>
          </w:tcPr>
          <w:p w14:paraId="399896C0" w14:textId="77777777" w:rsidR="00E76551" w:rsidRPr="00E76551" w:rsidDel="00A15781" w:rsidRDefault="00E76551" w:rsidP="00B539E5">
            <w:pPr>
              <w:spacing w:line="288" w:lineRule="auto"/>
              <w:jc w:val="center"/>
              <w:rPr>
                <w:rFonts w:cs="Times"/>
                <w:sz w:val="22"/>
                <w:szCs w:val="22"/>
              </w:rPr>
            </w:pPr>
            <w:r w:rsidRPr="00E76551">
              <w:rPr>
                <w:rFonts w:cs="Times"/>
                <w:sz w:val="22"/>
                <w:szCs w:val="22"/>
              </w:rPr>
              <w:t>2.0</w:t>
            </w:r>
          </w:p>
        </w:tc>
        <w:tc>
          <w:tcPr>
            <w:tcW w:w="1530" w:type="dxa"/>
            <w:vAlign w:val="center"/>
          </w:tcPr>
          <w:p w14:paraId="2DDC2768" w14:textId="77777777" w:rsidR="00E76551" w:rsidRPr="00E76551" w:rsidDel="00A15781" w:rsidRDefault="00E76551" w:rsidP="00B539E5">
            <w:pPr>
              <w:spacing w:line="288" w:lineRule="auto"/>
              <w:jc w:val="center"/>
              <w:rPr>
                <w:rFonts w:cs="Times"/>
                <w:sz w:val="22"/>
                <w:szCs w:val="22"/>
              </w:rPr>
            </w:pPr>
            <w:r w:rsidRPr="00E76551">
              <w:rPr>
                <w:rFonts w:cs="Times"/>
                <w:sz w:val="22"/>
                <w:szCs w:val="22"/>
              </w:rPr>
              <w:t>70</w:t>
            </w:r>
          </w:p>
        </w:tc>
        <w:tc>
          <w:tcPr>
            <w:tcW w:w="1548" w:type="dxa"/>
            <w:vAlign w:val="center"/>
          </w:tcPr>
          <w:p w14:paraId="71E08A95" w14:textId="77777777" w:rsidR="00E76551" w:rsidRPr="00E76551" w:rsidDel="00A15781" w:rsidRDefault="00E76551" w:rsidP="00B539E5">
            <w:pPr>
              <w:spacing w:line="288" w:lineRule="auto"/>
              <w:jc w:val="center"/>
              <w:rPr>
                <w:rFonts w:cs="Times"/>
                <w:sz w:val="22"/>
                <w:szCs w:val="22"/>
              </w:rPr>
            </w:pPr>
            <w:r w:rsidRPr="00E76551">
              <w:rPr>
                <w:rFonts w:cs="Times"/>
                <w:sz w:val="22"/>
                <w:szCs w:val="22"/>
              </w:rPr>
              <w:t>60</w:t>
            </w:r>
          </w:p>
        </w:tc>
      </w:tr>
      <w:tr w:rsidR="00E76551" w:rsidRPr="006B4656" w:rsidDel="00A15781" w14:paraId="08795FE9" w14:textId="77777777" w:rsidTr="00D856D2">
        <w:tc>
          <w:tcPr>
            <w:tcW w:w="2880" w:type="dxa"/>
          </w:tcPr>
          <w:p w14:paraId="5A19D21C" w14:textId="77777777" w:rsidR="00E76551" w:rsidRPr="00E76551" w:rsidDel="00A15781" w:rsidRDefault="00E76551" w:rsidP="00D856D2">
            <w:pPr>
              <w:rPr>
                <w:rFonts w:cs="Times"/>
                <w:sz w:val="22"/>
                <w:szCs w:val="22"/>
              </w:rPr>
            </w:pPr>
            <w:r w:rsidRPr="00E76551">
              <w:rPr>
                <w:rFonts w:cs="Times"/>
                <w:sz w:val="22"/>
                <w:szCs w:val="22"/>
              </w:rPr>
              <w:t>Rotary Ave., Dewdney Ave., and Highway 6</w:t>
            </w:r>
          </w:p>
        </w:tc>
        <w:tc>
          <w:tcPr>
            <w:tcW w:w="1800" w:type="dxa"/>
            <w:vAlign w:val="center"/>
          </w:tcPr>
          <w:p w14:paraId="2B9E6D51" w14:textId="77777777" w:rsidR="00E76551" w:rsidRPr="00E76551" w:rsidDel="00A15781" w:rsidRDefault="00E76551" w:rsidP="00B539E5">
            <w:pPr>
              <w:spacing w:line="288" w:lineRule="auto"/>
              <w:jc w:val="center"/>
              <w:rPr>
                <w:rFonts w:cs="Times"/>
                <w:sz w:val="22"/>
                <w:szCs w:val="22"/>
              </w:rPr>
            </w:pPr>
            <w:r w:rsidRPr="00E76551">
              <w:rPr>
                <w:rFonts w:cs="Times"/>
                <w:sz w:val="22"/>
                <w:szCs w:val="22"/>
              </w:rPr>
              <w:t>1</w:t>
            </w:r>
          </w:p>
        </w:tc>
        <w:tc>
          <w:tcPr>
            <w:tcW w:w="1710" w:type="dxa"/>
            <w:vAlign w:val="center"/>
          </w:tcPr>
          <w:p w14:paraId="77D47A8A" w14:textId="77777777" w:rsidR="00E76551" w:rsidRPr="00E76551" w:rsidDel="00A15781" w:rsidRDefault="00E76551" w:rsidP="00B539E5">
            <w:pPr>
              <w:spacing w:line="288" w:lineRule="auto"/>
              <w:jc w:val="center"/>
              <w:rPr>
                <w:rFonts w:cs="Times"/>
                <w:sz w:val="22"/>
                <w:szCs w:val="22"/>
              </w:rPr>
            </w:pPr>
            <w:r w:rsidRPr="00E76551">
              <w:rPr>
                <w:rFonts w:cs="Times"/>
                <w:sz w:val="22"/>
                <w:szCs w:val="22"/>
              </w:rPr>
              <w:t>2.0</w:t>
            </w:r>
          </w:p>
        </w:tc>
        <w:tc>
          <w:tcPr>
            <w:tcW w:w="1530" w:type="dxa"/>
            <w:vAlign w:val="center"/>
          </w:tcPr>
          <w:p w14:paraId="2D6DF03A" w14:textId="77777777" w:rsidR="00E76551" w:rsidRPr="00E76551" w:rsidDel="00A15781" w:rsidRDefault="00E76551" w:rsidP="00B539E5">
            <w:pPr>
              <w:spacing w:line="288" w:lineRule="auto"/>
              <w:jc w:val="center"/>
              <w:rPr>
                <w:rFonts w:cs="Times"/>
                <w:sz w:val="22"/>
                <w:szCs w:val="22"/>
              </w:rPr>
            </w:pPr>
            <w:r w:rsidRPr="00E76551">
              <w:rPr>
                <w:rFonts w:cs="Times"/>
                <w:sz w:val="22"/>
                <w:szCs w:val="22"/>
              </w:rPr>
              <w:t>70</w:t>
            </w:r>
          </w:p>
        </w:tc>
        <w:tc>
          <w:tcPr>
            <w:tcW w:w="1548" w:type="dxa"/>
            <w:vAlign w:val="center"/>
          </w:tcPr>
          <w:p w14:paraId="6DA5B0B7" w14:textId="77777777" w:rsidR="00E76551" w:rsidRPr="00E76551" w:rsidDel="00A15781" w:rsidRDefault="00E76551" w:rsidP="00B539E5">
            <w:pPr>
              <w:spacing w:line="288" w:lineRule="auto"/>
              <w:jc w:val="center"/>
              <w:rPr>
                <w:rFonts w:cs="Times"/>
                <w:sz w:val="22"/>
                <w:szCs w:val="22"/>
              </w:rPr>
            </w:pPr>
            <w:r w:rsidRPr="00E76551">
              <w:rPr>
                <w:rFonts w:cs="Times"/>
                <w:sz w:val="22"/>
                <w:szCs w:val="22"/>
              </w:rPr>
              <w:t>60</w:t>
            </w:r>
          </w:p>
        </w:tc>
      </w:tr>
      <w:tr w:rsidR="00E76551" w:rsidRPr="006B4656" w:rsidDel="00A15781" w14:paraId="62628BFA" w14:textId="77777777" w:rsidTr="00D856D2">
        <w:tc>
          <w:tcPr>
            <w:tcW w:w="2880" w:type="dxa"/>
          </w:tcPr>
          <w:p w14:paraId="336111B0" w14:textId="516EDFB5" w:rsidR="00E76551" w:rsidRPr="00E76551" w:rsidDel="00A15781" w:rsidRDefault="00445811" w:rsidP="00D856D2">
            <w:pPr>
              <w:rPr>
                <w:rFonts w:cs="Times"/>
                <w:sz w:val="22"/>
                <w:szCs w:val="22"/>
              </w:rPr>
            </w:pPr>
            <w:r>
              <w:rPr>
                <w:rFonts w:cs="Times"/>
                <w:sz w:val="22"/>
                <w:szCs w:val="22"/>
              </w:rPr>
              <w:t>Highway</w:t>
            </w:r>
            <w:r w:rsidRPr="00E76551">
              <w:rPr>
                <w:rFonts w:cs="Times"/>
                <w:sz w:val="22"/>
                <w:szCs w:val="22"/>
              </w:rPr>
              <w:t xml:space="preserve"> </w:t>
            </w:r>
            <w:r w:rsidR="00E76551" w:rsidRPr="00E76551">
              <w:rPr>
                <w:rFonts w:cs="Times"/>
                <w:sz w:val="22"/>
                <w:szCs w:val="22"/>
              </w:rPr>
              <w:t xml:space="preserve">48, 46, and </w:t>
            </w:r>
            <w:r w:rsidR="007D2826">
              <w:rPr>
                <w:rFonts w:cs="Times"/>
                <w:sz w:val="22"/>
                <w:szCs w:val="22"/>
              </w:rPr>
              <w:t>Pilot Butte Access Road</w:t>
            </w:r>
            <w:r w:rsidR="00E76551" w:rsidRPr="00E76551">
              <w:rPr>
                <w:rFonts w:cs="Times"/>
                <w:sz w:val="22"/>
                <w:szCs w:val="22"/>
              </w:rPr>
              <w:t>, Hill Avenue, Fleet Street, Courtney St., Hill Ave., 9 Ave. North, and Armour Road</w:t>
            </w:r>
          </w:p>
        </w:tc>
        <w:tc>
          <w:tcPr>
            <w:tcW w:w="1800" w:type="dxa"/>
            <w:vAlign w:val="center"/>
          </w:tcPr>
          <w:p w14:paraId="2DF04E93" w14:textId="77777777" w:rsidR="00E76551" w:rsidRPr="00E76551" w:rsidDel="00A15781" w:rsidRDefault="00E76551" w:rsidP="00B539E5">
            <w:pPr>
              <w:spacing w:line="288" w:lineRule="auto"/>
              <w:jc w:val="center"/>
              <w:rPr>
                <w:rFonts w:cs="Times"/>
                <w:sz w:val="22"/>
                <w:szCs w:val="22"/>
              </w:rPr>
            </w:pPr>
            <w:r w:rsidRPr="00E76551">
              <w:rPr>
                <w:rFonts w:cs="Times"/>
                <w:sz w:val="22"/>
                <w:szCs w:val="22"/>
              </w:rPr>
              <w:t>1</w:t>
            </w:r>
          </w:p>
        </w:tc>
        <w:tc>
          <w:tcPr>
            <w:tcW w:w="1710" w:type="dxa"/>
            <w:vAlign w:val="center"/>
          </w:tcPr>
          <w:p w14:paraId="77033BBC" w14:textId="77777777" w:rsidR="00E76551" w:rsidRPr="00E76551" w:rsidDel="00A15781" w:rsidRDefault="00E76551" w:rsidP="00B539E5">
            <w:pPr>
              <w:spacing w:line="288" w:lineRule="auto"/>
              <w:jc w:val="center"/>
              <w:rPr>
                <w:rFonts w:cs="Times"/>
                <w:sz w:val="22"/>
                <w:szCs w:val="22"/>
              </w:rPr>
            </w:pPr>
            <w:r w:rsidRPr="00E76551">
              <w:rPr>
                <w:rFonts w:cs="Times"/>
                <w:sz w:val="22"/>
                <w:szCs w:val="22"/>
              </w:rPr>
              <w:t>1.0</w:t>
            </w:r>
          </w:p>
        </w:tc>
        <w:tc>
          <w:tcPr>
            <w:tcW w:w="1530" w:type="dxa"/>
            <w:vAlign w:val="center"/>
          </w:tcPr>
          <w:p w14:paraId="52178F6F" w14:textId="77777777" w:rsidR="00E76551" w:rsidRPr="00E76551" w:rsidDel="00A15781" w:rsidRDefault="00E76551" w:rsidP="00B539E5">
            <w:pPr>
              <w:spacing w:line="288" w:lineRule="auto"/>
              <w:jc w:val="center"/>
              <w:rPr>
                <w:rFonts w:cs="Times"/>
                <w:sz w:val="22"/>
                <w:szCs w:val="22"/>
              </w:rPr>
            </w:pPr>
            <w:r w:rsidRPr="00E76551">
              <w:rPr>
                <w:rFonts w:cs="Times"/>
                <w:sz w:val="22"/>
                <w:szCs w:val="22"/>
              </w:rPr>
              <w:t>60</w:t>
            </w:r>
          </w:p>
        </w:tc>
        <w:tc>
          <w:tcPr>
            <w:tcW w:w="1548" w:type="dxa"/>
            <w:vAlign w:val="center"/>
          </w:tcPr>
          <w:p w14:paraId="6CE683FE" w14:textId="77777777" w:rsidR="00E76551" w:rsidRPr="00E76551" w:rsidDel="00A15781" w:rsidRDefault="00E76551" w:rsidP="00B539E5">
            <w:pPr>
              <w:spacing w:line="288" w:lineRule="auto"/>
              <w:jc w:val="center"/>
              <w:rPr>
                <w:rFonts w:cs="Times"/>
                <w:sz w:val="22"/>
                <w:szCs w:val="22"/>
              </w:rPr>
            </w:pPr>
            <w:r w:rsidRPr="00E76551">
              <w:rPr>
                <w:rFonts w:cs="Times"/>
                <w:sz w:val="22"/>
                <w:szCs w:val="22"/>
              </w:rPr>
              <w:t>50</w:t>
            </w:r>
          </w:p>
        </w:tc>
      </w:tr>
      <w:tr w:rsidR="00E76551" w:rsidRPr="006B4656" w:rsidDel="00A15781" w14:paraId="372B0A7A" w14:textId="77777777" w:rsidTr="00D856D2">
        <w:tc>
          <w:tcPr>
            <w:tcW w:w="2880" w:type="dxa"/>
          </w:tcPr>
          <w:p w14:paraId="79A0D474" w14:textId="002A94C9" w:rsidR="00E76551" w:rsidRPr="008A6088" w:rsidDel="00A15781" w:rsidRDefault="00E76551" w:rsidP="00D856D2">
            <w:pPr>
              <w:rPr>
                <w:rFonts w:cs="Times"/>
                <w:sz w:val="22"/>
                <w:szCs w:val="22"/>
              </w:rPr>
            </w:pPr>
            <w:r w:rsidRPr="008A6088">
              <w:rPr>
                <w:rFonts w:cs="Times"/>
                <w:sz w:val="22"/>
                <w:szCs w:val="22"/>
              </w:rPr>
              <w:t xml:space="preserve">Service </w:t>
            </w:r>
            <w:r w:rsidR="002B72F9">
              <w:rPr>
                <w:rFonts w:cs="Times"/>
                <w:sz w:val="22"/>
                <w:szCs w:val="22"/>
              </w:rPr>
              <w:t>R</w:t>
            </w:r>
            <w:r w:rsidR="002B72F9" w:rsidRPr="008A6088">
              <w:rPr>
                <w:rFonts w:cs="Times"/>
                <w:sz w:val="22"/>
                <w:szCs w:val="22"/>
              </w:rPr>
              <w:t>oads</w:t>
            </w:r>
          </w:p>
        </w:tc>
        <w:tc>
          <w:tcPr>
            <w:tcW w:w="1800" w:type="dxa"/>
            <w:vAlign w:val="center"/>
          </w:tcPr>
          <w:p w14:paraId="2A034FCB" w14:textId="77777777" w:rsidR="00E76551" w:rsidRPr="008A6088" w:rsidDel="00A15781" w:rsidRDefault="00E76551" w:rsidP="00B539E5">
            <w:pPr>
              <w:spacing w:line="288" w:lineRule="auto"/>
              <w:jc w:val="center"/>
              <w:rPr>
                <w:rFonts w:cs="Times"/>
                <w:sz w:val="22"/>
                <w:szCs w:val="22"/>
              </w:rPr>
            </w:pPr>
            <w:r w:rsidRPr="008A6088">
              <w:rPr>
                <w:rFonts w:cs="Times"/>
                <w:sz w:val="22"/>
                <w:szCs w:val="22"/>
              </w:rPr>
              <w:t>1*</w:t>
            </w:r>
          </w:p>
        </w:tc>
        <w:tc>
          <w:tcPr>
            <w:tcW w:w="1710" w:type="dxa"/>
            <w:vAlign w:val="center"/>
          </w:tcPr>
          <w:p w14:paraId="5C18D691" w14:textId="77777777" w:rsidR="00E76551" w:rsidRPr="008A6088" w:rsidDel="00A15781" w:rsidRDefault="00E76551" w:rsidP="00B539E5">
            <w:pPr>
              <w:spacing w:line="288" w:lineRule="auto"/>
              <w:jc w:val="center"/>
              <w:rPr>
                <w:rFonts w:cs="Times"/>
                <w:sz w:val="22"/>
                <w:szCs w:val="22"/>
              </w:rPr>
            </w:pPr>
            <w:r w:rsidRPr="008A6088">
              <w:rPr>
                <w:rFonts w:cs="Times"/>
                <w:sz w:val="22"/>
                <w:szCs w:val="22"/>
              </w:rPr>
              <w:t>0.5</w:t>
            </w:r>
          </w:p>
        </w:tc>
        <w:tc>
          <w:tcPr>
            <w:tcW w:w="1530" w:type="dxa"/>
            <w:vAlign w:val="center"/>
          </w:tcPr>
          <w:p w14:paraId="3FEC5EE1" w14:textId="77777777" w:rsidR="00E76551" w:rsidRPr="008A6088" w:rsidDel="00A15781" w:rsidRDefault="00E76551" w:rsidP="00B539E5">
            <w:pPr>
              <w:spacing w:line="288" w:lineRule="auto"/>
              <w:jc w:val="center"/>
              <w:rPr>
                <w:rFonts w:cs="Times"/>
                <w:sz w:val="22"/>
                <w:szCs w:val="22"/>
              </w:rPr>
            </w:pPr>
            <w:r w:rsidRPr="008A6088">
              <w:rPr>
                <w:rFonts w:cs="Times"/>
                <w:sz w:val="22"/>
                <w:szCs w:val="22"/>
              </w:rPr>
              <w:t>60</w:t>
            </w:r>
          </w:p>
        </w:tc>
        <w:tc>
          <w:tcPr>
            <w:tcW w:w="1548" w:type="dxa"/>
            <w:vAlign w:val="center"/>
          </w:tcPr>
          <w:p w14:paraId="6A00AE49" w14:textId="50CBC079" w:rsidR="00E76551" w:rsidRPr="008A6088" w:rsidDel="00A15781" w:rsidRDefault="00E76551" w:rsidP="00B539E5">
            <w:pPr>
              <w:spacing w:line="288" w:lineRule="auto"/>
              <w:jc w:val="center"/>
              <w:rPr>
                <w:rFonts w:cs="Times"/>
                <w:sz w:val="22"/>
                <w:szCs w:val="22"/>
              </w:rPr>
            </w:pPr>
            <w:r w:rsidRPr="008A6088">
              <w:rPr>
                <w:rFonts w:cs="Times"/>
                <w:sz w:val="22"/>
                <w:szCs w:val="22"/>
              </w:rPr>
              <w:t>50</w:t>
            </w:r>
          </w:p>
        </w:tc>
      </w:tr>
    </w:tbl>
    <w:p w14:paraId="70CBC4AA" w14:textId="155D7FFF" w:rsidR="00E76551" w:rsidRDefault="00D7645F" w:rsidP="00D7645F">
      <w:pPr>
        <w:pStyle w:val="BodyText2"/>
        <w:ind w:left="540" w:hanging="540"/>
      </w:pPr>
      <w:r>
        <w:t>*</w:t>
      </w:r>
      <w:r>
        <w:tab/>
      </w:r>
      <w:r w:rsidR="002B72F9" w:rsidRPr="008A6088">
        <w:t xml:space="preserve">During daylight hours, Project Co may reduce to </w:t>
      </w:r>
      <w:r w:rsidR="0095518A">
        <w:t>1</w:t>
      </w:r>
      <w:r w:rsidR="00E76551" w:rsidRPr="008A6088">
        <w:t xml:space="preserve"> lane total for both directions with flag person</w:t>
      </w:r>
      <w:r w:rsidR="002B72F9" w:rsidRPr="008A6088">
        <w:t>(s)</w:t>
      </w:r>
      <w:r w:rsidR="00E76551" w:rsidRPr="008A6088">
        <w:t xml:space="preserve"> or traffic light control </w:t>
      </w:r>
      <w:r w:rsidR="000C1F2E">
        <w:t>with</w:t>
      </w:r>
      <w:r w:rsidR="000C1F2E" w:rsidRPr="008A6088">
        <w:t xml:space="preserve"> </w:t>
      </w:r>
      <w:r w:rsidR="002B72F9" w:rsidRPr="008A6088">
        <w:t xml:space="preserve">a </w:t>
      </w:r>
      <w:r w:rsidR="00E76551" w:rsidRPr="008A6088">
        <w:t>maximum 2 minute delay for stopped traffic</w:t>
      </w:r>
      <w:r w:rsidR="002B72F9" w:rsidRPr="008A6088">
        <w:t>.</w:t>
      </w:r>
    </w:p>
    <w:p w14:paraId="3F950EC0" w14:textId="30893CED" w:rsidR="00195AE1" w:rsidRDefault="00D7645F" w:rsidP="00D7645F">
      <w:pPr>
        <w:pStyle w:val="BodyText2"/>
        <w:ind w:left="540" w:hanging="540"/>
      </w:pPr>
      <w:r>
        <w:t>**</w:t>
      </w:r>
      <w:r>
        <w:tab/>
      </w:r>
      <w:r w:rsidR="00195AE1">
        <w:t xml:space="preserve">The maximum posted speed shall be 60 km/h when work is occurring on the road surface where vehicles normally travel or park and highway workers or flag persons are present, highway equipment occupied by a highway worker are present, and/or highway equipment on a highway has its warning lights in operation.  Project Co’s attention is drawn to Section 203 of the </w:t>
      </w:r>
      <w:r w:rsidR="00195AE1" w:rsidRPr="00D7645F">
        <w:t>Traffic Safety Act</w:t>
      </w:r>
      <w:r w:rsidR="00195AE1">
        <w:t xml:space="preserve"> and the </w:t>
      </w:r>
      <w:r w:rsidR="00195AE1" w:rsidRPr="00D7645F">
        <w:t>Highway Worker Identification Regulation</w:t>
      </w:r>
      <w:r w:rsidR="00195AE1">
        <w:t xml:space="preserve">.  </w:t>
      </w:r>
    </w:p>
    <w:p w14:paraId="6F5AFD47" w14:textId="12581756" w:rsidR="00C415B5" w:rsidRDefault="007F4E93" w:rsidP="00D7645F">
      <w:pPr>
        <w:pStyle w:val="BodyText2"/>
        <w:ind w:left="540" w:hanging="540"/>
      </w:pPr>
      <w:r>
        <w:t>***</w:t>
      </w:r>
      <w:r w:rsidR="00D7645F">
        <w:tab/>
      </w:r>
      <w:r w:rsidR="00C415B5">
        <w:t>Two</w:t>
      </w:r>
      <w:r>
        <w:t xml:space="preserve"> lanes are required during peak times</w:t>
      </w:r>
      <w:r w:rsidR="00C415B5">
        <w:t xml:space="preserve"> as follows:</w:t>
      </w:r>
    </w:p>
    <w:p w14:paraId="427F2511" w14:textId="5884037A" w:rsidR="00C415B5" w:rsidRDefault="00C415B5" w:rsidP="00D7645F">
      <w:pPr>
        <w:pStyle w:val="BodyText2"/>
        <w:numPr>
          <w:ilvl w:val="0"/>
          <w:numId w:val="757"/>
        </w:numPr>
        <w:ind w:hanging="243"/>
      </w:pPr>
      <w:r>
        <w:t xml:space="preserve">Peak times </w:t>
      </w:r>
      <w:r w:rsidR="007F4E93">
        <w:t xml:space="preserve">along </w:t>
      </w:r>
      <w:r w:rsidR="00CF18FD">
        <w:t xml:space="preserve">the Bypass at </w:t>
      </w:r>
      <w:r w:rsidR="007F4E93">
        <w:t>Highway 1 East (between Tower Road and the Project Limits to the east of Balgonie Interchange)</w:t>
      </w:r>
      <w:r>
        <w:t xml:space="preserve">: Monday through Friday from 6 AM to 9 AM for the WB lanes and Monday through Friday from 4 PM to 6 PM for the EB lanes.  </w:t>
      </w:r>
    </w:p>
    <w:p w14:paraId="471AB900" w14:textId="465A366E" w:rsidR="00C415B5" w:rsidRDefault="00C415B5" w:rsidP="00792054">
      <w:pPr>
        <w:pStyle w:val="BodyText2"/>
        <w:numPr>
          <w:ilvl w:val="0"/>
          <w:numId w:val="757"/>
        </w:numPr>
        <w:ind w:hanging="243"/>
      </w:pPr>
      <w:r>
        <w:t xml:space="preserve">Peak times </w:t>
      </w:r>
      <w:r w:rsidR="007F4E93">
        <w:t>al</w:t>
      </w:r>
      <w:r w:rsidR="00CF18FD">
        <w:t>ong the Bypass between</w:t>
      </w:r>
      <w:r w:rsidR="00E076B8">
        <w:t xml:space="preserve"> Rotary Avenue and 9</w:t>
      </w:r>
      <w:r w:rsidR="00E076B8" w:rsidRPr="00C415B5">
        <w:rPr>
          <w:vertAlign w:val="superscript"/>
        </w:rPr>
        <w:t>th</w:t>
      </w:r>
      <w:r w:rsidR="00E076B8">
        <w:t xml:space="preserve"> Avenue North</w:t>
      </w:r>
      <w:r>
        <w:t>: Monday through Friday from 6 AM to 9 AM and 4 PM to 6 PM in both directions</w:t>
      </w:r>
      <w:r w:rsidR="00E076B8">
        <w:t>.</w:t>
      </w:r>
    </w:p>
    <w:p w14:paraId="4845A197" w14:textId="77777777" w:rsidR="00D7645F" w:rsidRDefault="00D7645F" w:rsidP="00E76551">
      <w:pPr>
        <w:pStyle w:val="BodyText2"/>
      </w:pPr>
    </w:p>
    <w:p w14:paraId="54449F93" w14:textId="0DE6F441" w:rsidR="00E76551" w:rsidRPr="00E76551" w:rsidRDefault="00C415B5" w:rsidP="00E76551">
      <w:pPr>
        <w:pStyle w:val="BodyText2"/>
      </w:pPr>
      <w:r w:rsidRPr="00C415B5">
        <w:t xml:space="preserve">Any cross-overs shall be constructed in accordance with the </w:t>
      </w:r>
      <w:r w:rsidRPr="00792054">
        <w:rPr>
          <w:i/>
        </w:rPr>
        <w:t>Traffic Control Devices Manual for Work Zones for Saskatchewan</w:t>
      </w:r>
      <w:r w:rsidRPr="00C415B5">
        <w:t xml:space="preserve"> and the </w:t>
      </w:r>
      <w:r w:rsidRPr="00792054">
        <w:rPr>
          <w:i/>
        </w:rPr>
        <w:t>Saskatchewan Traffic Control Devices Manual</w:t>
      </w:r>
      <w:r>
        <w:t>.  (</w:t>
      </w:r>
      <w:hyperlink r:id="rId24" w:history="1">
        <w:r w:rsidRPr="00FE3080">
          <w:rPr>
            <w:rStyle w:val="Hyperlink"/>
          </w:rPr>
          <w:t>http://www.highways.gov.sk.ca/business</w:t>
        </w:r>
      </w:hyperlink>
      <w:r>
        <w:t xml:space="preserve">). </w:t>
      </w:r>
      <w:r w:rsidRPr="00C415B5">
        <w:t xml:space="preserve">Cross-overs in place for more than one day shall </w:t>
      </w:r>
      <w:r w:rsidR="00CB3B01">
        <w:t xml:space="preserve">be designed with a design speed of 80 km/h and </w:t>
      </w:r>
      <w:r w:rsidRPr="00C415B5">
        <w:t xml:space="preserve">only </w:t>
      </w:r>
      <w:r>
        <w:t xml:space="preserve">be </w:t>
      </w:r>
      <w:r w:rsidRPr="00C415B5">
        <w:t>permitted between May 1 and October 31.</w:t>
      </w:r>
      <w:r>
        <w:t xml:space="preserve"> </w:t>
      </w:r>
    </w:p>
    <w:p w14:paraId="4475CC7C" w14:textId="221024D1" w:rsidR="00954AF5" w:rsidRDefault="00954AF5"/>
    <w:p w14:paraId="0239145E" w14:textId="259AF355" w:rsidR="00E76551" w:rsidRDefault="00E76551" w:rsidP="00E76551">
      <w:pPr>
        <w:pStyle w:val="BodyText2"/>
      </w:pPr>
      <w:r w:rsidRPr="00E76551">
        <w:t xml:space="preserve">Notwithstanding the minimum lane requirements in the preceding table, </w:t>
      </w:r>
      <w:r w:rsidR="008F6551">
        <w:t>Project Co</w:t>
      </w:r>
      <w:r w:rsidRPr="00E76551">
        <w:t xml:space="preserve"> shall maintain existing traffic movements throughout construction at all loops and ramps, all movements at at-grade intersections, and accesses to properties affected by construction activities until the access is to be removed, where applicable.  </w:t>
      </w:r>
    </w:p>
    <w:p w14:paraId="4F0203D4" w14:textId="77777777" w:rsidR="005C0B29" w:rsidRPr="00E76551" w:rsidRDefault="005C0B29" w:rsidP="00E76551">
      <w:pPr>
        <w:pStyle w:val="BodyText2"/>
      </w:pPr>
    </w:p>
    <w:p w14:paraId="78DCAC07" w14:textId="4313628E" w:rsidR="00490A4B" w:rsidRDefault="00E76551" w:rsidP="00E76551">
      <w:pPr>
        <w:pStyle w:val="BodyText2"/>
      </w:pPr>
      <w:r w:rsidRPr="00E76551">
        <w:t xml:space="preserve">The Ministry </w:t>
      </w:r>
      <w:r w:rsidR="00AB6C7C">
        <w:t>will</w:t>
      </w:r>
      <w:r w:rsidR="00AB6C7C" w:rsidRPr="00E76551">
        <w:t xml:space="preserve"> </w:t>
      </w:r>
      <w:r w:rsidRPr="00E76551">
        <w:t>permit short</w:t>
      </w:r>
      <w:r w:rsidR="00AB0A96">
        <w:t xml:space="preserve"> </w:t>
      </w:r>
      <w:r w:rsidRPr="00E76551">
        <w:t>term detours to reroute traffic at crossroads or interchanges to accommodate short</w:t>
      </w:r>
      <w:r w:rsidR="005D508C">
        <w:t xml:space="preserve"> </w:t>
      </w:r>
      <w:r w:rsidRPr="00E76551">
        <w:t>term construction operations such as girder erection</w:t>
      </w:r>
      <w:r w:rsidR="00AB6C7C">
        <w:t xml:space="preserve">, subject to </w:t>
      </w:r>
      <w:r w:rsidR="006F2C22">
        <w:t xml:space="preserve">Schedule 9 - </w:t>
      </w:r>
      <w:r w:rsidR="00AB6C7C">
        <w:t>Review Procedure</w:t>
      </w:r>
      <w:r w:rsidRPr="00E76551">
        <w:t xml:space="preserve">.  Prior to the implementation of short term detours </w:t>
      </w:r>
      <w:r w:rsidR="008F6551">
        <w:t>Project Co</w:t>
      </w:r>
      <w:r w:rsidRPr="00E76551">
        <w:t xml:space="preserve"> shall submit to the Ministry for review </w:t>
      </w:r>
      <w:r w:rsidR="001A52D6">
        <w:t xml:space="preserve">under </w:t>
      </w:r>
      <w:r w:rsidR="006F2C22">
        <w:t xml:space="preserve">Schedule 9 - </w:t>
      </w:r>
      <w:r w:rsidR="001A52D6">
        <w:t xml:space="preserve">Review Procedure, </w:t>
      </w:r>
      <w:r w:rsidRPr="00E76551">
        <w:t xml:space="preserve">a detailed detour plan and an updated Traffic Management Plan </w:t>
      </w:r>
      <w:r w:rsidR="001A52D6">
        <w:t xml:space="preserve">pursuant to Schedule </w:t>
      </w:r>
      <w:r w:rsidR="004F1F92">
        <w:t>15-1</w:t>
      </w:r>
      <w:r w:rsidR="00012B25">
        <w:t xml:space="preserve"> - General</w:t>
      </w:r>
      <w:r w:rsidR="004F1F92">
        <w:t>,</w:t>
      </w:r>
      <w:r w:rsidR="001A52D6">
        <w:t xml:space="preserve"> </w:t>
      </w:r>
      <w:r w:rsidRPr="00E76551">
        <w:t xml:space="preserve">identifying the number of lanes, all horizontal and vertical detour geometry, anticipated traffic volumes relative to peak traffic volumes, traffic management and traffic control devices, and hours of operation.  </w:t>
      </w:r>
      <w:r w:rsidR="005D508C">
        <w:t>Short term detours will not be permitted between 6:00 a.m. and 8:00 p.m. whe</w:t>
      </w:r>
      <w:r w:rsidR="00AB0A96">
        <w:t>re</w:t>
      </w:r>
      <w:r w:rsidR="005D508C">
        <w:t xml:space="preserve"> traffic delays are projected to exceed </w:t>
      </w:r>
      <w:r w:rsidR="009121E5">
        <w:t>2</w:t>
      </w:r>
      <w:r w:rsidR="005D508C">
        <w:t xml:space="preserve"> minutes per vehicle. </w:t>
      </w:r>
      <w:r w:rsidRPr="00E76551">
        <w:t>A single lane detour may be used for short</w:t>
      </w:r>
      <w:r w:rsidR="00DC2E9B">
        <w:t xml:space="preserve"> </w:t>
      </w:r>
      <w:r w:rsidRPr="00E76551">
        <w:t xml:space="preserve">term, local detours whenever the traffic can be safely accommodated on a single lane.  </w:t>
      </w:r>
      <w:r w:rsidR="008F6551">
        <w:t>Project Co</w:t>
      </w:r>
      <w:r w:rsidRPr="00E76551">
        <w:t xml:space="preserve"> shall ensure that multiple site short</w:t>
      </w:r>
      <w:r w:rsidR="00AB0A96">
        <w:t xml:space="preserve"> </w:t>
      </w:r>
      <w:r w:rsidRPr="00E76551">
        <w:t xml:space="preserve">term detours are not used for adjacent routes serving the same communities.  </w:t>
      </w:r>
      <w:r w:rsidR="008F6551">
        <w:t>Project Co</w:t>
      </w:r>
      <w:r w:rsidRPr="00E76551">
        <w:t xml:space="preserve"> shall notify the </w:t>
      </w:r>
      <w:r w:rsidR="00DC2E9B">
        <w:t>relevant</w:t>
      </w:r>
      <w:r w:rsidR="00DC2E9B" w:rsidRPr="00E76551">
        <w:t xml:space="preserve"> </w:t>
      </w:r>
      <w:r w:rsidRPr="00E76551">
        <w:t xml:space="preserve">Local Authority and emergency service providers, with a copy of all such notices provided concurrently to the Ministry, a minimum of </w:t>
      </w:r>
      <w:r w:rsidR="00607684">
        <w:t>seven</w:t>
      </w:r>
      <w:r w:rsidR="001A52D6">
        <w:t xml:space="preserve"> calendar days </w:t>
      </w:r>
      <w:r w:rsidRPr="00E76551">
        <w:t xml:space="preserve">prior to </w:t>
      </w:r>
      <w:r w:rsidR="005D508C">
        <w:t xml:space="preserve">the planned implementation of </w:t>
      </w:r>
      <w:r w:rsidRPr="00E76551">
        <w:t>all proposed short</w:t>
      </w:r>
      <w:r w:rsidR="00DC2E9B">
        <w:t xml:space="preserve"> </w:t>
      </w:r>
      <w:r w:rsidRPr="00E76551">
        <w:t xml:space="preserve">term </w:t>
      </w:r>
      <w:r w:rsidR="005D508C">
        <w:t>detours</w:t>
      </w:r>
      <w:r w:rsidRPr="00E76551">
        <w:t>.</w:t>
      </w:r>
    </w:p>
    <w:p w14:paraId="3DD45315" w14:textId="7E217C82" w:rsidR="00E76551" w:rsidRPr="00E76551" w:rsidRDefault="00490A4B">
      <w:pPr>
        <w:pStyle w:val="PPP3"/>
      </w:pPr>
      <w:bookmarkStart w:id="1642" w:name="_Toc396139399"/>
      <w:bookmarkStart w:id="1643" w:name="_Toc396144557"/>
      <w:bookmarkStart w:id="1644" w:name="_Toc396722177"/>
      <w:bookmarkStart w:id="1645" w:name="_Toc411425039"/>
      <w:r>
        <w:t>Utilities</w:t>
      </w:r>
      <w:bookmarkEnd w:id="1642"/>
      <w:bookmarkEnd w:id="1643"/>
      <w:bookmarkEnd w:id="1644"/>
      <w:bookmarkEnd w:id="1645"/>
    </w:p>
    <w:p w14:paraId="1EF19E08" w14:textId="39AC2DF7" w:rsidR="00087D02" w:rsidRPr="001A5903" w:rsidRDefault="001A5497" w:rsidP="00D856D2">
      <w:pPr>
        <w:pStyle w:val="PPP4"/>
        <w:numPr>
          <w:ilvl w:val="3"/>
          <w:numId w:val="18"/>
        </w:numPr>
        <w:ind w:left="2835" w:hanging="1417"/>
        <w:rPr>
          <w:b/>
        </w:rPr>
      </w:pPr>
      <w:bookmarkStart w:id="1646" w:name="_DV_M199"/>
      <w:bookmarkStart w:id="1647" w:name="_DV_M200"/>
      <w:bookmarkStart w:id="1648" w:name="_DV_M201"/>
      <w:bookmarkStart w:id="1649" w:name="_DV_M202"/>
      <w:bookmarkStart w:id="1650" w:name="_DV_M203"/>
      <w:bookmarkStart w:id="1651" w:name="_DV_M204"/>
      <w:bookmarkStart w:id="1652" w:name="_DV_M205"/>
      <w:bookmarkStart w:id="1653" w:name="_DV_M207"/>
      <w:bookmarkStart w:id="1654" w:name="_DV_M208"/>
      <w:bookmarkStart w:id="1655" w:name="_DV_M209"/>
      <w:bookmarkStart w:id="1656" w:name="_DV_M210"/>
      <w:bookmarkStart w:id="1657" w:name="_DV_M211"/>
      <w:bookmarkStart w:id="1658" w:name="_DV_M212"/>
      <w:bookmarkStart w:id="1659" w:name="_DV_M213"/>
      <w:bookmarkStart w:id="1660" w:name="_DV_M214"/>
      <w:bookmarkStart w:id="1661" w:name="_DV_M215"/>
      <w:bookmarkStart w:id="1662" w:name="_DV_M216"/>
      <w:bookmarkStart w:id="1663" w:name="_DV_M217"/>
      <w:bookmarkStart w:id="1664" w:name="_DV_M218"/>
      <w:bookmarkStart w:id="1665" w:name="_DV_M220"/>
      <w:bookmarkStart w:id="1666" w:name="_DV_M221"/>
      <w:bookmarkStart w:id="1667" w:name="_DV_M222"/>
      <w:bookmarkStart w:id="1668" w:name="_DV_M223"/>
      <w:bookmarkStart w:id="1669" w:name="_DV_M224"/>
      <w:bookmarkStart w:id="1670" w:name="_DV_M225"/>
      <w:bookmarkStart w:id="1671" w:name="_DV_M226"/>
      <w:bookmarkStart w:id="1672" w:name="_DV_M227"/>
      <w:bookmarkStart w:id="1673" w:name="_DV_M228"/>
      <w:bookmarkStart w:id="1674" w:name="_DV_M229"/>
      <w:bookmarkStart w:id="1675" w:name="_DV_M230"/>
      <w:bookmarkStart w:id="1676" w:name="_DV_M231"/>
      <w:bookmarkStart w:id="1677" w:name="_DV_M232"/>
      <w:bookmarkStart w:id="1678" w:name="_DV_M233"/>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r>
        <w:rPr>
          <w:b/>
        </w:rPr>
        <w:t>Project Co Responsibilities</w:t>
      </w:r>
    </w:p>
    <w:p w14:paraId="36485F6A" w14:textId="77777777" w:rsidR="00087D02" w:rsidRPr="00087D02" w:rsidRDefault="00087D02" w:rsidP="00087D02">
      <w:pPr>
        <w:pStyle w:val="BodyText2"/>
      </w:pPr>
    </w:p>
    <w:p w14:paraId="25F7F00D" w14:textId="77777777" w:rsidR="00087D02" w:rsidRDefault="00087D02" w:rsidP="00087D02">
      <w:pPr>
        <w:pStyle w:val="BodyText2"/>
      </w:pPr>
    </w:p>
    <w:p w14:paraId="33C0DD05" w14:textId="2F9C0933" w:rsidR="00087D02" w:rsidRPr="00087D02" w:rsidRDefault="00087D02" w:rsidP="00087D02">
      <w:pPr>
        <w:pStyle w:val="BodyText2"/>
      </w:pPr>
      <w:r w:rsidRPr="00087D02">
        <w:t xml:space="preserve">Standards of practice for the installation of utility infrastructure crossing and/or within the Ministry’s </w:t>
      </w:r>
      <w:r w:rsidR="000C5114">
        <w:t>ROW</w:t>
      </w:r>
      <w:r w:rsidRPr="00087D02">
        <w:t xml:space="preserve">, either for the realignment of existing utility infrastructure or for the installation of new </w:t>
      </w:r>
      <w:r w:rsidR="00156D4D">
        <w:t>U</w:t>
      </w:r>
      <w:r w:rsidR="00156D4D" w:rsidRPr="00087D02">
        <w:t xml:space="preserve">tility </w:t>
      </w:r>
      <w:r w:rsidR="00156D4D">
        <w:t>I</w:t>
      </w:r>
      <w:r w:rsidR="00156D4D" w:rsidRPr="00087D02">
        <w:t>nfrastructure</w:t>
      </w:r>
      <w:r w:rsidRPr="00087D02">
        <w:t xml:space="preserve">, shall follow the standards included within the Ministry’s </w:t>
      </w:r>
      <w:r w:rsidR="00664F07" w:rsidRPr="00087D02">
        <w:t>Sask</w:t>
      </w:r>
      <w:r w:rsidR="00664F07">
        <w:t>at</w:t>
      </w:r>
      <w:r w:rsidR="00664F07" w:rsidRPr="00087D02">
        <w:t xml:space="preserve">chewan </w:t>
      </w:r>
      <w:r w:rsidRPr="00087D02">
        <w:t xml:space="preserve">Supplement to the Transportation Association of Canada’s </w:t>
      </w:r>
      <w:r w:rsidRPr="007A2982">
        <w:rPr>
          <w:i/>
        </w:rPr>
        <w:t>Geometric Design Guide for Canadian Roads</w:t>
      </w:r>
      <w:r w:rsidRPr="00087D02">
        <w:t>, SKS 2.1.3 – F, Vertical Alignment, Utility Placement, dated August 7, 2009 or</w:t>
      </w:r>
      <w:r w:rsidR="004B5C1C">
        <w:t>, subject to Section 18 of the Project Agreement</w:t>
      </w:r>
      <w:r w:rsidRPr="00087D02">
        <w:t xml:space="preserve"> any subsequent revisions thereto.</w:t>
      </w:r>
    </w:p>
    <w:p w14:paraId="12D05C8B" w14:textId="3DF8FDFC" w:rsidR="001A5497" w:rsidRDefault="001A5497" w:rsidP="008A6088">
      <w:pPr>
        <w:pStyle w:val="BodyText2"/>
      </w:pPr>
      <w:r w:rsidRPr="008A6088">
        <w:t xml:space="preserve">Project Co shall be responsible for compliance with the applicable </w:t>
      </w:r>
      <w:r w:rsidR="00156D4D">
        <w:t>U</w:t>
      </w:r>
      <w:r w:rsidR="00156D4D" w:rsidRPr="008A6088">
        <w:t xml:space="preserve">tility </w:t>
      </w:r>
      <w:r w:rsidR="00156D4D">
        <w:t>C</w:t>
      </w:r>
      <w:r w:rsidR="00156D4D" w:rsidRPr="008A6088">
        <w:t xml:space="preserve">ompany </w:t>
      </w:r>
      <w:r w:rsidRPr="008A6088">
        <w:t>standards.</w:t>
      </w:r>
    </w:p>
    <w:p w14:paraId="1302F7D5" w14:textId="77777777" w:rsidR="00156D4D" w:rsidRDefault="00156D4D" w:rsidP="008A6088">
      <w:pPr>
        <w:pStyle w:val="BodyText2"/>
      </w:pPr>
    </w:p>
    <w:p w14:paraId="07962E6F" w14:textId="77777777" w:rsidR="00156D4D" w:rsidRPr="00087D02" w:rsidRDefault="00156D4D" w:rsidP="00156D4D">
      <w:pPr>
        <w:pStyle w:val="BodyText2"/>
      </w:pPr>
      <w:r w:rsidRPr="00087D02">
        <w:t xml:space="preserve">If required, </w:t>
      </w:r>
      <w:r>
        <w:t>Project Co</w:t>
      </w:r>
      <w:r w:rsidRPr="00087D02">
        <w:t xml:space="preserve"> will solely be responsible for obtaining crossing agreements for haul roads, traffic detours or other </w:t>
      </w:r>
      <w:r>
        <w:t>t</w:t>
      </w:r>
      <w:r w:rsidRPr="00087D02">
        <w:t xml:space="preserve">emporary </w:t>
      </w:r>
      <w:r>
        <w:t>w</w:t>
      </w:r>
      <w:r w:rsidRPr="00087D02">
        <w:t xml:space="preserve">orks required to complete the </w:t>
      </w:r>
      <w:r>
        <w:t>W</w:t>
      </w:r>
      <w:r w:rsidRPr="00087D02">
        <w:t>ork</w:t>
      </w:r>
      <w:r>
        <w:t>s.</w:t>
      </w:r>
      <w:r w:rsidRPr="00087D02">
        <w:t xml:space="preserve"> </w:t>
      </w:r>
    </w:p>
    <w:p w14:paraId="7BB1900F" w14:textId="31A23DE2" w:rsidR="00087D02" w:rsidRPr="001A5903" w:rsidRDefault="00156D4D" w:rsidP="00D856D2">
      <w:pPr>
        <w:pStyle w:val="PPP4"/>
        <w:numPr>
          <w:ilvl w:val="3"/>
          <w:numId w:val="18"/>
        </w:numPr>
        <w:ind w:left="2835" w:hanging="1417"/>
        <w:rPr>
          <w:b/>
        </w:rPr>
      </w:pPr>
      <w:r>
        <w:rPr>
          <w:b/>
        </w:rPr>
        <w:t>Not Used</w:t>
      </w:r>
    </w:p>
    <w:p w14:paraId="50A80933" w14:textId="4192A08E" w:rsidR="006873A6" w:rsidRDefault="006873A6" w:rsidP="00D856D2">
      <w:pPr>
        <w:pStyle w:val="PPP4"/>
        <w:numPr>
          <w:ilvl w:val="3"/>
          <w:numId w:val="18"/>
        </w:numPr>
        <w:ind w:left="2835" w:hanging="1417"/>
        <w:rPr>
          <w:b/>
        </w:rPr>
      </w:pPr>
      <w:r>
        <w:rPr>
          <w:b/>
        </w:rPr>
        <w:t>General Provisions for Utility Work</w:t>
      </w:r>
    </w:p>
    <w:p w14:paraId="3E113818" w14:textId="77777777" w:rsidR="006873A6" w:rsidRDefault="006873A6" w:rsidP="008A6088">
      <w:pPr>
        <w:pStyle w:val="BodyText2"/>
      </w:pPr>
    </w:p>
    <w:p w14:paraId="10BC5AAE" w14:textId="7D7C46E9" w:rsidR="006873A6" w:rsidRDefault="006873A6" w:rsidP="008A6088">
      <w:pPr>
        <w:pStyle w:val="BodyText2"/>
      </w:pPr>
      <w:r w:rsidRPr="008A6088">
        <w:t xml:space="preserve">Project Co shall comply with the general provisions for </w:t>
      </w:r>
      <w:r w:rsidR="00DE10D6">
        <w:t>U</w:t>
      </w:r>
      <w:r w:rsidRPr="008A6088">
        <w:t xml:space="preserve">tility </w:t>
      </w:r>
      <w:r w:rsidR="00DE10D6">
        <w:t>W</w:t>
      </w:r>
      <w:r w:rsidRPr="008A6088">
        <w:t>ork as follows:</w:t>
      </w:r>
    </w:p>
    <w:p w14:paraId="35A1D366" w14:textId="77777777" w:rsidR="006873A6" w:rsidRPr="008A6088" w:rsidRDefault="006873A6" w:rsidP="008A6088">
      <w:pPr>
        <w:pStyle w:val="BodyText2"/>
      </w:pPr>
    </w:p>
    <w:p w14:paraId="24EF8A99" w14:textId="15BF930E" w:rsidR="006873A6" w:rsidRPr="00D856D2" w:rsidRDefault="006873A6" w:rsidP="00D856D2">
      <w:pPr>
        <w:pStyle w:val="BodyText2"/>
        <w:widowControl w:val="0"/>
        <w:numPr>
          <w:ilvl w:val="0"/>
          <w:numId w:val="51"/>
        </w:numPr>
        <w:tabs>
          <w:tab w:val="left" w:pos="1080"/>
        </w:tabs>
        <w:ind w:left="1080" w:right="-43"/>
        <w:jc w:val="left"/>
      </w:pPr>
      <w:r w:rsidRPr="00D856D2">
        <w:t xml:space="preserve">in coordination with the </w:t>
      </w:r>
      <w:r w:rsidR="00DE10D6" w:rsidRPr="00D856D2">
        <w:t>U</w:t>
      </w:r>
      <w:r w:rsidRPr="00D856D2">
        <w:t xml:space="preserve">tility </w:t>
      </w:r>
      <w:r w:rsidR="00156D4D">
        <w:t>C</w:t>
      </w:r>
      <w:r w:rsidR="00156D4D" w:rsidRPr="00D856D2">
        <w:t>ompanies</w:t>
      </w:r>
      <w:r w:rsidRPr="00D856D2">
        <w:t xml:space="preserve">, Project Co shall establish the locations within the Lands to allow relocation of all </w:t>
      </w:r>
      <w:r w:rsidR="00DE10D6" w:rsidRPr="00D856D2">
        <w:t>U</w:t>
      </w:r>
      <w:r w:rsidRPr="00D856D2">
        <w:t xml:space="preserve">tility </w:t>
      </w:r>
      <w:r w:rsidR="00DE10D6" w:rsidRPr="00D856D2">
        <w:t>I</w:t>
      </w:r>
      <w:r w:rsidRPr="00D856D2">
        <w:t>nfrastructure located within the Lands at Commercial Close that cannot be removed from, abandoned within, or relocated outside the Lands;</w:t>
      </w:r>
    </w:p>
    <w:p w14:paraId="14A4CAB4" w14:textId="54510F3D" w:rsidR="006873A6" w:rsidRPr="00D856D2" w:rsidRDefault="00DE10D6" w:rsidP="00D856D2">
      <w:pPr>
        <w:pStyle w:val="BodyText2"/>
        <w:widowControl w:val="0"/>
        <w:numPr>
          <w:ilvl w:val="0"/>
          <w:numId w:val="51"/>
        </w:numPr>
        <w:tabs>
          <w:tab w:val="left" w:pos="1080"/>
        </w:tabs>
        <w:ind w:left="1080" w:right="-43"/>
        <w:jc w:val="left"/>
      </w:pPr>
      <w:r w:rsidRPr="00D856D2">
        <w:t>U</w:t>
      </w:r>
      <w:r w:rsidR="006873A6" w:rsidRPr="00D856D2">
        <w:t xml:space="preserve">tility </w:t>
      </w:r>
      <w:r w:rsidRPr="00D856D2">
        <w:t>I</w:t>
      </w:r>
      <w:r w:rsidR="006873A6" w:rsidRPr="00D856D2">
        <w:t xml:space="preserve">nfrastructure shall be relocated such as to provide access, acceptable to the </w:t>
      </w:r>
      <w:r w:rsidRPr="00D856D2">
        <w:t>U</w:t>
      </w:r>
      <w:r w:rsidR="006873A6" w:rsidRPr="00D856D2">
        <w:t xml:space="preserve">tility </w:t>
      </w:r>
      <w:r w:rsidR="00156D4D">
        <w:t>C</w:t>
      </w:r>
      <w:r w:rsidR="00156D4D" w:rsidRPr="00D856D2">
        <w:t>ompany</w:t>
      </w:r>
      <w:r w:rsidR="006873A6" w:rsidRPr="00D856D2">
        <w:t xml:space="preserve">, for maintenance and repairs. Sufficient width shall be provided to accommodate all required </w:t>
      </w:r>
      <w:r w:rsidRPr="00D856D2">
        <w:t>U</w:t>
      </w:r>
      <w:r w:rsidR="006873A6" w:rsidRPr="00D856D2">
        <w:t xml:space="preserve">tilities and provide the necessary clearances as determined by the </w:t>
      </w:r>
      <w:r w:rsidRPr="00D856D2">
        <w:t>U</w:t>
      </w:r>
      <w:r w:rsidR="006873A6" w:rsidRPr="00D856D2">
        <w:t xml:space="preserve">tility </w:t>
      </w:r>
      <w:r w:rsidR="00156D4D">
        <w:t>C</w:t>
      </w:r>
      <w:r w:rsidR="00156D4D" w:rsidRPr="00D856D2">
        <w:t>ompanies</w:t>
      </w:r>
      <w:r w:rsidR="006873A6" w:rsidRPr="00D856D2">
        <w:t>;</w:t>
      </w:r>
    </w:p>
    <w:p w14:paraId="11011AEF" w14:textId="3687D621" w:rsidR="006873A6" w:rsidRPr="00D856D2" w:rsidRDefault="006873A6" w:rsidP="00D856D2">
      <w:pPr>
        <w:pStyle w:val="BodyText2"/>
        <w:widowControl w:val="0"/>
        <w:numPr>
          <w:ilvl w:val="0"/>
          <w:numId w:val="51"/>
        </w:numPr>
        <w:tabs>
          <w:tab w:val="left" w:pos="1080"/>
        </w:tabs>
        <w:ind w:left="1080" w:right="-43"/>
        <w:jc w:val="left"/>
      </w:pPr>
      <w:r w:rsidRPr="00D856D2">
        <w:t xml:space="preserve">all </w:t>
      </w:r>
      <w:r w:rsidR="00DE10D6" w:rsidRPr="00D856D2">
        <w:t>U</w:t>
      </w:r>
      <w:r w:rsidRPr="00D856D2">
        <w:t xml:space="preserve">tility </w:t>
      </w:r>
      <w:r w:rsidR="00DE10D6" w:rsidRPr="00D856D2">
        <w:t>I</w:t>
      </w:r>
      <w:r w:rsidRPr="00D856D2">
        <w:t xml:space="preserve">nfrastructure relocations </w:t>
      </w:r>
      <w:r w:rsidR="003F4452" w:rsidRPr="00D856D2">
        <w:t>shall</w:t>
      </w:r>
      <w:r w:rsidRPr="00D856D2">
        <w:t xml:space="preserve"> be located so as to stay within the limits established by any applicable </w:t>
      </w:r>
      <w:r w:rsidR="00156D4D">
        <w:t>P</w:t>
      </w:r>
      <w:r w:rsidR="00156D4D" w:rsidRPr="00D856D2">
        <w:t>ermits</w:t>
      </w:r>
      <w:r w:rsidRPr="00D856D2">
        <w:t xml:space="preserve">, </w:t>
      </w:r>
      <w:r w:rsidR="00156D4D">
        <w:t>L</w:t>
      </w:r>
      <w:r w:rsidR="00156D4D" w:rsidRPr="00D856D2">
        <w:t>icenses</w:t>
      </w:r>
      <w:r w:rsidRPr="00D856D2">
        <w:t xml:space="preserve">, and </w:t>
      </w:r>
      <w:r w:rsidR="00156D4D">
        <w:t>A</w:t>
      </w:r>
      <w:r w:rsidR="00156D4D" w:rsidRPr="00D856D2">
        <w:t>pprovals</w:t>
      </w:r>
      <w:r w:rsidRPr="00D856D2">
        <w:t>;</w:t>
      </w:r>
    </w:p>
    <w:p w14:paraId="7272F77F" w14:textId="22C824EB" w:rsidR="006873A6" w:rsidRPr="00D856D2" w:rsidRDefault="006873A6" w:rsidP="00D856D2">
      <w:pPr>
        <w:pStyle w:val="BodyText2"/>
        <w:widowControl w:val="0"/>
        <w:numPr>
          <w:ilvl w:val="0"/>
          <w:numId w:val="51"/>
        </w:numPr>
        <w:tabs>
          <w:tab w:val="left" w:pos="1080"/>
        </w:tabs>
        <w:ind w:left="1080" w:right="-43"/>
        <w:jc w:val="left"/>
      </w:pPr>
      <w:r w:rsidRPr="00D856D2">
        <w:t xml:space="preserve">if relocation of </w:t>
      </w:r>
      <w:r w:rsidR="00DE10D6" w:rsidRPr="00D856D2">
        <w:t>U</w:t>
      </w:r>
      <w:r w:rsidRPr="00D856D2">
        <w:t xml:space="preserve">tility </w:t>
      </w:r>
      <w:r w:rsidR="00DE10D6" w:rsidRPr="00D856D2">
        <w:t>I</w:t>
      </w:r>
      <w:r w:rsidRPr="00D856D2">
        <w:t xml:space="preserve">nfrastructure is required for </w:t>
      </w:r>
      <w:r w:rsidR="000A465B" w:rsidRPr="00D856D2">
        <w:t>the Works</w:t>
      </w:r>
      <w:r w:rsidRPr="00D856D2">
        <w:t xml:space="preserve">, the </w:t>
      </w:r>
      <w:r w:rsidR="00DE10D6" w:rsidRPr="00D856D2">
        <w:t>U</w:t>
      </w:r>
      <w:r w:rsidRPr="00D856D2">
        <w:t xml:space="preserve">tility </w:t>
      </w:r>
      <w:r w:rsidR="00DE10D6" w:rsidRPr="00D856D2">
        <w:t>I</w:t>
      </w:r>
      <w:r w:rsidRPr="00D856D2">
        <w:t>nfrastructure shall be relocated such that it protects for future widening as shown in the Reference Concept;</w:t>
      </w:r>
    </w:p>
    <w:p w14:paraId="3F8DB793" w14:textId="142E8DE0" w:rsidR="006873A6" w:rsidRPr="00D856D2" w:rsidRDefault="0044009C" w:rsidP="00D856D2">
      <w:pPr>
        <w:pStyle w:val="BodyText2"/>
        <w:widowControl w:val="0"/>
        <w:numPr>
          <w:ilvl w:val="0"/>
          <w:numId w:val="51"/>
        </w:numPr>
        <w:tabs>
          <w:tab w:val="left" w:pos="1080"/>
        </w:tabs>
        <w:ind w:left="1080" w:right="-43"/>
        <w:jc w:val="left"/>
      </w:pPr>
      <w:r w:rsidRPr="00D856D2">
        <w:t xml:space="preserve">All </w:t>
      </w:r>
      <w:r w:rsidR="006873A6" w:rsidRPr="00D856D2">
        <w:t xml:space="preserve">watermains that are located within the Lands shall be protected from freezing in a manner to be approved by the </w:t>
      </w:r>
      <w:r w:rsidR="00DE10D6" w:rsidRPr="00D856D2">
        <w:t>U</w:t>
      </w:r>
      <w:r w:rsidR="006873A6" w:rsidRPr="00D856D2">
        <w:t xml:space="preserve">tility </w:t>
      </w:r>
      <w:r w:rsidR="00156D4D">
        <w:t>C</w:t>
      </w:r>
      <w:r w:rsidR="00156D4D" w:rsidRPr="00D856D2">
        <w:t xml:space="preserve">ompany </w:t>
      </w:r>
      <w:r w:rsidR="006873A6" w:rsidRPr="00D856D2">
        <w:t>that owns the watermain;</w:t>
      </w:r>
    </w:p>
    <w:p w14:paraId="3AC86695" w14:textId="12388612" w:rsidR="006873A6" w:rsidRPr="00D856D2" w:rsidRDefault="00DE10D6" w:rsidP="00D856D2">
      <w:pPr>
        <w:pStyle w:val="BodyText2"/>
        <w:widowControl w:val="0"/>
        <w:numPr>
          <w:ilvl w:val="0"/>
          <w:numId w:val="51"/>
        </w:numPr>
        <w:tabs>
          <w:tab w:val="left" w:pos="1080"/>
        </w:tabs>
        <w:ind w:left="1080" w:right="-43"/>
        <w:jc w:val="left"/>
      </w:pPr>
      <w:r w:rsidRPr="00D856D2">
        <w:t>U</w:t>
      </w:r>
      <w:r w:rsidR="006873A6" w:rsidRPr="00D856D2">
        <w:t xml:space="preserve">tility </w:t>
      </w:r>
      <w:r w:rsidRPr="00D856D2">
        <w:t>I</w:t>
      </w:r>
      <w:r w:rsidR="006873A6" w:rsidRPr="00D856D2">
        <w:t xml:space="preserve">nfrastructure relocations on the </w:t>
      </w:r>
      <w:r w:rsidRPr="00D856D2">
        <w:t>C</w:t>
      </w:r>
      <w:r w:rsidR="006873A6" w:rsidRPr="00D856D2">
        <w:t>ross</w:t>
      </w:r>
      <w:r w:rsidR="000C5114" w:rsidRPr="00D856D2">
        <w:t>r</w:t>
      </w:r>
      <w:r w:rsidR="006873A6" w:rsidRPr="00D856D2">
        <w:t xml:space="preserve">oads shall conform to the standard </w:t>
      </w:r>
      <w:r w:rsidRPr="00D856D2">
        <w:t>U</w:t>
      </w:r>
      <w:r w:rsidR="006873A6" w:rsidRPr="00D856D2">
        <w:t>tility cross-sections for the appropriate Local Authority;</w:t>
      </w:r>
    </w:p>
    <w:p w14:paraId="35143659" w14:textId="3E348EB4" w:rsidR="006873A6" w:rsidRPr="00D856D2" w:rsidRDefault="002235D1" w:rsidP="00D856D2">
      <w:pPr>
        <w:pStyle w:val="BodyText2"/>
        <w:widowControl w:val="0"/>
        <w:numPr>
          <w:ilvl w:val="0"/>
          <w:numId w:val="51"/>
        </w:numPr>
        <w:tabs>
          <w:tab w:val="left" w:pos="1080"/>
        </w:tabs>
        <w:ind w:left="1080" w:right="-43"/>
        <w:jc w:val="left"/>
      </w:pPr>
      <w:r>
        <w:t>All</w:t>
      </w:r>
      <w:r w:rsidR="006873A6" w:rsidRPr="00D856D2">
        <w:t xml:space="preserve"> </w:t>
      </w:r>
      <w:r w:rsidR="00DE10D6" w:rsidRPr="00D856D2">
        <w:t>U</w:t>
      </w:r>
      <w:r w:rsidR="006873A6" w:rsidRPr="00D856D2">
        <w:t xml:space="preserve">tility </w:t>
      </w:r>
      <w:r w:rsidR="00DE10D6" w:rsidRPr="00D856D2">
        <w:t>I</w:t>
      </w:r>
      <w:r w:rsidR="006873A6" w:rsidRPr="00D856D2">
        <w:t xml:space="preserve">nfrastructure located along a road or road allowance existing at Commercial Close that will be closed shall be removed or relocated so that access, acceptable to the </w:t>
      </w:r>
      <w:r w:rsidR="00411EEE">
        <w:t>U</w:t>
      </w:r>
      <w:r w:rsidR="00411EEE" w:rsidRPr="00D856D2">
        <w:t xml:space="preserve">tility </w:t>
      </w:r>
      <w:r w:rsidR="00411EEE">
        <w:t>C</w:t>
      </w:r>
      <w:r w:rsidR="00411EEE" w:rsidRPr="00D856D2">
        <w:t>ompany</w:t>
      </w:r>
      <w:r w:rsidR="006873A6" w:rsidRPr="00D856D2">
        <w:t>, for maintenance and repairs is maintained;</w:t>
      </w:r>
    </w:p>
    <w:p w14:paraId="6375D477" w14:textId="01535B39" w:rsidR="006873A6" w:rsidRPr="00D856D2" w:rsidRDefault="0044009C" w:rsidP="00D856D2">
      <w:pPr>
        <w:pStyle w:val="BodyText2"/>
        <w:widowControl w:val="0"/>
        <w:numPr>
          <w:ilvl w:val="0"/>
          <w:numId w:val="51"/>
        </w:numPr>
        <w:tabs>
          <w:tab w:val="left" w:pos="1080"/>
        </w:tabs>
        <w:ind w:left="1080" w:right="-43"/>
        <w:jc w:val="left"/>
      </w:pPr>
      <w:r w:rsidRPr="00D856D2">
        <w:t xml:space="preserve">All </w:t>
      </w:r>
      <w:r w:rsidR="00DE10D6" w:rsidRPr="00D856D2">
        <w:t>U</w:t>
      </w:r>
      <w:r w:rsidR="006873A6" w:rsidRPr="00D856D2">
        <w:t xml:space="preserve">tility </w:t>
      </w:r>
      <w:r w:rsidR="00DE10D6" w:rsidRPr="00D856D2">
        <w:t>W</w:t>
      </w:r>
      <w:r w:rsidR="006873A6" w:rsidRPr="00D856D2">
        <w:t xml:space="preserve">ork agreed upon or undertaken by the Ministry and/or the </w:t>
      </w:r>
      <w:r w:rsidR="00DE10D6" w:rsidRPr="00D856D2">
        <w:t>U</w:t>
      </w:r>
      <w:r w:rsidR="006873A6" w:rsidRPr="00D856D2">
        <w:t xml:space="preserve">tility </w:t>
      </w:r>
      <w:r w:rsidR="00156D4D">
        <w:t>C</w:t>
      </w:r>
      <w:r w:rsidR="00156D4D" w:rsidRPr="00D856D2">
        <w:t xml:space="preserve">ompanies </w:t>
      </w:r>
      <w:r w:rsidR="006873A6" w:rsidRPr="00D856D2">
        <w:t xml:space="preserve">in </w:t>
      </w:r>
      <w:r w:rsidR="00EB03F8" w:rsidRPr="00D856D2">
        <w:t>between the issuance of the Request for Proposals and</w:t>
      </w:r>
      <w:r w:rsidR="006873A6" w:rsidRPr="00D856D2">
        <w:t xml:space="preserve"> Commercial Close shall not be reconstructed or relocated unless otherwise approved by the Ministry;</w:t>
      </w:r>
    </w:p>
    <w:p w14:paraId="4478A83D" w14:textId="1DE6D760" w:rsidR="006873A6" w:rsidRDefault="006873A6" w:rsidP="00D856D2">
      <w:pPr>
        <w:pStyle w:val="BodyText2"/>
        <w:widowControl w:val="0"/>
        <w:numPr>
          <w:ilvl w:val="0"/>
          <w:numId w:val="51"/>
        </w:numPr>
        <w:tabs>
          <w:tab w:val="left" w:pos="1080"/>
        </w:tabs>
        <w:ind w:left="1080" w:right="-43"/>
        <w:jc w:val="left"/>
        <w:rPr>
          <w:rFonts w:cs="Times"/>
          <w:szCs w:val="24"/>
          <w:lang w:eastAsia="en-CA"/>
        </w:rPr>
      </w:pPr>
      <w:r w:rsidRPr="00D856D2">
        <w:t xml:space="preserve">Project Co shall provide, at all times, continuity of </w:t>
      </w:r>
      <w:r w:rsidR="00156D4D">
        <w:t>U</w:t>
      </w:r>
      <w:r w:rsidR="00156D4D" w:rsidRPr="00D856D2">
        <w:t xml:space="preserve">tility </w:t>
      </w:r>
      <w:r w:rsidRPr="00D856D2">
        <w:t xml:space="preserve">service to properties adjoining the Lands. Where </w:t>
      </w:r>
      <w:r w:rsidR="00DE10D6" w:rsidRPr="00D856D2">
        <w:t>U</w:t>
      </w:r>
      <w:r w:rsidRPr="00D856D2">
        <w:t xml:space="preserve">tility </w:t>
      </w:r>
      <w:r w:rsidR="00DE10D6" w:rsidRPr="00D856D2">
        <w:t>W</w:t>
      </w:r>
      <w:r w:rsidRPr="00D856D2">
        <w:t xml:space="preserve">ork affects service to adjacent property owners, Project Co shall coordinate and/or perform such </w:t>
      </w:r>
      <w:r w:rsidR="00156D4D">
        <w:t>U</w:t>
      </w:r>
      <w:r w:rsidR="00156D4D" w:rsidRPr="00D856D2">
        <w:t xml:space="preserve">tility </w:t>
      </w:r>
      <w:r w:rsidR="00156D4D">
        <w:t>W</w:t>
      </w:r>
      <w:r w:rsidR="00156D4D" w:rsidRPr="00D856D2">
        <w:t xml:space="preserve">ork </w:t>
      </w:r>
      <w:r w:rsidRPr="00D856D2">
        <w:t>so as to minimize interference</w:t>
      </w:r>
      <w:r w:rsidRPr="008A6088">
        <w:rPr>
          <w:rFonts w:cs="Times"/>
          <w:szCs w:val="24"/>
          <w:lang w:eastAsia="en-CA"/>
        </w:rPr>
        <w:t xml:space="preserve"> to those affected.</w:t>
      </w:r>
    </w:p>
    <w:p w14:paraId="32956DCB" w14:textId="4A93C2F0" w:rsidR="00676421" w:rsidRPr="008A6088" w:rsidRDefault="00676421" w:rsidP="00D856D2">
      <w:pPr>
        <w:pStyle w:val="BodyText2"/>
        <w:widowControl w:val="0"/>
        <w:numPr>
          <w:ilvl w:val="0"/>
          <w:numId w:val="51"/>
        </w:numPr>
        <w:tabs>
          <w:tab w:val="left" w:pos="1080"/>
        </w:tabs>
        <w:ind w:left="1080" w:right="-43"/>
        <w:jc w:val="left"/>
        <w:rPr>
          <w:rFonts w:cs="Times"/>
          <w:szCs w:val="24"/>
          <w:lang w:eastAsia="en-CA"/>
        </w:rPr>
      </w:pPr>
      <w:r>
        <w:rPr>
          <w:rFonts w:cs="Times"/>
          <w:szCs w:val="24"/>
          <w:lang w:eastAsia="en-CA"/>
        </w:rPr>
        <w:t>Duct bank access manholes may be maintained within the roadway sideslope provided that the exposed height of manhole does not exceed 100 mm in the uphill direction.  Protection barriers will be required if relocation or adjustment of the manhole is not technically feasible.</w:t>
      </w:r>
    </w:p>
    <w:p w14:paraId="141F3481" w14:textId="69626F80" w:rsidR="00087D02" w:rsidRPr="001A5903" w:rsidRDefault="00087D02" w:rsidP="00D856D2">
      <w:pPr>
        <w:pStyle w:val="PPP4"/>
        <w:numPr>
          <w:ilvl w:val="3"/>
          <w:numId w:val="18"/>
        </w:numPr>
        <w:ind w:left="2835" w:hanging="1417"/>
        <w:rPr>
          <w:b/>
        </w:rPr>
      </w:pPr>
      <w:r w:rsidRPr="001A5903">
        <w:rPr>
          <w:b/>
        </w:rPr>
        <w:t xml:space="preserve">SaskPower </w:t>
      </w:r>
      <w:r w:rsidR="00C666C1">
        <w:rPr>
          <w:b/>
        </w:rPr>
        <w:t>and SaskTel Global Memoranda of Understanding</w:t>
      </w:r>
    </w:p>
    <w:p w14:paraId="0C2DE4C6" w14:textId="77777777" w:rsidR="00087D02" w:rsidRPr="00087D02" w:rsidRDefault="00087D02" w:rsidP="00087D02">
      <w:pPr>
        <w:pStyle w:val="BodyText2"/>
      </w:pPr>
    </w:p>
    <w:p w14:paraId="06502CD3" w14:textId="419914D1" w:rsidR="00087D02" w:rsidRDefault="00156D4D" w:rsidP="00087D02">
      <w:pPr>
        <w:pStyle w:val="BodyText2"/>
      </w:pPr>
      <w:r>
        <w:t>The</w:t>
      </w:r>
      <w:r w:rsidR="00C666C1">
        <w:t xml:space="preserve"> Ministry has entered into </w:t>
      </w:r>
      <w:r w:rsidR="0044009C">
        <w:t xml:space="preserve">agreements </w:t>
      </w:r>
      <w:r w:rsidR="00C666C1">
        <w:t xml:space="preserve">for </w:t>
      </w:r>
      <w:r w:rsidR="000C5114">
        <w:t>u</w:t>
      </w:r>
      <w:r w:rsidR="00C666C1">
        <w:t xml:space="preserve">tilization of Ministry </w:t>
      </w:r>
      <w:r w:rsidR="000C5114">
        <w:t>ROW</w:t>
      </w:r>
      <w:r w:rsidR="00C666C1">
        <w:t xml:space="preserve"> (hereinafter called “</w:t>
      </w:r>
      <w:r w:rsidR="00C666C1" w:rsidRPr="00D856D2">
        <w:rPr>
          <w:b/>
        </w:rPr>
        <w:t>Global Memoranda of Understanding</w:t>
      </w:r>
      <w:r w:rsidR="00C666C1">
        <w:t>”) with the Saskatchewan Power Corporation (“</w:t>
      </w:r>
      <w:r w:rsidR="00C666C1" w:rsidRPr="00D856D2">
        <w:rPr>
          <w:b/>
        </w:rPr>
        <w:t>SaskPower</w:t>
      </w:r>
      <w:r w:rsidR="00C666C1">
        <w:t>”) and Saskatchewan Telecommunications (“</w:t>
      </w:r>
      <w:r w:rsidR="00C666C1" w:rsidRPr="00D856D2">
        <w:rPr>
          <w:b/>
        </w:rPr>
        <w:t>SaskTel</w:t>
      </w:r>
      <w:r w:rsidR="005B75FD">
        <w:t xml:space="preserve">”).  </w:t>
      </w:r>
      <w:r w:rsidR="00C666C1">
        <w:t xml:space="preserve">Project Co shall be bound by the </w:t>
      </w:r>
      <w:r w:rsidR="000C5114" w:rsidRPr="008A6088">
        <w:t>t</w:t>
      </w:r>
      <w:r w:rsidR="00C666C1">
        <w:t xml:space="preserve">erms and </w:t>
      </w:r>
      <w:r w:rsidR="000C5114">
        <w:t>c</w:t>
      </w:r>
      <w:r w:rsidR="00C666C1">
        <w:t>onditions included within the Global Memoranda of Understanding and shall follow the process and be subject to the cost sharing provisions included herein</w:t>
      </w:r>
      <w:r>
        <w:t xml:space="preserve"> and shall otherwise comply with the provisions of the Project Agreement</w:t>
      </w:r>
      <w:r w:rsidR="00C666C1">
        <w:t>.</w:t>
      </w:r>
    </w:p>
    <w:p w14:paraId="2F0F8ECC" w14:textId="77777777" w:rsidR="00C666C1" w:rsidRDefault="00C666C1" w:rsidP="00087D02">
      <w:pPr>
        <w:pStyle w:val="BodyText2"/>
      </w:pPr>
    </w:p>
    <w:p w14:paraId="0013AE4B" w14:textId="59B8BDAC" w:rsidR="00C666C1" w:rsidRPr="00087D02" w:rsidRDefault="00C666C1" w:rsidP="00087D02">
      <w:pPr>
        <w:pStyle w:val="BodyText2"/>
      </w:pPr>
      <w:r>
        <w:t>Copies of the Global Memoranda of Understanding with SaskPower and SaskTel are included</w:t>
      </w:r>
      <w:r w:rsidR="001A6C42">
        <w:t xml:space="preserve"> </w:t>
      </w:r>
      <w:r w:rsidR="001A6C42" w:rsidRPr="00D856D2">
        <w:t xml:space="preserve">in Appendix </w:t>
      </w:r>
      <w:r w:rsidR="00BC0895" w:rsidRPr="00D856D2">
        <w:t>I</w:t>
      </w:r>
      <w:r w:rsidRPr="00BC0895">
        <w:t>.</w:t>
      </w:r>
    </w:p>
    <w:p w14:paraId="57DC6204" w14:textId="4635A265" w:rsidR="0072753A" w:rsidRPr="001A5903" w:rsidRDefault="003B00DE" w:rsidP="00D856D2">
      <w:pPr>
        <w:pStyle w:val="PPP4"/>
        <w:numPr>
          <w:ilvl w:val="3"/>
          <w:numId w:val="18"/>
        </w:numPr>
        <w:ind w:left="2835" w:hanging="1417"/>
        <w:rPr>
          <w:b/>
        </w:rPr>
      </w:pPr>
      <w:r>
        <w:rPr>
          <w:b/>
        </w:rPr>
        <w:t>CJME-AM Radio Transmitter</w:t>
      </w:r>
    </w:p>
    <w:p w14:paraId="6E4FEA7B" w14:textId="0DF2BF44" w:rsidR="0072753A" w:rsidRDefault="0072753A" w:rsidP="008A6088"/>
    <w:p w14:paraId="3C29E10E" w14:textId="442A23AD" w:rsidR="0072753A" w:rsidRDefault="0072753A" w:rsidP="008A6088">
      <w:pPr>
        <w:jc w:val="both"/>
      </w:pPr>
      <w:r>
        <w:t xml:space="preserve">Adjacent to the proposed Highway 6 interchange is an existing AM radio transmission site (CJME-AM), </w:t>
      </w:r>
      <w:r w:rsidR="005B75FD">
        <w:t xml:space="preserve">owned by Rawlco Radio Inc.  </w:t>
      </w:r>
      <w:r>
        <w:t>Project Co shall design and/or adequately protect all above ground metallic structures located within the vicinity of the CJME AM transmitter to prevent interference with the broadcast signal, in compliance with Industry Canada requirements.</w:t>
      </w:r>
      <w:r w:rsidR="00DC2572">
        <w:t xml:space="preserve"> </w:t>
      </w:r>
      <w:r>
        <w:t xml:space="preserve">Project Co shall coordinate the design of any above ground metallic structures and/or interference protection systems with CJME-AM/Rawlco Radio Inc. through the following representative: </w:t>
      </w:r>
    </w:p>
    <w:p w14:paraId="2DAB982D" w14:textId="77777777" w:rsidR="0072753A" w:rsidRDefault="0072753A" w:rsidP="008A6088"/>
    <w:p w14:paraId="2AF9B1C4" w14:textId="77777777" w:rsidR="0072753A" w:rsidRDefault="0072753A" w:rsidP="008A6088">
      <w:pPr>
        <w:ind w:left="720"/>
      </w:pPr>
      <w:r>
        <w:t>Tom Newton</w:t>
      </w:r>
    </w:p>
    <w:p w14:paraId="4825879E" w14:textId="77777777" w:rsidR="0072753A" w:rsidRDefault="0072753A" w:rsidP="008A6088">
      <w:pPr>
        <w:ind w:left="720"/>
      </w:pPr>
      <w:r>
        <w:t>General Manager</w:t>
      </w:r>
    </w:p>
    <w:p w14:paraId="62D082F3" w14:textId="77777777" w:rsidR="0072753A" w:rsidRDefault="0072753A" w:rsidP="008A6088">
      <w:pPr>
        <w:ind w:left="720"/>
      </w:pPr>
      <w:r>
        <w:t>Rawlco Radio Regina</w:t>
      </w:r>
    </w:p>
    <w:p w14:paraId="743C9A36" w14:textId="77777777" w:rsidR="0072753A" w:rsidRDefault="0072753A" w:rsidP="008A6088">
      <w:pPr>
        <w:ind w:left="720"/>
      </w:pPr>
      <w:r>
        <w:t>#210 – 2401 Saskatchewan Drive</w:t>
      </w:r>
      <w:r>
        <w:br/>
        <w:t>Regina, SK  S4P 4H8</w:t>
      </w:r>
    </w:p>
    <w:p w14:paraId="79F6D580" w14:textId="77777777" w:rsidR="0072753A" w:rsidRDefault="0072753A" w:rsidP="008A6088">
      <w:pPr>
        <w:ind w:left="720"/>
      </w:pPr>
      <w:r>
        <w:t>Phone: (306) 525-0000</w:t>
      </w:r>
    </w:p>
    <w:p w14:paraId="0D697E19" w14:textId="77777777" w:rsidR="0072753A" w:rsidRDefault="0072753A" w:rsidP="008A6088">
      <w:pPr>
        <w:ind w:left="720"/>
      </w:pPr>
      <w:r>
        <w:t xml:space="preserve">Email: </w:t>
      </w:r>
      <w:hyperlink r:id="rId25" w:history="1">
        <w:r>
          <w:rPr>
            <w:rStyle w:val="Hyperlink"/>
          </w:rPr>
          <w:t>tnewton@rawlco.com</w:t>
        </w:r>
      </w:hyperlink>
      <w:r>
        <w:t xml:space="preserve"> </w:t>
      </w:r>
    </w:p>
    <w:p w14:paraId="0777D784" w14:textId="05866817" w:rsidR="00866275" w:rsidRDefault="00866275">
      <w:pPr>
        <w:pStyle w:val="PPP3"/>
      </w:pPr>
      <w:bookmarkStart w:id="1679" w:name="_Toc394997924"/>
      <w:bookmarkStart w:id="1680" w:name="_Toc395254003"/>
      <w:bookmarkStart w:id="1681" w:name="_Toc395787341"/>
      <w:bookmarkStart w:id="1682" w:name="_Toc396139400"/>
      <w:bookmarkStart w:id="1683" w:name="_Toc396144558"/>
      <w:bookmarkStart w:id="1684" w:name="_Toc396722178"/>
      <w:bookmarkStart w:id="1685" w:name="_Toc411425040"/>
      <w:bookmarkEnd w:id="1679"/>
      <w:bookmarkEnd w:id="1680"/>
      <w:bookmarkEnd w:id="1681"/>
      <w:r>
        <w:t>Railways</w:t>
      </w:r>
      <w:bookmarkEnd w:id="1682"/>
      <w:bookmarkEnd w:id="1683"/>
      <w:bookmarkEnd w:id="1684"/>
      <w:bookmarkEnd w:id="1685"/>
    </w:p>
    <w:p w14:paraId="47730548" w14:textId="77777777" w:rsidR="001A5903" w:rsidRPr="001A5903" w:rsidRDefault="001A5903" w:rsidP="00D856D2">
      <w:pPr>
        <w:pStyle w:val="PPP4"/>
        <w:numPr>
          <w:ilvl w:val="3"/>
          <w:numId w:val="18"/>
        </w:numPr>
        <w:ind w:left="2835" w:hanging="1417"/>
        <w:rPr>
          <w:b/>
        </w:rPr>
      </w:pPr>
      <w:r w:rsidRPr="001A5903">
        <w:rPr>
          <w:b/>
        </w:rPr>
        <w:t>General</w:t>
      </w:r>
    </w:p>
    <w:p w14:paraId="731386D6" w14:textId="6605CE2D" w:rsidR="001A5903" w:rsidRPr="001A5903" w:rsidRDefault="001A5903" w:rsidP="00D856D2">
      <w:pPr>
        <w:pStyle w:val="PPP4"/>
        <w:numPr>
          <w:ilvl w:val="4"/>
          <w:numId w:val="18"/>
        </w:numPr>
        <w:tabs>
          <w:tab w:val="clear" w:pos="4320"/>
        </w:tabs>
        <w:ind w:left="4253" w:hanging="1418"/>
        <w:rPr>
          <w:b/>
        </w:rPr>
      </w:pPr>
      <w:r w:rsidRPr="001A5903">
        <w:rPr>
          <w:b/>
        </w:rPr>
        <w:t>Scope of Work</w:t>
      </w:r>
    </w:p>
    <w:p w14:paraId="4F28C650" w14:textId="77777777" w:rsidR="001A5903" w:rsidRPr="00332E9F" w:rsidRDefault="001A5903" w:rsidP="00332E9F">
      <w:pPr>
        <w:pStyle w:val="BodyText2"/>
      </w:pPr>
    </w:p>
    <w:p w14:paraId="6A4CCD97" w14:textId="66BE943D" w:rsidR="001A5903" w:rsidRPr="00332E9F" w:rsidRDefault="008F6551" w:rsidP="00332E9F">
      <w:pPr>
        <w:pStyle w:val="BodyText2"/>
      </w:pPr>
      <w:r w:rsidRPr="008A6088">
        <w:t>Project Co</w:t>
      </w:r>
      <w:r w:rsidR="001A5903" w:rsidRPr="008A6088">
        <w:t xml:space="preserve"> shall design and construct grade-separated and design</w:t>
      </w:r>
      <w:r w:rsidR="00673774">
        <w:t xml:space="preserve"> and upgrade </w:t>
      </w:r>
      <w:r w:rsidR="001A5903" w:rsidRPr="008A6088">
        <w:t xml:space="preserve">at-grade railway crossings at locations shown </w:t>
      </w:r>
      <w:r w:rsidR="00662EE8" w:rsidRPr="008A6088">
        <w:t>in the Reference Concept</w:t>
      </w:r>
      <w:r w:rsidR="001A5903" w:rsidRPr="008A6088">
        <w:t>.</w:t>
      </w:r>
    </w:p>
    <w:p w14:paraId="1F781497" w14:textId="77777777" w:rsidR="001A5903" w:rsidRPr="00332E9F" w:rsidRDefault="001A5903" w:rsidP="00332E9F">
      <w:pPr>
        <w:pStyle w:val="BodyText2"/>
      </w:pPr>
    </w:p>
    <w:p w14:paraId="5CBAAC8F" w14:textId="3849D9AD" w:rsidR="001A5903" w:rsidRDefault="00716115" w:rsidP="00332E9F">
      <w:pPr>
        <w:pStyle w:val="BodyText2"/>
      </w:pPr>
      <w:r>
        <w:t>Railway Company Responsibility</w:t>
      </w:r>
      <w:r w:rsidR="001A5903" w:rsidRPr="00332E9F">
        <w:t>:</w:t>
      </w:r>
    </w:p>
    <w:p w14:paraId="771218DB" w14:textId="77777777" w:rsidR="00D40BFA" w:rsidRDefault="00D40BFA" w:rsidP="00332E9F">
      <w:pPr>
        <w:pStyle w:val="BodyText2"/>
      </w:pPr>
    </w:p>
    <w:p w14:paraId="007AE3A3" w14:textId="28C05AC9" w:rsidR="001A5903" w:rsidRPr="00D856D2" w:rsidRDefault="001A5903" w:rsidP="00D856D2">
      <w:pPr>
        <w:pStyle w:val="BodyText2"/>
        <w:widowControl w:val="0"/>
        <w:numPr>
          <w:ilvl w:val="0"/>
          <w:numId w:val="51"/>
        </w:numPr>
        <w:tabs>
          <w:tab w:val="left" w:pos="1080"/>
        </w:tabs>
        <w:ind w:left="1080" w:right="-43"/>
        <w:jc w:val="left"/>
      </w:pPr>
      <w:r w:rsidRPr="00D856D2">
        <w:t xml:space="preserve">Provide detailed design of a crossing warning system based on crossing plans provided by </w:t>
      </w:r>
      <w:r w:rsidR="008F6551" w:rsidRPr="00D856D2">
        <w:t>Project Co</w:t>
      </w:r>
      <w:r w:rsidR="004B2FAC">
        <w:t>;</w:t>
      </w:r>
    </w:p>
    <w:p w14:paraId="057B9718" w14:textId="01A83062" w:rsidR="001A5903" w:rsidRDefault="001A5903" w:rsidP="00D856D2">
      <w:pPr>
        <w:pStyle w:val="BodyText2"/>
        <w:widowControl w:val="0"/>
        <w:numPr>
          <w:ilvl w:val="0"/>
          <w:numId w:val="51"/>
        </w:numPr>
        <w:tabs>
          <w:tab w:val="left" w:pos="1080"/>
        </w:tabs>
        <w:ind w:left="1080" w:right="-43"/>
        <w:jc w:val="left"/>
      </w:pPr>
      <w:r w:rsidRPr="00D856D2">
        <w:t xml:space="preserve">Construct the grade crossing surface as defined in the </w:t>
      </w:r>
      <w:r w:rsidRPr="007A2982">
        <w:rPr>
          <w:i/>
        </w:rPr>
        <w:t>Grade Crossing Regulations</w:t>
      </w:r>
      <w:r w:rsidR="004B2FAC">
        <w:t>;</w:t>
      </w:r>
    </w:p>
    <w:p w14:paraId="62C3C469" w14:textId="07CFAEFD" w:rsidR="004B2FAC" w:rsidRPr="00D856D2" w:rsidRDefault="004B2FAC" w:rsidP="00D856D2">
      <w:pPr>
        <w:pStyle w:val="BodyText2"/>
        <w:widowControl w:val="0"/>
        <w:numPr>
          <w:ilvl w:val="0"/>
          <w:numId w:val="51"/>
        </w:numPr>
        <w:tabs>
          <w:tab w:val="left" w:pos="1080"/>
        </w:tabs>
        <w:ind w:left="1080" w:right="-43"/>
        <w:jc w:val="left"/>
      </w:pPr>
      <w:r>
        <w:t xml:space="preserve">Design and construct the warning system defined in the </w:t>
      </w:r>
      <w:r w:rsidRPr="007A2982">
        <w:rPr>
          <w:i/>
        </w:rPr>
        <w:t>Grade Crossing Regulations</w:t>
      </w:r>
      <w:r>
        <w:t>;</w:t>
      </w:r>
    </w:p>
    <w:p w14:paraId="71603401" w14:textId="2C54D1BB" w:rsidR="001A5903" w:rsidRPr="00D856D2" w:rsidRDefault="001A5903" w:rsidP="00D856D2">
      <w:pPr>
        <w:pStyle w:val="BodyText2"/>
        <w:widowControl w:val="0"/>
        <w:numPr>
          <w:ilvl w:val="0"/>
          <w:numId w:val="51"/>
        </w:numPr>
        <w:tabs>
          <w:tab w:val="left" w:pos="1080"/>
        </w:tabs>
        <w:ind w:left="1080" w:right="-43"/>
        <w:jc w:val="left"/>
      </w:pPr>
      <w:r w:rsidRPr="00D856D2">
        <w:t>Construct railway crossing signs, number of tracks signs, an emergency notification sign, and a stop sign installed on the same post as a railway crossing sign</w:t>
      </w:r>
      <w:r w:rsidR="004B2FAC">
        <w:t>; and</w:t>
      </w:r>
    </w:p>
    <w:p w14:paraId="12B8103A" w14:textId="1BF52CDF" w:rsidR="001A5903" w:rsidRPr="00D856D2" w:rsidRDefault="001A5903" w:rsidP="00D856D2">
      <w:pPr>
        <w:pStyle w:val="BodyText2"/>
        <w:widowControl w:val="0"/>
        <w:numPr>
          <w:ilvl w:val="0"/>
          <w:numId w:val="51"/>
        </w:numPr>
        <w:tabs>
          <w:tab w:val="left" w:pos="1080"/>
        </w:tabs>
        <w:ind w:left="1080" w:right="-43"/>
        <w:jc w:val="left"/>
      </w:pPr>
      <w:r w:rsidRPr="00D856D2">
        <w:t>Design, construct or relocate any existing railway traffic signalling, communication or wayside equipment</w:t>
      </w:r>
      <w:r w:rsidR="00DC2572" w:rsidRPr="00D856D2">
        <w:t>.</w:t>
      </w:r>
    </w:p>
    <w:p w14:paraId="3A53348C" w14:textId="77777777" w:rsidR="001A5903" w:rsidRPr="00332E9F" w:rsidRDefault="001A5903" w:rsidP="00332E9F">
      <w:pPr>
        <w:pStyle w:val="BodyText2"/>
      </w:pPr>
    </w:p>
    <w:p w14:paraId="2513B088" w14:textId="1F5CD5F0" w:rsidR="001A5903" w:rsidRDefault="00716115" w:rsidP="00332E9F">
      <w:pPr>
        <w:pStyle w:val="BodyText2"/>
      </w:pPr>
      <w:r>
        <w:t>Project Co Responsibility</w:t>
      </w:r>
      <w:r w:rsidR="001A5903" w:rsidRPr="00332E9F">
        <w:t>:</w:t>
      </w:r>
    </w:p>
    <w:p w14:paraId="262D64B6" w14:textId="77777777" w:rsidR="00D40BFA" w:rsidRDefault="00D40BFA" w:rsidP="00332E9F">
      <w:pPr>
        <w:pStyle w:val="BodyText2"/>
      </w:pPr>
    </w:p>
    <w:p w14:paraId="7F682ACB" w14:textId="4CFEBA44" w:rsidR="001A5903" w:rsidRPr="00D856D2" w:rsidRDefault="001A5903" w:rsidP="00D856D2">
      <w:pPr>
        <w:pStyle w:val="BodyText2"/>
        <w:widowControl w:val="0"/>
        <w:numPr>
          <w:ilvl w:val="0"/>
          <w:numId w:val="51"/>
        </w:numPr>
        <w:tabs>
          <w:tab w:val="left" w:pos="1080"/>
        </w:tabs>
        <w:ind w:left="1080" w:right="-43"/>
        <w:jc w:val="left"/>
      </w:pPr>
      <w:r w:rsidRPr="00D856D2">
        <w:t>Design and construct grade separated crossings</w:t>
      </w:r>
      <w:r w:rsidR="004B2FAC">
        <w:t>;</w:t>
      </w:r>
    </w:p>
    <w:p w14:paraId="5A3EA255" w14:textId="633CA50B" w:rsidR="001A5903" w:rsidRPr="00332E9F" w:rsidRDefault="001A5903" w:rsidP="00D856D2">
      <w:pPr>
        <w:pStyle w:val="BodyText2"/>
        <w:widowControl w:val="0"/>
        <w:numPr>
          <w:ilvl w:val="0"/>
          <w:numId w:val="51"/>
        </w:numPr>
        <w:tabs>
          <w:tab w:val="left" w:pos="1080"/>
        </w:tabs>
        <w:ind w:left="1080" w:right="-43"/>
        <w:jc w:val="left"/>
        <w:rPr>
          <w:rFonts w:cs="Times"/>
          <w:szCs w:val="24"/>
          <w:lang w:eastAsia="en-CA"/>
        </w:rPr>
      </w:pPr>
      <w:r w:rsidRPr="00D856D2">
        <w:t>Design</w:t>
      </w:r>
      <w:r w:rsidRPr="00332E9F">
        <w:rPr>
          <w:rFonts w:cs="Times"/>
          <w:szCs w:val="24"/>
          <w:lang w:eastAsia="en-CA"/>
        </w:rPr>
        <w:t xml:space="preserve"> and construct certain aspects of at-grade crossings</w:t>
      </w:r>
      <w:r w:rsidR="004B2FAC">
        <w:rPr>
          <w:rFonts w:cs="Times"/>
          <w:szCs w:val="24"/>
          <w:lang w:eastAsia="en-CA"/>
        </w:rPr>
        <w:t>:</w:t>
      </w:r>
    </w:p>
    <w:p w14:paraId="2FE688FF" w14:textId="73FF47FD" w:rsidR="001A5903" w:rsidRPr="00CC14C4" w:rsidRDefault="001A5903" w:rsidP="00D856D2">
      <w:pPr>
        <w:numPr>
          <w:ilvl w:val="0"/>
          <w:numId w:val="88"/>
        </w:numPr>
        <w:ind w:left="1701" w:hanging="567"/>
        <w:jc w:val="both"/>
        <w:rPr>
          <w:rFonts w:cs="Times"/>
          <w:szCs w:val="24"/>
          <w:lang w:eastAsia="en-CA"/>
        </w:rPr>
      </w:pPr>
      <w:r w:rsidRPr="00CC14C4">
        <w:rPr>
          <w:rFonts w:cs="Times"/>
          <w:szCs w:val="24"/>
          <w:lang w:eastAsia="en-CA"/>
        </w:rPr>
        <w:t xml:space="preserve">Design and construct the road approach for at grade crossings as defined in the </w:t>
      </w:r>
      <w:r w:rsidRPr="008A6088">
        <w:rPr>
          <w:rFonts w:cs="Times"/>
          <w:i/>
          <w:szCs w:val="24"/>
          <w:lang w:eastAsia="en-CA"/>
        </w:rPr>
        <w:t>Grade Crossing Regulations</w:t>
      </w:r>
      <w:r w:rsidR="00DC2572">
        <w:rPr>
          <w:rFonts w:cs="Times"/>
          <w:i/>
          <w:szCs w:val="24"/>
          <w:lang w:eastAsia="en-CA"/>
        </w:rPr>
        <w:t>;</w:t>
      </w:r>
    </w:p>
    <w:p w14:paraId="3A226A9D" w14:textId="3D3998DC" w:rsidR="001A5903" w:rsidRPr="00CC14C4" w:rsidRDefault="001A5903" w:rsidP="00D856D2">
      <w:pPr>
        <w:numPr>
          <w:ilvl w:val="0"/>
          <w:numId w:val="88"/>
        </w:numPr>
        <w:ind w:left="1701" w:hanging="567"/>
        <w:jc w:val="both"/>
        <w:rPr>
          <w:rFonts w:cs="Times"/>
          <w:szCs w:val="24"/>
          <w:lang w:eastAsia="en-CA"/>
        </w:rPr>
      </w:pPr>
      <w:r w:rsidRPr="00CC14C4">
        <w:rPr>
          <w:rFonts w:cs="Times"/>
          <w:szCs w:val="24"/>
          <w:lang w:eastAsia="en-CA"/>
        </w:rPr>
        <w:t>Design and construct interconnected traffic control equipment which may include traffic signals or “Prepare to Stop at Railway Crossing” signs</w:t>
      </w:r>
      <w:r w:rsidR="00DC2572">
        <w:rPr>
          <w:rFonts w:cs="Times"/>
          <w:szCs w:val="24"/>
          <w:lang w:eastAsia="en-CA"/>
        </w:rPr>
        <w:t>; and</w:t>
      </w:r>
      <w:r w:rsidRPr="00CC14C4">
        <w:rPr>
          <w:rFonts w:cs="Times"/>
          <w:szCs w:val="24"/>
          <w:lang w:eastAsia="en-CA"/>
        </w:rPr>
        <w:t xml:space="preserve"> </w:t>
      </w:r>
    </w:p>
    <w:p w14:paraId="52836E0C" w14:textId="28949387" w:rsidR="004B2FAC" w:rsidRPr="00BA30C8" w:rsidRDefault="001A5903">
      <w:pPr>
        <w:numPr>
          <w:ilvl w:val="0"/>
          <w:numId w:val="88"/>
        </w:numPr>
        <w:ind w:left="1701" w:hanging="567"/>
        <w:jc w:val="both"/>
        <w:rPr>
          <w:rFonts w:cs="Times"/>
          <w:szCs w:val="24"/>
          <w:lang w:eastAsia="en-CA"/>
        </w:rPr>
      </w:pPr>
      <w:r w:rsidRPr="00BA30C8">
        <w:rPr>
          <w:rFonts w:cs="Times"/>
          <w:szCs w:val="24"/>
          <w:lang w:eastAsia="en-CA"/>
        </w:rPr>
        <w:t>Design and construct all other aspects of the crossing, not provided by the railway, to provide an in-service road crossing</w:t>
      </w:r>
      <w:r w:rsidR="004B2FAC">
        <w:rPr>
          <w:rFonts w:cs="Times"/>
          <w:szCs w:val="24"/>
          <w:lang w:eastAsia="en-CA"/>
        </w:rPr>
        <w:t>;</w:t>
      </w:r>
    </w:p>
    <w:p w14:paraId="299ACDD7" w14:textId="26098793" w:rsidR="004B2FAC" w:rsidRPr="00C40737" w:rsidRDefault="004B2FAC" w:rsidP="007F47EB">
      <w:pPr>
        <w:pStyle w:val="BodyText2"/>
        <w:widowControl w:val="0"/>
        <w:numPr>
          <w:ilvl w:val="0"/>
          <w:numId w:val="88"/>
        </w:numPr>
        <w:tabs>
          <w:tab w:val="clear" w:pos="1980"/>
          <w:tab w:val="num" w:pos="1701"/>
        </w:tabs>
        <w:ind w:left="1701" w:right="-23" w:hanging="567"/>
        <w:rPr>
          <w:rFonts w:cs="Times"/>
          <w:szCs w:val="24"/>
          <w:lang w:eastAsia="en-CA"/>
        </w:rPr>
      </w:pPr>
      <w:r>
        <w:rPr>
          <w:lang w:eastAsia="en-CA"/>
        </w:rPr>
        <w:t xml:space="preserve">Design of the grade crossing surface as defined in the </w:t>
      </w:r>
      <w:r w:rsidRPr="008A6088">
        <w:rPr>
          <w:rFonts w:cs="Times"/>
          <w:i/>
          <w:szCs w:val="24"/>
          <w:lang w:eastAsia="en-CA"/>
        </w:rPr>
        <w:t>Grade Crossing Regulations</w:t>
      </w:r>
      <w:r>
        <w:rPr>
          <w:rFonts w:cs="Times"/>
          <w:i/>
          <w:szCs w:val="24"/>
          <w:lang w:eastAsia="en-CA"/>
        </w:rPr>
        <w:t>;</w:t>
      </w:r>
      <w:r w:rsidRPr="004B2FAC">
        <w:rPr>
          <w:rFonts w:cs="Times"/>
          <w:szCs w:val="24"/>
          <w:lang w:eastAsia="en-CA"/>
        </w:rPr>
        <w:t xml:space="preserve"> </w:t>
      </w:r>
    </w:p>
    <w:p w14:paraId="0C0BF88E" w14:textId="6A0C94CD" w:rsidR="00553D30" w:rsidRPr="00D856D2" w:rsidRDefault="001A5903" w:rsidP="00D856D2">
      <w:pPr>
        <w:pStyle w:val="BodyText2"/>
        <w:widowControl w:val="0"/>
        <w:numPr>
          <w:ilvl w:val="0"/>
          <w:numId w:val="51"/>
        </w:numPr>
        <w:ind w:left="1080" w:right="-48"/>
        <w:jc w:val="left"/>
        <w:rPr>
          <w:rFonts w:cs="Times"/>
          <w:szCs w:val="24"/>
          <w:lang w:eastAsia="en-CA"/>
        </w:rPr>
      </w:pPr>
      <w:r w:rsidRPr="00D856D2">
        <w:rPr>
          <w:rFonts w:cs="Times"/>
          <w:szCs w:val="24"/>
          <w:lang w:eastAsia="en-CA"/>
        </w:rPr>
        <w:t>Pay all costs related to the design and construction of at-grade or grade separated crossings</w:t>
      </w:r>
      <w:r w:rsidR="00595F8C" w:rsidRPr="00D856D2">
        <w:rPr>
          <w:rFonts w:cs="Times"/>
          <w:szCs w:val="24"/>
          <w:lang w:eastAsia="en-CA"/>
        </w:rPr>
        <w:t xml:space="preserve">, including costs related to obtaining all certificates, </w:t>
      </w:r>
      <w:r w:rsidR="002235D1">
        <w:rPr>
          <w:rFonts w:cs="Times"/>
          <w:szCs w:val="24"/>
          <w:lang w:eastAsia="en-CA"/>
        </w:rPr>
        <w:t>P</w:t>
      </w:r>
      <w:r w:rsidR="002235D1" w:rsidRPr="00D856D2">
        <w:rPr>
          <w:rFonts w:cs="Times"/>
          <w:szCs w:val="24"/>
          <w:lang w:eastAsia="en-CA"/>
        </w:rPr>
        <w:t>ermits</w:t>
      </w:r>
      <w:r w:rsidR="00595F8C" w:rsidRPr="00D856D2">
        <w:rPr>
          <w:rFonts w:cs="Times"/>
          <w:szCs w:val="24"/>
          <w:lang w:eastAsia="en-CA"/>
        </w:rPr>
        <w:t xml:space="preserve">, </w:t>
      </w:r>
      <w:r w:rsidR="002235D1">
        <w:rPr>
          <w:rFonts w:cs="Times"/>
          <w:szCs w:val="24"/>
          <w:lang w:eastAsia="en-CA"/>
        </w:rPr>
        <w:t>L</w:t>
      </w:r>
      <w:r w:rsidR="002235D1" w:rsidRPr="00D856D2">
        <w:rPr>
          <w:rFonts w:cs="Times"/>
          <w:szCs w:val="24"/>
          <w:lang w:eastAsia="en-CA"/>
        </w:rPr>
        <w:t>icenses</w:t>
      </w:r>
      <w:r w:rsidR="002235D1">
        <w:rPr>
          <w:rFonts w:cs="Times"/>
          <w:szCs w:val="24"/>
          <w:lang w:eastAsia="en-CA"/>
        </w:rPr>
        <w:t xml:space="preserve"> and Approvals</w:t>
      </w:r>
      <w:r w:rsidR="00595F8C" w:rsidRPr="00D856D2">
        <w:rPr>
          <w:rFonts w:cs="Times"/>
          <w:szCs w:val="24"/>
          <w:lang w:eastAsia="en-CA"/>
        </w:rPr>
        <w:t xml:space="preserve"> and authorizations required</w:t>
      </w:r>
      <w:r w:rsidR="004B2FAC">
        <w:rPr>
          <w:rFonts w:cs="Times"/>
          <w:szCs w:val="24"/>
          <w:lang w:eastAsia="en-CA"/>
        </w:rPr>
        <w:t>; and</w:t>
      </w:r>
      <w:r w:rsidR="00553D30" w:rsidRPr="00D856D2">
        <w:rPr>
          <w:rFonts w:cs="Times"/>
          <w:szCs w:val="24"/>
          <w:lang w:eastAsia="en-CA"/>
        </w:rPr>
        <w:t xml:space="preserve"> </w:t>
      </w:r>
    </w:p>
    <w:p w14:paraId="01FAB0E5" w14:textId="2A5A2849" w:rsidR="001A5903" w:rsidRPr="00D856D2" w:rsidRDefault="00553D30" w:rsidP="00D856D2">
      <w:pPr>
        <w:pStyle w:val="BodyText2"/>
        <w:widowControl w:val="0"/>
        <w:numPr>
          <w:ilvl w:val="0"/>
          <w:numId w:val="51"/>
        </w:numPr>
        <w:spacing w:line="276" w:lineRule="auto"/>
        <w:ind w:left="1080" w:right="-48"/>
        <w:jc w:val="left"/>
        <w:rPr>
          <w:rFonts w:cs="Times"/>
          <w:szCs w:val="24"/>
          <w:lang w:eastAsia="en-CA"/>
        </w:rPr>
      </w:pPr>
      <w:r w:rsidRPr="00D856D2">
        <w:rPr>
          <w:rFonts w:cs="Times"/>
          <w:szCs w:val="24"/>
          <w:lang w:eastAsia="en-CA"/>
        </w:rPr>
        <w:t>If costs related to railway crossings are invoiced directly to the Ministry</w:t>
      </w:r>
      <w:r w:rsidR="00591EAC" w:rsidRPr="00D856D2">
        <w:rPr>
          <w:rFonts w:cs="Times"/>
          <w:szCs w:val="24"/>
          <w:lang w:eastAsia="en-CA"/>
        </w:rPr>
        <w:t xml:space="preserve"> as stated in the</w:t>
      </w:r>
      <w:r w:rsidR="007A2982">
        <w:rPr>
          <w:rFonts w:cs="Times"/>
          <w:szCs w:val="24"/>
          <w:lang w:eastAsia="en-CA"/>
        </w:rPr>
        <w:t xml:space="preserve"> railway agreement(s),</w:t>
      </w:r>
      <w:r w:rsidR="00591EAC" w:rsidRPr="00D856D2">
        <w:rPr>
          <w:rFonts w:cs="Times"/>
          <w:szCs w:val="24"/>
          <w:lang w:eastAsia="en-CA"/>
        </w:rPr>
        <w:t xml:space="preserve"> </w:t>
      </w:r>
      <w:r w:rsidR="007A2982">
        <w:rPr>
          <w:rFonts w:cs="Times"/>
          <w:szCs w:val="24"/>
          <w:lang w:eastAsia="en-CA"/>
        </w:rPr>
        <w:t>Permits, Licences and Approvals</w:t>
      </w:r>
      <w:r w:rsidRPr="00D856D2">
        <w:rPr>
          <w:rFonts w:cs="Times"/>
          <w:szCs w:val="24"/>
          <w:lang w:eastAsia="en-CA"/>
        </w:rPr>
        <w:t xml:space="preserve">, the Ministry may pay such costs and Project Co, upon demand, </w:t>
      </w:r>
      <w:r w:rsidR="00591EAC" w:rsidRPr="00D856D2">
        <w:rPr>
          <w:rFonts w:cs="Times"/>
          <w:szCs w:val="24"/>
          <w:lang w:eastAsia="en-CA"/>
        </w:rPr>
        <w:t>shall reimburse the Ministry for any amount paid.</w:t>
      </w:r>
    </w:p>
    <w:p w14:paraId="66F61D09" w14:textId="7FB574A7" w:rsidR="001A5903" w:rsidRPr="001A5903" w:rsidRDefault="003B681B" w:rsidP="00D856D2">
      <w:pPr>
        <w:pStyle w:val="PPP4"/>
        <w:numPr>
          <w:ilvl w:val="4"/>
          <w:numId w:val="18"/>
        </w:numPr>
        <w:tabs>
          <w:tab w:val="clear" w:pos="4320"/>
        </w:tabs>
        <w:ind w:left="4253" w:hanging="1418"/>
        <w:rPr>
          <w:b/>
        </w:rPr>
      </w:pPr>
      <w:r>
        <w:rPr>
          <w:b/>
        </w:rPr>
        <w:t>Not Used</w:t>
      </w:r>
    </w:p>
    <w:p w14:paraId="4D6E9D23" w14:textId="53FA9C2F" w:rsidR="001A5903" w:rsidRPr="001A5903" w:rsidRDefault="003B681B" w:rsidP="00D856D2">
      <w:pPr>
        <w:pStyle w:val="PPP4"/>
        <w:numPr>
          <w:ilvl w:val="4"/>
          <w:numId w:val="18"/>
        </w:numPr>
        <w:tabs>
          <w:tab w:val="clear" w:pos="4320"/>
        </w:tabs>
        <w:ind w:left="4253" w:hanging="1418"/>
        <w:rPr>
          <w:b/>
        </w:rPr>
      </w:pPr>
      <w:r>
        <w:rPr>
          <w:b/>
        </w:rPr>
        <w:t>Not Used</w:t>
      </w:r>
    </w:p>
    <w:p w14:paraId="121E94B4" w14:textId="77777777" w:rsidR="001A5903" w:rsidRPr="001A5903" w:rsidRDefault="001A5903" w:rsidP="00D856D2">
      <w:pPr>
        <w:pStyle w:val="PPP4"/>
        <w:numPr>
          <w:ilvl w:val="3"/>
          <w:numId w:val="18"/>
        </w:numPr>
        <w:ind w:left="2835" w:hanging="1417"/>
        <w:rPr>
          <w:b/>
        </w:rPr>
      </w:pPr>
      <w:r w:rsidRPr="001A5903">
        <w:rPr>
          <w:b/>
        </w:rPr>
        <w:t>Design</w:t>
      </w:r>
    </w:p>
    <w:p w14:paraId="1523A94C" w14:textId="05E152F2" w:rsidR="001A5903" w:rsidRPr="00332E9F" w:rsidRDefault="001A5903" w:rsidP="00D856D2">
      <w:pPr>
        <w:pStyle w:val="PPP4"/>
        <w:numPr>
          <w:ilvl w:val="4"/>
          <w:numId w:val="18"/>
        </w:numPr>
        <w:tabs>
          <w:tab w:val="clear" w:pos="4320"/>
        </w:tabs>
        <w:ind w:left="4253" w:hanging="1418"/>
        <w:rPr>
          <w:b/>
        </w:rPr>
      </w:pPr>
      <w:r w:rsidRPr="00332E9F">
        <w:rPr>
          <w:b/>
        </w:rPr>
        <w:t>Background Information</w:t>
      </w:r>
    </w:p>
    <w:p w14:paraId="14228DB2" w14:textId="77777777" w:rsidR="001A5903" w:rsidRPr="00332E9F" w:rsidRDefault="001A5903" w:rsidP="00332E9F">
      <w:pPr>
        <w:pStyle w:val="BodyText2"/>
      </w:pPr>
    </w:p>
    <w:p w14:paraId="0CA2AB47" w14:textId="44A0FA5C" w:rsidR="001A5903" w:rsidRPr="00332E9F" w:rsidRDefault="001A5903" w:rsidP="00332E9F">
      <w:pPr>
        <w:pStyle w:val="BodyText2"/>
      </w:pPr>
      <w:r w:rsidRPr="00332E9F">
        <w:t xml:space="preserve">The </w:t>
      </w:r>
      <w:r w:rsidR="00D620C6" w:rsidRPr="00332E9F">
        <w:t>railway</w:t>
      </w:r>
      <w:r w:rsidR="001B389C">
        <w:t xml:space="preserve">s </w:t>
      </w:r>
      <w:r w:rsidRPr="00332E9F">
        <w:t xml:space="preserve">have provided the following current information regarding existing operating conditions (to be confirmed by </w:t>
      </w:r>
      <w:r w:rsidR="008F6551">
        <w:t>Project Co)</w:t>
      </w:r>
      <w:r w:rsidRPr="00332E9F">
        <w:t>:</w:t>
      </w:r>
    </w:p>
    <w:p w14:paraId="57916C74" w14:textId="0A9CC6CA" w:rsidR="001A5903" w:rsidDel="003F0891" w:rsidRDefault="001A5903" w:rsidP="00332E9F">
      <w:pPr>
        <w:pStyle w:val="BodyText2"/>
        <w:rPr>
          <w:del w:id="1686" w:author="Erica Klein" w:date="2015-04-02T13:59:00Z"/>
        </w:rPr>
      </w:pPr>
    </w:p>
    <w:p w14:paraId="07A0C1F1" w14:textId="05618E4D" w:rsidR="00954AF5" w:rsidRDefault="00954AF5">
      <w:del w:id="1687" w:author="Erica Klein" w:date="2015-04-02T13:59:00Z">
        <w:r w:rsidDel="003F0891">
          <w:br w:type="page"/>
        </w:r>
      </w:del>
    </w:p>
    <w:tbl>
      <w:tblPr>
        <w:tblStyle w:val="TableGrid"/>
        <w:tblW w:w="5000" w:type="pct"/>
        <w:tblLook w:val="04A0" w:firstRow="1" w:lastRow="0" w:firstColumn="1" w:lastColumn="0" w:noHBand="0" w:noVBand="1"/>
      </w:tblPr>
      <w:tblGrid>
        <w:gridCol w:w="3231"/>
        <w:gridCol w:w="3231"/>
        <w:gridCol w:w="3229"/>
      </w:tblGrid>
      <w:tr w:rsidR="001A5903" w:rsidRPr="001A5903" w14:paraId="237D7632" w14:textId="77777777" w:rsidTr="00954AF5">
        <w:tc>
          <w:tcPr>
            <w:tcW w:w="1667" w:type="pct"/>
            <w:vAlign w:val="center"/>
          </w:tcPr>
          <w:p w14:paraId="00FA77AF" w14:textId="2C02EF3D" w:rsidR="001A5903" w:rsidRPr="001A5903" w:rsidRDefault="001A5903" w:rsidP="00D856D2">
            <w:pPr>
              <w:rPr>
                <w:b/>
                <w:sz w:val="22"/>
                <w:szCs w:val="22"/>
                <w:lang w:val="en-CA"/>
              </w:rPr>
            </w:pPr>
            <w:r w:rsidRPr="001A5903">
              <w:rPr>
                <w:b/>
                <w:sz w:val="22"/>
                <w:szCs w:val="22"/>
                <w:lang w:val="en-CA"/>
              </w:rPr>
              <w:t>Railway &amp; Subdivision</w:t>
            </w:r>
          </w:p>
        </w:tc>
        <w:tc>
          <w:tcPr>
            <w:tcW w:w="1667" w:type="pct"/>
            <w:vAlign w:val="center"/>
          </w:tcPr>
          <w:p w14:paraId="23CE2A60" w14:textId="77777777" w:rsidR="001A5903" w:rsidRPr="001A5903" w:rsidRDefault="001A5903" w:rsidP="00D856D2">
            <w:pPr>
              <w:jc w:val="center"/>
              <w:rPr>
                <w:b/>
                <w:sz w:val="22"/>
                <w:szCs w:val="22"/>
                <w:lang w:val="en-CA"/>
              </w:rPr>
            </w:pPr>
            <w:r w:rsidRPr="001A5903">
              <w:rPr>
                <w:b/>
                <w:sz w:val="22"/>
                <w:szCs w:val="22"/>
                <w:lang w:val="en-CA"/>
              </w:rPr>
              <w:t>Approximate Rail Traffic Density</w:t>
            </w:r>
            <w:r w:rsidRPr="001A5903">
              <w:rPr>
                <w:b/>
                <w:sz w:val="22"/>
                <w:szCs w:val="22"/>
                <w:lang w:val="en-CA"/>
              </w:rPr>
              <w:br/>
              <w:t>(Trains Per Day)</w:t>
            </w:r>
          </w:p>
        </w:tc>
        <w:tc>
          <w:tcPr>
            <w:tcW w:w="1666" w:type="pct"/>
            <w:vAlign w:val="center"/>
          </w:tcPr>
          <w:p w14:paraId="373C6863" w14:textId="77777777" w:rsidR="001A5903" w:rsidRPr="001A5903" w:rsidRDefault="001A5903" w:rsidP="00D856D2">
            <w:pPr>
              <w:jc w:val="center"/>
              <w:rPr>
                <w:b/>
                <w:sz w:val="22"/>
                <w:szCs w:val="22"/>
                <w:lang w:val="en-CA"/>
              </w:rPr>
            </w:pPr>
            <w:r w:rsidRPr="001A5903">
              <w:rPr>
                <w:b/>
                <w:sz w:val="22"/>
                <w:szCs w:val="22"/>
                <w:lang w:val="en-CA"/>
              </w:rPr>
              <w:t>Track Operating Speed (mph)</w:t>
            </w:r>
          </w:p>
        </w:tc>
      </w:tr>
      <w:tr w:rsidR="001A5903" w:rsidRPr="001A5903" w14:paraId="78DB119E" w14:textId="77777777" w:rsidTr="00954AF5">
        <w:tc>
          <w:tcPr>
            <w:tcW w:w="1667" w:type="pct"/>
          </w:tcPr>
          <w:p w14:paraId="1F2C1E54" w14:textId="6EB174E2" w:rsidR="001A5903" w:rsidRPr="001A5903" w:rsidRDefault="001A5903" w:rsidP="001A5903">
            <w:pPr>
              <w:spacing w:line="288" w:lineRule="auto"/>
              <w:rPr>
                <w:sz w:val="22"/>
                <w:szCs w:val="22"/>
                <w:lang w:val="en-CA"/>
              </w:rPr>
            </w:pPr>
            <w:r w:rsidRPr="001A5903">
              <w:rPr>
                <w:sz w:val="22"/>
                <w:szCs w:val="22"/>
                <w:lang w:val="en-CA"/>
              </w:rPr>
              <w:t>LMR Craik Sub.</w:t>
            </w:r>
          </w:p>
        </w:tc>
        <w:tc>
          <w:tcPr>
            <w:tcW w:w="1667" w:type="pct"/>
          </w:tcPr>
          <w:p w14:paraId="7A943EE6" w14:textId="77777777" w:rsidR="001A5903" w:rsidRPr="001A5903" w:rsidRDefault="001A5903" w:rsidP="00D856D2">
            <w:pPr>
              <w:spacing w:line="288" w:lineRule="auto"/>
              <w:jc w:val="center"/>
              <w:rPr>
                <w:sz w:val="22"/>
                <w:szCs w:val="22"/>
                <w:lang w:val="en-CA"/>
              </w:rPr>
            </w:pPr>
            <w:r w:rsidRPr="001A5903">
              <w:rPr>
                <w:sz w:val="22"/>
                <w:szCs w:val="22"/>
                <w:lang w:val="en-CA"/>
              </w:rPr>
              <w:t>1</w:t>
            </w:r>
          </w:p>
        </w:tc>
        <w:tc>
          <w:tcPr>
            <w:tcW w:w="1666" w:type="pct"/>
          </w:tcPr>
          <w:p w14:paraId="243DFB36" w14:textId="77777777" w:rsidR="001A5903" w:rsidRPr="001A5903" w:rsidRDefault="001A5903" w:rsidP="00D856D2">
            <w:pPr>
              <w:spacing w:line="288" w:lineRule="auto"/>
              <w:jc w:val="center"/>
              <w:rPr>
                <w:sz w:val="22"/>
                <w:szCs w:val="22"/>
                <w:lang w:val="en-CA"/>
              </w:rPr>
            </w:pPr>
            <w:r w:rsidRPr="001A5903">
              <w:rPr>
                <w:sz w:val="22"/>
                <w:szCs w:val="22"/>
                <w:lang w:val="en-CA"/>
              </w:rPr>
              <w:t>25 mph</w:t>
            </w:r>
          </w:p>
        </w:tc>
      </w:tr>
      <w:tr w:rsidR="001A5903" w:rsidRPr="001A5903" w14:paraId="16024E29" w14:textId="77777777" w:rsidTr="00954AF5">
        <w:tc>
          <w:tcPr>
            <w:tcW w:w="1667" w:type="pct"/>
          </w:tcPr>
          <w:p w14:paraId="073FD3C9" w14:textId="1A4CC7ED" w:rsidR="001A5903" w:rsidRPr="001A5903" w:rsidRDefault="001A5903" w:rsidP="00332E9F">
            <w:pPr>
              <w:spacing w:line="288" w:lineRule="auto"/>
              <w:rPr>
                <w:sz w:val="22"/>
                <w:szCs w:val="22"/>
                <w:lang w:val="en-CA"/>
              </w:rPr>
            </w:pPr>
            <w:r w:rsidRPr="001A5903">
              <w:rPr>
                <w:sz w:val="22"/>
                <w:szCs w:val="22"/>
                <w:lang w:val="en-CA"/>
              </w:rPr>
              <w:t>CN Central Butte Sub.</w:t>
            </w:r>
          </w:p>
        </w:tc>
        <w:tc>
          <w:tcPr>
            <w:tcW w:w="1667" w:type="pct"/>
          </w:tcPr>
          <w:p w14:paraId="36AC8363" w14:textId="3DEB327A" w:rsidR="001A5903" w:rsidRPr="001A5903" w:rsidRDefault="009539F3" w:rsidP="00D856D2">
            <w:pPr>
              <w:spacing w:line="288" w:lineRule="auto"/>
              <w:jc w:val="center"/>
              <w:rPr>
                <w:sz w:val="22"/>
                <w:szCs w:val="22"/>
                <w:lang w:val="en-CA"/>
              </w:rPr>
            </w:pPr>
            <w:r>
              <w:rPr>
                <w:sz w:val="22"/>
                <w:szCs w:val="22"/>
                <w:lang w:val="en-CA"/>
              </w:rPr>
              <w:t>2</w:t>
            </w:r>
          </w:p>
        </w:tc>
        <w:tc>
          <w:tcPr>
            <w:tcW w:w="1666" w:type="pct"/>
          </w:tcPr>
          <w:p w14:paraId="13393DBE" w14:textId="47BCB26F" w:rsidR="001A5903" w:rsidRPr="001A5903" w:rsidRDefault="005E6351" w:rsidP="00D856D2">
            <w:pPr>
              <w:spacing w:line="288" w:lineRule="auto"/>
              <w:jc w:val="center"/>
              <w:rPr>
                <w:sz w:val="22"/>
                <w:szCs w:val="22"/>
                <w:lang w:val="en-CA"/>
              </w:rPr>
            </w:pPr>
            <w:r>
              <w:rPr>
                <w:sz w:val="22"/>
                <w:szCs w:val="22"/>
                <w:lang w:val="en-CA"/>
              </w:rPr>
              <w:t>25 mph</w:t>
            </w:r>
          </w:p>
        </w:tc>
      </w:tr>
      <w:tr w:rsidR="001A5903" w:rsidRPr="001A5903" w14:paraId="6F1309E8" w14:textId="77777777" w:rsidTr="00954AF5">
        <w:tc>
          <w:tcPr>
            <w:tcW w:w="1667" w:type="pct"/>
          </w:tcPr>
          <w:p w14:paraId="717D2DD8" w14:textId="39B0BA18" w:rsidR="001A5903" w:rsidRPr="001A5903" w:rsidRDefault="001A5903" w:rsidP="00332E9F">
            <w:pPr>
              <w:spacing w:line="288" w:lineRule="auto"/>
              <w:rPr>
                <w:sz w:val="22"/>
                <w:szCs w:val="22"/>
                <w:lang w:val="en-CA"/>
              </w:rPr>
            </w:pPr>
            <w:r w:rsidRPr="001A5903">
              <w:rPr>
                <w:sz w:val="22"/>
                <w:szCs w:val="22"/>
                <w:lang w:val="en-CA"/>
              </w:rPr>
              <w:t>CP Spectra Energy Spur</w:t>
            </w:r>
          </w:p>
        </w:tc>
        <w:tc>
          <w:tcPr>
            <w:tcW w:w="1667" w:type="pct"/>
          </w:tcPr>
          <w:p w14:paraId="6A54A516" w14:textId="77777777" w:rsidR="001A5903" w:rsidRPr="001A5903" w:rsidRDefault="001A5903" w:rsidP="00D856D2">
            <w:pPr>
              <w:spacing w:line="288" w:lineRule="auto"/>
              <w:jc w:val="center"/>
              <w:rPr>
                <w:sz w:val="22"/>
                <w:szCs w:val="22"/>
                <w:lang w:val="en-CA"/>
              </w:rPr>
            </w:pPr>
            <w:r w:rsidRPr="001A5903">
              <w:rPr>
                <w:sz w:val="22"/>
                <w:szCs w:val="22"/>
                <w:lang w:val="en-CA"/>
              </w:rPr>
              <w:t>1</w:t>
            </w:r>
          </w:p>
        </w:tc>
        <w:tc>
          <w:tcPr>
            <w:tcW w:w="1666" w:type="pct"/>
          </w:tcPr>
          <w:p w14:paraId="4C4E334E" w14:textId="77777777" w:rsidR="001A5903" w:rsidRPr="001A5903" w:rsidRDefault="001A5903" w:rsidP="00D856D2">
            <w:pPr>
              <w:spacing w:line="288" w:lineRule="auto"/>
              <w:jc w:val="center"/>
              <w:rPr>
                <w:sz w:val="22"/>
                <w:szCs w:val="22"/>
                <w:lang w:val="en-CA"/>
              </w:rPr>
            </w:pPr>
            <w:r w:rsidRPr="001A5903">
              <w:rPr>
                <w:sz w:val="22"/>
                <w:szCs w:val="22"/>
                <w:lang w:val="en-CA"/>
              </w:rPr>
              <w:t>10 mph</w:t>
            </w:r>
          </w:p>
        </w:tc>
      </w:tr>
      <w:tr w:rsidR="001A5903" w:rsidRPr="001A5903" w14:paraId="5A433E88" w14:textId="77777777" w:rsidTr="00954AF5">
        <w:tc>
          <w:tcPr>
            <w:tcW w:w="1667" w:type="pct"/>
          </w:tcPr>
          <w:p w14:paraId="486FE990" w14:textId="4BDFF7D2" w:rsidR="001A5903" w:rsidRPr="001A5903" w:rsidRDefault="001A5903" w:rsidP="00332E9F">
            <w:pPr>
              <w:spacing w:line="288" w:lineRule="auto"/>
              <w:rPr>
                <w:sz w:val="22"/>
                <w:szCs w:val="22"/>
                <w:lang w:val="en-CA"/>
              </w:rPr>
            </w:pPr>
            <w:r w:rsidRPr="001A5903">
              <w:rPr>
                <w:sz w:val="22"/>
                <w:szCs w:val="22"/>
                <w:lang w:val="en-CA"/>
              </w:rPr>
              <w:t>CN Lewvan Sub.</w:t>
            </w:r>
          </w:p>
        </w:tc>
        <w:tc>
          <w:tcPr>
            <w:tcW w:w="1667" w:type="pct"/>
          </w:tcPr>
          <w:p w14:paraId="086022E4" w14:textId="3071326A" w:rsidR="001A5903" w:rsidRPr="001A5903" w:rsidRDefault="005E6351" w:rsidP="00D856D2">
            <w:pPr>
              <w:spacing w:line="288" w:lineRule="auto"/>
              <w:jc w:val="center"/>
              <w:rPr>
                <w:sz w:val="22"/>
                <w:szCs w:val="22"/>
                <w:lang w:val="en-CA"/>
              </w:rPr>
            </w:pPr>
            <w:r>
              <w:rPr>
                <w:sz w:val="22"/>
                <w:szCs w:val="22"/>
                <w:lang w:val="en-CA"/>
              </w:rPr>
              <w:t>2</w:t>
            </w:r>
          </w:p>
        </w:tc>
        <w:tc>
          <w:tcPr>
            <w:tcW w:w="1666" w:type="pct"/>
          </w:tcPr>
          <w:p w14:paraId="6B2735AE" w14:textId="5AB3C721" w:rsidR="001A5903" w:rsidRPr="001A5903" w:rsidRDefault="009539F3" w:rsidP="00D856D2">
            <w:pPr>
              <w:spacing w:line="288" w:lineRule="auto"/>
              <w:jc w:val="center"/>
              <w:rPr>
                <w:sz w:val="22"/>
                <w:szCs w:val="22"/>
                <w:lang w:val="en-CA"/>
              </w:rPr>
            </w:pPr>
            <w:r>
              <w:rPr>
                <w:sz w:val="22"/>
                <w:szCs w:val="22"/>
                <w:lang w:val="en-CA"/>
              </w:rPr>
              <w:t>25 mph</w:t>
            </w:r>
          </w:p>
        </w:tc>
      </w:tr>
      <w:tr w:rsidR="001A5903" w:rsidRPr="001A5903" w14:paraId="0E5987B2" w14:textId="77777777" w:rsidTr="00954AF5">
        <w:tc>
          <w:tcPr>
            <w:tcW w:w="1667" w:type="pct"/>
          </w:tcPr>
          <w:p w14:paraId="60C2DE04" w14:textId="6A33099B" w:rsidR="001A5903" w:rsidRPr="001A5903" w:rsidRDefault="001A5903" w:rsidP="00332E9F">
            <w:pPr>
              <w:spacing w:line="288" w:lineRule="auto"/>
              <w:rPr>
                <w:sz w:val="22"/>
                <w:szCs w:val="22"/>
                <w:lang w:val="en-CA"/>
              </w:rPr>
            </w:pPr>
            <w:r w:rsidRPr="001A5903">
              <w:rPr>
                <w:sz w:val="22"/>
                <w:szCs w:val="22"/>
                <w:lang w:val="en-CA"/>
              </w:rPr>
              <w:t>CP Tyvan Sub.</w:t>
            </w:r>
          </w:p>
        </w:tc>
        <w:tc>
          <w:tcPr>
            <w:tcW w:w="1667" w:type="pct"/>
          </w:tcPr>
          <w:p w14:paraId="2ECC2DE6" w14:textId="77777777" w:rsidR="001A5903" w:rsidRPr="001A5903" w:rsidRDefault="001A5903" w:rsidP="00D856D2">
            <w:pPr>
              <w:spacing w:line="288" w:lineRule="auto"/>
              <w:jc w:val="center"/>
              <w:rPr>
                <w:sz w:val="22"/>
                <w:szCs w:val="22"/>
                <w:lang w:val="en-CA"/>
              </w:rPr>
            </w:pPr>
            <w:r w:rsidRPr="001A5903">
              <w:rPr>
                <w:sz w:val="22"/>
                <w:szCs w:val="22"/>
                <w:lang w:val="en-CA"/>
              </w:rPr>
              <w:t>4</w:t>
            </w:r>
          </w:p>
        </w:tc>
        <w:tc>
          <w:tcPr>
            <w:tcW w:w="1666" w:type="pct"/>
          </w:tcPr>
          <w:p w14:paraId="6A09A05A" w14:textId="77777777" w:rsidR="001A5903" w:rsidRPr="001A5903" w:rsidRDefault="001A5903" w:rsidP="00D856D2">
            <w:pPr>
              <w:spacing w:line="288" w:lineRule="auto"/>
              <w:jc w:val="center"/>
              <w:rPr>
                <w:sz w:val="22"/>
                <w:szCs w:val="22"/>
                <w:lang w:val="en-CA"/>
              </w:rPr>
            </w:pPr>
            <w:r w:rsidRPr="001A5903">
              <w:rPr>
                <w:sz w:val="22"/>
                <w:szCs w:val="22"/>
                <w:lang w:val="en-CA"/>
              </w:rPr>
              <w:t>30 mph</w:t>
            </w:r>
          </w:p>
        </w:tc>
      </w:tr>
    </w:tbl>
    <w:p w14:paraId="3C4ECE36" w14:textId="3BFC0C68" w:rsidR="00112A70" w:rsidRDefault="00112A70" w:rsidP="00D856D2">
      <w:pPr>
        <w:pStyle w:val="PPP4"/>
        <w:numPr>
          <w:ilvl w:val="4"/>
          <w:numId w:val="18"/>
        </w:numPr>
        <w:tabs>
          <w:tab w:val="clear" w:pos="4320"/>
        </w:tabs>
        <w:ind w:left="4253" w:hanging="1418"/>
        <w:rPr>
          <w:b/>
        </w:rPr>
      </w:pPr>
      <w:r>
        <w:rPr>
          <w:b/>
        </w:rPr>
        <w:t>Crossing Surfaces</w:t>
      </w:r>
    </w:p>
    <w:p w14:paraId="7F84E1EC" w14:textId="77777777" w:rsidR="00112A70" w:rsidRDefault="00112A70" w:rsidP="008A6088"/>
    <w:p w14:paraId="5FEF6503" w14:textId="76D4DEF2" w:rsidR="00112A70" w:rsidRDefault="00112A70" w:rsidP="008A6088">
      <w:r>
        <w:t>Crossing surfaces shall be selected to provide a high level of ride quality,</w:t>
      </w:r>
      <w:r w:rsidR="008647E3">
        <w:t xml:space="preserve"> shall be skid resistant, and resistant to degradation from salt or chemicals. </w:t>
      </w:r>
      <w:r w:rsidR="00D86CC5">
        <w:t>Minimum s</w:t>
      </w:r>
      <w:r w:rsidR="00F749CC">
        <w:t xml:space="preserve">urfacing </w:t>
      </w:r>
      <w:r w:rsidR="00D86CC5">
        <w:t xml:space="preserve">requirements </w:t>
      </w:r>
      <w:r w:rsidR="00F749CC">
        <w:t xml:space="preserve">at the at-grade railway crossings shall comply with the options outlined in the following table and selection is subject to the Railway </w:t>
      </w:r>
      <w:r w:rsidR="003D404E">
        <w:t>C</w:t>
      </w:r>
      <w:r w:rsidR="00DC2572">
        <w:t xml:space="preserve">ompany’s </w:t>
      </w:r>
      <w:r w:rsidR="00F749CC">
        <w:t>approval:</w:t>
      </w:r>
    </w:p>
    <w:p w14:paraId="68A1346E" w14:textId="77777777" w:rsidR="008647E3" w:rsidRDefault="008647E3" w:rsidP="008A6088"/>
    <w:tbl>
      <w:tblPr>
        <w:tblStyle w:val="TableGrid"/>
        <w:tblW w:w="0" w:type="auto"/>
        <w:tblLook w:val="04A0" w:firstRow="1" w:lastRow="0" w:firstColumn="1" w:lastColumn="0" w:noHBand="0" w:noVBand="1"/>
      </w:tblPr>
      <w:tblGrid>
        <w:gridCol w:w="2416"/>
        <w:gridCol w:w="2416"/>
        <w:gridCol w:w="4774"/>
      </w:tblGrid>
      <w:tr w:rsidR="008647E3" w14:paraId="52351107" w14:textId="77777777" w:rsidTr="000F4081">
        <w:trPr>
          <w:tblHeader/>
        </w:trPr>
        <w:tc>
          <w:tcPr>
            <w:tcW w:w="2416" w:type="dxa"/>
          </w:tcPr>
          <w:p w14:paraId="1D4B43D8" w14:textId="1C70D629" w:rsidR="008647E3" w:rsidRDefault="008647E3" w:rsidP="00112A70">
            <w:r>
              <w:rPr>
                <w:b/>
                <w:sz w:val="22"/>
                <w:szCs w:val="22"/>
                <w:lang w:val="en-CA"/>
              </w:rPr>
              <w:t>Roadway</w:t>
            </w:r>
          </w:p>
        </w:tc>
        <w:tc>
          <w:tcPr>
            <w:tcW w:w="2416" w:type="dxa"/>
          </w:tcPr>
          <w:p w14:paraId="6B76663F" w14:textId="3B0574CC" w:rsidR="008647E3" w:rsidRDefault="008647E3" w:rsidP="00112A70">
            <w:r>
              <w:rPr>
                <w:b/>
                <w:sz w:val="22"/>
                <w:szCs w:val="22"/>
                <w:lang w:val="en-CA"/>
              </w:rPr>
              <w:t>Railway</w:t>
            </w:r>
          </w:p>
        </w:tc>
        <w:tc>
          <w:tcPr>
            <w:tcW w:w="4774" w:type="dxa"/>
          </w:tcPr>
          <w:p w14:paraId="383D623E" w14:textId="554C7461" w:rsidR="008647E3" w:rsidRDefault="008647E3" w:rsidP="00D856D2">
            <w:pPr>
              <w:ind w:left="130"/>
            </w:pPr>
            <w:r>
              <w:rPr>
                <w:b/>
                <w:sz w:val="22"/>
                <w:szCs w:val="22"/>
                <w:lang w:val="en-CA"/>
              </w:rPr>
              <w:t>Surface Type</w:t>
            </w:r>
          </w:p>
        </w:tc>
      </w:tr>
      <w:tr w:rsidR="008647E3" w14:paraId="239F1DF1" w14:textId="77777777" w:rsidTr="008A6088">
        <w:tc>
          <w:tcPr>
            <w:tcW w:w="2416" w:type="dxa"/>
          </w:tcPr>
          <w:p w14:paraId="2E76A3E1" w14:textId="4EB5EBA1" w:rsidR="008647E3" w:rsidRDefault="008647E3" w:rsidP="00112A70">
            <w:r>
              <w:t>Fleet Street</w:t>
            </w:r>
          </w:p>
        </w:tc>
        <w:tc>
          <w:tcPr>
            <w:tcW w:w="2416" w:type="dxa"/>
          </w:tcPr>
          <w:p w14:paraId="1879B998" w14:textId="595181EE" w:rsidR="008647E3" w:rsidRDefault="008647E3" w:rsidP="00112A70">
            <w:r>
              <w:t>CN Lewvan Sub.</w:t>
            </w:r>
          </w:p>
        </w:tc>
        <w:tc>
          <w:tcPr>
            <w:tcW w:w="4774" w:type="dxa"/>
          </w:tcPr>
          <w:p w14:paraId="634904F5" w14:textId="77777777" w:rsidR="008647E3" w:rsidRDefault="008647E3" w:rsidP="00D856D2">
            <w:pPr>
              <w:pStyle w:val="ListParagraph"/>
              <w:numPr>
                <w:ilvl w:val="0"/>
                <w:numId w:val="484"/>
              </w:numPr>
              <w:ind w:left="555" w:hanging="425"/>
              <w:rPr>
                <w:lang w:val="en-CA"/>
              </w:rPr>
            </w:pPr>
            <w:r>
              <w:t>Full depth timber</w:t>
            </w:r>
          </w:p>
          <w:p w14:paraId="61CD228B" w14:textId="77777777" w:rsidR="008647E3" w:rsidRDefault="008647E3" w:rsidP="00D856D2">
            <w:pPr>
              <w:pStyle w:val="ListParagraph"/>
              <w:numPr>
                <w:ilvl w:val="0"/>
                <w:numId w:val="484"/>
              </w:numPr>
              <w:ind w:left="555" w:hanging="425"/>
              <w:rPr>
                <w:lang w:val="en-CA"/>
              </w:rPr>
            </w:pPr>
            <w:r>
              <w:t>Sectional treated timber</w:t>
            </w:r>
          </w:p>
          <w:p w14:paraId="10D1C14E" w14:textId="15B30B7C" w:rsidR="007134B9" w:rsidRPr="008647E3" w:rsidRDefault="007134B9" w:rsidP="00D856D2">
            <w:pPr>
              <w:pStyle w:val="ListParagraph"/>
              <w:numPr>
                <w:ilvl w:val="0"/>
                <w:numId w:val="484"/>
              </w:numPr>
              <w:ind w:left="555" w:hanging="425"/>
              <w:rPr>
                <w:lang w:val="en-CA"/>
              </w:rPr>
            </w:pPr>
            <w:r>
              <w:t>Full depth bituminous (asphalt) with rubber flangeways</w:t>
            </w:r>
          </w:p>
        </w:tc>
      </w:tr>
      <w:tr w:rsidR="008647E3" w14:paraId="32BF41F0" w14:textId="77777777" w:rsidTr="00792054">
        <w:trPr>
          <w:trHeight w:val="1315"/>
        </w:trPr>
        <w:tc>
          <w:tcPr>
            <w:tcW w:w="2416" w:type="dxa"/>
          </w:tcPr>
          <w:p w14:paraId="2A4C59BA" w14:textId="26F27E86" w:rsidR="008647E3" w:rsidRDefault="008647E3" w:rsidP="00112A70">
            <w:r>
              <w:t>Highway 1, North Service Road</w:t>
            </w:r>
          </w:p>
        </w:tc>
        <w:tc>
          <w:tcPr>
            <w:tcW w:w="2416" w:type="dxa"/>
          </w:tcPr>
          <w:p w14:paraId="4E1B10BB" w14:textId="49A6792F" w:rsidR="008647E3" w:rsidRDefault="008647E3" w:rsidP="00112A70">
            <w:r>
              <w:t>CP Tyvan Sub.</w:t>
            </w:r>
          </w:p>
        </w:tc>
        <w:tc>
          <w:tcPr>
            <w:tcW w:w="4774" w:type="dxa"/>
          </w:tcPr>
          <w:p w14:paraId="00068B9B" w14:textId="77777777" w:rsidR="00D86CC5" w:rsidRPr="00D86CC5" w:rsidRDefault="00D86CC5" w:rsidP="00D856D2">
            <w:pPr>
              <w:pStyle w:val="ListParagraph"/>
              <w:numPr>
                <w:ilvl w:val="0"/>
                <w:numId w:val="484"/>
              </w:numPr>
              <w:ind w:left="555" w:hanging="425"/>
              <w:rPr>
                <w:lang w:val="en-CA"/>
              </w:rPr>
            </w:pPr>
            <w:r w:rsidRPr="00D86CC5">
              <w:t>Full depth timber</w:t>
            </w:r>
          </w:p>
          <w:p w14:paraId="16266C1D" w14:textId="77777777" w:rsidR="00D86CC5" w:rsidRPr="00D86CC5" w:rsidRDefault="00D86CC5" w:rsidP="00D856D2">
            <w:pPr>
              <w:pStyle w:val="ListParagraph"/>
              <w:numPr>
                <w:ilvl w:val="0"/>
                <w:numId w:val="484"/>
              </w:numPr>
              <w:ind w:left="555" w:hanging="425"/>
              <w:rPr>
                <w:lang w:val="en-CA"/>
              </w:rPr>
            </w:pPr>
            <w:r w:rsidRPr="00D86CC5">
              <w:t>Sectional treated timber</w:t>
            </w:r>
          </w:p>
          <w:p w14:paraId="410038D6" w14:textId="40392911" w:rsidR="000F4081" w:rsidRDefault="00D86CC5" w:rsidP="00792054">
            <w:pPr>
              <w:pStyle w:val="ListParagraph"/>
              <w:numPr>
                <w:ilvl w:val="0"/>
                <w:numId w:val="484"/>
              </w:numPr>
              <w:ind w:left="555" w:hanging="425"/>
            </w:pPr>
            <w:r w:rsidRPr="00D86CC5">
              <w:t>Full depth bituminous (asphalt) with rubber flangeways</w:t>
            </w:r>
          </w:p>
          <w:p w14:paraId="1DCF5457" w14:textId="77777777" w:rsidR="000F4081" w:rsidRDefault="000F4081" w:rsidP="000F4081"/>
          <w:p w14:paraId="7F5DBFCE" w14:textId="409135F2" w:rsidR="000F4081" w:rsidRPr="000F4081" w:rsidRDefault="000F4081" w:rsidP="000F4081"/>
        </w:tc>
      </w:tr>
      <w:tr w:rsidR="008647E3" w14:paraId="7C3EAA14" w14:textId="77777777" w:rsidTr="008A6088">
        <w:tc>
          <w:tcPr>
            <w:tcW w:w="2416" w:type="dxa"/>
          </w:tcPr>
          <w:p w14:paraId="6E5165DB" w14:textId="3FECA635" w:rsidR="008647E3" w:rsidRDefault="008647E3" w:rsidP="00112A70">
            <w:r>
              <w:t>Highway 1, South Service Road</w:t>
            </w:r>
          </w:p>
        </w:tc>
        <w:tc>
          <w:tcPr>
            <w:tcW w:w="2416" w:type="dxa"/>
          </w:tcPr>
          <w:p w14:paraId="43BD8250" w14:textId="1283D379" w:rsidR="008647E3" w:rsidRDefault="008647E3" w:rsidP="00112A70">
            <w:r>
              <w:t>CP Tyvan Sub.</w:t>
            </w:r>
          </w:p>
        </w:tc>
        <w:tc>
          <w:tcPr>
            <w:tcW w:w="4774" w:type="dxa"/>
          </w:tcPr>
          <w:p w14:paraId="08ECDA63" w14:textId="77777777" w:rsidR="00D86CC5" w:rsidRPr="00D86CC5" w:rsidRDefault="00D86CC5" w:rsidP="00D856D2">
            <w:pPr>
              <w:pStyle w:val="ListParagraph"/>
              <w:numPr>
                <w:ilvl w:val="0"/>
                <w:numId w:val="484"/>
              </w:numPr>
              <w:ind w:left="555" w:hanging="425"/>
              <w:rPr>
                <w:lang w:val="en-CA"/>
              </w:rPr>
            </w:pPr>
            <w:r w:rsidRPr="00D86CC5">
              <w:t>Full depth timber</w:t>
            </w:r>
          </w:p>
          <w:p w14:paraId="0182AEDB" w14:textId="77777777" w:rsidR="00D86CC5" w:rsidRPr="00D86CC5" w:rsidRDefault="00D86CC5" w:rsidP="00D856D2">
            <w:pPr>
              <w:pStyle w:val="ListParagraph"/>
              <w:numPr>
                <w:ilvl w:val="0"/>
                <w:numId w:val="484"/>
              </w:numPr>
              <w:ind w:left="555" w:hanging="425"/>
              <w:rPr>
                <w:lang w:val="en-CA"/>
              </w:rPr>
            </w:pPr>
            <w:r w:rsidRPr="00D86CC5">
              <w:t>Sectional treated timber</w:t>
            </w:r>
          </w:p>
          <w:p w14:paraId="583D055D" w14:textId="059076D5" w:rsidR="008647E3" w:rsidRPr="008A6088" w:rsidRDefault="00D86CC5" w:rsidP="00D856D2">
            <w:pPr>
              <w:pStyle w:val="ListParagraph"/>
              <w:numPr>
                <w:ilvl w:val="0"/>
                <w:numId w:val="484"/>
              </w:numPr>
              <w:ind w:left="555" w:hanging="425"/>
            </w:pPr>
            <w:r w:rsidRPr="00D86CC5">
              <w:t>Full depth bituminous (asphalt) with rubber flangeways</w:t>
            </w:r>
          </w:p>
        </w:tc>
      </w:tr>
    </w:tbl>
    <w:p w14:paraId="6F54E8CD" w14:textId="77777777" w:rsidR="007134B9" w:rsidRDefault="007134B9" w:rsidP="008A6088"/>
    <w:p w14:paraId="71CF4604" w14:textId="52254DDB" w:rsidR="007134B9" w:rsidRDefault="007134B9" w:rsidP="008A6088">
      <w:r>
        <w:t>Mud rail shall not be used to create flangeways on any crossing.</w:t>
      </w:r>
    </w:p>
    <w:p w14:paraId="36D0DE6D" w14:textId="22C4C53C" w:rsidR="00FB5A7A" w:rsidRDefault="00FB5A7A" w:rsidP="00D856D2">
      <w:pPr>
        <w:pStyle w:val="PPP4"/>
        <w:numPr>
          <w:ilvl w:val="4"/>
          <w:numId w:val="18"/>
        </w:numPr>
        <w:tabs>
          <w:tab w:val="clear" w:pos="4320"/>
        </w:tabs>
        <w:ind w:left="4253" w:hanging="1418"/>
        <w:rPr>
          <w:b/>
        </w:rPr>
      </w:pPr>
      <w:r>
        <w:rPr>
          <w:b/>
        </w:rPr>
        <w:t>LMR Design Standards</w:t>
      </w:r>
    </w:p>
    <w:p w14:paraId="4BEC7E27" w14:textId="77777777" w:rsidR="00FB5A7A" w:rsidRDefault="00FB5A7A" w:rsidP="008A6088"/>
    <w:p w14:paraId="25B255FE" w14:textId="00D14EB8" w:rsidR="00FB5A7A" w:rsidRDefault="00BB2C41" w:rsidP="008A6088">
      <w:r>
        <w:t>LMR is required to submit all design and construction drawings, and agreements to CN for review.</w:t>
      </w:r>
    </w:p>
    <w:p w14:paraId="060C9247" w14:textId="3B82EA4E" w:rsidR="00954AF5" w:rsidRDefault="00954AF5">
      <w:pPr>
        <w:rPr>
          <w:rFonts w:ascii="Arial" w:hAnsi="Arial"/>
          <w:b/>
        </w:rPr>
      </w:pPr>
      <w:del w:id="1688" w:author="Erica Klein" w:date="2015-04-02T13:59:00Z">
        <w:r w:rsidDel="003F0891">
          <w:rPr>
            <w:b/>
          </w:rPr>
          <w:br w:type="page"/>
        </w:r>
      </w:del>
    </w:p>
    <w:p w14:paraId="68C97C66" w14:textId="3C6EE9D0" w:rsidR="001A5903" w:rsidRPr="00332E9F" w:rsidRDefault="001A5903" w:rsidP="00D856D2">
      <w:pPr>
        <w:pStyle w:val="PPP4"/>
        <w:numPr>
          <w:ilvl w:val="4"/>
          <w:numId w:val="18"/>
        </w:numPr>
        <w:tabs>
          <w:tab w:val="clear" w:pos="4320"/>
        </w:tabs>
        <w:ind w:left="4253" w:hanging="1418"/>
        <w:rPr>
          <w:b/>
        </w:rPr>
      </w:pPr>
      <w:r w:rsidRPr="00332E9F">
        <w:rPr>
          <w:b/>
        </w:rPr>
        <w:t>Pier Protection</w:t>
      </w:r>
    </w:p>
    <w:p w14:paraId="14B652B6" w14:textId="77777777" w:rsidR="001A5903" w:rsidRPr="00332E9F" w:rsidRDefault="001A5903" w:rsidP="00332E9F">
      <w:pPr>
        <w:pStyle w:val="BodyText2"/>
      </w:pPr>
    </w:p>
    <w:p w14:paraId="318FDB0C" w14:textId="017AB4B1" w:rsidR="004424D9" w:rsidRDefault="001A5903" w:rsidP="00332E9F">
      <w:pPr>
        <w:pStyle w:val="BodyText2"/>
      </w:pPr>
      <w:r w:rsidRPr="00332E9F">
        <w:t>Pier protection is required if a bridge element or other obstruction is within 7.620</w:t>
      </w:r>
      <w:r w:rsidR="00607684">
        <w:t xml:space="preserve"> </w:t>
      </w:r>
      <w:r w:rsidRPr="00332E9F">
        <w:t xml:space="preserve">m from the centreline of the railway track, or as otherwise required by the </w:t>
      </w:r>
      <w:r w:rsidR="00DE10D6">
        <w:t>R</w:t>
      </w:r>
      <w:r w:rsidRPr="00332E9F">
        <w:t>ailway</w:t>
      </w:r>
      <w:r w:rsidR="00D620C6">
        <w:t xml:space="preserve"> </w:t>
      </w:r>
      <w:r w:rsidR="003D404E">
        <w:t>C</w:t>
      </w:r>
      <w:r w:rsidR="00DC2572">
        <w:t>ompany</w:t>
      </w:r>
      <w:r w:rsidRPr="00332E9F">
        <w:t>.</w:t>
      </w:r>
    </w:p>
    <w:p w14:paraId="1D9BCEFF" w14:textId="3AA1C790" w:rsidR="001A5903" w:rsidRPr="00332E9F" w:rsidRDefault="001A5903" w:rsidP="00D856D2">
      <w:pPr>
        <w:pStyle w:val="PPP4"/>
        <w:numPr>
          <w:ilvl w:val="4"/>
          <w:numId w:val="18"/>
        </w:numPr>
        <w:tabs>
          <w:tab w:val="clear" w:pos="4320"/>
        </w:tabs>
        <w:ind w:left="4253" w:hanging="1418"/>
        <w:rPr>
          <w:b/>
        </w:rPr>
      </w:pPr>
      <w:r w:rsidRPr="00332E9F">
        <w:rPr>
          <w:b/>
        </w:rPr>
        <w:t>Design By Railways</w:t>
      </w:r>
    </w:p>
    <w:p w14:paraId="7D60DD08" w14:textId="77777777" w:rsidR="001A5903" w:rsidRPr="00332E9F" w:rsidRDefault="001A5903" w:rsidP="00332E9F">
      <w:pPr>
        <w:pStyle w:val="BodyText2"/>
      </w:pPr>
    </w:p>
    <w:p w14:paraId="3D2A256E" w14:textId="35F602E9" w:rsidR="00D40BFA" w:rsidRDefault="001B389C" w:rsidP="00D856D2">
      <w:pPr>
        <w:pStyle w:val="BodyText2"/>
        <w:rPr>
          <w:rFonts w:ascii="Arial" w:hAnsi="Arial"/>
          <w:b/>
        </w:rPr>
      </w:pPr>
      <w:r>
        <w:t>The railways</w:t>
      </w:r>
      <w:r w:rsidR="001A5903" w:rsidRPr="00332E9F">
        <w:t xml:space="preserve"> will provide the detailed design of any warning system (as defined in the </w:t>
      </w:r>
      <w:r w:rsidR="001A5903" w:rsidRPr="007A2982">
        <w:rPr>
          <w:i/>
        </w:rPr>
        <w:t>Grade Crossing Regulations</w:t>
      </w:r>
      <w:r w:rsidR="001A5903" w:rsidRPr="00332E9F">
        <w:t xml:space="preserve">), not including design of interconnection to a traffic control device (as defined in the </w:t>
      </w:r>
      <w:r w:rsidR="001A5903" w:rsidRPr="007A2982">
        <w:rPr>
          <w:i/>
        </w:rPr>
        <w:t>Grade Crossing Regulations</w:t>
      </w:r>
      <w:r w:rsidR="001A5903" w:rsidRPr="00332E9F">
        <w:t xml:space="preserve">) </w:t>
      </w:r>
    </w:p>
    <w:p w14:paraId="0C1F9270" w14:textId="514762AF" w:rsidR="001A5903" w:rsidRPr="00332E9F" w:rsidRDefault="001A5903" w:rsidP="00D856D2">
      <w:pPr>
        <w:pStyle w:val="PPP4"/>
        <w:numPr>
          <w:ilvl w:val="4"/>
          <w:numId w:val="18"/>
        </w:numPr>
        <w:tabs>
          <w:tab w:val="clear" w:pos="4320"/>
        </w:tabs>
        <w:ind w:left="4253" w:hanging="1418"/>
        <w:rPr>
          <w:b/>
        </w:rPr>
      </w:pPr>
      <w:r w:rsidRPr="00332E9F">
        <w:rPr>
          <w:b/>
        </w:rPr>
        <w:t>Utilities</w:t>
      </w:r>
    </w:p>
    <w:p w14:paraId="32418DCF" w14:textId="77777777" w:rsidR="001A5903" w:rsidRPr="001A5903" w:rsidRDefault="001A5903" w:rsidP="001A5903">
      <w:pPr>
        <w:spacing w:line="288" w:lineRule="auto"/>
        <w:rPr>
          <w:sz w:val="22"/>
          <w:szCs w:val="22"/>
        </w:rPr>
      </w:pPr>
    </w:p>
    <w:p w14:paraId="06B816B4" w14:textId="7BE0EA32" w:rsidR="001A5903" w:rsidRPr="00332E9F" w:rsidRDefault="001A5903" w:rsidP="00332E9F">
      <w:pPr>
        <w:pStyle w:val="BodyText2"/>
      </w:pPr>
      <w:r w:rsidRPr="00332E9F">
        <w:t xml:space="preserve">During construction, </w:t>
      </w:r>
      <w:r w:rsidR="008F6551">
        <w:t>Project Co</w:t>
      </w:r>
      <w:r w:rsidRPr="00332E9F">
        <w:t xml:space="preserve"> shall be responsible for and coordinate all signal locates within the railway right of way.</w:t>
      </w:r>
    </w:p>
    <w:p w14:paraId="5F4B9F1A" w14:textId="25087A45" w:rsidR="001A5903" w:rsidRPr="00332E9F" w:rsidRDefault="001A5903" w:rsidP="00D856D2">
      <w:pPr>
        <w:pStyle w:val="PPP4"/>
        <w:numPr>
          <w:ilvl w:val="4"/>
          <w:numId w:val="18"/>
        </w:numPr>
        <w:tabs>
          <w:tab w:val="clear" w:pos="4320"/>
        </w:tabs>
        <w:ind w:left="4253" w:hanging="1418"/>
        <w:rPr>
          <w:b/>
        </w:rPr>
      </w:pPr>
      <w:r w:rsidRPr="00332E9F">
        <w:rPr>
          <w:b/>
        </w:rPr>
        <w:t>Drainage</w:t>
      </w:r>
    </w:p>
    <w:p w14:paraId="73238C9F" w14:textId="77777777" w:rsidR="001A5903" w:rsidRPr="00332E9F" w:rsidRDefault="001A5903" w:rsidP="00332E9F">
      <w:pPr>
        <w:pStyle w:val="BodyText2"/>
      </w:pPr>
    </w:p>
    <w:p w14:paraId="0751D21B" w14:textId="39DA80BB" w:rsidR="001A5903" w:rsidRPr="00332E9F" w:rsidRDefault="001A5903" w:rsidP="00332E9F">
      <w:pPr>
        <w:pStyle w:val="BodyText2"/>
      </w:pPr>
      <w:r w:rsidRPr="00332E9F">
        <w:t xml:space="preserve">As part of the design, there shall be no net increase in the drainage along the railway right of way.  </w:t>
      </w:r>
      <w:r w:rsidR="00FA6713">
        <w:t>Project Co</w:t>
      </w:r>
      <w:r w:rsidR="00FA6713" w:rsidRPr="00332E9F">
        <w:t xml:space="preserve"> shall ensure that no increase of snow drifting, communications impedance or splashing shall occur on railway right</w:t>
      </w:r>
      <w:r w:rsidR="00FA6713">
        <w:t>-</w:t>
      </w:r>
      <w:r w:rsidR="00FA6713" w:rsidRPr="00332E9F">
        <w:t>of</w:t>
      </w:r>
      <w:r w:rsidR="00FA6713">
        <w:t>-</w:t>
      </w:r>
      <w:r w:rsidR="00FA6713" w:rsidRPr="00332E9F">
        <w:t>way.</w:t>
      </w:r>
    </w:p>
    <w:p w14:paraId="0D019BC9" w14:textId="3AB55ABA" w:rsidR="001A5903" w:rsidRPr="00332E9F" w:rsidRDefault="001A5903" w:rsidP="00D856D2">
      <w:pPr>
        <w:pStyle w:val="PPP4"/>
        <w:numPr>
          <w:ilvl w:val="4"/>
          <w:numId w:val="18"/>
        </w:numPr>
        <w:tabs>
          <w:tab w:val="clear" w:pos="4320"/>
        </w:tabs>
        <w:ind w:left="4253" w:hanging="1418"/>
        <w:rPr>
          <w:b/>
        </w:rPr>
      </w:pPr>
      <w:r w:rsidRPr="00332E9F">
        <w:rPr>
          <w:b/>
        </w:rPr>
        <w:t>Design Drawings</w:t>
      </w:r>
    </w:p>
    <w:p w14:paraId="11C22C70" w14:textId="4FBFEFC1" w:rsidR="001A5903" w:rsidRPr="00332E9F" w:rsidRDefault="001A5903" w:rsidP="00332E9F">
      <w:pPr>
        <w:pStyle w:val="BodyText2"/>
      </w:pPr>
    </w:p>
    <w:p w14:paraId="612F83ED" w14:textId="0E8968D8" w:rsidR="001A5903" w:rsidRDefault="001A5903" w:rsidP="00332E9F">
      <w:pPr>
        <w:pStyle w:val="BodyText2"/>
      </w:pPr>
      <w:r w:rsidRPr="00332E9F">
        <w:t xml:space="preserve">At-grade crossing drawings shall contain, at a minimum, the following information for review by the </w:t>
      </w:r>
      <w:r w:rsidR="00DE10D6">
        <w:t>R</w:t>
      </w:r>
      <w:r w:rsidRPr="00332E9F">
        <w:t>ailway</w:t>
      </w:r>
      <w:r w:rsidR="00D620C6">
        <w:t xml:space="preserve"> </w:t>
      </w:r>
      <w:r w:rsidR="006F2C22">
        <w:t>C</w:t>
      </w:r>
      <w:r w:rsidR="00DC2572">
        <w:t>ompany</w:t>
      </w:r>
      <w:r w:rsidRPr="00332E9F">
        <w:t>:</w:t>
      </w:r>
    </w:p>
    <w:p w14:paraId="5FA86BF1" w14:textId="77777777" w:rsidR="00CC14C4" w:rsidRPr="00332E9F" w:rsidRDefault="00CC14C4" w:rsidP="00332E9F">
      <w:pPr>
        <w:pStyle w:val="BodyText2"/>
      </w:pPr>
    </w:p>
    <w:p w14:paraId="76E5009F" w14:textId="32572D84" w:rsidR="001A5903" w:rsidRDefault="001A5903" w:rsidP="00D856D2">
      <w:pPr>
        <w:pStyle w:val="BodyText2"/>
        <w:widowControl w:val="0"/>
        <w:numPr>
          <w:ilvl w:val="0"/>
          <w:numId w:val="51"/>
        </w:numPr>
        <w:tabs>
          <w:tab w:val="left" w:pos="1080"/>
        </w:tabs>
        <w:ind w:left="1080" w:right="-43"/>
        <w:jc w:val="left"/>
        <w:rPr>
          <w:rFonts w:cs="Times"/>
          <w:szCs w:val="24"/>
          <w:lang w:eastAsia="en-CA"/>
        </w:rPr>
      </w:pPr>
      <w:r w:rsidRPr="00332E9F">
        <w:rPr>
          <w:rFonts w:cs="Times"/>
          <w:szCs w:val="24"/>
          <w:lang w:eastAsia="en-CA"/>
        </w:rPr>
        <w:t>A plan view of the crossing, drawn to a scale of not less than 1:2000, showing all pertinent information including</w:t>
      </w:r>
      <w:r w:rsidR="00CC14C4">
        <w:rPr>
          <w:rFonts w:cs="Times"/>
          <w:szCs w:val="24"/>
          <w:lang w:eastAsia="en-CA"/>
        </w:rPr>
        <w:t>:</w:t>
      </w:r>
    </w:p>
    <w:p w14:paraId="4A55D8AF" w14:textId="4073D47C" w:rsidR="001A5903" w:rsidRPr="00CC14C4" w:rsidRDefault="00CC14C4" w:rsidP="00D856D2">
      <w:pPr>
        <w:numPr>
          <w:ilvl w:val="0"/>
          <w:numId w:val="88"/>
        </w:numPr>
        <w:tabs>
          <w:tab w:val="right" w:leader="dot" w:pos="9360"/>
        </w:tabs>
        <w:ind w:left="1701" w:hanging="567"/>
        <w:jc w:val="both"/>
        <w:rPr>
          <w:rFonts w:cs="Times"/>
          <w:szCs w:val="24"/>
          <w:lang w:eastAsia="en-CA"/>
        </w:rPr>
      </w:pPr>
      <w:r>
        <w:rPr>
          <w:rFonts w:cs="Times"/>
          <w:szCs w:val="24"/>
          <w:lang w:eastAsia="en-CA"/>
        </w:rPr>
        <w:t>T</w:t>
      </w:r>
      <w:r w:rsidR="001A5903" w:rsidRPr="00CC14C4">
        <w:rPr>
          <w:rFonts w:cs="Times"/>
          <w:szCs w:val="24"/>
          <w:lang w:eastAsia="en-CA"/>
        </w:rPr>
        <w:t xml:space="preserve">he location of all tracks and the right-of-way of the </w:t>
      </w:r>
      <w:r w:rsidR="00DE10D6">
        <w:rPr>
          <w:rFonts w:cs="Times"/>
          <w:szCs w:val="24"/>
          <w:lang w:eastAsia="en-CA"/>
        </w:rPr>
        <w:t>R</w:t>
      </w:r>
      <w:r w:rsidR="001A5903" w:rsidRPr="00CC14C4">
        <w:rPr>
          <w:rFonts w:cs="Times"/>
          <w:szCs w:val="24"/>
          <w:lang w:eastAsia="en-CA"/>
        </w:rPr>
        <w:t xml:space="preserve">ailway </w:t>
      </w:r>
      <w:r w:rsidR="003D404E">
        <w:rPr>
          <w:rFonts w:cs="Times"/>
          <w:szCs w:val="24"/>
          <w:lang w:eastAsia="en-CA"/>
        </w:rPr>
        <w:t>C</w:t>
      </w:r>
      <w:r w:rsidR="00DC2572" w:rsidRPr="00CC14C4">
        <w:rPr>
          <w:rFonts w:cs="Times"/>
          <w:szCs w:val="24"/>
          <w:lang w:eastAsia="en-CA"/>
        </w:rPr>
        <w:t xml:space="preserve">ompany </w:t>
      </w:r>
      <w:r w:rsidR="001A5903" w:rsidRPr="00CC14C4">
        <w:rPr>
          <w:rFonts w:cs="Times"/>
          <w:szCs w:val="24"/>
          <w:lang w:eastAsia="en-CA"/>
        </w:rPr>
        <w:t>for at least 400 m in each direction from the crossing</w:t>
      </w:r>
      <w:r w:rsidR="00BF40EB">
        <w:rPr>
          <w:rFonts w:cs="Times"/>
          <w:szCs w:val="24"/>
          <w:lang w:eastAsia="en-CA"/>
        </w:rPr>
        <w:t>;</w:t>
      </w:r>
    </w:p>
    <w:p w14:paraId="5A669441" w14:textId="00E02956" w:rsidR="001A5903" w:rsidRPr="00CC14C4" w:rsidRDefault="00CC14C4" w:rsidP="00D856D2">
      <w:pPr>
        <w:numPr>
          <w:ilvl w:val="0"/>
          <w:numId w:val="88"/>
        </w:numPr>
        <w:tabs>
          <w:tab w:val="right" w:leader="dot" w:pos="9360"/>
        </w:tabs>
        <w:ind w:left="1701" w:hanging="567"/>
        <w:jc w:val="both"/>
        <w:rPr>
          <w:rFonts w:cs="Times"/>
          <w:szCs w:val="24"/>
          <w:lang w:eastAsia="en-CA"/>
        </w:rPr>
      </w:pPr>
      <w:r>
        <w:rPr>
          <w:rFonts w:cs="Times"/>
          <w:szCs w:val="24"/>
          <w:lang w:eastAsia="en-CA"/>
        </w:rPr>
        <w:t>T</w:t>
      </w:r>
      <w:r w:rsidR="001A5903" w:rsidRPr="00CC14C4">
        <w:rPr>
          <w:rFonts w:cs="Times"/>
          <w:szCs w:val="24"/>
          <w:lang w:eastAsia="en-CA"/>
        </w:rPr>
        <w:t xml:space="preserve">he location of the travelled portion of the highway and of the </w:t>
      </w:r>
      <w:r w:rsidR="00F123B8">
        <w:rPr>
          <w:rFonts w:cs="Times"/>
          <w:szCs w:val="24"/>
          <w:lang w:eastAsia="en-CA"/>
        </w:rPr>
        <w:t>Road R</w:t>
      </w:r>
      <w:r w:rsidR="001A5903" w:rsidRPr="00CC14C4">
        <w:rPr>
          <w:rFonts w:cs="Times"/>
          <w:szCs w:val="24"/>
          <w:lang w:eastAsia="en-CA"/>
        </w:rPr>
        <w:t>ight-</w:t>
      </w:r>
      <w:r w:rsidR="00F123B8">
        <w:rPr>
          <w:rFonts w:cs="Times"/>
          <w:szCs w:val="24"/>
          <w:lang w:eastAsia="en-CA"/>
        </w:rPr>
        <w:t>O</w:t>
      </w:r>
      <w:r w:rsidR="001A5903" w:rsidRPr="00CC14C4">
        <w:rPr>
          <w:rFonts w:cs="Times"/>
          <w:szCs w:val="24"/>
          <w:lang w:eastAsia="en-CA"/>
        </w:rPr>
        <w:t>f-</w:t>
      </w:r>
      <w:r w:rsidR="00F123B8">
        <w:rPr>
          <w:rFonts w:cs="Times"/>
          <w:szCs w:val="24"/>
          <w:lang w:eastAsia="en-CA"/>
        </w:rPr>
        <w:t>W</w:t>
      </w:r>
      <w:r w:rsidR="001A5903" w:rsidRPr="00CC14C4">
        <w:rPr>
          <w:rFonts w:cs="Times"/>
          <w:szCs w:val="24"/>
          <w:lang w:eastAsia="en-CA"/>
        </w:rPr>
        <w:t>ay for at least 100 m in each direction from the crossing</w:t>
      </w:r>
      <w:r w:rsidR="00BF40EB">
        <w:rPr>
          <w:rFonts w:cs="Times"/>
          <w:szCs w:val="24"/>
          <w:lang w:eastAsia="en-CA"/>
        </w:rPr>
        <w:t>;</w:t>
      </w:r>
    </w:p>
    <w:p w14:paraId="2C5263EC" w14:textId="4D632C52" w:rsidR="001A5903" w:rsidRPr="00CC14C4" w:rsidRDefault="00CC14C4" w:rsidP="00D856D2">
      <w:pPr>
        <w:numPr>
          <w:ilvl w:val="0"/>
          <w:numId w:val="88"/>
        </w:numPr>
        <w:tabs>
          <w:tab w:val="right" w:leader="dot" w:pos="9360"/>
        </w:tabs>
        <w:ind w:left="1701" w:hanging="567"/>
        <w:jc w:val="both"/>
        <w:rPr>
          <w:rFonts w:cs="Times"/>
          <w:szCs w:val="24"/>
          <w:lang w:eastAsia="en-CA"/>
        </w:rPr>
      </w:pPr>
      <w:r>
        <w:rPr>
          <w:rFonts w:cs="Times"/>
          <w:szCs w:val="24"/>
          <w:lang w:eastAsia="en-CA"/>
        </w:rPr>
        <w:t>T</w:t>
      </w:r>
      <w:r w:rsidR="001A5903" w:rsidRPr="00CC14C4">
        <w:rPr>
          <w:rFonts w:cs="Times"/>
          <w:szCs w:val="24"/>
          <w:lang w:eastAsia="en-CA"/>
        </w:rPr>
        <w:t>he width of the railway right-of-way</w:t>
      </w:r>
      <w:r w:rsidR="00BF40EB">
        <w:rPr>
          <w:rFonts w:cs="Times"/>
          <w:szCs w:val="24"/>
          <w:lang w:eastAsia="en-CA"/>
        </w:rPr>
        <w:t>;</w:t>
      </w:r>
    </w:p>
    <w:p w14:paraId="6FD01432" w14:textId="7A4C7DE6" w:rsidR="001A5903" w:rsidRPr="00CC14C4" w:rsidRDefault="00CC14C4" w:rsidP="00D856D2">
      <w:pPr>
        <w:numPr>
          <w:ilvl w:val="0"/>
          <w:numId w:val="88"/>
        </w:numPr>
        <w:tabs>
          <w:tab w:val="right" w:leader="dot" w:pos="9360"/>
        </w:tabs>
        <w:ind w:left="1701" w:hanging="567"/>
        <w:jc w:val="both"/>
        <w:rPr>
          <w:rFonts w:cs="Times"/>
          <w:szCs w:val="24"/>
          <w:lang w:eastAsia="en-CA"/>
        </w:rPr>
      </w:pPr>
      <w:r>
        <w:rPr>
          <w:rFonts w:cs="Times"/>
          <w:szCs w:val="24"/>
          <w:lang w:eastAsia="en-CA"/>
        </w:rPr>
        <w:t>T</w:t>
      </w:r>
      <w:r w:rsidR="001A5903" w:rsidRPr="00CC14C4">
        <w:rPr>
          <w:rFonts w:cs="Times"/>
          <w:szCs w:val="24"/>
          <w:lang w:eastAsia="en-CA"/>
        </w:rPr>
        <w:t xml:space="preserve">he width of the </w:t>
      </w:r>
      <w:r w:rsidR="00F123B8">
        <w:rPr>
          <w:rFonts w:cs="Times"/>
          <w:szCs w:val="24"/>
          <w:lang w:eastAsia="en-CA"/>
        </w:rPr>
        <w:t>Road R</w:t>
      </w:r>
      <w:r w:rsidR="001A5903" w:rsidRPr="00CC14C4">
        <w:rPr>
          <w:rFonts w:cs="Times"/>
          <w:szCs w:val="24"/>
          <w:lang w:eastAsia="en-CA"/>
        </w:rPr>
        <w:t>ight-</w:t>
      </w:r>
      <w:r w:rsidR="00F123B8">
        <w:rPr>
          <w:rFonts w:cs="Times"/>
          <w:szCs w:val="24"/>
          <w:lang w:eastAsia="en-CA"/>
        </w:rPr>
        <w:t>O</w:t>
      </w:r>
      <w:r w:rsidR="001A5903" w:rsidRPr="00CC14C4">
        <w:rPr>
          <w:rFonts w:cs="Times"/>
          <w:szCs w:val="24"/>
          <w:lang w:eastAsia="en-CA"/>
        </w:rPr>
        <w:t>f-</w:t>
      </w:r>
      <w:r w:rsidR="00F123B8">
        <w:rPr>
          <w:rFonts w:cs="Times"/>
          <w:szCs w:val="24"/>
          <w:lang w:eastAsia="en-CA"/>
        </w:rPr>
        <w:t>W</w:t>
      </w:r>
      <w:r w:rsidR="001A5903" w:rsidRPr="00CC14C4">
        <w:rPr>
          <w:rFonts w:cs="Times"/>
          <w:szCs w:val="24"/>
          <w:lang w:eastAsia="en-CA"/>
        </w:rPr>
        <w:t>ay</w:t>
      </w:r>
      <w:r w:rsidR="00BF40EB">
        <w:rPr>
          <w:rFonts w:cs="Times"/>
          <w:szCs w:val="24"/>
          <w:lang w:eastAsia="en-CA"/>
        </w:rPr>
        <w:t>;</w:t>
      </w:r>
    </w:p>
    <w:p w14:paraId="1CA3BC99" w14:textId="4455C582" w:rsidR="001A5903" w:rsidRPr="00CC14C4" w:rsidRDefault="00CC14C4" w:rsidP="00D856D2">
      <w:pPr>
        <w:numPr>
          <w:ilvl w:val="0"/>
          <w:numId w:val="88"/>
        </w:numPr>
        <w:tabs>
          <w:tab w:val="right" w:leader="dot" w:pos="9360"/>
        </w:tabs>
        <w:ind w:left="1701" w:hanging="567"/>
        <w:jc w:val="both"/>
        <w:rPr>
          <w:rFonts w:cs="Times"/>
          <w:szCs w:val="24"/>
          <w:lang w:eastAsia="en-CA"/>
        </w:rPr>
      </w:pPr>
      <w:r>
        <w:rPr>
          <w:rFonts w:cs="Times"/>
          <w:szCs w:val="24"/>
          <w:lang w:eastAsia="en-CA"/>
        </w:rPr>
        <w:t>T</w:t>
      </w:r>
      <w:r w:rsidR="001A5903" w:rsidRPr="00CC14C4">
        <w:rPr>
          <w:rFonts w:cs="Times"/>
          <w:szCs w:val="24"/>
          <w:lang w:eastAsia="en-CA"/>
        </w:rPr>
        <w:t>he width of the travelled portion of the highway</w:t>
      </w:r>
      <w:r w:rsidR="00BF40EB">
        <w:rPr>
          <w:rFonts w:cs="Times"/>
          <w:szCs w:val="24"/>
          <w:lang w:eastAsia="en-CA"/>
        </w:rPr>
        <w:t>;</w:t>
      </w:r>
    </w:p>
    <w:p w14:paraId="50870BC7" w14:textId="3540C25A" w:rsidR="001A5903" w:rsidRPr="00CC14C4" w:rsidRDefault="00CC14C4" w:rsidP="00D856D2">
      <w:pPr>
        <w:numPr>
          <w:ilvl w:val="0"/>
          <w:numId w:val="88"/>
        </w:numPr>
        <w:tabs>
          <w:tab w:val="right" w:leader="dot" w:pos="9360"/>
        </w:tabs>
        <w:ind w:left="1701" w:hanging="567"/>
        <w:jc w:val="both"/>
        <w:rPr>
          <w:rFonts w:cs="Times"/>
          <w:szCs w:val="24"/>
          <w:lang w:eastAsia="en-CA"/>
        </w:rPr>
      </w:pPr>
      <w:r>
        <w:rPr>
          <w:rFonts w:cs="Times"/>
          <w:szCs w:val="24"/>
          <w:lang w:eastAsia="en-CA"/>
        </w:rPr>
        <w:t>T</w:t>
      </w:r>
      <w:r w:rsidR="001A5903" w:rsidRPr="00CC14C4">
        <w:rPr>
          <w:rFonts w:cs="Times"/>
          <w:szCs w:val="24"/>
          <w:lang w:eastAsia="en-CA"/>
        </w:rPr>
        <w:t>he width of the highway shoulders</w:t>
      </w:r>
      <w:r w:rsidR="00BF40EB">
        <w:rPr>
          <w:rFonts w:cs="Times"/>
          <w:szCs w:val="24"/>
          <w:lang w:eastAsia="en-CA"/>
        </w:rPr>
        <w:t>;</w:t>
      </w:r>
    </w:p>
    <w:p w14:paraId="67DBB518" w14:textId="37B17EA7" w:rsidR="001A5903" w:rsidRPr="00CC14C4" w:rsidRDefault="00CC14C4" w:rsidP="00D856D2">
      <w:pPr>
        <w:numPr>
          <w:ilvl w:val="0"/>
          <w:numId w:val="88"/>
        </w:numPr>
        <w:tabs>
          <w:tab w:val="right" w:leader="dot" w:pos="9360"/>
        </w:tabs>
        <w:ind w:left="1701" w:hanging="567"/>
        <w:jc w:val="both"/>
        <w:rPr>
          <w:rFonts w:cs="Times"/>
          <w:szCs w:val="24"/>
          <w:lang w:eastAsia="en-CA"/>
        </w:rPr>
      </w:pPr>
      <w:r>
        <w:rPr>
          <w:rFonts w:cs="Times"/>
          <w:szCs w:val="24"/>
          <w:lang w:eastAsia="en-CA"/>
        </w:rPr>
        <w:t>T</w:t>
      </w:r>
      <w:r w:rsidR="001A5903" w:rsidRPr="00CC14C4">
        <w:rPr>
          <w:rFonts w:cs="Times"/>
          <w:szCs w:val="24"/>
          <w:lang w:eastAsia="en-CA"/>
        </w:rPr>
        <w:t>he angle of the crossing</w:t>
      </w:r>
      <w:r w:rsidR="00BF40EB">
        <w:rPr>
          <w:rFonts w:cs="Times"/>
          <w:szCs w:val="24"/>
          <w:lang w:eastAsia="en-CA"/>
        </w:rPr>
        <w:t>;</w:t>
      </w:r>
    </w:p>
    <w:p w14:paraId="72BF57D2" w14:textId="5B3FF505" w:rsidR="001A5903" w:rsidRPr="00CC14C4" w:rsidRDefault="00CC14C4" w:rsidP="00D856D2">
      <w:pPr>
        <w:numPr>
          <w:ilvl w:val="0"/>
          <w:numId w:val="88"/>
        </w:numPr>
        <w:tabs>
          <w:tab w:val="right" w:leader="dot" w:pos="9360"/>
        </w:tabs>
        <w:ind w:left="1701" w:hanging="567"/>
        <w:jc w:val="both"/>
        <w:rPr>
          <w:rFonts w:cs="Times"/>
          <w:szCs w:val="24"/>
          <w:lang w:eastAsia="en-CA"/>
        </w:rPr>
      </w:pPr>
      <w:r>
        <w:rPr>
          <w:rFonts w:cs="Times"/>
          <w:szCs w:val="24"/>
          <w:lang w:eastAsia="en-CA"/>
        </w:rPr>
        <w:t>T</w:t>
      </w:r>
      <w:r w:rsidR="001A5903" w:rsidRPr="00CC14C4">
        <w:rPr>
          <w:rFonts w:cs="Times"/>
          <w:szCs w:val="24"/>
          <w:lang w:eastAsia="en-CA"/>
        </w:rPr>
        <w:t>he location of all railway crossing signs and warning devices pertaining to the crossing</w:t>
      </w:r>
      <w:r w:rsidR="00BF40EB">
        <w:rPr>
          <w:rFonts w:cs="Times"/>
          <w:szCs w:val="24"/>
          <w:lang w:eastAsia="en-CA"/>
        </w:rPr>
        <w:t>;</w:t>
      </w:r>
    </w:p>
    <w:p w14:paraId="31990807" w14:textId="1FD8C32F" w:rsidR="001A5903" w:rsidRPr="00CC14C4" w:rsidRDefault="00CC14C4" w:rsidP="00D856D2">
      <w:pPr>
        <w:numPr>
          <w:ilvl w:val="0"/>
          <w:numId w:val="88"/>
        </w:numPr>
        <w:tabs>
          <w:tab w:val="right" w:leader="dot" w:pos="9360"/>
        </w:tabs>
        <w:ind w:left="1701" w:hanging="567"/>
        <w:jc w:val="both"/>
        <w:rPr>
          <w:rFonts w:cs="Times"/>
          <w:szCs w:val="24"/>
          <w:lang w:eastAsia="en-CA"/>
        </w:rPr>
      </w:pPr>
      <w:r>
        <w:rPr>
          <w:rFonts w:cs="Times"/>
          <w:szCs w:val="24"/>
          <w:lang w:eastAsia="en-CA"/>
        </w:rPr>
        <w:t>S</w:t>
      </w:r>
      <w:r w:rsidR="001A5903" w:rsidRPr="00CC14C4">
        <w:rPr>
          <w:rFonts w:cs="Times"/>
          <w:szCs w:val="24"/>
          <w:lang w:eastAsia="en-CA"/>
        </w:rPr>
        <w:t>ight lines and all obstructions to view within the location of all tracks and highways illustrated on the drawing</w:t>
      </w:r>
      <w:r w:rsidR="00BF40EB">
        <w:rPr>
          <w:rFonts w:cs="Times"/>
          <w:szCs w:val="24"/>
          <w:lang w:eastAsia="en-CA"/>
        </w:rPr>
        <w:t>; and</w:t>
      </w:r>
    </w:p>
    <w:p w14:paraId="22D67A6F" w14:textId="6BE95401" w:rsidR="000C4E21" w:rsidRPr="00577C5B" w:rsidRDefault="00CC14C4" w:rsidP="00D856D2">
      <w:pPr>
        <w:numPr>
          <w:ilvl w:val="0"/>
          <w:numId w:val="88"/>
        </w:numPr>
        <w:tabs>
          <w:tab w:val="right" w:leader="dot" w:pos="9360"/>
        </w:tabs>
        <w:ind w:left="1701" w:hanging="567"/>
        <w:jc w:val="both"/>
        <w:rPr>
          <w:rFonts w:cs="Times"/>
          <w:szCs w:val="24"/>
          <w:lang w:eastAsia="en-CA"/>
        </w:rPr>
      </w:pPr>
      <w:r w:rsidRPr="00577C5B">
        <w:rPr>
          <w:rFonts w:cs="Times"/>
          <w:szCs w:val="24"/>
          <w:lang w:eastAsia="en-CA"/>
        </w:rPr>
        <w:t>D</w:t>
      </w:r>
      <w:r w:rsidR="001A5903" w:rsidRPr="00CC14C4">
        <w:rPr>
          <w:lang w:eastAsia="en-CA"/>
        </w:rPr>
        <w:t xml:space="preserve">rainage and </w:t>
      </w:r>
      <w:r w:rsidR="003B681B">
        <w:rPr>
          <w:lang w:eastAsia="en-CA"/>
        </w:rPr>
        <w:t>U</w:t>
      </w:r>
      <w:r w:rsidR="003B681B" w:rsidRPr="00CC14C4">
        <w:rPr>
          <w:lang w:eastAsia="en-CA"/>
        </w:rPr>
        <w:t xml:space="preserve">tilities </w:t>
      </w:r>
      <w:r w:rsidR="001A5903" w:rsidRPr="00CC14C4">
        <w:rPr>
          <w:lang w:eastAsia="en-CA"/>
        </w:rPr>
        <w:t>relating to the crossing and other information relevant to the construction of the crossing</w:t>
      </w:r>
      <w:r w:rsidR="00BF40EB">
        <w:rPr>
          <w:lang w:eastAsia="en-CA"/>
        </w:rPr>
        <w:t>.</w:t>
      </w:r>
    </w:p>
    <w:p w14:paraId="63559788" w14:textId="25435311" w:rsidR="001A5903" w:rsidRDefault="00CC14C4" w:rsidP="00D856D2">
      <w:pPr>
        <w:pStyle w:val="BodyText2"/>
        <w:widowControl w:val="0"/>
        <w:numPr>
          <w:ilvl w:val="0"/>
          <w:numId w:val="51"/>
        </w:numPr>
        <w:tabs>
          <w:tab w:val="left" w:pos="1080"/>
        </w:tabs>
        <w:ind w:left="1080" w:right="-43"/>
        <w:jc w:val="left"/>
        <w:rPr>
          <w:rFonts w:cs="Times"/>
          <w:szCs w:val="24"/>
          <w:lang w:eastAsia="en-CA"/>
        </w:rPr>
      </w:pPr>
      <w:r>
        <w:rPr>
          <w:rFonts w:cs="Times"/>
          <w:szCs w:val="24"/>
          <w:lang w:eastAsia="en-CA"/>
        </w:rPr>
        <w:t>A</w:t>
      </w:r>
      <w:r w:rsidR="001A5903" w:rsidRPr="00CC14C4">
        <w:rPr>
          <w:rFonts w:cs="Times"/>
          <w:szCs w:val="24"/>
          <w:lang w:eastAsia="en-CA"/>
        </w:rPr>
        <w:t xml:space="preserve"> profile of the railway, drawn to a scale of not less than 1:5000 horizontally and of not less than 1:250 vertically, for at least 400 m in each direction from the crossing, showing</w:t>
      </w:r>
      <w:r w:rsidR="00BF40EB">
        <w:rPr>
          <w:rFonts w:cs="Times"/>
          <w:szCs w:val="24"/>
          <w:lang w:eastAsia="en-CA"/>
        </w:rPr>
        <w:t>:</w:t>
      </w:r>
    </w:p>
    <w:p w14:paraId="65A31E09" w14:textId="5E02FC18" w:rsidR="001A5903" w:rsidRPr="00CC14C4" w:rsidRDefault="00CC14C4" w:rsidP="00D856D2">
      <w:pPr>
        <w:numPr>
          <w:ilvl w:val="0"/>
          <w:numId w:val="88"/>
        </w:numPr>
        <w:tabs>
          <w:tab w:val="right" w:leader="dot" w:pos="9360"/>
        </w:tabs>
        <w:ind w:left="1701" w:hanging="567"/>
        <w:jc w:val="both"/>
        <w:rPr>
          <w:rFonts w:cs="Times"/>
          <w:szCs w:val="24"/>
          <w:lang w:eastAsia="en-CA"/>
        </w:rPr>
      </w:pPr>
      <w:r>
        <w:rPr>
          <w:rFonts w:cs="Times"/>
          <w:szCs w:val="24"/>
          <w:lang w:eastAsia="en-CA"/>
        </w:rPr>
        <w:t>T</w:t>
      </w:r>
      <w:r w:rsidR="001A5903" w:rsidRPr="00CC14C4">
        <w:rPr>
          <w:rFonts w:cs="Times"/>
          <w:szCs w:val="24"/>
          <w:lang w:eastAsia="en-CA"/>
        </w:rPr>
        <w:t>he elevation of the top of the lowest rail, and</w:t>
      </w:r>
    </w:p>
    <w:p w14:paraId="3DC4331C" w14:textId="422094B8" w:rsidR="001A5903" w:rsidRPr="00CC14C4" w:rsidRDefault="00CC14C4" w:rsidP="00D856D2">
      <w:pPr>
        <w:numPr>
          <w:ilvl w:val="0"/>
          <w:numId w:val="88"/>
        </w:numPr>
        <w:tabs>
          <w:tab w:val="right" w:leader="dot" w:pos="9360"/>
        </w:tabs>
        <w:ind w:left="1701" w:hanging="567"/>
        <w:jc w:val="both"/>
        <w:rPr>
          <w:rFonts w:cs="Times"/>
          <w:szCs w:val="24"/>
          <w:lang w:eastAsia="en-CA"/>
        </w:rPr>
      </w:pPr>
      <w:r>
        <w:rPr>
          <w:rFonts w:cs="Times"/>
          <w:szCs w:val="24"/>
          <w:lang w:eastAsia="en-CA"/>
        </w:rPr>
        <w:t>T</w:t>
      </w:r>
      <w:r w:rsidR="001A5903" w:rsidRPr="00CC14C4">
        <w:rPr>
          <w:rFonts w:cs="Times"/>
          <w:szCs w:val="24"/>
          <w:lang w:eastAsia="en-CA"/>
        </w:rPr>
        <w:t>he elevation of the original ground at the centre line of the track</w:t>
      </w:r>
      <w:r w:rsidR="00BF40EB">
        <w:rPr>
          <w:rFonts w:cs="Times"/>
          <w:szCs w:val="24"/>
          <w:lang w:eastAsia="en-CA"/>
        </w:rPr>
        <w:t>.</w:t>
      </w:r>
    </w:p>
    <w:p w14:paraId="2AE98BF8" w14:textId="0D8B4BBE" w:rsidR="001A5903" w:rsidRDefault="00CC14C4" w:rsidP="00D856D2">
      <w:pPr>
        <w:pStyle w:val="BodyText2"/>
        <w:widowControl w:val="0"/>
        <w:numPr>
          <w:ilvl w:val="0"/>
          <w:numId w:val="51"/>
        </w:numPr>
        <w:tabs>
          <w:tab w:val="left" w:pos="1080"/>
        </w:tabs>
        <w:ind w:left="1080" w:right="-43"/>
        <w:jc w:val="left"/>
        <w:rPr>
          <w:rFonts w:cs="Times"/>
          <w:szCs w:val="24"/>
          <w:lang w:eastAsia="en-CA"/>
        </w:rPr>
      </w:pPr>
      <w:r>
        <w:rPr>
          <w:rFonts w:cs="Times"/>
          <w:szCs w:val="24"/>
          <w:lang w:eastAsia="en-CA"/>
        </w:rPr>
        <w:t>A</w:t>
      </w:r>
      <w:r w:rsidR="001A5903" w:rsidRPr="00CC14C4">
        <w:rPr>
          <w:rFonts w:cs="Times"/>
          <w:szCs w:val="24"/>
          <w:lang w:eastAsia="en-CA"/>
        </w:rPr>
        <w:t xml:space="preserve"> profile of the highway, drawn to a scale of not less than 1:2000 horizontally and of not less than 1:200 vertically, for at least 100 m in each direction from the crossing, showing</w:t>
      </w:r>
      <w:r w:rsidR="00BF40EB">
        <w:rPr>
          <w:rFonts w:cs="Times"/>
          <w:szCs w:val="24"/>
          <w:lang w:eastAsia="en-CA"/>
        </w:rPr>
        <w:t>:</w:t>
      </w:r>
    </w:p>
    <w:p w14:paraId="5CAB77EB" w14:textId="0B17242D" w:rsidR="001A5903" w:rsidRPr="00CC14C4" w:rsidRDefault="00CC14C4" w:rsidP="00D856D2">
      <w:pPr>
        <w:numPr>
          <w:ilvl w:val="0"/>
          <w:numId w:val="88"/>
        </w:numPr>
        <w:tabs>
          <w:tab w:val="right" w:leader="dot" w:pos="9360"/>
        </w:tabs>
        <w:ind w:left="1701" w:hanging="567"/>
        <w:jc w:val="both"/>
        <w:rPr>
          <w:rFonts w:cs="Times"/>
          <w:szCs w:val="24"/>
          <w:lang w:eastAsia="en-CA"/>
        </w:rPr>
      </w:pPr>
      <w:r>
        <w:rPr>
          <w:rFonts w:cs="Times"/>
          <w:szCs w:val="24"/>
          <w:lang w:eastAsia="en-CA"/>
        </w:rPr>
        <w:t>T</w:t>
      </w:r>
      <w:r w:rsidR="001A5903" w:rsidRPr="00CC14C4">
        <w:rPr>
          <w:rFonts w:cs="Times"/>
          <w:szCs w:val="24"/>
          <w:lang w:eastAsia="en-CA"/>
        </w:rPr>
        <w:t>he elevation of the highway surface and details of gradients, and</w:t>
      </w:r>
    </w:p>
    <w:p w14:paraId="39244F82" w14:textId="16C8831F" w:rsidR="001A5903" w:rsidRDefault="00CC14C4" w:rsidP="00D856D2">
      <w:pPr>
        <w:numPr>
          <w:ilvl w:val="0"/>
          <w:numId w:val="88"/>
        </w:numPr>
        <w:tabs>
          <w:tab w:val="right" w:leader="dot" w:pos="9360"/>
        </w:tabs>
        <w:ind w:left="1701" w:hanging="567"/>
        <w:jc w:val="both"/>
        <w:rPr>
          <w:rFonts w:cs="Times"/>
          <w:szCs w:val="24"/>
          <w:lang w:eastAsia="en-CA"/>
        </w:rPr>
      </w:pPr>
      <w:r>
        <w:rPr>
          <w:rFonts w:cs="Times"/>
          <w:szCs w:val="24"/>
          <w:lang w:eastAsia="en-CA"/>
        </w:rPr>
        <w:t>T</w:t>
      </w:r>
      <w:r w:rsidR="001A5903" w:rsidRPr="00CC14C4">
        <w:rPr>
          <w:rFonts w:cs="Times"/>
          <w:szCs w:val="24"/>
          <w:lang w:eastAsia="en-CA"/>
        </w:rPr>
        <w:t>he elevation of the original ground at the centre line of the highway</w:t>
      </w:r>
      <w:r w:rsidR="00BF40EB">
        <w:rPr>
          <w:rFonts w:cs="Times"/>
          <w:szCs w:val="24"/>
          <w:lang w:eastAsia="en-CA"/>
        </w:rPr>
        <w:t>.</w:t>
      </w:r>
    </w:p>
    <w:p w14:paraId="410AFF99" w14:textId="42585D6E" w:rsidR="001A5903" w:rsidRDefault="00CC14C4" w:rsidP="00D856D2">
      <w:pPr>
        <w:pStyle w:val="BodyText2"/>
        <w:widowControl w:val="0"/>
        <w:numPr>
          <w:ilvl w:val="0"/>
          <w:numId w:val="51"/>
        </w:numPr>
        <w:tabs>
          <w:tab w:val="left" w:pos="1080"/>
        </w:tabs>
        <w:ind w:left="1080" w:right="-43"/>
        <w:jc w:val="left"/>
        <w:rPr>
          <w:rFonts w:cs="Times"/>
          <w:szCs w:val="24"/>
          <w:lang w:eastAsia="en-CA"/>
        </w:rPr>
      </w:pPr>
      <w:r>
        <w:rPr>
          <w:rFonts w:cs="Times"/>
          <w:szCs w:val="24"/>
          <w:lang w:eastAsia="en-CA"/>
        </w:rPr>
        <w:t>A</w:t>
      </w:r>
      <w:r w:rsidR="001A5903" w:rsidRPr="00CC14C4">
        <w:rPr>
          <w:rFonts w:cs="Times"/>
          <w:szCs w:val="24"/>
          <w:lang w:eastAsia="en-CA"/>
        </w:rPr>
        <w:t xml:space="preserve"> typical cross</w:t>
      </w:r>
      <w:r w:rsidR="001602E8">
        <w:rPr>
          <w:rFonts w:cs="Times"/>
          <w:szCs w:val="24"/>
          <w:lang w:eastAsia="en-CA"/>
        </w:rPr>
        <w:t>-</w:t>
      </w:r>
      <w:r w:rsidR="001A5903" w:rsidRPr="00CC14C4">
        <w:rPr>
          <w:rFonts w:cs="Times"/>
          <w:szCs w:val="24"/>
          <w:lang w:eastAsia="en-CA"/>
        </w:rPr>
        <w:t xml:space="preserve">section of the </w:t>
      </w:r>
      <w:r w:rsidR="00F123B8">
        <w:rPr>
          <w:rFonts w:cs="Times"/>
          <w:szCs w:val="24"/>
          <w:lang w:eastAsia="en-CA"/>
        </w:rPr>
        <w:t>Road R</w:t>
      </w:r>
      <w:r w:rsidR="001A5903" w:rsidRPr="00CC14C4">
        <w:rPr>
          <w:rFonts w:cs="Times"/>
          <w:szCs w:val="24"/>
          <w:lang w:eastAsia="en-CA"/>
        </w:rPr>
        <w:t>ight-</w:t>
      </w:r>
      <w:r w:rsidR="00F123B8">
        <w:rPr>
          <w:rFonts w:cs="Times"/>
          <w:szCs w:val="24"/>
          <w:lang w:eastAsia="en-CA"/>
        </w:rPr>
        <w:t>O</w:t>
      </w:r>
      <w:r w:rsidR="001A5903" w:rsidRPr="00CC14C4">
        <w:rPr>
          <w:rFonts w:cs="Times"/>
          <w:szCs w:val="24"/>
          <w:lang w:eastAsia="en-CA"/>
        </w:rPr>
        <w:t>f-</w:t>
      </w:r>
      <w:r w:rsidR="00F123B8">
        <w:rPr>
          <w:rFonts w:cs="Times"/>
          <w:szCs w:val="24"/>
          <w:lang w:eastAsia="en-CA"/>
        </w:rPr>
        <w:t>W</w:t>
      </w:r>
      <w:r w:rsidR="001A5903" w:rsidRPr="00CC14C4">
        <w:rPr>
          <w:rFonts w:cs="Times"/>
          <w:szCs w:val="24"/>
          <w:lang w:eastAsia="en-CA"/>
        </w:rPr>
        <w:t>ay in the vicinity of the crossing, drawn to a scale of not less than 1:200, showing the travelled portion of the highway, the shoulders, drainage, utilities and other information relevant to the construction of the crossing.</w:t>
      </w:r>
    </w:p>
    <w:p w14:paraId="5DFC7476" w14:textId="77777777" w:rsidR="001A5903" w:rsidRDefault="001A5903" w:rsidP="00D856D2">
      <w:pPr>
        <w:pStyle w:val="BodyText2"/>
        <w:widowControl w:val="0"/>
        <w:numPr>
          <w:ilvl w:val="0"/>
          <w:numId w:val="51"/>
        </w:numPr>
        <w:tabs>
          <w:tab w:val="left" w:pos="1080"/>
        </w:tabs>
        <w:ind w:left="1080" w:right="-43"/>
        <w:jc w:val="left"/>
        <w:rPr>
          <w:rFonts w:cs="Times"/>
          <w:szCs w:val="24"/>
          <w:lang w:eastAsia="en-CA"/>
        </w:rPr>
      </w:pPr>
      <w:r w:rsidRPr="00CC14C4">
        <w:rPr>
          <w:rFonts w:cs="Times"/>
          <w:szCs w:val="24"/>
          <w:lang w:eastAsia="en-CA"/>
        </w:rPr>
        <w:t>The following additional information:</w:t>
      </w:r>
    </w:p>
    <w:p w14:paraId="390CB194" w14:textId="255B076B" w:rsidR="001A5903" w:rsidRPr="00CC14C4" w:rsidRDefault="001A5903" w:rsidP="00D856D2">
      <w:pPr>
        <w:numPr>
          <w:ilvl w:val="0"/>
          <w:numId w:val="88"/>
        </w:numPr>
        <w:tabs>
          <w:tab w:val="right" w:leader="dot" w:pos="9360"/>
        </w:tabs>
        <w:ind w:left="1701" w:hanging="567"/>
        <w:jc w:val="both"/>
        <w:rPr>
          <w:rFonts w:cs="Times"/>
          <w:szCs w:val="24"/>
          <w:lang w:eastAsia="en-CA"/>
        </w:rPr>
      </w:pPr>
      <w:r w:rsidRPr="00CC14C4">
        <w:rPr>
          <w:rFonts w:cs="Times"/>
          <w:szCs w:val="24"/>
          <w:lang w:eastAsia="en-CA"/>
        </w:rPr>
        <w:t>Identification of the responsible road authority</w:t>
      </w:r>
      <w:r w:rsidR="00BF40EB">
        <w:rPr>
          <w:rFonts w:cs="Times"/>
          <w:szCs w:val="24"/>
          <w:lang w:eastAsia="en-CA"/>
        </w:rPr>
        <w:t>;</w:t>
      </w:r>
    </w:p>
    <w:p w14:paraId="37054505" w14:textId="30384E77" w:rsidR="001A5903" w:rsidRPr="00CC14C4" w:rsidRDefault="001A5903" w:rsidP="00D856D2">
      <w:pPr>
        <w:numPr>
          <w:ilvl w:val="0"/>
          <w:numId w:val="88"/>
        </w:numPr>
        <w:tabs>
          <w:tab w:val="right" w:leader="dot" w:pos="9360"/>
        </w:tabs>
        <w:ind w:left="1701" w:hanging="567"/>
        <w:jc w:val="both"/>
        <w:rPr>
          <w:rFonts w:cs="Times"/>
          <w:szCs w:val="24"/>
          <w:lang w:eastAsia="en-CA"/>
        </w:rPr>
      </w:pPr>
      <w:r w:rsidRPr="00CC14C4">
        <w:rPr>
          <w:rFonts w:cs="Times"/>
          <w:szCs w:val="24"/>
          <w:lang w:eastAsia="en-CA"/>
        </w:rPr>
        <w:t>Identification of the design vehicle</w:t>
      </w:r>
      <w:r w:rsidR="00BF40EB">
        <w:rPr>
          <w:rFonts w:cs="Times"/>
          <w:szCs w:val="24"/>
          <w:lang w:eastAsia="en-CA"/>
        </w:rPr>
        <w:t>;</w:t>
      </w:r>
    </w:p>
    <w:p w14:paraId="6035AAE1" w14:textId="7B2706B7" w:rsidR="001A5903" w:rsidRPr="00CC14C4" w:rsidRDefault="001A5903" w:rsidP="00D856D2">
      <w:pPr>
        <w:numPr>
          <w:ilvl w:val="0"/>
          <w:numId w:val="88"/>
        </w:numPr>
        <w:tabs>
          <w:tab w:val="right" w:leader="dot" w:pos="9360"/>
        </w:tabs>
        <w:ind w:left="1701" w:hanging="567"/>
        <w:jc w:val="both"/>
        <w:rPr>
          <w:rFonts w:cs="Times"/>
          <w:szCs w:val="24"/>
          <w:lang w:eastAsia="en-CA"/>
        </w:rPr>
      </w:pPr>
      <w:r w:rsidRPr="00CC14C4">
        <w:rPr>
          <w:rFonts w:cs="Times"/>
          <w:szCs w:val="24"/>
          <w:lang w:eastAsia="en-CA"/>
        </w:rPr>
        <w:t>Roadway classification</w:t>
      </w:r>
      <w:r w:rsidR="00BF40EB">
        <w:rPr>
          <w:rFonts w:cs="Times"/>
          <w:szCs w:val="24"/>
          <w:lang w:eastAsia="en-CA"/>
        </w:rPr>
        <w:t>;</w:t>
      </w:r>
    </w:p>
    <w:p w14:paraId="05E96052" w14:textId="77777777" w:rsidR="001A5903" w:rsidRPr="00CC14C4" w:rsidRDefault="001A5903" w:rsidP="00D856D2">
      <w:pPr>
        <w:numPr>
          <w:ilvl w:val="0"/>
          <w:numId w:val="88"/>
        </w:numPr>
        <w:tabs>
          <w:tab w:val="right" w:leader="dot" w:pos="9360"/>
        </w:tabs>
        <w:ind w:left="1701" w:hanging="567"/>
        <w:jc w:val="both"/>
        <w:rPr>
          <w:rFonts w:cs="Times"/>
          <w:szCs w:val="24"/>
          <w:lang w:eastAsia="en-CA"/>
        </w:rPr>
      </w:pPr>
      <w:r w:rsidRPr="00CC14C4">
        <w:rPr>
          <w:rFonts w:cs="Times"/>
          <w:szCs w:val="24"/>
          <w:lang w:eastAsia="en-CA"/>
        </w:rPr>
        <w:t>The current average annual daily traffic (AADT) and the 5-year forecast;</w:t>
      </w:r>
    </w:p>
    <w:p w14:paraId="6520D073" w14:textId="2339925E" w:rsidR="001A5903" w:rsidRPr="00CC14C4" w:rsidRDefault="001A5903" w:rsidP="00D856D2">
      <w:pPr>
        <w:numPr>
          <w:ilvl w:val="0"/>
          <w:numId w:val="88"/>
        </w:numPr>
        <w:tabs>
          <w:tab w:val="right" w:leader="dot" w:pos="9360"/>
        </w:tabs>
        <w:ind w:left="1701" w:hanging="567"/>
        <w:jc w:val="both"/>
        <w:rPr>
          <w:rFonts w:cs="Times"/>
          <w:szCs w:val="24"/>
          <w:lang w:eastAsia="en-CA"/>
        </w:rPr>
      </w:pPr>
      <w:r w:rsidRPr="00CC14C4">
        <w:rPr>
          <w:rFonts w:cs="Times"/>
          <w:szCs w:val="24"/>
          <w:lang w:eastAsia="en-CA"/>
        </w:rPr>
        <w:t>Highway/road name and number</w:t>
      </w:r>
      <w:r w:rsidR="00BF40EB">
        <w:rPr>
          <w:rFonts w:cs="Times"/>
          <w:szCs w:val="24"/>
          <w:lang w:eastAsia="en-CA"/>
        </w:rPr>
        <w:t>;</w:t>
      </w:r>
    </w:p>
    <w:p w14:paraId="36E9C17E" w14:textId="72B0EB99" w:rsidR="001A5903" w:rsidRPr="00CC14C4" w:rsidRDefault="001A5903" w:rsidP="00D856D2">
      <w:pPr>
        <w:numPr>
          <w:ilvl w:val="0"/>
          <w:numId w:val="88"/>
        </w:numPr>
        <w:tabs>
          <w:tab w:val="right" w:leader="dot" w:pos="9360"/>
        </w:tabs>
        <w:ind w:left="1701" w:hanging="567"/>
        <w:jc w:val="both"/>
        <w:rPr>
          <w:rFonts w:cs="Times"/>
          <w:szCs w:val="24"/>
          <w:lang w:eastAsia="en-CA"/>
        </w:rPr>
      </w:pPr>
      <w:r w:rsidRPr="00CC14C4">
        <w:rPr>
          <w:rFonts w:cs="Times"/>
          <w:szCs w:val="24"/>
          <w:lang w:eastAsia="en-CA"/>
        </w:rPr>
        <w:t>Railway mile point and sub-division</w:t>
      </w:r>
      <w:r w:rsidR="00BF40EB">
        <w:rPr>
          <w:rFonts w:cs="Times"/>
          <w:szCs w:val="24"/>
          <w:lang w:eastAsia="en-CA"/>
        </w:rPr>
        <w:t>;</w:t>
      </w:r>
    </w:p>
    <w:p w14:paraId="40B0BFF6" w14:textId="084B496B" w:rsidR="001A5903" w:rsidRPr="00CC14C4" w:rsidRDefault="001A5903" w:rsidP="00D856D2">
      <w:pPr>
        <w:numPr>
          <w:ilvl w:val="0"/>
          <w:numId w:val="88"/>
        </w:numPr>
        <w:tabs>
          <w:tab w:val="right" w:leader="dot" w:pos="9360"/>
        </w:tabs>
        <w:ind w:left="1701" w:hanging="567"/>
        <w:jc w:val="both"/>
        <w:rPr>
          <w:rFonts w:cs="Times"/>
          <w:szCs w:val="24"/>
          <w:lang w:eastAsia="en-CA"/>
        </w:rPr>
      </w:pPr>
      <w:r w:rsidRPr="00CC14C4">
        <w:rPr>
          <w:rFonts w:cs="Times"/>
          <w:szCs w:val="24"/>
          <w:lang w:eastAsia="en-CA"/>
        </w:rPr>
        <w:t>Roadway design speed &amp; posted speed</w:t>
      </w:r>
      <w:r w:rsidR="00BF40EB">
        <w:rPr>
          <w:rFonts w:cs="Times"/>
          <w:szCs w:val="24"/>
          <w:lang w:eastAsia="en-CA"/>
        </w:rPr>
        <w:t>;</w:t>
      </w:r>
    </w:p>
    <w:p w14:paraId="57C11B41" w14:textId="4B4C3283" w:rsidR="001A5903" w:rsidRPr="00CC14C4" w:rsidRDefault="001A5903" w:rsidP="00D856D2">
      <w:pPr>
        <w:numPr>
          <w:ilvl w:val="0"/>
          <w:numId w:val="88"/>
        </w:numPr>
        <w:tabs>
          <w:tab w:val="right" w:leader="dot" w:pos="9360"/>
        </w:tabs>
        <w:ind w:left="1701" w:hanging="567"/>
        <w:jc w:val="both"/>
        <w:rPr>
          <w:rFonts w:cs="Times"/>
          <w:szCs w:val="24"/>
          <w:lang w:eastAsia="en-CA"/>
        </w:rPr>
      </w:pPr>
      <w:r w:rsidRPr="00CC14C4">
        <w:rPr>
          <w:rFonts w:cs="Times"/>
          <w:szCs w:val="24"/>
          <w:lang w:eastAsia="en-CA"/>
        </w:rPr>
        <w:t>Railway operating speed</w:t>
      </w:r>
      <w:r w:rsidR="00BF40EB">
        <w:rPr>
          <w:rFonts w:cs="Times"/>
          <w:szCs w:val="24"/>
          <w:lang w:eastAsia="en-CA"/>
        </w:rPr>
        <w:t>;</w:t>
      </w:r>
    </w:p>
    <w:p w14:paraId="263F731E" w14:textId="453A9E9C" w:rsidR="001A5903" w:rsidRPr="00CC14C4" w:rsidRDefault="001A5903" w:rsidP="00D856D2">
      <w:pPr>
        <w:numPr>
          <w:ilvl w:val="0"/>
          <w:numId w:val="88"/>
        </w:numPr>
        <w:tabs>
          <w:tab w:val="right" w:leader="dot" w:pos="9360"/>
        </w:tabs>
        <w:ind w:left="1701" w:hanging="567"/>
        <w:jc w:val="both"/>
        <w:rPr>
          <w:rFonts w:cs="Times"/>
          <w:szCs w:val="24"/>
          <w:lang w:eastAsia="en-CA"/>
        </w:rPr>
      </w:pPr>
      <w:r w:rsidRPr="00CC14C4">
        <w:rPr>
          <w:rFonts w:cs="Times"/>
          <w:szCs w:val="24"/>
          <w:lang w:eastAsia="en-CA"/>
        </w:rPr>
        <w:t>Road surface type</w:t>
      </w:r>
      <w:r w:rsidR="00BF40EB">
        <w:rPr>
          <w:rFonts w:cs="Times"/>
          <w:szCs w:val="24"/>
          <w:lang w:eastAsia="en-CA"/>
        </w:rPr>
        <w:t>;</w:t>
      </w:r>
    </w:p>
    <w:p w14:paraId="6B300BF4" w14:textId="74E3AA66" w:rsidR="001A5903" w:rsidRPr="00CC14C4" w:rsidRDefault="001A5903" w:rsidP="00D856D2">
      <w:pPr>
        <w:numPr>
          <w:ilvl w:val="0"/>
          <w:numId w:val="88"/>
        </w:numPr>
        <w:tabs>
          <w:tab w:val="right" w:leader="dot" w:pos="9360"/>
        </w:tabs>
        <w:ind w:left="1701" w:hanging="567"/>
        <w:jc w:val="both"/>
        <w:rPr>
          <w:rFonts w:cs="Times"/>
          <w:szCs w:val="24"/>
          <w:lang w:eastAsia="en-CA"/>
        </w:rPr>
      </w:pPr>
      <w:r w:rsidRPr="00CC14C4">
        <w:rPr>
          <w:rFonts w:cs="Times"/>
          <w:szCs w:val="24"/>
          <w:lang w:eastAsia="en-CA"/>
        </w:rPr>
        <w:t>Crossing surface type</w:t>
      </w:r>
      <w:r w:rsidR="00BF40EB">
        <w:rPr>
          <w:rFonts w:cs="Times"/>
          <w:szCs w:val="24"/>
          <w:lang w:eastAsia="en-CA"/>
        </w:rPr>
        <w:t>;</w:t>
      </w:r>
    </w:p>
    <w:p w14:paraId="2D47897A" w14:textId="5D0D0230" w:rsidR="001A5903" w:rsidRPr="00CC14C4" w:rsidRDefault="001A5903" w:rsidP="00D856D2">
      <w:pPr>
        <w:numPr>
          <w:ilvl w:val="0"/>
          <w:numId w:val="88"/>
        </w:numPr>
        <w:tabs>
          <w:tab w:val="right" w:leader="dot" w:pos="9360"/>
        </w:tabs>
        <w:ind w:left="1701" w:hanging="567"/>
        <w:jc w:val="both"/>
        <w:rPr>
          <w:rFonts w:cs="Times"/>
          <w:szCs w:val="24"/>
          <w:lang w:eastAsia="en-CA"/>
        </w:rPr>
      </w:pPr>
      <w:r w:rsidRPr="00CC14C4">
        <w:rPr>
          <w:rFonts w:cs="Times"/>
          <w:szCs w:val="24"/>
          <w:lang w:eastAsia="en-CA"/>
        </w:rPr>
        <w:t>Design vehicle used in design of the grade crossing</w:t>
      </w:r>
      <w:r w:rsidR="00BF40EB">
        <w:rPr>
          <w:rFonts w:cs="Times"/>
          <w:szCs w:val="24"/>
          <w:lang w:eastAsia="en-CA"/>
        </w:rPr>
        <w:t>;</w:t>
      </w:r>
    </w:p>
    <w:p w14:paraId="2C71CE23" w14:textId="5719E44C" w:rsidR="001A5903" w:rsidRPr="00CC14C4" w:rsidRDefault="001A5903" w:rsidP="00D856D2">
      <w:pPr>
        <w:numPr>
          <w:ilvl w:val="0"/>
          <w:numId w:val="88"/>
        </w:numPr>
        <w:tabs>
          <w:tab w:val="right" w:leader="dot" w:pos="9360"/>
        </w:tabs>
        <w:ind w:left="1701" w:hanging="567"/>
        <w:jc w:val="both"/>
        <w:rPr>
          <w:rFonts w:cs="Times"/>
          <w:szCs w:val="24"/>
          <w:lang w:eastAsia="en-CA"/>
        </w:rPr>
      </w:pPr>
      <w:r w:rsidRPr="00CC14C4">
        <w:rPr>
          <w:rFonts w:cs="Times"/>
          <w:szCs w:val="24"/>
          <w:lang w:eastAsia="en-CA"/>
        </w:rPr>
        <w:t>Stopping sight distance</w:t>
      </w:r>
      <w:r w:rsidR="00BF40EB">
        <w:rPr>
          <w:rFonts w:cs="Times"/>
          <w:szCs w:val="24"/>
          <w:lang w:eastAsia="en-CA"/>
        </w:rPr>
        <w:t>;</w:t>
      </w:r>
    </w:p>
    <w:p w14:paraId="24FDCCC3" w14:textId="175810ED" w:rsidR="001A5903" w:rsidRPr="00CC14C4" w:rsidRDefault="001A5903" w:rsidP="00D856D2">
      <w:pPr>
        <w:numPr>
          <w:ilvl w:val="0"/>
          <w:numId w:val="88"/>
        </w:numPr>
        <w:tabs>
          <w:tab w:val="right" w:leader="dot" w:pos="9360"/>
        </w:tabs>
        <w:ind w:left="1701" w:hanging="567"/>
        <w:jc w:val="both"/>
        <w:rPr>
          <w:rFonts w:cs="Times"/>
          <w:szCs w:val="24"/>
          <w:lang w:eastAsia="en-CA"/>
        </w:rPr>
      </w:pPr>
      <w:r w:rsidRPr="00CC14C4">
        <w:rPr>
          <w:rFonts w:cs="Times"/>
          <w:szCs w:val="24"/>
          <w:lang w:eastAsia="en-CA"/>
        </w:rPr>
        <w:t>Average road approach gradient</w:t>
      </w:r>
      <w:r w:rsidR="00BF40EB">
        <w:rPr>
          <w:rFonts w:cs="Times"/>
          <w:szCs w:val="24"/>
          <w:lang w:eastAsia="en-CA"/>
        </w:rPr>
        <w:t>;</w:t>
      </w:r>
    </w:p>
    <w:p w14:paraId="37A52996" w14:textId="288E1B5B" w:rsidR="001A5903" w:rsidRPr="00CC14C4" w:rsidRDefault="001A5903" w:rsidP="00D856D2">
      <w:pPr>
        <w:numPr>
          <w:ilvl w:val="0"/>
          <w:numId w:val="88"/>
        </w:numPr>
        <w:tabs>
          <w:tab w:val="right" w:leader="dot" w:pos="9360"/>
        </w:tabs>
        <w:ind w:left="1701" w:hanging="567"/>
        <w:jc w:val="both"/>
        <w:rPr>
          <w:rFonts w:cs="Times"/>
          <w:szCs w:val="24"/>
          <w:lang w:eastAsia="en-CA"/>
        </w:rPr>
      </w:pPr>
      <w:r w:rsidRPr="00CC14C4">
        <w:rPr>
          <w:rFonts w:cs="Times"/>
          <w:szCs w:val="24"/>
          <w:lang w:eastAsia="en-CA"/>
        </w:rPr>
        <w:t xml:space="preserve">Departure time referred to in the </w:t>
      </w:r>
      <w:r w:rsidRPr="00D856D2">
        <w:rPr>
          <w:rFonts w:cs="Times"/>
          <w:szCs w:val="24"/>
          <w:lang w:eastAsia="en-CA"/>
        </w:rPr>
        <w:t>Grade Crossing Standards</w:t>
      </w:r>
      <w:r w:rsidR="00BF40EB">
        <w:rPr>
          <w:rFonts w:cs="Times"/>
          <w:szCs w:val="24"/>
          <w:lang w:eastAsia="en-CA"/>
        </w:rPr>
        <w:t>;</w:t>
      </w:r>
    </w:p>
    <w:p w14:paraId="563923AD" w14:textId="6EBC41EE" w:rsidR="001A5903" w:rsidRPr="00CC14C4" w:rsidRDefault="001A5903" w:rsidP="00D856D2">
      <w:pPr>
        <w:numPr>
          <w:ilvl w:val="0"/>
          <w:numId w:val="88"/>
        </w:numPr>
        <w:tabs>
          <w:tab w:val="right" w:leader="dot" w:pos="9360"/>
        </w:tabs>
        <w:ind w:left="1701" w:hanging="567"/>
        <w:jc w:val="both"/>
        <w:rPr>
          <w:rFonts w:cs="Times"/>
          <w:szCs w:val="24"/>
          <w:lang w:eastAsia="en-CA"/>
        </w:rPr>
      </w:pPr>
      <w:r w:rsidRPr="00CC14C4">
        <w:rPr>
          <w:rFonts w:cs="Times"/>
          <w:szCs w:val="24"/>
          <w:lang w:eastAsia="en-CA"/>
        </w:rPr>
        <w:t xml:space="preserve">Advance activation time referred to in the </w:t>
      </w:r>
      <w:r w:rsidRPr="00D856D2">
        <w:rPr>
          <w:rFonts w:cs="Times"/>
          <w:szCs w:val="24"/>
          <w:lang w:eastAsia="en-CA"/>
        </w:rPr>
        <w:t>Grade Crossing Standards</w:t>
      </w:r>
      <w:r w:rsidR="00BF40EB">
        <w:rPr>
          <w:rFonts w:cs="Times"/>
          <w:szCs w:val="24"/>
          <w:lang w:eastAsia="en-CA"/>
        </w:rPr>
        <w:t>;</w:t>
      </w:r>
    </w:p>
    <w:p w14:paraId="691A88EC" w14:textId="470E5549" w:rsidR="001A5903" w:rsidRPr="00CC14C4" w:rsidRDefault="001A5903" w:rsidP="00D856D2">
      <w:pPr>
        <w:numPr>
          <w:ilvl w:val="0"/>
          <w:numId w:val="88"/>
        </w:numPr>
        <w:tabs>
          <w:tab w:val="right" w:leader="dot" w:pos="9360"/>
        </w:tabs>
        <w:ind w:left="1701" w:hanging="567"/>
        <w:jc w:val="both"/>
        <w:rPr>
          <w:rFonts w:cs="Times"/>
          <w:szCs w:val="24"/>
          <w:lang w:eastAsia="en-CA"/>
        </w:rPr>
      </w:pPr>
      <w:r w:rsidRPr="00CC14C4">
        <w:rPr>
          <w:rFonts w:cs="Times"/>
          <w:szCs w:val="24"/>
          <w:lang w:eastAsia="en-CA"/>
        </w:rPr>
        <w:t xml:space="preserve">Pre-emption time referred to in the </w:t>
      </w:r>
      <w:r w:rsidRPr="00D856D2">
        <w:rPr>
          <w:rFonts w:cs="Times"/>
          <w:szCs w:val="24"/>
          <w:lang w:eastAsia="en-CA"/>
        </w:rPr>
        <w:t>Grade Crossing Standards</w:t>
      </w:r>
      <w:r w:rsidR="00BF40EB">
        <w:rPr>
          <w:rFonts w:cs="Times"/>
          <w:szCs w:val="24"/>
          <w:lang w:eastAsia="en-CA"/>
        </w:rPr>
        <w:t>; and</w:t>
      </w:r>
    </w:p>
    <w:p w14:paraId="465A3614" w14:textId="160017B0" w:rsidR="000C4E21" w:rsidRPr="00577C5B" w:rsidRDefault="001A5903" w:rsidP="00D856D2">
      <w:pPr>
        <w:numPr>
          <w:ilvl w:val="0"/>
          <w:numId w:val="88"/>
        </w:numPr>
        <w:tabs>
          <w:tab w:val="right" w:leader="dot" w:pos="9360"/>
        </w:tabs>
        <w:ind w:left="1701" w:hanging="567"/>
        <w:jc w:val="both"/>
        <w:rPr>
          <w:rFonts w:ascii="Arial" w:hAnsi="Arial"/>
          <w:b/>
        </w:rPr>
      </w:pPr>
      <w:r w:rsidRPr="00577C5B">
        <w:rPr>
          <w:rFonts w:cs="Times"/>
          <w:szCs w:val="24"/>
          <w:lang w:eastAsia="en-CA"/>
        </w:rPr>
        <w:t>Whether a sidewalk, path or trail is present, and whether the sidewalk, path or trail has been designated for person</w:t>
      </w:r>
      <w:r w:rsidRPr="00CC14C4">
        <w:rPr>
          <w:lang w:eastAsia="en-CA"/>
        </w:rPr>
        <w:t>s using assistive devices</w:t>
      </w:r>
      <w:r w:rsidR="00BF40EB">
        <w:rPr>
          <w:lang w:eastAsia="en-CA"/>
        </w:rPr>
        <w:t>.</w:t>
      </w:r>
    </w:p>
    <w:p w14:paraId="5CAA2E74" w14:textId="59DE75CE" w:rsidR="001A5903" w:rsidRPr="00332E9F" w:rsidRDefault="001A5903" w:rsidP="00D856D2">
      <w:pPr>
        <w:pStyle w:val="PPP4"/>
        <w:numPr>
          <w:ilvl w:val="4"/>
          <w:numId w:val="18"/>
        </w:numPr>
        <w:tabs>
          <w:tab w:val="clear" w:pos="4320"/>
        </w:tabs>
        <w:ind w:left="4253" w:hanging="1418"/>
        <w:rPr>
          <w:b/>
        </w:rPr>
      </w:pPr>
      <w:r w:rsidRPr="00332E9F">
        <w:rPr>
          <w:b/>
        </w:rPr>
        <w:t>Detailed Safety Assessment</w:t>
      </w:r>
    </w:p>
    <w:p w14:paraId="07C4ECBD" w14:textId="77777777" w:rsidR="001A5903" w:rsidRPr="00332E9F" w:rsidRDefault="001A5903" w:rsidP="00332E9F">
      <w:pPr>
        <w:pStyle w:val="BodyText2"/>
      </w:pPr>
    </w:p>
    <w:p w14:paraId="2020E59B" w14:textId="53051FFF" w:rsidR="001A5903" w:rsidRPr="00332E9F" w:rsidRDefault="001A5903" w:rsidP="00332E9F">
      <w:pPr>
        <w:pStyle w:val="BodyText2"/>
      </w:pPr>
      <w:r w:rsidRPr="00332E9F">
        <w:t>Detailed safety assessment of at-grade railway crossings shall be included as part of the roadway safety audits.</w:t>
      </w:r>
      <w:r w:rsidR="00F123B8">
        <w:t xml:space="preserve">  The safety assessments shall follow the “Canadian Road/Railway Grade Crossing Detailed Safety Assessment Field Guide” and updated to reflect the Grade Crossing Standards (2014).</w:t>
      </w:r>
    </w:p>
    <w:p w14:paraId="29151F50" w14:textId="25FF7298" w:rsidR="001A5903" w:rsidRPr="00332E9F" w:rsidRDefault="001A5903" w:rsidP="00D856D2">
      <w:pPr>
        <w:pStyle w:val="PPP4"/>
        <w:numPr>
          <w:ilvl w:val="4"/>
          <w:numId w:val="18"/>
        </w:numPr>
        <w:tabs>
          <w:tab w:val="clear" w:pos="4320"/>
        </w:tabs>
        <w:ind w:left="4253" w:hanging="1418"/>
        <w:rPr>
          <w:b/>
        </w:rPr>
      </w:pPr>
      <w:r w:rsidRPr="00332E9F">
        <w:rPr>
          <w:b/>
        </w:rPr>
        <w:t>Design Acceptance</w:t>
      </w:r>
    </w:p>
    <w:p w14:paraId="2A5EF5CA" w14:textId="77777777" w:rsidR="001A5903" w:rsidRPr="00332E9F" w:rsidRDefault="001A5903" w:rsidP="00332E9F">
      <w:pPr>
        <w:pStyle w:val="BodyText2"/>
      </w:pPr>
    </w:p>
    <w:p w14:paraId="3EE23937" w14:textId="06A96E14" w:rsidR="001A5903" w:rsidRDefault="001A5903" w:rsidP="001A5903">
      <w:pPr>
        <w:pStyle w:val="BodyText2"/>
      </w:pPr>
      <w:r w:rsidRPr="00332E9F">
        <w:t xml:space="preserve">Designs related to railway crossings shall be subject to acceptance by the </w:t>
      </w:r>
      <w:r w:rsidR="00F123B8">
        <w:t>R</w:t>
      </w:r>
      <w:r w:rsidRPr="00332E9F">
        <w:t>ailway</w:t>
      </w:r>
      <w:r w:rsidR="00F123B8">
        <w:t xml:space="preserve"> Company</w:t>
      </w:r>
      <w:r w:rsidRPr="00332E9F">
        <w:t>.</w:t>
      </w:r>
    </w:p>
    <w:p w14:paraId="697CCE52" w14:textId="2F4ACF58" w:rsidR="004A33DF" w:rsidRPr="00332E9F" w:rsidRDefault="004A33DF" w:rsidP="004A33DF">
      <w:pPr>
        <w:pStyle w:val="PPP4"/>
        <w:numPr>
          <w:ilvl w:val="4"/>
          <w:numId w:val="18"/>
        </w:numPr>
        <w:rPr>
          <w:b/>
        </w:rPr>
      </w:pPr>
      <w:r>
        <w:rPr>
          <w:b/>
        </w:rPr>
        <w:t>Existing CN Rowatt Property South East Of Highway 6 Interchange</w:t>
      </w:r>
    </w:p>
    <w:p w14:paraId="74041247" w14:textId="77777777" w:rsidR="004A33DF" w:rsidRPr="00332E9F" w:rsidRDefault="004A33DF" w:rsidP="004A33DF">
      <w:pPr>
        <w:pStyle w:val="BodyText2"/>
      </w:pPr>
    </w:p>
    <w:p w14:paraId="5D803879" w14:textId="3E3383A9" w:rsidR="004A33DF" w:rsidRDefault="004B2FAC" w:rsidP="00A03EEA">
      <w:r w:rsidRPr="00792054">
        <w:t>Project Co is to remove and dispose of the portion of the existing stub ended pull back track located within the Road Right of Way. The existing wheel stops are to be relocated and re-installed at least 15ft. from the new end of track location. The remaining track, immediately adjacent to the removal, is to be left in a condition that is operable, and in accordance with CN industrial track standards, but not improved from its current condition. Upon completion of the track removal, Project Co is to leave the surrounding area in a neat and tidy condition free of large mounds or depressions that may impede or collect surficial drainage. As the wheel stops will be relocated on active CN yard track, Project Co is to coordinate any flagging protection or work permit requirements with CN.</w:t>
      </w:r>
    </w:p>
    <w:p w14:paraId="1053DF4C" w14:textId="27DF4B53" w:rsidR="00866275" w:rsidRDefault="00866275">
      <w:pPr>
        <w:pStyle w:val="PPP3"/>
      </w:pPr>
      <w:bookmarkStart w:id="1689" w:name="_Toc391239495"/>
      <w:bookmarkStart w:id="1690" w:name="_Toc391239580"/>
      <w:bookmarkStart w:id="1691" w:name="_Toc391239683"/>
      <w:bookmarkStart w:id="1692" w:name="_Toc391239770"/>
      <w:bookmarkStart w:id="1693" w:name="_Toc391239856"/>
      <w:bookmarkStart w:id="1694" w:name="_Toc391239942"/>
      <w:bookmarkStart w:id="1695" w:name="_Toc391240028"/>
      <w:bookmarkStart w:id="1696" w:name="_Toc391240114"/>
      <w:bookmarkStart w:id="1697" w:name="_Toc391240200"/>
      <w:bookmarkStart w:id="1698" w:name="_Toc391240285"/>
      <w:bookmarkStart w:id="1699" w:name="_Toc391240372"/>
      <w:bookmarkStart w:id="1700" w:name="_Toc391241180"/>
      <w:bookmarkStart w:id="1701" w:name="_Toc391241272"/>
      <w:bookmarkStart w:id="1702" w:name="_Toc391241360"/>
      <w:bookmarkStart w:id="1703" w:name="_Toc391241620"/>
      <w:bookmarkStart w:id="1704" w:name="_Toc391241716"/>
      <w:bookmarkStart w:id="1705" w:name="_Toc391243095"/>
      <w:bookmarkStart w:id="1706" w:name="_Toc391244586"/>
      <w:bookmarkStart w:id="1707" w:name="_Toc391244671"/>
      <w:bookmarkStart w:id="1708" w:name="_Toc391915789"/>
      <w:bookmarkStart w:id="1709" w:name="_Toc391918168"/>
      <w:bookmarkStart w:id="1710" w:name="_Toc392489621"/>
      <w:bookmarkStart w:id="1711" w:name="_Toc392491956"/>
      <w:bookmarkStart w:id="1712" w:name="_Toc392766598"/>
      <w:bookmarkStart w:id="1713" w:name="_Toc393091884"/>
      <w:bookmarkStart w:id="1714" w:name="_Toc393092593"/>
      <w:bookmarkStart w:id="1715" w:name="_Toc394048189"/>
      <w:bookmarkStart w:id="1716" w:name="_Toc394048444"/>
      <w:bookmarkStart w:id="1717" w:name="_Toc394048699"/>
      <w:bookmarkStart w:id="1718" w:name="_Toc391239496"/>
      <w:bookmarkStart w:id="1719" w:name="_Toc391239581"/>
      <w:bookmarkStart w:id="1720" w:name="_Toc391239684"/>
      <w:bookmarkStart w:id="1721" w:name="_Toc391239771"/>
      <w:bookmarkStart w:id="1722" w:name="_Toc391239857"/>
      <w:bookmarkStart w:id="1723" w:name="_Toc391239943"/>
      <w:bookmarkStart w:id="1724" w:name="_Toc391240029"/>
      <w:bookmarkStart w:id="1725" w:name="_Toc391240115"/>
      <w:bookmarkStart w:id="1726" w:name="_Toc391240201"/>
      <w:bookmarkStart w:id="1727" w:name="_Toc391240286"/>
      <w:bookmarkStart w:id="1728" w:name="_Toc391240373"/>
      <w:bookmarkStart w:id="1729" w:name="_Toc391241181"/>
      <w:bookmarkStart w:id="1730" w:name="_Toc391241273"/>
      <w:bookmarkStart w:id="1731" w:name="_Toc391241361"/>
      <w:bookmarkStart w:id="1732" w:name="_Toc391241621"/>
      <w:bookmarkStart w:id="1733" w:name="_Toc391241717"/>
      <w:bookmarkStart w:id="1734" w:name="_Toc391243096"/>
      <w:bookmarkStart w:id="1735" w:name="_Toc391244587"/>
      <w:bookmarkStart w:id="1736" w:name="_Toc391244672"/>
      <w:bookmarkStart w:id="1737" w:name="_Toc391915790"/>
      <w:bookmarkStart w:id="1738" w:name="_Toc391918169"/>
      <w:bookmarkStart w:id="1739" w:name="_Toc392489622"/>
      <w:bookmarkStart w:id="1740" w:name="_Toc392491957"/>
      <w:bookmarkStart w:id="1741" w:name="_Toc392766599"/>
      <w:bookmarkStart w:id="1742" w:name="_Toc393091885"/>
      <w:bookmarkStart w:id="1743" w:name="_Toc393092594"/>
      <w:bookmarkStart w:id="1744" w:name="_Toc394048190"/>
      <w:bookmarkStart w:id="1745" w:name="_Toc394048445"/>
      <w:bookmarkStart w:id="1746" w:name="_Toc394048700"/>
      <w:bookmarkStart w:id="1747" w:name="_Toc391239497"/>
      <w:bookmarkStart w:id="1748" w:name="_Toc391239582"/>
      <w:bookmarkStart w:id="1749" w:name="_Toc391239685"/>
      <w:bookmarkStart w:id="1750" w:name="_Toc391239772"/>
      <w:bookmarkStart w:id="1751" w:name="_Toc391239858"/>
      <w:bookmarkStart w:id="1752" w:name="_Toc391239944"/>
      <w:bookmarkStart w:id="1753" w:name="_Toc391240030"/>
      <w:bookmarkStart w:id="1754" w:name="_Toc391240116"/>
      <w:bookmarkStart w:id="1755" w:name="_Toc391240202"/>
      <w:bookmarkStart w:id="1756" w:name="_Toc391240287"/>
      <w:bookmarkStart w:id="1757" w:name="_Toc391240374"/>
      <w:bookmarkStart w:id="1758" w:name="_Toc391241182"/>
      <w:bookmarkStart w:id="1759" w:name="_Toc391241274"/>
      <w:bookmarkStart w:id="1760" w:name="_Toc391241362"/>
      <w:bookmarkStart w:id="1761" w:name="_Toc391241622"/>
      <w:bookmarkStart w:id="1762" w:name="_Toc391241718"/>
      <w:bookmarkStart w:id="1763" w:name="_Toc391243097"/>
      <w:bookmarkStart w:id="1764" w:name="_Toc391244588"/>
      <w:bookmarkStart w:id="1765" w:name="_Toc391244673"/>
      <w:bookmarkStart w:id="1766" w:name="_Toc391915791"/>
      <w:bookmarkStart w:id="1767" w:name="_Toc391918170"/>
      <w:bookmarkStart w:id="1768" w:name="_Toc392489623"/>
      <w:bookmarkStart w:id="1769" w:name="_Toc392491958"/>
      <w:bookmarkStart w:id="1770" w:name="_Toc392766600"/>
      <w:bookmarkStart w:id="1771" w:name="_Toc393091886"/>
      <w:bookmarkStart w:id="1772" w:name="_Toc393092595"/>
      <w:bookmarkStart w:id="1773" w:name="_Toc394048191"/>
      <w:bookmarkStart w:id="1774" w:name="_Toc394048446"/>
      <w:bookmarkStart w:id="1775" w:name="_Toc394048701"/>
      <w:bookmarkStart w:id="1776" w:name="_Toc391239498"/>
      <w:bookmarkStart w:id="1777" w:name="_Toc391239583"/>
      <w:bookmarkStart w:id="1778" w:name="_Toc391239686"/>
      <w:bookmarkStart w:id="1779" w:name="_Toc391239773"/>
      <w:bookmarkStart w:id="1780" w:name="_Toc391239859"/>
      <w:bookmarkStart w:id="1781" w:name="_Toc391239945"/>
      <w:bookmarkStart w:id="1782" w:name="_Toc391240031"/>
      <w:bookmarkStart w:id="1783" w:name="_Toc391240117"/>
      <w:bookmarkStart w:id="1784" w:name="_Toc391240203"/>
      <w:bookmarkStart w:id="1785" w:name="_Toc391240288"/>
      <w:bookmarkStart w:id="1786" w:name="_Toc391240375"/>
      <w:bookmarkStart w:id="1787" w:name="_Toc391241183"/>
      <w:bookmarkStart w:id="1788" w:name="_Toc391241275"/>
      <w:bookmarkStart w:id="1789" w:name="_Toc391241363"/>
      <w:bookmarkStart w:id="1790" w:name="_Toc391241623"/>
      <w:bookmarkStart w:id="1791" w:name="_Toc391241719"/>
      <w:bookmarkStart w:id="1792" w:name="_Toc391243098"/>
      <w:bookmarkStart w:id="1793" w:name="_Toc391244589"/>
      <w:bookmarkStart w:id="1794" w:name="_Toc391244674"/>
      <w:bookmarkStart w:id="1795" w:name="_Toc391915792"/>
      <w:bookmarkStart w:id="1796" w:name="_Toc391918171"/>
      <w:bookmarkStart w:id="1797" w:name="_Toc392489624"/>
      <w:bookmarkStart w:id="1798" w:name="_Toc392491959"/>
      <w:bookmarkStart w:id="1799" w:name="_Toc392766601"/>
      <w:bookmarkStart w:id="1800" w:name="_Toc393091887"/>
      <w:bookmarkStart w:id="1801" w:name="_Toc393092596"/>
      <w:bookmarkStart w:id="1802" w:name="_Toc394048192"/>
      <w:bookmarkStart w:id="1803" w:name="_Toc394048447"/>
      <w:bookmarkStart w:id="1804" w:name="_Toc394048702"/>
      <w:bookmarkStart w:id="1805" w:name="_Toc391239499"/>
      <w:bookmarkStart w:id="1806" w:name="_Toc391239584"/>
      <w:bookmarkStart w:id="1807" w:name="_Toc391239687"/>
      <w:bookmarkStart w:id="1808" w:name="_Toc391239774"/>
      <w:bookmarkStart w:id="1809" w:name="_Toc391239860"/>
      <w:bookmarkStart w:id="1810" w:name="_Toc391239946"/>
      <w:bookmarkStart w:id="1811" w:name="_Toc391240032"/>
      <w:bookmarkStart w:id="1812" w:name="_Toc391240118"/>
      <w:bookmarkStart w:id="1813" w:name="_Toc391240204"/>
      <w:bookmarkStart w:id="1814" w:name="_Toc391240289"/>
      <w:bookmarkStart w:id="1815" w:name="_Toc391240376"/>
      <w:bookmarkStart w:id="1816" w:name="_Toc391241184"/>
      <w:bookmarkStart w:id="1817" w:name="_Toc391241276"/>
      <w:bookmarkStart w:id="1818" w:name="_Toc391241364"/>
      <w:bookmarkStart w:id="1819" w:name="_Toc391241624"/>
      <w:bookmarkStart w:id="1820" w:name="_Toc391241720"/>
      <w:bookmarkStart w:id="1821" w:name="_Toc391243099"/>
      <w:bookmarkStart w:id="1822" w:name="_Toc391244590"/>
      <w:bookmarkStart w:id="1823" w:name="_Toc391244675"/>
      <w:bookmarkStart w:id="1824" w:name="_Toc391915793"/>
      <w:bookmarkStart w:id="1825" w:name="_Toc391918172"/>
      <w:bookmarkStart w:id="1826" w:name="_Toc392489625"/>
      <w:bookmarkStart w:id="1827" w:name="_Toc392491960"/>
      <w:bookmarkStart w:id="1828" w:name="_Toc392766602"/>
      <w:bookmarkStart w:id="1829" w:name="_Toc393091888"/>
      <w:bookmarkStart w:id="1830" w:name="_Toc393092597"/>
      <w:bookmarkStart w:id="1831" w:name="_Toc394048193"/>
      <w:bookmarkStart w:id="1832" w:name="_Toc394048448"/>
      <w:bookmarkStart w:id="1833" w:name="_Toc394048703"/>
      <w:bookmarkStart w:id="1834" w:name="_Toc391239500"/>
      <w:bookmarkStart w:id="1835" w:name="_Toc391239585"/>
      <w:bookmarkStart w:id="1836" w:name="_Toc391239688"/>
      <w:bookmarkStart w:id="1837" w:name="_Toc391239775"/>
      <w:bookmarkStart w:id="1838" w:name="_Toc391239861"/>
      <w:bookmarkStart w:id="1839" w:name="_Toc391239947"/>
      <w:bookmarkStart w:id="1840" w:name="_Toc391240033"/>
      <w:bookmarkStart w:id="1841" w:name="_Toc391240119"/>
      <w:bookmarkStart w:id="1842" w:name="_Toc391240205"/>
      <w:bookmarkStart w:id="1843" w:name="_Toc391240290"/>
      <w:bookmarkStart w:id="1844" w:name="_Toc391240377"/>
      <w:bookmarkStart w:id="1845" w:name="_Toc391241185"/>
      <w:bookmarkStart w:id="1846" w:name="_Toc391241277"/>
      <w:bookmarkStart w:id="1847" w:name="_Toc391241365"/>
      <w:bookmarkStart w:id="1848" w:name="_Toc391241625"/>
      <w:bookmarkStart w:id="1849" w:name="_Toc391241721"/>
      <w:bookmarkStart w:id="1850" w:name="_Toc391243100"/>
      <w:bookmarkStart w:id="1851" w:name="_Toc391244591"/>
      <w:bookmarkStart w:id="1852" w:name="_Toc391244676"/>
      <w:bookmarkStart w:id="1853" w:name="_Toc391915794"/>
      <w:bookmarkStart w:id="1854" w:name="_Toc391918173"/>
      <w:bookmarkStart w:id="1855" w:name="_Toc392489626"/>
      <w:bookmarkStart w:id="1856" w:name="_Toc392491961"/>
      <w:bookmarkStart w:id="1857" w:name="_Toc392766603"/>
      <w:bookmarkStart w:id="1858" w:name="_Toc393091889"/>
      <w:bookmarkStart w:id="1859" w:name="_Toc393092598"/>
      <w:bookmarkStart w:id="1860" w:name="_Toc394048194"/>
      <w:bookmarkStart w:id="1861" w:name="_Toc394048449"/>
      <w:bookmarkStart w:id="1862" w:name="_Toc394048704"/>
      <w:bookmarkStart w:id="1863" w:name="_Toc391239501"/>
      <w:bookmarkStart w:id="1864" w:name="_Toc391239586"/>
      <w:bookmarkStart w:id="1865" w:name="_Toc391239689"/>
      <w:bookmarkStart w:id="1866" w:name="_Toc391239776"/>
      <w:bookmarkStart w:id="1867" w:name="_Toc391239862"/>
      <w:bookmarkStart w:id="1868" w:name="_Toc391239948"/>
      <w:bookmarkStart w:id="1869" w:name="_Toc391240034"/>
      <w:bookmarkStart w:id="1870" w:name="_Toc391240120"/>
      <w:bookmarkStart w:id="1871" w:name="_Toc391240206"/>
      <w:bookmarkStart w:id="1872" w:name="_Toc391240291"/>
      <w:bookmarkStart w:id="1873" w:name="_Toc391240378"/>
      <w:bookmarkStart w:id="1874" w:name="_Toc391241186"/>
      <w:bookmarkStart w:id="1875" w:name="_Toc391241278"/>
      <w:bookmarkStart w:id="1876" w:name="_Toc391241366"/>
      <w:bookmarkStart w:id="1877" w:name="_Toc391241626"/>
      <w:bookmarkStart w:id="1878" w:name="_Toc391241722"/>
      <w:bookmarkStart w:id="1879" w:name="_Toc391243101"/>
      <w:bookmarkStart w:id="1880" w:name="_Toc391244592"/>
      <w:bookmarkStart w:id="1881" w:name="_Toc391244677"/>
      <w:bookmarkStart w:id="1882" w:name="_Toc391915795"/>
      <w:bookmarkStart w:id="1883" w:name="_Toc391918174"/>
      <w:bookmarkStart w:id="1884" w:name="_Toc392489627"/>
      <w:bookmarkStart w:id="1885" w:name="_Toc392491962"/>
      <w:bookmarkStart w:id="1886" w:name="_Toc392766604"/>
      <w:bookmarkStart w:id="1887" w:name="_Toc393091890"/>
      <w:bookmarkStart w:id="1888" w:name="_Toc393092599"/>
      <w:bookmarkStart w:id="1889" w:name="_Toc394048195"/>
      <w:bookmarkStart w:id="1890" w:name="_Toc394048450"/>
      <w:bookmarkStart w:id="1891" w:name="_Toc394048705"/>
      <w:bookmarkStart w:id="1892" w:name="_Toc391239502"/>
      <w:bookmarkStart w:id="1893" w:name="_Toc391239587"/>
      <w:bookmarkStart w:id="1894" w:name="_Toc391239690"/>
      <w:bookmarkStart w:id="1895" w:name="_Toc391239777"/>
      <w:bookmarkStart w:id="1896" w:name="_Toc391239863"/>
      <w:bookmarkStart w:id="1897" w:name="_Toc391239949"/>
      <w:bookmarkStart w:id="1898" w:name="_Toc391240035"/>
      <w:bookmarkStart w:id="1899" w:name="_Toc391240121"/>
      <w:bookmarkStart w:id="1900" w:name="_Toc391240207"/>
      <w:bookmarkStart w:id="1901" w:name="_Toc391240292"/>
      <w:bookmarkStart w:id="1902" w:name="_Toc391240379"/>
      <w:bookmarkStart w:id="1903" w:name="_Toc391241187"/>
      <w:bookmarkStart w:id="1904" w:name="_Toc391241279"/>
      <w:bookmarkStart w:id="1905" w:name="_Toc391241367"/>
      <w:bookmarkStart w:id="1906" w:name="_Toc391241627"/>
      <w:bookmarkStart w:id="1907" w:name="_Toc391241723"/>
      <w:bookmarkStart w:id="1908" w:name="_Toc391243102"/>
      <w:bookmarkStart w:id="1909" w:name="_Toc391244593"/>
      <w:bookmarkStart w:id="1910" w:name="_Toc391244678"/>
      <w:bookmarkStart w:id="1911" w:name="_Toc391915796"/>
      <w:bookmarkStart w:id="1912" w:name="_Toc391918175"/>
      <w:bookmarkStart w:id="1913" w:name="_Toc392489628"/>
      <w:bookmarkStart w:id="1914" w:name="_Toc392491963"/>
      <w:bookmarkStart w:id="1915" w:name="_Toc392766605"/>
      <w:bookmarkStart w:id="1916" w:name="_Toc393091891"/>
      <w:bookmarkStart w:id="1917" w:name="_Toc393092600"/>
      <w:bookmarkStart w:id="1918" w:name="_Toc394048196"/>
      <w:bookmarkStart w:id="1919" w:name="_Toc394048451"/>
      <w:bookmarkStart w:id="1920" w:name="_Toc394048706"/>
      <w:bookmarkStart w:id="1921" w:name="_Toc391239503"/>
      <w:bookmarkStart w:id="1922" w:name="_Toc391239588"/>
      <w:bookmarkStart w:id="1923" w:name="_Toc391239691"/>
      <w:bookmarkStart w:id="1924" w:name="_Toc391239778"/>
      <w:bookmarkStart w:id="1925" w:name="_Toc391239864"/>
      <w:bookmarkStart w:id="1926" w:name="_Toc391239950"/>
      <w:bookmarkStart w:id="1927" w:name="_Toc391240036"/>
      <w:bookmarkStart w:id="1928" w:name="_Toc391240122"/>
      <w:bookmarkStart w:id="1929" w:name="_Toc391240208"/>
      <w:bookmarkStart w:id="1930" w:name="_Toc391240293"/>
      <w:bookmarkStart w:id="1931" w:name="_Toc391240380"/>
      <w:bookmarkStart w:id="1932" w:name="_Toc391241188"/>
      <w:bookmarkStart w:id="1933" w:name="_Toc391241280"/>
      <w:bookmarkStart w:id="1934" w:name="_Toc391241368"/>
      <w:bookmarkStart w:id="1935" w:name="_Toc391241628"/>
      <w:bookmarkStart w:id="1936" w:name="_Toc391241724"/>
      <w:bookmarkStart w:id="1937" w:name="_Toc391243103"/>
      <w:bookmarkStart w:id="1938" w:name="_Toc391244594"/>
      <w:bookmarkStart w:id="1939" w:name="_Toc391244679"/>
      <w:bookmarkStart w:id="1940" w:name="_Toc391915797"/>
      <w:bookmarkStart w:id="1941" w:name="_Toc391918176"/>
      <w:bookmarkStart w:id="1942" w:name="_Toc392489629"/>
      <w:bookmarkStart w:id="1943" w:name="_Toc392491964"/>
      <w:bookmarkStart w:id="1944" w:name="_Toc392766606"/>
      <w:bookmarkStart w:id="1945" w:name="_Toc393091892"/>
      <w:bookmarkStart w:id="1946" w:name="_Toc393092601"/>
      <w:bookmarkStart w:id="1947" w:name="_Toc394048197"/>
      <w:bookmarkStart w:id="1948" w:name="_Toc394048452"/>
      <w:bookmarkStart w:id="1949" w:name="_Toc394048707"/>
      <w:bookmarkStart w:id="1950" w:name="_Toc391239504"/>
      <w:bookmarkStart w:id="1951" w:name="_Toc391239589"/>
      <w:bookmarkStart w:id="1952" w:name="_Toc391239692"/>
      <w:bookmarkStart w:id="1953" w:name="_Toc391239779"/>
      <w:bookmarkStart w:id="1954" w:name="_Toc391239865"/>
      <w:bookmarkStart w:id="1955" w:name="_Toc391239951"/>
      <w:bookmarkStart w:id="1956" w:name="_Toc391240037"/>
      <w:bookmarkStart w:id="1957" w:name="_Toc391240123"/>
      <w:bookmarkStart w:id="1958" w:name="_Toc391240209"/>
      <w:bookmarkStart w:id="1959" w:name="_Toc391240294"/>
      <w:bookmarkStart w:id="1960" w:name="_Toc391240381"/>
      <w:bookmarkStart w:id="1961" w:name="_Toc391241189"/>
      <w:bookmarkStart w:id="1962" w:name="_Toc391241281"/>
      <w:bookmarkStart w:id="1963" w:name="_Toc391241369"/>
      <w:bookmarkStart w:id="1964" w:name="_Toc391241629"/>
      <w:bookmarkStart w:id="1965" w:name="_Toc391241725"/>
      <w:bookmarkStart w:id="1966" w:name="_Toc391243104"/>
      <w:bookmarkStart w:id="1967" w:name="_Toc391244595"/>
      <w:bookmarkStart w:id="1968" w:name="_Toc391244680"/>
      <w:bookmarkStart w:id="1969" w:name="_Toc391915798"/>
      <w:bookmarkStart w:id="1970" w:name="_Toc391918177"/>
      <w:bookmarkStart w:id="1971" w:name="_Toc392489630"/>
      <w:bookmarkStart w:id="1972" w:name="_Toc392491965"/>
      <w:bookmarkStart w:id="1973" w:name="_Toc392766607"/>
      <w:bookmarkStart w:id="1974" w:name="_Toc393091893"/>
      <w:bookmarkStart w:id="1975" w:name="_Toc393092602"/>
      <w:bookmarkStart w:id="1976" w:name="_Toc394048198"/>
      <w:bookmarkStart w:id="1977" w:name="_Toc394048453"/>
      <w:bookmarkStart w:id="1978" w:name="_Toc394048708"/>
      <w:bookmarkStart w:id="1979" w:name="_Toc391239505"/>
      <w:bookmarkStart w:id="1980" w:name="_Toc391239590"/>
      <w:bookmarkStart w:id="1981" w:name="_Toc391239693"/>
      <w:bookmarkStart w:id="1982" w:name="_Toc391239780"/>
      <w:bookmarkStart w:id="1983" w:name="_Toc391239866"/>
      <w:bookmarkStart w:id="1984" w:name="_Toc391239952"/>
      <w:bookmarkStart w:id="1985" w:name="_Toc391240038"/>
      <w:bookmarkStart w:id="1986" w:name="_Toc391240124"/>
      <w:bookmarkStart w:id="1987" w:name="_Toc391240210"/>
      <w:bookmarkStart w:id="1988" w:name="_Toc391240295"/>
      <w:bookmarkStart w:id="1989" w:name="_Toc391240382"/>
      <w:bookmarkStart w:id="1990" w:name="_Toc391241190"/>
      <w:bookmarkStart w:id="1991" w:name="_Toc391241282"/>
      <w:bookmarkStart w:id="1992" w:name="_Toc391241370"/>
      <w:bookmarkStart w:id="1993" w:name="_Toc391241630"/>
      <w:bookmarkStart w:id="1994" w:name="_Toc391241726"/>
      <w:bookmarkStart w:id="1995" w:name="_Toc391243105"/>
      <w:bookmarkStart w:id="1996" w:name="_Toc391244596"/>
      <w:bookmarkStart w:id="1997" w:name="_Toc391244681"/>
      <w:bookmarkStart w:id="1998" w:name="_Toc391915799"/>
      <w:bookmarkStart w:id="1999" w:name="_Toc391918178"/>
      <w:bookmarkStart w:id="2000" w:name="_Toc392489631"/>
      <w:bookmarkStart w:id="2001" w:name="_Toc392491966"/>
      <w:bookmarkStart w:id="2002" w:name="_Toc392766608"/>
      <w:bookmarkStart w:id="2003" w:name="_Toc393091894"/>
      <w:bookmarkStart w:id="2004" w:name="_Toc393092603"/>
      <w:bookmarkStart w:id="2005" w:name="_Toc394048199"/>
      <w:bookmarkStart w:id="2006" w:name="_Toc394048454"/>
      <w:bookmarkStart w:id="2007" w:name="_Toc394048709"/>
      <w:bookmarkStart w:id="2008" w:name="_Toc391239506"/>
      <w:bookmarkStart w:id="2009" w:name="_Toc391239591"/>
      <w:bookmarkStart w:id="2010" w:name="_Toc391239694"/>
      <w:bookmarkStart w:id="2011" w:name="_Toc391239781"/>
      <w:bookmarkStart w:id="2012" w:name="_Toc391239867"/>
      <w:bookmarkStart w:id="2013" w:name="_Toc391239953"/>
      <w:bookmarkStart w:id="2014" w:name="_Toc391240039"/>
      <w:bookmarkStart w:id="2015" w:name="_Toc391240125"/>
      <w:bookmarkStart w:id="2016" w:name="_Toc391240211"/>
      <w:bookmarkStart w:id="2017" w:name="_Toc391240296"/>
      <w:bookmarkStart w:id="2018" w:name="_Toc391240383"/>
      <w:bookmarkStart w:id="2019" w:name="_Toc391241191"/>
      <w:bookmarkStart w:id="2020" w:name="_Toc391241283"/>
      <w:bookmarkStart w:id="2021" w:name="_Toc391241371"/>
      <w:bookmarkStart w:id="2022" w:name="_Toc391241631"/>
      <w:bookmarkStart w:id="2023" w:name="_Toc391241727"/>
      <w:bookmarkStart w:id="2024" w:name="_Toc391243106"/>
      <w:bookmarkStart w:id="2025" w:name="_Toc391244597"/>
      <w:bookmarkStart w:id="2026" w:name="_Toc391244682"/>
      <w:bookmarkStart w:id="2027" w:name="_Toc391915800"/>
      <w:bookmarkStart w:id="2028" w:name="_Toc391918179"/>
      <w:bookmarkStart w:id="2029" w:name="_Toc392489632"/>
      <w:bookmarkStart w:id="2030" w:name="_Toc392491967"/>
      <w:bookmarkStart w:id="2031" w:name="_Toc392766609"/>
      <w:bookmarkStart w:id="2032" w:name="_Toc393091895"/>
      <w:bookmarkStart w:id="2033" w:name="_Toc393092604"/>
      <w:bookmarkStart w:id="2034" w:name="_Toc394048200"/>
      <w:bookmarkStart w:id="2035" w:name="_Toc394048455"/>
      <w:bookmarkStart w:id="2036" w:name="_Toc394048710"/>
      <w:bookmarkStart w:id="2037" w:name="_Toc391239507"/>
      <w:bookmarkStart w:id="2038" w:name="_Toc391239592"/>
      <w:bookmarkStart w:id="2039" w:name="_Toc391239695"/>
      <w:bookmarkStart w:id="2040" w:name="_Toc391239782"/>
      <w:bookmarkStart w:id="2041" w:name="_Toc391239868"/>
      <w:bookmarkStart w:id="2042" w:name="_Toc391239954"/>
      <w:bookmarkStart w:id="2043" w:name="_Toc391240040"/>
      <w:bookmarkStart w:id="2044" w:name="_Toc391240126"/>
      <w:bookmarkStart w:id="2045" w:name="_Toc391240212"/>
      <w:bookmarkStart w:id="2046" w:name="_Toc391240297"/>
      <w:bookmarkStart w:id="2047" w:name="_Toc391240384"/>
      <w:bookmarkStart w:id="2048" w:name="_Toc391241192"/>
      <w:bookmarkStart w:id="2049" w:name="_Toc391241284"/>
      <w:bookmarkStart w:id="2050" w:name="_Toc391241372"/>
      <w:bookmarkStart w:id="2051" w:name="_Toc391241632"/>
      <w:bookmarkStart w:id="2052" w:name="_Toc391241728"/>
      <w:bookmarkStart w:id="2053" w:name="_Toc391243107"/>
      <w:bookmarkStart w:id="2054" w:name="_Toc391244598"/>
      <w:bookmarkStart w:id="2055" w:name="_Toc391244683"/>
      <w:bookmarkStart w:id="2056" w:name="_Toc391915801"/>
      <w:bookmarkStart w:id="2057" w:name="_Toc391918180"/>
      <w:bookmarkStart w:id="2058" w:name="_Toc392489633"/>
      <w:bookmarkStart w:id="2059" w:name="_Toc392491968"/>
      <w:bookmarkStart w:id="2060" w:name="_Toc392766610"/>
      <w:bookmarkStart w:id="2061" w:name="_Toc393091896"/>
      <w:bookmarkStart w:id="2062" w:name="_Toc393092605"/>
      <w:bookmarkStart w:id="2063" w:name="_Toc394048201"/>
      <w:bookmarkStart w:id="2064" w:name="_Toc394048456"/>
      <w:bookmarkStart w:id="2065" w:name="_Toc394048711"/>
      <w:bookmarkStart w:id="2066" w:name="_Toc396139401"/>
      <w:bookmarkStart w:id="2067" w:name="_Toc396144559"/>
      <w:bookmarkStart w:id="2068" w:name="_Toc396722179"/>
      <w:bookmarkStart w:id="2069" w:name="_Toc411425041"/>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r>
        <w:t>Earthworks</w:t>
      </w:r>
      <w:bookmarkEnd w:id="2066"/>
      <w:bookmarkEnd w:id="2067"/>
      <w:bookmarkEnd w:id="2068"/>
      <w:bookmarkEnd w:id="2069"/>
    </w:p>
    <w:p w14:paraId="573AED46" w14:textId="77777777" w:rsidR="005C483C" w:rsidRPr="005C483C" w:rsidRDefault="005C483C" w:rsidP="005C483C">
      <w:pPr>
        <w:pStyle w:val="BodyText2"/>
      </w:pPr>
    </w:p>
    <w:p w14:paraId="0AAD83C1" w14:textId="2A0A5B85" w:rsidR="005C483C" w:rsidRPr="005C483C" w:rsidRDefault="008F6551" w:rsidP="00577C5B">
      <w:pPr>
        <w:pStyle w:val="BodyText2"/>
      </w:pPr>
      <w:r>
        <w:t>Project Co</w:t>
      </w:r>
      <w:r w:rsidR="005C483C" w:rsidRPr="005C483C">
        <w:t xml:space="preserve"> shall refer to DM1 Standard </w:t>
      </w:r>
      <w:r w:rsidR="00E52BFF">
        <w:t>Plans</w:t>
      </w:r>
      <w:r w:rsidR="00E52BFF" w:rsidRPr="005C483C">
        <w:t xml:space="preserve"> </w:t>
      </w:r>
      <w:r w:rsidR="005C483C" w:rsidRPr="005C483C">
        <w:t xml:space="preserve">22010 to 22030.  These </w:t>
      </w:r>
      <w:r w:rsidR="00E52BFF">
        <w:t>Standard Plans</w:t>
      </w:r>
      <w:r w:rsidR="00E52BFF" w:rsidRPr="005C483C">
        <w:t xml:space="preserve"> </w:t>
      </w:r>
      <w:r w:rsidR="005C483C" w:rsidRPr="005C483C">
        <w:t xml:space="preserve">shall be considered minimum requirements for earthworks construction.  The </w:t>
      </w:r>
      <w:r w:rsidR="00E56BE4">
        <w:t>m</w:t>
      </w:r>
      <w:r w:rsidR="00E52BFF">
        <w:t>ainline</w:t>
      </w:r>
      <w:r w:rsidR="005C483C" w:rsidRPr="005C483C">
        <w:t xml:space="preserve"> shall be considered “System 1” for interpreting these </w:t>
      </w:r>
      <w:r w:rsidR="00057066">
        <w:t>Standard Plans</w:t>
      </w:r>
      <w:r w:rsidR="005C483C" w:rsidRPr="005C483C">
        <w:t>.</w:t>
      </w:r>
    </w:p>
    <w:p w14:paraId="3DA4371D" w14:textId="77777777" w:rsidR="005C483C" w:rsidRDefault="005C483C" w:rsidP="005C483C">
      <w:pPr>
        <w:pStyle w:val="BodyText2"/>
      </w:pPr>
    </w:p>
    <w:p w14:paraId="253C4F6B" w14:textId="1C9974DC" w:rsidR="00967344" w:rsidRPr="00077E1C" w:rsidRDefault="00967344" w:rsidP="00967344">
      <w:pPr>
        <w:pStyle w:val="BodyText2"/>
      </w:pPr>
      <w:r w:rsidRPr="00077E1C">
        <w:t>All non-hard surfaced areas within the Road Right of Way and other disturbed areas within the Project Limits shall be topsoiled and seeded to grass</w:t>
      </w:r>
      <w:r w:rsidR="00EB0DD9">
        <w:t xml:space="preserve"> in accordance with Section 300.3.2 of Schedule 15-2</w:t>
      </w:r>
      <w:r w:rsidR="00012B25">
        <w:t xml:space="preserve"> -</w:t>
      </w:r>
      <w:r w:rsidR="00EB0DD9">
        <w:t xml:space="preserve"> </w:t>
      </w:r>
      <w:r w:rsidR="00012B25">
        <w:t>Design and Construction</w:t>
      </w:r>
      <w:r w:rsidRPr="00077E1C">
        <w:t>.</w:t>
      </w:r>
    </w:p>
    <w:p w14:paraId="15BF890D" w14:textId="77777777" w:rsidR="00967344" w:rsidRPr="00077E1C" w:rsidRDefault="00967344" w:rsidP="00967344">
      <w:pPr>
        <w:pStyle w:val="BodyText2"/>
      </w:pPr>
    </w:p>
    <w:p w14:paraId="5FE32F9F" w14:textId="4E8F7DE1" w:rsidR="005C483C" w:rsidRPr="005C483C" w:rsidRDefault="005C483C" w:rsidP="005C483C">
      <w:pPr>
        <w:pStyle w:val="BodyText2"/>
      </w:pPr>
      <w:r w:rsidRPr="00B539E5">
        <w:t xml:space="preserve">Topsoil shall consist of a natural, friable surface soil of organic character, suitable for agricultural purposes.  </w:t>
      </w:r>
    </w:p>
    <w:p w14:paraId="29A6C9AB" w14:textId="77777777" w:rsidR="005C483C" w:rsidRPr="005C483C" w:rsidRDefault="005C483C" w:rsidP="005C483C">
      <w:pPr>
        <w:pStyle w:val="BodyText2"/>
      </w:pPr>
    </w:p>
    <w:p w14:paraId="7E9375F7" w14:textId="142BDFBB" w:rsidR="005C483C" w:rsidRDefault="005C483C" w:rsidP="005C483C">
      <w:pPr>
        <w:pStyle w:val="BodyText2"/>
      </w:pPr>
      <w:r w:rsidRPr="005C483C">
        <w:t xml:space="preserve">All borrow material shall be clean </w:t>
      </w:r>
      <w:r w:rsidR="005946F6">
        <w:t xml:space="preserve">suitable </w:t>
      </w:r>
      <w:r w:rsidRPr="005C483C">
        <w:t xml:space="preserve">materials with no contaminants, </w:t>
      </w:r>
      <w:r w:rsidR="005946F6">
        <w:t xml:space="preserve">or </w:t>
      </w:r>
      <w:r w:rsidRPr="005C483C">
        <w:t xml:space="preserve">hazardous materials. </w:t>
      </w:r>
      <w:bookmarkStart w:id="2070" w:name="_Toc133986203"/>
      <w:bookmarkStart w:id="2071" w:name="_Toc133987525"/>
      <w:bookmarkStart w:id="2072" w:name="_Toc133986205"/>
      <w:bookmarkStart w:id="2073" w:name="_Toc133987527"/>
      <w:bookmarkStart w:id="2074" w:name="_Toc133986207"/>
      <w:bookmarkStart w:id="2075" w:name="_Toc133987529"/>
      <w:bookmarkStart w:id="2076" w:name="_Toc133986209"/>
      <w:bookmarkStart w:id="2077" w:name="_Toc133987531"/>
      <w:bookmarkStart w:id="2078" w:name="_Toc133986211"/>
      <w:bookmarkStart w:id="2079" w:name="_Toc133987533"/>
      <w:bookmarkStart w:id="2080" w:name="_Toc133986213"/>
      <w:bookmarkStart w:id="2081" w:name="_Toc133987535"/>
      <w:bookmarkStart w:id="2082" w:name="_Toc133986215"/>
      <w:bookmarkStart w:id="2083" w:name="_Toc133987537"/>
      <w:bookmarkStart w:id="2084" w:name="_Toc133986217"/>
      <w:bookmarkStart w:id="2085" w:name="_Toc133987539"/>
      <w:bookmarkStart w:id="2086" w:name="_Toc133986219"/>
      <w:bookmarkStart w:id="2087" w:name="_Toc133987541"/>
      <w:bookmarkStart w:id="2088" w:name="_Toc133986221"/>
      <w:bookmarkStart w:id="2089" w:name="_Toc133987543"/>
      <w:bookmarkStart w:id="2090" w:name="_Toc133986223"/>
      <w:bookmarkStart w:id="2091" w:name="_Toc133987545"/>
      <w:bookmarkStart w:id="2092" w:name="_Toc133986225"/>
      <w:bookmarkStart w:id="2093" w:name="_Toc133987547"/>
      <w:bookmarkStart w:id="2094" w:name="_Toc133986227"/>
      <w:bookmarkStart w:id="2095" w:name="_Toc133987549"/>
      <w:bookmarkStart w:id="2096" w:name="_Toc133986229"/>
      <w:bookmarkStart w:id="2097" w:name="_Toc133987551"/>
      <w:bookmarkStart w:id="2098" w:name="_Toc179000771"/>
      <w:bookmarkStart w:id="2099" w:name="_Toc179000772"/>
      <w:bookmarkStart w:id="2100" w:name="_Toc133986242"/>
      <w:bookmarkStart w:id="2101" w:name="_Toc133987564"/>
      <w:bookmarkStart w:id="2102" w:name="_Toc179000780"/>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p>
    <w:p w14:paraId="1E2C42F8" w14:textId="77777777" w:rsidR="0053374D" w:rsidRDefault="0053374D" w:rsidP="00B539E5">
      <w:pPr>
        <w:pStyle w:val="BodyText2"/>
      </w:pPr>
    </w:p>
    <w:p w14:paraId="5FB8F573" w14:textId="7232D0B6" w:rsidR="0053374D" w:rsidRDefault="005946F6" w:rsidP="00B539E5">
      <w:pPr>
        <w:pStyle w:val="BodyText2"/>
      </w:pPr>
      <w:r>
        <w:t>Deep b</w:t>
      </w:r>
      <w:r w:rsidR="0053374D">
        <w:t xml:space="preserve">orrow pit setback distances shall be in accordance with the </w:t>
      </w:r>
      <w:r w:rsidR="0053374D">
        <w:rPr>
          <w:rFonts w:cs="Times"/>
          <w:szCs w:val="24"/>
          <w:lang w:eastAsia="en-CA"/>
        </w:rPr>
        <w:t xml:space="preserve">Ministry Roadside Management Manual as supplemented by </w:t>
      </w:r>
      <w:r w:rsidR="0053374D">
        <w:t>SKS.</w:t>
      </w:r>
    </w:p>
    <w:p w14:paraId="067B6B39" w14:textId="77777777" w:rsidR="00061F52" w:rsidRDefault="00061F52" w:rsidP="00577C5B">
      <w:pPr>
        <w:pStyle w:val="BodyText2"/>
      </w:pPr>
    </w:p>
    <w:p w14:paraId="5AFE3762" w14:textId="32FAFD22" w:rsidR="007B1C72" w:rsidRPr="007B1C72" w:rsidRDefault="007B1C72" w:rsidP="007B1C72">
      <w:pPr>
        <w:spacing w:after="200" w:line="276" w:lineRule="auto"/>
        <w:rPr>
          <w:rFonts w:ascii="Times New Roman" w:eastAsiaTheme="minorHAnsi" w:hAnsi="Times New Roman"/>
          <w:szCs w:val="24"/>
        </w:rPr>
      </w:pPr>
      <w:r w:rsidRPr="007B1C72">
        <w:rPr>
          <w:rFonts w:ascii="Times New Roman" w:eastAsiaTheme="minorHAnsi" w:hAnsi="Times New Roman"/>
          <w:szCs w:val="24"/>
        </w:rPr>
        <w:t xml:space="preserve">Prior to Substantial Completion Project Co shall remove in their entirety the Additional Resources identified </w:t>
      </w:r>
      <w:r w:rsidR="0065527F">
        <w:rPr>
          <w:rFonts w:ascii="Times New Roman" w:eastAsiaTheme="minorHAnsi" w:hAnsi="Times New Roman"/>
          <w:szCs w:val="24"/>
        </w:rPr>
        <w:t>in the following locations:</w:t>
      </w:r>
    </w:p>
    <w:p w14:paraId="3D783553" w14:textId="247583FB" w:rsidR="000F4081" w:rsidRDefault="000F4081"/>
    <w:tbl>
      <w:tblPr>
        <w:tblStyle w:val="TableGrid"/>
        <w:tblW w:w="6210" w:type="dxa"/>
        <w:tblInd w:w="1278" w:type="dxa"/>
        <w:tblLook w:val="04A0" w:firstRow="1" w:lastRow="0" w:firstColumn="1" w:lastColumn="0" w:noHBand="0" w:noVBand="1"/>
      </w:tblPr>
      <w:tblGrid>
        <w:gridCol w:w="2610"/>
        <w:gridCol w:w="3600"/>
      </w:tblGrid>
      <w:tr w:rsidR="00061F52" w14:paraId="04E38DC5" w14:textId="77777777" w:rsidTr="00D856D2">
        <w:tc>
          <w:tcPr>
            <w:tcW w:w="2610" w:type="dxa"/>
          </w:tcPr>
          <w:p w14:paraId="7F6048D8" w14:textId="4B9C1255" w:rsidR="00061F52" w:rsidRPr="00D856D2" w:rsidRDefault="00061F52" w:rsidP="00061F52">
            <w:pPr>
              <w:rPr>
                <w:rFonts w:ascii="Times New Roman" w:eastAsiaTheme="minorHAnsi" w:hAnsi="Times New Roman"/>
                <w:b/>
                <w:szCs w:val="24"/>
              </w:rPr>
            </w:pPr>
            <w:r w:rsidRPr="00D856D2">
              <w:rPr>
                <w:rFonts w:ascii="Times New Roman" w:eastAsiaTheme="minorHAnsi" w:hAnsi="Times New Roman"/>
                <w:b/>
                <w:szCs w:val="24"/>
              </w:rPr>
              <w:t>Stockpile Locations</w:t>
            </w:r>
          </w:p>
        </w:tc>
        <w:tc>
          <w:tcPr>
            <w:tcW w:w="3600" w:type="dxa"/>
          </w:tcPr>
          <w:p w14:paraId="2BD77D02" w14:textId="32AC3ADF" w:rsidR="00061F52" w:rsidRPr="00D856D2" w:rsidRDefault="00061F52" w:rsidP="00D856D2">
            <w:pPr>
              <w:jc w:val="center"/>
              <w:rPr>
                <w:rFonts w:ascii="Times New Roman" w:eastAsiaTheme="minorHAnsi" w:hAnsi="Times New Roman"/>
                <w:b/>
                <w:szCs w:val="24"/>
              </w:rPr>
            </w:pPr>
            <w:r w:rsidRPr="00D856D2">
              <w:rPr>
                <w:rFonts w:ascii="Times New Roman" w:eastAsiaTheme="minorHAnsi" w:hAnsi="Times New Roman"/>
                <w:b/>
                <w:szCs w:val="24"/>
              </w:rPr>
              <w:t>Appendix A Drawing Reference (Schedule 15-2</w:t>
            </w:r>
            <w:r w:rsidR="00012B25">
              <w:rPr>
                <w:rFonts w:ascii="Times New Roman" w:eastAsiaTheme="minorHAnsi" w:hAnsi="Times New Roman"/>
                <w:b/>
                <w:szCs w:val="24"/>
              </w:rPr>
              <w:t xml:space="preserve"> - Design and Construction</w:t>
            </w:r>
            <w:r w:rsidRPr="00D856D2">
              <w:rPr>
                <w:rFonts w:ascii="Times New Roman" w:eastAsiaTheme="minorHAnsi" w:hAnsi="Times New Roman"/>
                <w:b/>
                <w:szCs w:val="24"/>
              </w:rPr>
              <w:t>)</w:t>
            </w:r>
          </w:p>
        </w:tc>
      </w:tr>
      <w:tr w:rsidR="00D35D99" w14:paraId="0823CC92" w14:textId="77777777" w:rsidTr="00E57CDF">
        <w:tc>
          <w:tcPr>
            <w:tcW w:w="2610" w:type="dxa"/>
          </w:tcPr>
          <w:p w14:paraId="28C28274" w14:textId="50EBC959" w:rsidR="00D35D99" w:rsidRDefault="00D35D99" w:rsidP="00061F52">
            <w:pPr>
              <w:rPr>
                <w:rFonts w:ascii="Times New Roman" w:eastAsiaTheme="minorHAnsi" w:hAnsi="Times New Roman"/>
                <w:szCs w:val="24"/>
              </w:rPr>
            </w:pPr>
            <w:r>
              <w:rPr>
                <w:rFonts w:ascii="Times New Roman" w:eastAsiaTheme="minorHAnsi" w:hAnsi="Times New Roman"/>
                <w:szCs w:val="24"/>
              </w:rPr>
              <w:t>Stockpile #1</w:t>
            </w:r>
          </w:p>
        </w:tc>
        <w:tc>
          <w:tcPr>
            <w:tcW w:w="3600" w:type="dxa"/>
          </w:tcPr>
          <w:p w14:paraId="49136558" w14:textId="73E47F23" w:rsidR="00D35D99" w:rsidRDefault="00D35D99" w:rsidP="00D856D2">
            <w:pPr>
              <w:jc w:val="center"/>
              <w:rPr>
                <w:rFonts w:ascii="Times New Roman" w:eastAsiaTheme="minorHAnsi" w:hAnsi="Times New Roman"/>
                <w:szCs w:val="24"/>
              </w:rPr>
            </w:pPr>
            <w:r>
              <w:rPr>
                <w:rFonts w:ascii="Times New Roman" w:eastAsiaTheme="minorHAnsi" w:hAnsi="Times New Roman"/>
                <w:szCs w:val="24"/>
              </w:rPr>
              <w:t xml:space="preserve">15-A-2-16 &amp; 15-A-2-17 </w:t>
            </w:r>
          </w:p>
        </w:tc>
      </w:tr>
      <w:tr w:rsidR="00D35D99" w14:paraId="2314D9B3" w14:textId="77777777" w:rsidTr="00E57CDF">
        <w:tc>
          <w:tcPr>
            <w:tcW w:w="2610" w:type="dxa"/>
          </w:tcPr>
          <w:p w14:paraId="606BAA38" w14:textId="00984775" w:rsidR="00D35D99" w:rsidRDefault="00D35D99" w:rsidP="00061F52">
            <w:pPr>
              <w:rPr>
                <w:rFonts w:ascii="Times New Roman" w:eastAsiaTheme="minorHAnsi" w:hAnsi="Times New Roman"/>
                <w:szCs w:val="24"/>
              </w:rPr>
            </w:pPr>
            <w:r>
              <w:rPr>
                <w:rFonts w:ascii="Times New Roman" w:eastAsiaTheme="minorHAnsi" w:hAnsi="Times New Roman"/>
                <w:szCs w:val="24"/>
              </w:rPr>
              <w:t>Stockpile #2</w:t>
            </w:r>
          </w:p>
        </w:tc>
        <w:tc>
          <w:tcPr>
            <w:tcW w:w="3600" w:type="dxa"/>
          </w:tcPr>
          <w:p w14:paraId="1D6E147E" w14:textId="457D41B0" w:rsidR="00D35D99" w:rsidRDefault="00D35D99" w:rsidP="00D856D2">
            <w:pPr>
              <w:jc w:val="center"/>
              <w:rPr>
                <w:rFonts w:ascii="Times New Roman" w:eastAsiaTheme="minorHAnsi" w:hAnsi="Times New Roman"/>
                <w:szCs w:val="24"/>
              </w:rPr>
            </w:pPr>
            <w:r>
              <w:rPr>
                <w:rFonts w:ascii="Times New Roman" w:eastAsiaTheme="minorHAnsi" w:hAnsi="Times New Roman"/>
                <w:szCs w:val="24"/>
              </w:rPr>
              <w:t>15-A-2-16 &amp; 15-A-2-17</w:t>
            </w:r>
          </w:p>
        </w:tc>
      </w:tr>
      <w:tr w:rsidR="00061F52" w14:paraId="72D95B24" w14:textId="77777777" w:rsidTr="00D856D2">
        <w:tc>
          <w:tcPr>
            <w:tcW w:w="2610" w:type="dxa"/>
          </w:tcPr>
          <w:p w14:paraId="71F07D25" w14:textId="6CFA0B19" w:rsidR="00061F52" w:rsidRDefault="00061F52" w:rsidP="00061F52">
            <w:pPr>
              <w:rPr>
                <w:rFonts w:ascii="Times New Roman" w:eastAsiaTheme="minorHAnsi" w:hAnsi="Times New Roman"/>
                <w:szCs w:val="24"/>
              </w:rPr>
            </w:pPr>
            <w:r>
              <w:rPr>
                <w:rFonts w:ascii="Times New Roman" w:eastAsiaTheme="minorHAnsi" w:hAnsi="Times New Roman"/>
                <w:szCs w:val="24"/>
              </w:rPr>
              <w:t>Stockpile #3</w:t>
            </w:r>
          </w:p>
        </w:tc>
        <w:tc>
          <w:tcPr>
            <w:tcW w:w="3600" w:type="dxa"/>
          </w:tcPr>
          <w:p w14:paraId="31FDDB78" w14:textId="5F433DDD" w:rsidR="00061F52" w:rsidRDefault="00061F52" w:rsidP="00D856D2">
            <w:pPr>
              <w:jc w:val="center"/>
              <w:rPr>
                <w:rFonts w:ascii="Times New Roman" w:eastAsiaTheme="minorHAnsi" w:hAnsi="Times New Roman"/>
                <w:szCs w:val="24"/>
              </w:rPr>
            </w:pPr>
            <w:r>
              <w:rPr>
                <w:rFonts w:ascii="Times New Roman" w:eastAsiaTheme="minorHAnsi" w:hAnsi="Times New Roman"/>
                <w:szCs w:val="24"/>
              </w:rPr>
              <w:t>15-A-2-17</w:t>
            </w:r>
          </w:p>
        </w:tc>
      </w:tr>
      <w:tr w:rsidR="00061F52" w14:paraId="4D6910A0" w14:textId="77777777" w:rsidTr="00D856D2">
        <w:tc>
          <w:tcPr>
            <w:tcW w:w="2610" w:type="dxa"/>
          </w:tcPr>
          <w:p w14:paraId="178A5809" w14:textId="4F88B5BE" w:rsidR="00061F52" w:rsidRDefault="00061F52" w:rsidP="00061F52">
            <w:pPr>
              <w:rPr>
                <w:rFonts w:ascii="Times New Roman" w:eastAsiaTheme="minorHAnsi" w:hAnsi="Times New Roman"/>
                <w:szCs w:val="24"/>
              </w:rPr>
            </w:pPr>
            <w:r>
              <w:rPr>
                <w:rFonts w:ascii="Times New Roman" w:eastAsiaTheme="minorHAnsi" w:hAnsi="Times New Roman"/>
                <w:szCs w:val="24"/>
              </w:rPr>
              <w:t>Stockpile #4</w:t>
            </w:r>
          </w:p>
        </w:tc>
        <w:tc>
          <w:tcPr>
            <w:tcW w:w="3600" w:type="dxa"/>
          </w:tcPr>
          <w:p w14:paraId="31601096" w14:textId="40B636CE" w:rsidR="00061F52" w:rsidRDefault="00061F52" w:rsidP="00D856D2">
            <w:pPr>
              <w:jc w:val="center"/>
              <w:rPr>
                <w:rFonts w:ascii="Times New Roman" w:eastAsiaTheme="minorHAnsi" w:hAnsi="Times New Roman"/>
                <w:szCs w:val="24"/>
              </w:rPr>
            </w:pPr>
            <w:r>
              <w:rPr>
                <w:rFonts w:ascii="Times New Roman" w:eastAsiaTheme="minorHAnsi" w:hAnsi="Times New Roman"/>
                <w:szCs w:val="24"/>
              </w:rPr>
              <w:t>15-A-2-17</w:t>
            </w:r>
          </w:p>
        </w:tc>
      </w:tr>
      <w:tr w:rsidR="00061F52" w14:paraId="0845F3F0" w14:textId="77777777" w:rsidTr="00D856D2">
        <w:tc>
          <w:tcPr>
            <w:tcW w:w="2610" w:type="dxa"/>
          </w:tcPr>
          <w:p w14:paraId="52AFA490" w14:textId="4AB12266" w:rsidR="00061F52" w:rsidRDefault="00061F52" w:rsidP="00061F52">
            <w:pPr>
              <w:rPr>
                <w:rFonts w:ascii="Times New Roman" w:eastAsiaTheme="minorHAnsi" w:hAnsi="Times New Roman"/>
                <w:szCs w:val="24"/>
              </w:rPr>
            </w:pPr>
            <w:r>
              <w:rPr>
                <w:rFonts w:ascii="Times New Roman" w:eastAsiaTheme="minorHAnsi" w:hAnsi="Times New Roman"/>
                <w:szCs w:val="24"/>
              </w:rPr>
              <w:t>Stockpile #5</w:t>
            </w:r>
          </w:p>
        </w:tc>
        <w:tc>
          <w:tcPr>
            <w:tcW w:w="3600" w:type="dxa"/>
          </w:tcPr>
          <w:p w14:paraId="37490B5E" w14:textId="29615A0C" w:rsidR="00061F52" w:rsidRDefault="00061F52" w:rsidP="00D856D2">
            <w:pPr>
              <w:jc w:val="center"/>
              <w:rPr>
                <w:rFonts w:ascii="Times New Roman" w:eastAsiaTheme="minorHAnsi" w:hAnsi="Times New Roman"/>
                <w:szCs w:val="24"/>
              </w:rPr>
            </w:pPr>
            <w:r>
              <w:rPr>
                <w:rFonts w:ascii="Times New Roman" w:eastAsiaTheme="minorHAnsi" w:hAnsi="Times New Roman"/>
                <w:szCs w:val="24"/>
              </w:rPr>
              <w:t>15-A-2-17</w:t>
            </w:r>
          </w:p>
        </w:tc>
      </w:tr>
      <w:tr w:rsidR="00061F52" w14:paraId="52743C00" w14:textId="77777777" w:rsidTr="00D856D2">
        <w:tc>
          <w:tcPr>
            <w:tcW w:w="2610" w:type="dxa"/>
          </w:tcPr>
          <w:p w14:paraId="7EABE90B" w14:textId="08817DDF" w:rsidR="00061F52" w:rsidRDefault="00061F52" w:rsidP="00061F52">
            <w:pPr>
              <w:rPr>
                <w:rFonts w:ascii="Times New Roman" w:eastAsiaTheme="minorHAnsi" w:hAnsi="Times New Roman"/>
                <w:szCs w:val="24"/>
              </w:rPr>
            </w:pPr>
            <w:r>
              <w:rPr>
                <w:rFonts w:ascii="Times New Roman" w:eastAsiaTheme="minorHAnsi" w:hAnsi="Times New Roman"/>
                <w:szCs w:val="24"/>
              </w:rPr>
              <w:t>Stockpile #6</w:t>
            </w:r>
          </w:p>
        </w:tc>
        <w:tc>
          <w:tcPr>
            <w:tcW w:w="3600" w:type="dxa"/>
          </w:tcPr>
          <w:p w14:paraId="2418474E" w14:textId="51CC2E1A" w:rsidR="00061F52" w:rsidRDefault="00061F52" w:rsidP="00D856D2">
            <w:pPr>
              <w:jc w:val="center"/>
              <w:rPr>
                <w:rFonts w:ascii="Times New Roman" w:eastAsiaTheme="minorHAnsi" w:hAnsi="Times New Roman"/>
                <w:szCs w:val="24"/>
              </w:rPr>
            </w:pPr>
            <w:r>
              <w:rPr>
                <w:rFonts w:ascii="Times New Roman" w:eastAsiaTheme="minorHAnsi" w:hAnsi="Times New Roman"/>
                <w:szCs w:val="24"/>
              </w:rPr>
              <w:t>15-A-2-14</w:t>
            </w:r>
          </w:p>
        </w:tc>
      </w:tr>
    </w:tbl>
    <w:p w14:paraId="612E45EE" w14:textId="77777777" w:rsidR="00061F52" w:rsidRDefault="00061F52" w:rsidP="00D856D2">
      <w:pPr>
        <w:rPr>
          <w:rFonts w:ascii="Times New Roman" w:eastAsiaTheme="minorHAnsi" w:hAnsi="Times New Roman"/>
          <w:szCs w:val="24"/>
        </w:rPr>
      </w:pPr>
    </w:p>
    <w:p w14:paraId="659F9E37" w14:textId="23A655CB" w:rsidR="007B1C72" w:rsidRDefault="007B1C72" w:rsidP="00D856D2">
      <w:pPr>
        <w:rPr>
          <w:rFonts w:ascii="Times New Roman" w:eastAsiaTheme="minorHAnsi" w:hAnsi="Times New Roman"/>
          <w:szCs w:val="24"/>
        </w:rPr>
      </w:pPr>
      <w:r w:rsidRPr="007B1C72">
        <w:rPr>
          <w:rFonts w:ascii="Times New Roman" w:eastAsiaTheme="minorHAnsi" w:hAnsi="Times New Roman"/>
          <w:szCs w:val="24"/>
        </w:rPr>
        <w:t>Particular care shall be taken in removing the Additional Resources so as to cause a minimum of damage and inconvenience to the landowner. On completion of the removal works the ground profile shall be free draining matching the surrounding ground profile and unless otherwise agreed in writing shall be topsoiled and seeded with a grass mix compliant with Section 300.3.2 of Schedule 15-2</w:t>
      </w:r>
      <w:r w:rsidR="00012B25">
        <w:rPr>
          <w:rFonts w:ascii="Times New Roman" w:eastAsiaTheme="minorHAnsi" w:hAnsi="Times New Roman"/>
          <w:szCs w:val="24"/>
        </w:rPr>
        <w:t xml:space="preserve"> – Design and Construction</w:t>
      </w:r>
      <w:r w:rsidRPr="007B1C72">
        <w:rPr>
          <w:rFonts w:ascii="Times New Roman" w:eastAsiaTheme="minorHAnsi" w:hAnsi="Times New Roman"/>
          <w:szCs w:val="24"/>
        </w:rPr>
        <w:t>.</w:t>
      </w:r>
    </w:p>
    <w:p w14:paraId="47A6C4F0" w14:textId="77777777" w:rsidR="00061F52" w:rsidRPr="007B1C72" w:rsidRDefault="00061F52" w:rsidP="00D856D2">
      <w:pPr>
        <w:rPr>
          <w:rFonts w:ascii="Times New Roman" w:eastAsiaTheme="minorHAnsi" w:hAnsi="Times New Roman"/>
          <w:szCs w:val="24"/>
        </w:rPr>
      </w:pPr>
    </w:p>
    <w:p w14:paraId="48D01D11" w14:textId="3DB1591F" w:rsidR="00965FB2" w:rsidRPr="00F92D4E" w:rsidRDefault="00965FB2" w:rsidP="00D856D2">
      <w:pPr>
        <w:rPr>
          <w:rFonts w:ascii="Times New Roman" w:eastAsiaTheme="minorHAnsi" w:hAnsi="Times New Roman"/>
          <w:szCs w:val="24"/>
        </w:rPr>
      </w:pPr>
      <w:r w:rsidRPr="00F92D4E">
        <w:rPr>
          <w:rFonts w:ascii="Times New Roman" w:eastAsiaTheme="minorHAnsi" w:hAnsi="Times New Roman"/>
          <w:szCs w:val="24"/>
        </w:rPr>
        <w:t xml:space="preserve">Project Co may also obtain for sole incorporation into the Works, earth materials royalty free from the Additional Resources borrow pits identified in Appendix C to Schedule 15-2 – Technical Requirements – Design. </w:t>
      </w:r>
      <w:r w:rsidR="001A6548">
        <w:rPr>
          <w:rFonts w:ascii="Times New Roman" w:eastAsiaTheme="minorHAnsi" w:hAnsi="Times New Roman"/>
          <w:szCs w:val="24"/>
        </w:rPr>
        <w:t xml:space="preserve">Unless otherwise noted </w:t>
      </w:r>
      <w:r w:rsidRPr="00F92D4E">
        <w:rPr>
          <w:rFonts w:ascii="Times New Roman" w:eastAsiaTheme="minorHAnsi" w:hAnsi="Times New Roman"/>
          <w:szCs w:val="24"/>
        </w:rPr>
        <w:t>Project Co shall have exclusive use of the borrow pits identified in Appendix C to Schedule 15-2 – Technical Requirements – Design from Financial Close to Substantial Completion.</w:t>
      </w:r>
    </w:p>
    <w:p w14:paraId="7D8E3B9F" w14:textId="77777777" w:rsidR="00061F52" w:rsidRPr="00F92D4E" w:rsidRDefault="00061F52" w:rsidP="00D856D2">
      <w:pPr>
        <w:rPr>
          <w:rFonts w:ascii="Times New Roman" w:eastAsiaTheme="minorHAnsi" w:hAnsi="Times New Roman"/>
          <w:szCs w:val="24"/>
        </w:rPr>
      </w:pPr>
    </w:p>
    <w:p w14:paraId="1772EDFA" w14:textId="77777777" w:rsidR="00965FB2" w:rsidRPr="00965FB2" w:rsidRDefault="00965FB2" w:rsidP="00965FB2">
      <w:pPr>
        <w:rPr>
          <w:rFonts w:ascii="Times New Roman" w:eastAsiaTheme="minorHAnsi" w:hAnsi="Times New Roman"/>
          <w:szCs w:val="24"/>
        </w:rPr>
      </w:pPr>
      <w:r w:rsidRPr="00F92D4E">
        <w:rPr>
          <w:rFonts w:ascii="Times New Roman" w:eastAsiaTheme="minorHAnsi" w:hAnsi="Times New Roman"/>
          <w:szCs w:val="24"/>
        </w:rPr>
        <w:t>Should they choose to use the Additional Resources listed in Schedule 15-2 Appendix C, Project Co is responsible for the reclamation and management of these resources in accordance with the Ministry policy as outlined therein.</w:t>
      </w:r>
    </w:p>
    <w:p w14:paraId="3212CB4E" w14:textId="77777777" w:rsidR="00965FB2" w:rsidRPr="007B1C72" w:rsidRDefault="00965FB2" w:rsidP="00D856D2">
      <w:pPr>
        <w:rPr>
          <w:rFonts w:ascii="Times New Roman" w:eastAsiaTheme="minorHAnsi" w:hAnsi="Times New Roman"/>
          <w:szCs w:val="24"/>
        </w:rPr>
      </w:pPr>
    </w:p>
    <w:p w14:paraId="18C840FD" w14:textId="77777777" w:rsidR="007B1C72" w:rsidRPr="007B1C72" w:rsidRDefault="007B1C72" w:rsidP="00D856D2">
      <w:pPr>
        <w:spacing w:after="200"/>
        <w:rPr>
          <w:rFonts w:ascii="Times New Roman" w:eastAsiaTheme="minorHAnsi" w:hAnsi="Times New Roman"/>
          <w:szCs w:val="24"/>
        </w:rPr>
      </w:pPr>
      <w:r w:rsidRPr="007B1C72">
        <w:rPr>
          <w:rFonts w:ascii="Times New Roman" w:eastAsiaTheme="minorHAnsi" w:hAnsi="Times New Roman"/>
          <w:szCs w:val="24"/>
        </w:rPr>
        <w:t>Where Project Co proposes to obtain material from a borrow area  that is not Ministry owned, Project Co shall provide to the Ministry prior to commencing operations proof of landowner consent and its right to enter.</w:t>
      </w:r>
    </w:p>
    <w:p w14:paraId="5571DF8F" w14:textId="77777777" w:rsidR="007B1C72" w:rsidRPr="007B1C72" w:rsidRDefault="007B1C72" w:rsidP="00D856D2">
      <w:pPr>
        <w:spacing w:after="200"/>
        <w:rPr>
          <w:rFonts w:ascii="Times New Roman" w:eastAsiaTheme="minorHAnsi" w:hAnsi="Times New Roman"/>
          <w:szCs w:val="24"/>
        </w:rPr>
      </w:pPr>
      <w:r w:rsidRPr="007B1C72">
        <w:rPr>
          <w:rFonts w:ascii="Times New Roman" w:eastAsiaTheme="minorHAnsi" w:hAnsi="Times New Roman"/>
          <w:szCs w:val="24"/>
        </w:rPr>
        <w:t>Additional Resources identified in this Section may be incorporated into the Works with the consent of the Design Team.</w:t>
      </w:r>
    </w:p>
    <w:p w14:paraId="3C598180" w14:textId="50C9D6E1" w:rsidR="00866275" w:rsidRDefault="00866275">
      <w:pPr>
        <w:pStyle w:val="PPP3"/>
      </w:pPr>
      <w:bookmarkStart w:id="2103" w:name="_Toc396239000"/>
      <w:bookmarkStart w:id="2104" w:name="_Toc396326196"/>
      <w:bookmarkStart w:id="2105" w:name="_Toc396387386"/>
      <w:bookmarkStart w:id="2106" w:name="_Toc396388400"/>
      <w:bookmarkStart w:id="2107" w:name="_Toc396389260"/>
      <w:bookmarkStart w:id="2108" w:name="_Toc396466524"/>
      <w:bookmarkStart w:id="2109" w:name="_Toc396466609"/>
      <w:bookmarkStart w:id="2110" w:name="_Toc396239001"/>
      <w:bookmarkStart w:id="2111" w:name="_Toc396326197"/>
      <w:bookmarkStart w:id="2112" w:name="_Toc396387387"/>
      <w:bookmarkStart w:id="2113" w:name="_Toc396388401"/>
      <w:bookmarkStart w:id="2114" w:name="_Toc396389261"/>
      <w:bookmarkStart w:id="2115" w:name="_Toc396466525"/>
      <w:bookmarkStart w:id="2116" w:name="_Toc396466610"/>
      <w:bookmarkStart w:id="2117" w:name="_Toc396139402"/>
      <w:bookmarkStart w:id="2118" w:name="_Toc396144560"/>
      <w:bookmarkStart w:id="2119" w:name="_Toc396722180"/>
      <w:bookmarkStart w:id="2120" w:name="_Toc41142504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r>
        <w:t>Drainage</w:t>
      </w:r>
      <w:bookmarkEnd w:id="2117"/>
      <w:bookmarkEnd w:id="2118"/>
      <w:bookmarkEnd w:id="2119"/>
      <w:bookmarkEnd w:id="2120"/>
    </w:p>
    <w:p w14:paraId="54D0564D" w14:textId="77777777" w:rsidR="005C483C" w:rsidRPr="005C483C" w:rsidRDefault="005C483C" w:rsidP="00D856D2">
      <w:pPr>
        <w:pStyle w:val="PPP4"/>
        <w:numPr>
          <w:ilvl w:val="3"/>
          <w:numId w:val="18"/>
        </w:numPr>
        <w:ind w:left="2835" w:hanging="1417"/>
        <w:rPr>
          <w:b/>
        </w:rPr>
      </w:pPr>
      <w:r w:rsidRPr="005C483C">
        <w:rPr>
          <w:b/>
        </w:rPr>
        <w:t>General</w:t>
      </w:r>
    </w:p>
    <w:p w14:paraId="578BA4F5" w14:textId="77777777" w:rsidR="005C483C" w:rsidRPr="005C483C" w:rsidRDefault="005C483C" w:rsidP="005C483C">
      <w:pPr>
        <w:pStyle w:val="BodyText2"/>
      </w:pPr>
    </w:p>
    <w:p w14:paraId="234434CE" w14:textId="249C45B1" w:rsidR="005C483C" w:rsidRPr="005C483C" w:rsidRDefault="005C483C" w:rsidP="005C483C">
      <w:pPr>
        <w:pStyle w:val="BodyText2"/>
      </w:pPr>
      <w:r w:rsidRPr="005C483C">
        <w:t xml:space="preserve">The drainage system for the </w:t>
      </w:r>
      <w:r w:rsidR="00F123B8">
        <w:t xml:space="preserve">Bypass </w:t>
      </w:r>
      <w:r w:rsidRPr="005C483C">
        <w:t>shall be designed to protect public safety and</w:t>
      </w:r>
      <w:r w:rsidR="00186449">
        <w:t>, to the extent practicable,</w:t>
      </w:r>
      <w:r w:rsidRPr="005C483C">
        <w:t xml:space="preserve"> prevent economic and environmental damage caused by flooding or drainage issues that could be attributable to or exacerbated by the</w:t>
      </w:r>
      <w:r w:rsidR="00F123B8">
        <w:t xml:space="preserve"> Bypass</w:t>
      </w:r>
      <w:r w:rsidRPr="005C483C">
        <w:t xml:space="preserve">. The drainage system shall be designed to minimize the disturbance to the natural hydrology within and surrounding the Project Limits.   </w:t>
      </w:r>
    </w:p>
    <w:p w14:paraId="0AAA8899" w14:textId="77777777" w:rsidR="005C483C" w:rsidRPr="005C483C" w:rsidRDefault="005C483C" w:rsidP="005C483C">
      <w:pPr>
        <w:pStyle w:val="BodyText2"/>
      </w:pPr>
    </w:p>
    <w:p w14:paraId="4B470D2E" w14:textId="0BD8DDD4" w:rsidR="005C483C" w:rsidRPr="005C483C" w:rsidRDefault="008F6551" w:rsidP="005C483C">
      <w:pPr>
        <w:pStyle w:val="BodyText2"/>
      </w:pPr>
      <w:r>
        <w:t>Project Co</w:t>
      </w:r>
      <w:r w:rsidR="005C483C" w:rsidRPr="005C483C">
        <w:t xml:space="preserve"> shall be responsible for obtaining all necessary </w:t>
      </w:r>
      <w:r w:rsidR="00DC2572">
        <w:t>p</w:t>
      </w:r>
      <w:r w:rsidR="00DC2572" w:rsidRPr="005C483C">
        <w:t>ermits</w:t>
      </w:r>
      <w:r w:rsidR="00F123B8">
        <w:t xml:space="preserve">, </w:t>
      </w:r>
      <w:r w:rsidR="00DC2572">
        <w:t xml:space="preserve">licenses </w:t>
      </w:r>
      <w:r w:rsidR="00F123B8">
        <w:t xml:space="preserve">and </w:t>
      </w:r>
      <w:r w:rsidR="00DC2572">
        <w:t>approvals</w:t>
      </w:r>
      <w:r w:rsidR="00DC2572" w:rsidRPr="005C483C">
        <w:t xml:space="preserve"> </w:t>
      </w:r>
      <w:r w:rsidR="005C483C" w:rsidRPr="005C483C">
        <w:t xml:space="preserve">from, but not limited to, Saskatchewan Ministry of Environment, Water Security Agency, Department of Fisheries and Oceans, City of Regina, and other </w:t>
      </w:r>
      <w:r w:rsidR="00DC2572">
        <w:t>a</w:t>
      </w:r>
      <w:r w:rsidR="00DC2572" w:rsidRPr="005C483C">
        <w:t>uthorities</w:t>
      </w:r>
      <w:r w:rsidR="00DC2572">
        <w:t xml:space="preserve"> and</w:t>
      </w:r>
      <w:r w:rsidR="005C483C" w:rsidRPr="005C483C">
        <w:t xml:space="preserve"> </w:t>
      </w:r>
      <w:r w:rsidR="00DC2572">
        <w:t xml:space="preserve">requirements </w:t>
      </w:r>
      <w:r w:rsidR="005C483C" w:rsidRPr="005C483C">
        <w:t>as applicable.</w:t>
      </w:r>
    </w:p>
    <w:p w14:paraId="7FD16F01" w14:textId="77777777" w:rsidR="005C483C" w:rsidRPr="005C483C" w:rsidRDefault="005C483C" w:rsidP="005C483C">
      <w:pPr>
        <w:pStyle w:val="BodyText2"/>
      </w:pPr>
    </w:p>
    <w:p w14:paraId="2E665C0C" w14:textId="489AD772" w:rsidR="005C483C" w:rsidRPr="005C483C" w:rsidRDefault="005C483C" w:rsidP="005C483C">
      <w:pPr>
        <w:pStyle w:val="BodyText2"/>
        <w:rPr>
          <w:sz w:val="22"/>
          <w:szCs w:val="22"/>
        </w:rPr>
      </w:pPr>
      <w:r w:rsidRPr="005C483C">
        <w:t xml:space="preserve">The drainage infrastructure for the Project is to be constructed according to the design references, recognized engineering practices, and analysis methods presented in this </w:t>
      </w:r>
      <w:r w:rsidR="00057066">
        <w:t>S</w:t>
      </w:r>
      <w:r w:rsidR="00057066" w:rsidRPr="005C483C">
        <w:t>ection</w:t>
      </w:r>
      <w:r w:rsidR="00F123B8">
        <w:t xml:space="preserve"> 200.</w:t>
      </w:r>
      <w:r w:rsidR="000A1924">
        <w:t>6</w:t>
      </w:r>
      <w:r w:rsidR="00F123B8">
        <w:t>.5 of Schedule 15-2</w:t>
      </w:r>
      <w:r w:rsidR="00012B25">
        <w:t xml:space="preserve"> – Design and Construction</w:t>
      </w:r>
      <w:r w:rsidRPr="005C483C">
        <w:t xml:space="preserve">. </w:t>
      </w:r>
    </w:p>
    <w:p w14:paraId="27E6023E" w14:textId="609FBBEA" w:rsidR="005C483C" w:rsidRPr="005C483C" w:rsidRDefault="005C483C" w:rsidP="00D856D2">
      <w:pPr>
        <w:pStyle w:val="PPP4"/>
        <w:numPr>
          <w:ilvl w:val="3"/>
          <w:numId w:val="18"/>
        </w:numPr>
        <w:ind w:left="2835" w:hanging="1417"/>
        <w:rPr>
          <w:b/>
        </w:rPr>
      </w:pPr>
      <w:r w:rsidRPr="005C483C">
        <w:rPr>
          <w:b/>
        </w:rPr>
        <w:t>Culverts and Ditches</w:t>
      </w:r>
    </w:p>
    <w:p w14:paraId="3DF0BBBF" w14:textId="77777777" w:rsidR="005C483C" w:rsidRPr="005C483C" w:rsidRDefault="005C483C" w:rsidP="005C483C">
      <w:pPr>
        <w:pStyle w:val="BodyText2"/>
      </w:pPr>
    </w:p>
    <w:p w14:paraId="575F6334" w14:textId="77777777" w:rsidR="005C483C" w:rsidRDefault="005C483C" w:rsidP="005C483C">
      <w:pPr>
        <w:pStyle w:val="BodyText2"/>
      </w:pPr>
      <w:r w:rsidRPr="005C483C">
        <w:t>The following additional specifications are required in the design of culvert and ditch drainage infrastructure:</w:t>
      </w:r>
    </w:p>
    <w:p w14:paraId="5D7AFC73" w14:textId="77777777" w:rsidR="00061F52" w:rsidRPr="005C483C" w:rsidRDefault="00061F52" w:rsidP="005C483C">
      <w:pPr>
        <w:pStyle w:val="BodyText2"/>
      </w:pPr>
    </w:p>
    <w:p w14:paraId="68887DBC" w14:textId="77777777" w:rsidR="005C483C" w:rsidRPr="00D856D2" w:rsidRDefault="005C483C" w:rsidP="00D856D2">
      <w:pPr>
        <w:pStyle w:val="BodyText2"/>
        <w:widowControl w:val="0"/>
        <w:numPr>
          <w:ilvl w:val="0"/>
          <w:numId w:val="51"/>
        </w:numPr>
        <w:tabs>
          <w:tab w:val="left" w:pos="1080"/>
        </w:tabs>
        <w:ind w:left="1080" w:right="-43"/>
        <w:jc w:val="left"/>
      </w:pPr>
      <w:r w:rsidRPr="00D856D2">
        <w:t>All culverts within the Project Limits shall be considered to be part of the National Highway System.</w:t>
      </w:r>
    </w:p>
    <w:p w14:paraId="574C9726" w14:textId="77777777" w:rsidR="005C483C" w:rsidRPr="00D856D2" w:rsidRDefault="005C483C" w:rsidP="00D856D2">
      <w:pPr>
        <w:pStyle w:val="BodyText2"/>
        <w:widowControl w:val="0"/>
        <w:numPr>
          <w:ilvl w:val="0"/>
          <w:numId w:val="51"/>
        </w:numPr>
        <w:tabs>
          <w:tab w:val="left" w:pos="1080"/>
        </w:tabs>
        <w:ind w:left="1080" w:right="-43"/>
        <w:jc w:val="left"/>
      </w:pPr>
      <w:r w:rsidRPr="00D856D2">
        <w:t>Where multiple culverts are required the culverts should be the same diameter.</w:t>
      </w:r>
    </w:p>
    <w:p w14:paraId="304F69CB" w14:textId="547616DB" w:rsidR="005C483C" w:rsidRPr="00D856D2" w:rsidRDefault="005C483C" w:rsidP="00D856D2">
      <w:pPr>
        <w:pStyle w:val="BodyText2"/>
        <w:widowControl w:val="0"/>
        <w:numPr>
          <w:ilvl w:val="0"/>
          <w:numId w:val="51"/>
        </w:numPr>
        <w:tabs>
          <w:tab w:val="left" w:pos="1080"/>
        </w:tabs>
        <w:ind w:left="1080" w:right="-43"/>
        <w:jc w:val="left"/>
      </w:pPr>
      <w:r w:rsidRPr="00D856D2">
        <w:t xml:space="preserve">The distance between culverts along the </w:t>
      </w:r>
      <w:r w:rsidR="00C97C62" w:rsidRPr="00D856D2">
        <w:t>B</w:t>
      </w:r>
      <w:r w:rsidRPr="00D856D2">
        <w:t xml:space="preserve">ypass </w:t>
      </w:r>
      <w:r w:rsidR="00E56BE4" w:rsidRPr="00D856D2">
        <w:t>m</w:t>
      </w:r>
      <w:r w:rsidRPr="00D856D2">
        <w:t>ainline and its Service Roads shall not exceed 800 m, to equalize potentially ponded water on both sides of roadways.</w:t>
      </w:r>
    </w:p>
    <w:p w14:paraId="719A542E" w14:textId="1AC7210D" w:rsidR="005C483C" w:rsidRPr="00D856D2" w:rsidRDefault="005C483C" w:rsidP="00D856D2">
      <w:pPr>
        <w:pStyle w:val="BodyText2"/>
        <w:widowControl w:val="0"/>
        <w:numPr>
          <w:ilvl w:val="0"/>
          <w:numId w:val="51"/>
        </w:numPr>
        <w:tabs>
          <w:tab w:val="left" w:pos="1080"/>
        </w:tabs>
        <w:ind w:left="1080" w:right="-43"/>
        <w:jc w:val="left"/>
      </w:pPr>
      <w:r w:rsidRPr="00D856D2">
        <w:t xml:space="preserve">All stranded catchment areas along the </w:t>
      </w:r>
      <w:r w:rsidR="00C97C62" w:rsidRPr="00D856D2">
        <w:t>B</w:t>
      </w:r>
      <w:r w:rsidRPr="00D856D2">
        <w:t xml:space="preserve">ypass ROW, including interchange loops, shall have a minimum of </w:t>
      </w:r>
      <w:r w:rsidR="0095518A" w:rsidRPr="00D856D2">
        <w:t>1</w:t>
      </w:r>
      <w:r w:rsidRPr="00D856D2">
        <w:t xml:space="preserve"> culvert extending to an external ditch.</w:t>
      </w:r>
    </w:p>
    <w:p w14:paraId="489C54D5" w14:textId="77777777" w:rsidR="005C483C" w:rsidRPr="00D856D2" w:rsidRDefault="005C483C" w:rsidP="00D856D2">
      <w:pPr>
        <w:pStyle w:val="BodyText2"/>
        <w:widowControl w:val="0"/>
        <w:numPr>
          <w:ilvl w:val="0"/>
          <w:numId w:val="51"/>
        </w:numPr>
        <w:tabs>
          <w:tab w:val="left" w:pos="1080"/>
        </w:tabs>
        <w:ind w:left="1080" w:right="-43"/>
        <w:jc w:val="left"/>
      </w:pPr>
      <w:r w:rsidRPr="00D856D2">
        <w:t>All culverts shall be designed for a minimum 75-year service life.</w:t>
      </w:r>
    </w:p>
    <w:p w14:paraId="72C45DF7" w14:textId="5EE9127C" w:rsidR="00270063" w:rsidRDefault="00270063" w:rsidP="00D856D2">
      <w:pPr>
        <w:pStyle w:val="BodyText2"/>
        <w:widowControl w:val="0"/>
        <w:numPr>
          <w:ilvl w:val="0"/>
          <w:numId w:val="51"/>
        </w:numPr>
        <w:tabs>
          <w:tab w:val="left" w:pos="1080"/>
        </w:tabs>
        <w:ind w:left="1080" w:right="-43"/>
        <w:jc w:val="left"/>
      </w:pPr>
      <w:r>
        <w:t>An existing culvert with a diameter less than the minimum specified in Section 606-00 of the Ministry’s Hydraulic Manual can be retained if it meets the design specifications established in this section for a culvert belonging to the road classification “All other Provincial Roads”, as defined in Table 502-1 in the Ministry’s Hydraulic Manual. Any retained culverts within the project area shall be maintained by Project Co in accordance with the OM&amp;R Requirements and is subject to the Handback Requirements. Improvements including extensions and/or lining are considered major upgrades and shall be designed in accordance with the current Ministry Hydraulic Manual.</w:t>
      </w:r>
    </w:p>
    <w:p w14:paraId="38F9B3C6" w14:textId="7255C164" w:rsidR="005C483C" w:rsidRDefault="005C483C" w:rsidP="00D856D2">
      <w:pPr>
        <w:pStyle w:val="BodyText2"/>
        <w:widowControl w:val="0"/>
        <w:numPr>
          <w:ilvl w:val="0"/>
          <w:numId w:val="51"/>
        </w:numPr>
        <w:tabs>
          <w:tab w:val="left" w:pos="1080"/>
        </w:tabs>
        <w:ind w:left="1080" w:right="-43"/>
        <w:jc w:val="left"/>
      </w:pPr>
      <w:r w:rsidRPr="00D856D2">
        <w:t xml:space="preserve">At inlets to culverts that cross through the </w:t>
      </w:r>
      <w:r w:rsidR="00E56BE4" w:rsidRPr="00D856D2">
        <w:t>m</w:t>
      </w:r>
      <w:r w:rsidRPr="00D856D2">
        <w:t>ainline, the hydraulic grade line shall remain a minimum of 300 mm below the top of the sub-grade.</w:t>
      </w:r>
    </w:p>
    <w:p w14:paraId="446A4161" w14:textId="68B66A16" w:rsidR="001C3609" w:rsidRDefault="001C3609" w:rsidP="00D856D2">
      <w:pPr>
        <w:pStyle w:val="BodyText2"/>
        <w:widowControl w:val="0"/>
        <w:numPr>
          <w:ilvl w:val="0"/>
          <w:numId w:val="51"/>
        </w:numPr>
        <w:tabs>
          <w:tab w:val="left" w:pos="1080"/>
        </w:tabs>
        <w:ind w:left="1080" w:right="-43"/>
        <w:jc w:val="left"/>
      </w:pPr>
      <w:r>
        <w:t xml:space="preserve">Ditches shall be graded to provide continuous positive gravity drainage to an appropriate </w:t>
      </w:r>
      <w:r w:rsidR="00D84EA2">
        <w:t>Point O</w:t>
      </w:r>
      <w:r>
        <w:t xml:space="preserve">f </w:t>
      </w:r>
      <w:r w:rsidR="00D84EA2">
        <w:t>D</w:t>
      </w:r>
      <w:r>
        <w:t xml:space="preserve">ischarge. In areas that naturally drain towards trapped low areas, the longitudinal ditch profile </w:t>
      </w:r>
      <w:r w:rsidR="00C33A9A">
        <w:t>may be less than 0.05% grade</w:t>
      </w:r>
      <w:r w:rsidR="00DA7788">
        <w:t>. Ditches may terminate below the normal water surface elevation in trapped low areas.</w:t>
      </w:r>
      <w:r>
        <w:t>.</w:t>
      </w:r>
    </w:p>
    <w:p w14:paraId="73525D47" w14:textId="7B0D4350" w:rsidR="00187FA1" w:rsidRPr="00D856D2" w:rsidRDefault="00187FA1" w:rsidP="00D856D2">
      <w:pPr>
        <w:pStyle w:val="BodyText2"/>
        <w:widowControl w:val="0"/>
        <w:numPr>
          <w:ilvl w:val="0"/>
          <w:numId w:val="51"/>
        </w:numPr>
        <w:tabs>
          <w:tab w:val="left" w:pos="1080"/>
        </w:tabs>
        <w:ind w:left="1080" w:right="-43"/>
        <w:jc w:val="left"/>
      </w:pPr>
      <w:r>
        <w:t>Ditch blocks and ditch blocks with hydraulic controls allowing the gradual release of water are permitted. Permanently ponded water in ditches is not permitted.</w:t>
      </w:r>
    </w:p>
    <w:p w14:paraId="6B66F50C" w14:textId="092BD018" w:rsidR="005C483C" w:rsidRPr="00D856D2" w:rsidRDefault="005C483C" w:rsidP="00D856D2">
      <w:pPr>
        <w:pStyle w:val="BodyText2"/>
        <w:widowControl w:val="0"/>
        <w:numPr>
          <w:ilvl w:val="0"/>
          <w:numId w:val="51"/>
        </w:numPr>
        <w:tabs>
          <w:tab w:val="left" w:pos="1080"/>
        </w:tabs>
        <w:ind w:left="1080" w:right="-43"/>
        <w:jc w:val="left"/>
      </w:pPr>
      <w:r w:rsidRPr="00D856D2">
        <w:t>Hydraulic calculations shall be performed on ditch segments to confirm that flow velocities in the ditches do not exceed a maximum velocity of 1.0 m/s, to prevent erosion of the cross</w:t>
      </w:r>
      <w:r w:rsidR="001602E8" w:rsidRPr="00D856D2">
        <w:t>-</w:t>
      </w:r>
      <w:r w:rsidRPr="00D856D2">
        <w:t>sections, unless adequate erosion protection is provided. If required, ditch cross</w:t>
      </w:r>
      <w:r w:rsidR="001602E8" w:rsidRPr="00D856D2">
        <w:t>-</w:t>
      </w:r>
      <w:r w:rsidRPr="00D856D2">
        <w:t>sections may be widened from the standard ditch section so that this criterion is achieved.</w:t>
      </w:r>
    </w:p>
    <w:p w14:paraId="67D3BA14" w14:textId="70DADD64" w:rsidR="005C483C" w:rsidRPr="00D856D2" w:rsidRDefault="005C483C" w:rsidP="00D856D2">
      <w:pPr>
        <w:pStyle w:val="BodyText2"/>
        <w:widowControl w:val="0"/>
        <w:numPr>
          <w:ilvl w:val="0"/>
          <w:numId w:val="51"/>
        </w:numPr>
        <w:tabs>
          <w:tab w:val="left" w:pos="1080"/>
        </w:tabs>
        <w:ind w:left="1080" w:right="-43"/>
        <w:jc w:val="left"/>
      </w:pPr>
      <w:r w:rsidRPr="00D856D2">
        <w:t xml:space="preserve">The sections of Wascana Creek, Chuka Creek, and Boggy Creek crossed by the </w:t>
      </w:r>
      <w:r w:rsidR="00B451BF" w:rsidRPr="00D856D2">
        <w:t>m</w:t>
      </w:r>
      <w:r w:rsidR="00057066" w:rsidRPr="00D856D2">
        <w:t xml:space="preserve">ainline </w:t>
      </w:r>
      <w:r w:rsidRPr="00D856D2">
        <w:t>ROW are fish bearing.</w:t>
      </w:r>
    </w:p>
    <w:p w14:paraId="409680AF" w14:textId="176C39C5" w:rsidR="005C483C" w:rsidRPr="00D856D2" w:rsidRDefault="005C483C" w:rsidP="00D856D2">
      <w:pPr>
        <w:pStyle w:val="BodyText2"/>
        <w:widowControl w:val="0"/>
        <w:numPr>
          <w:ilvl w:val="0"/>
          <w:numId w:val="51"/>
        </w:numPr>
        <w:tabs>
          <w:tab w:val="left" w:pos="1080"/>
        </w:tabs>
        <w:ind w:left="1080" w:right="-43"/>
        <w:jc w:val="left"/>
      </w:pPr>
      <w:r w:rsidRPr="00D856D2">
        <w:t xml:space="preserve">In Townships 16-19-W2 and 16-20-W2 there are engineered drainage works that are designed to alleviate flooding in the region as part of the Rowatt Water Management Project.  Any crossing of the </w:t>
      </w:r>
      <w:r w:rsidR="00E56BE4" w:rsidRPr="00D856D2">
        <w:t>m</w:t>
      </w:r>
      <w:r w:rsidRPr="00D856D2">
        <w:t xml:space="preserve">ainline or Service Roads over any section of these works shall require consultation with the Saskatchewan Water Security Agency to obtain the proper conditions for sizing drainage structures.  In no circumstances shall the new drainage structures have less hydraulic capacity than the existing hydraulic structures located immediately downstream. </w:t>
      </w:r>
    </w:p>
    <w:p w14:paraId="68D3973B" w14:textId="77777777" w:rsidR="005C483C" w:rsidRPr="005C483C" w:rsidRDefault="005C483C" w:rsidP="00D856D2">
      <w:pPr>
        <w:pStyle w:val="BodyText2"/>
        <w:widowControl w:val="0"/>
        <w:numPr>
          <w:ilvl w:val="0"/>
          <w:numId w:val="51"/>
        </w:numPr>
        <w:tabs>
          <w:tab w:val="left" w:pos="1080"/>
        </w:tabs>
        <w:ind w:left="1080" w:right="-43"/>
        <w:jc w:val="left"/>
        <w:rPr>
          <w:rFonts w:cs="Times"/>
          <w:szCs w:val="24"/>
          <w:lang w:eastAsia="en-CA"/>
        </w:rPr>
      </w:pPr>
      <w:r w:rsidRPr="00D856D2">
        <w:t>Permanent</w:t>
      </w:r>
      <w:r w:rsidRPr="005C483C">
        <w:rPr>
          <w:rFonts w:cs="Times"/>
          <w:szCs w:val="24"/>
          <w:lang w:eastAsia="en-CA"/>
        </w:rPr>
        <w:t xml:space="preserve"> drainage systems and facilities shall be designed for gravity flow.</w:t>
      </w:r>
    </w:p>
    <w:p w14:paraId="185DB496" w14:textId="77777777" w:rsidR="005C483C" w:rsidRPr="005C483C" w:rsidRDefault="005C483C" w:rsidP="00D856D2">
      <w:pPr>
        <w:pStyle w:val="PPP4"/>
        <w:numPr>
          <w:ilvl w:val="3"/>
          <w:numId w:val="18"/>
        </w:numPr>
        <w:ind w:left="2835" w:hanging="1417"/>
        <w:rPr>
          <w:b/>
        </w:rPr>
      </w:pPr>
      <w:r w:rsidRPr="005C483C">
        <w:rPr>
          <w:b/>
        </w:rPr>
        <w:t>Bridges</w:t>
      </w:r>
    </w:p>
    <w:p w14:paraId="5DE5A586" w14:textId="77777777" w:rsidR="005C483C" w:rsidRDefault="005C483C" w:rsidP="00A57A7A">
      <w:pPr>
        <w:pStyle w:val="BodyText2"/>
      </w:pPr>
    </w:p>
    <w:p w14:paraId="3744ADFA" w14:textId="39BAA6CD" w:rsidR="00050EEA" w:rsidRDefault="00050EEA" w:rsidP="00050EEA">
      <w:pPr>
        <w:pStyle w:val="BodyText2"/>
        <w:widowControl w:val="0"/>
      </w:pPr>
      <w:r>
        <w:t xml:space="preserve">Changes in channel flow velocity, flow direction, and water level that result from the installation of a bridge or a bridge-size culvert shall cause no negative hydraulic impacts upstream or downstream of the bridge crossing. Bridge structure openings on watercourses shall be sized and protected so that over the </w:t>
      </w:r>
      <w:r w:rsidR="00DC2572">
        <w:t xml:space="preserve">Design Life </w:t>
      </w:r>
      <w:r>
        <w:t>of the structure they do not:</w:t>
      </w:r>
    </w:p>
    <w:p w14:paraId="323C8D95" w14:textId="77777777" w:rsidR="00061F52" w:rsidRDefault="00061F52" w:rsidP="00050EEA">
      <w:pPr>
        <w:pStyle w:val="BodyText2"/>
        <w:widowControl w:val="0"/>
      </w:pPr>
    </w:p>
    <w:p w14:paraId="1C65B2F0" w14:textId="77777777" w:rsidR="00050EEA" w:rsidRDefault="00050EEA" w:rsidP="00D856D2">
      <w:pPr>
        <w:pStyle w:val="BodyText2"/>
        <w:widowControl w:val="0"/>
        <w:numPr>
          <w:ilvl w:val="0"/>
          <w:numId w:val="51"/>
        </w:numPr>
        <w:tabs>
          <w:tab w:val="left" w:pos="1080"/>
        </w:tabs>
        <w:ind w:left="1080" w:right="-43"/>
        <w:jc w:val="left"/>
      </w:pPr>
      <w:r>
        <w:t>Cause any flooding on neighbouring flood sensitive lands and developments.</w:t>
      </w:r>
    </w:p>
    <w:p w14:paraId="048E521F" w14:textId="77777777" w:rsidR="00050EEA" w:rsidRDefault="00050EEA" w:rsidP="00D856D2">
      <w:pPr>
        <w:pStyle w:val="BodyText2"/>
        <w:widowControl w:val="0"/>
        <w:numPr>
          <w:ilvl w:val="0"/>
          <w:numId w:val="51"/>
        </w:numPr>
        <w:tabs>
          <w:tab w:val="left" w:pos="1080"/>
        </w:tabs>
        <w:ind w:left="1080" w:right="-43"/>
        <w:jc w:val="left"/>
      </w:pPr>
      <w:r>
        <w:t>Cause any flooding of the highway road surface.</w:t>
      </w:r>
    </w:p>
    <w:p w14:paraId="62F113D3" w14:textId="77777777" w:rsidR="00050EEA" w:rsidRDefault="00050EEA" w:rsidP="00D856D2">
      <w:pPr>
        <w:pStyle w:val="BodyText2"/>
        <w:widowControl w:val="0"/>
        <w:numPr>
          <w:ilvl w:val="0"/>
          <w:numId w:val="51"/>
        </w:numPr>
        <w:tabs>
          <w:tab w:val="left" w:pos="1080"/>
        </w:tabs>
        <w:ind w:left="1080" w:right="-43"/>
        <w:jc w:val="left"/>
      </w:pPr>
      <w:r>
        <w:t>Cause a negative impact on local channel stability.</w:t>
      </w:r>
    </w:p>
    <w:p w14:paraId="55927811" w14:textId="77777777" w:rsidR="00050EEA" w:rsidRDefault="00050EEA" w:rsidP="00D856D2">
      <w:pPr>
        <w:pStyle w:val="BodyText2"/>
        <w:widowControl w:val="0"/>
        <w:numPr>
          <w:ilvl w:val="0"/>
          <w:numId w:val="51"/>
        </w:numPr>
        <w:tabs>
          <w:tab w:val="left" w:pos="1080"/>
        </w:tabs>
        <w:ind w:left="1080" w:right="-43"/>
        <w:jc w:val="left"/>
      </w:pPr>
      <w:r>
        <w:t>Cause erosion affecting the stability of the bridge structure or roadway fills.</w:t>
      </w:r>
    </w:p>
    <w:p w14:paraId="4FD7B1C7" w14:textId="4AE1A368" w:rsidR="005C483C" w:rsidRPr="005C483C" w:rsidRDefault="005C483C" w:rsidP="00D856D2">
      <w:pPr>
        <w:pStyle w:val="PPP4"/>
        <w:numPr>
          <w:ilvl w:val="3"/>
          <w:numId w:val="18"/>
        </w:numPr>
        <w:ind w:left="2835" w:hanging="1417"/>
        <w:rPr>
          <w:b/>
        </w:rPr>
      </w:pPr>
      <w:r w:rsidRPr="005C483C">
        <w:rPr>
          <w:b/>
        </w:rPr>
        <w:t>Additional Design and Operational Considerations</w:t>
      </w:r>
    </w:p>
    <w:p w14:paraId="20CBFBAF" w14:textId="77777777" w:rsidR="005C483C" w:rsidRPr="005C483C" w:rsidRDefault="005C483C" w:rsidP="00A57A7A">
      <w:pPr>
        <w:pStyle w:val="BodyText2"/>
      </w:pPr>
    </w:p>
    <w:p w14:paraId="4C831AA0" w14:textId="77777777" w:rsidR="005C483C" w:rsidRDefault="005C483C" w:rsidP="00A57A7A">
      <w:pPr>
        <w:pStyle w:val="BodyText2"/>
      </w:pPr>
      <w:r w:rsidRPr="005C483C">
        <w:t>The following are required in the design and operation of the drainage infrastructure:</w:t>
      </w:r>
    </w:p>
    <w:p w14:paraId="1A4B90A0" w14:textId="77777777" w:rsidR="00061F52" w:rsidRPr="005C483C" w:rsidRDefault="00061F52" w:rsidP="00A57A7A">
      <w:pPr>
        <w:pStyle w:val="BodyText2"/>
      </w:pPr>
    </w:p>
    <w:p w14:paraId="33F45029" w14:textId="489DE914" w:rsidR="005C483C" w:rsidRPr="00D856D2" w:rsidRDefault="005C483C" w:rsidP="00D856D2">
      <w:pPr>
        <w:pStyle w:val="BodyText2"/>
        <w:widowControl w:val="0"/>
        <w:numPr>
          <w:ilvl w:val="0"/>
          <w:numId w:val="51"/>
        </w:numPr>
        <w:tabs>
          <w:tab w:val="left" w:pos="1080"/>
        </w:tabs>
        <w:ind w:left="1080" w:right="-43"/>
        <w:jc w:val="left"/>
      </w:pPr>
      <w:r w:rsidRPr="00D856D2">
        <w:t xml:space="preserve">Manholes shall not be located within the paved area of the roadway, except for catch basin/manholes in the urban section of </w:t>
      </w:r>
      <w:r w:rsidR="00DC2572" w:rsidRPr="00D856D2">
        <w:t>Crossroads</w:t>
      </w:r>
      <w:r w:rsidRPr="00D856D2">
        <w:t>.</w:t>
      </w:r>
    </w:p>
    <w:p w14:paraId="1DB73506" w14:textId="5379CF70" w:rsidR="000C4E21" w:rsidRPr="00577C5B" w:rsidRDefault="008F6551" w:rsidP="00D856D2">
      <w:pPr>
        <w:pStyle w:val="BodyText2"/>
        <w:widowControl w:val="0"/>
        <w:numPr>
          <w:ilvl w:val="0"/>
          <w:numId w:val="51"/>
        </w:numPr>
        <w:tabs>
          <w:tab w:val="left" w:pos="1080"/>
        </w:tabs>
        <w:ind w:left="1080" w:right="-43"/>
        <w:jc w:val="left"/>
        <w:rPr>
          <w:rFonts w:ascii="Arial" w:hAnsi="Arial"/>
          <w:b/>
        </w:rPr>
      </w:pPr>
      <w:r w:rsidRPr="00577C5B">
        <w:rPr>
          <w:rFonts w:cs="Times"/>
          <w:szCs w:val="24"/>
          <w:lang w:eastAsia="en-CA"/>
        </w:rPr>
        <w:t>Project Co</w:t>
      </w:r>
      <w:r w:rsidR="005C483C" w:rsidRPr="005C483C">
        <w:rPr>
          <w:lang w:eastAsia="en-CA"/>
        </w:rPr>
        <w:t xml:space="preserve"> shall not provide or sell drainage capacity to any third party.</w:t>
      </w:r>
      <w:bookmarkStart w:id="2121" w:name="_Toc396139403"/>
      <w:bookmarkStart w:id="2122" w:name="_Toc396144561"/>
    </w:p>
    <w:p w14:paraId="6A45453C" w14:textId="5D5840B5" w:rsidR="00866275" w:rsidRDefault="00866275">
      <w:pPr>
        <w:pStyle w:val="PPP3"/>
      </w:pPr>
      <w:bookmarkStart w:id="2123" w:name="_Toc396722181"/>
      <w:bookmarkStart w:id="2124" w:name="_Toc411425043"/>
      <w:r>
        <w:t>Surfacing Structure</w:t>
      </w:r>
      <w:bookmarkEnd w:id="2121"/>
      <w:bookmarkEnd w:id="2122"/>
      <w:bookmarkEnd w:id="2123"/>
      <w:bookmarkEnd w:id="2124"/>
    </w:p>
    <w:p w14:paraId="346F4261" w14:textId="77777777" w:rsidR="00A57A7A" w:rsidRPr="00A57A7A" w:rsidRDefault="00A57A7A" w:rsidP="00A57A7A">
      <w:pPr>
        <w:pStyle w:val="BodyText2"/>
      </w:pPr>
    </w:p>
    <w:p w14:paraId="356154D7" w14:textId="77777777" w:rsidR="00143018" w:rsidRDefault="00143018" w:rsidP="00143018">
      <w:pPr>
        <w:pStyle w:val="BodyText2"/>
      </w:pPr>
      <w:r w:rsidRPr="00A57A7A">
        <w:t xml:space="preserve">All </w:t>
      </w:r>
      <w:r>
        <w:t>roads shall be paved</w:t>
      </w:r>
      <w:r w:rsidRPr="00A57A7A">
        <w:t xml:space="preserve">, except roads designated for gravel surfacing. </w:t>
      </w:r>
      <w:r>
        <w:t>Notwithstanding the provisions of this section 200.6.6 the only permitted paved options are:</w:t>
      </w:r>
    </w:p>
    <w:p w14:paraId="72007F04" w14:textId="77777777" w:rsidR="00143018" w:rsidRDefault="00143018" w:rsidP="00143018">
      <w:pPr>
        <w:pStyle w:val="BodyText2"/>
        <w:numPr>
          <w:ilvl w:val="0"/>
          <w:numId w:val="750"/>
        </w:numPr>
      </w:pPr>
      <w:r>
        <w:t>For the New Bypass Infrastructure and Conveyed Infrastructure roadways - asphalt concrete pavement (“</w:t>
      </w:r>
      <w:r w:rsidRPr="002B173F">
        <w:rPr>
          <w:b/>
        </w:rPr>
        <w:t>ACP</w:t>
      </w:r>
      <w:r>
        <w:t>”); or</w:t>
      </w:r>
    </w:p>
    <w:p w14:paraId="18159E2A" w14:textId="77777777" w:rsidR="00143018" w:rsidRPr="00A57A7A" w:rsidRDefault="00143018" w:rsidP="00143018">
      <w:pPr>
        <w:pStyle w:val="BodyText2"/>
        <w:numPr>
          <w:ilvl w:val="0"/>
          <w:numId w:val="750"/>
        </w:numPr>
      </w:pPr>
      <w:r>
        <w:t>For the New Bypass Infrastructure other than the Conveyed Infrastructure roadways -Portland cement concrete pavement (“</w:t>
      </w:r>
      <w:r w:rsidRPr="002B173F">
        <w:rPr>
          <w:b/>
        </w:rPr>
        <w:t>PCC</w:t>
      </w:r>
      <w:r>
        <w:t>”).</w:t>
      </w:r>
    </w:p>
    <w:p w14:paraId="10615F58" w14:textId="77777777" w:rsidR="00143018" w:rsidRPr="00A57A7A" w:rsidRDefault="00143018" w:rsidP="00143018">
      <w:pPr>
        <w:pStyle w:val="BodyText2"/>
      </w:pPr>
    </w:p>
    <w:p w14:paraId="02935B49" w14:textId="3E1F29FE" w:rsidR="00143018" w:rsidRPr="00A57A7A" w:rsidRDefault="00143018" w:rsidP="00143018">
      <w:pPr>
        <w:pStyle w:val="BodyText2"/>
      </w:pPr>
      <w:r w:rsidRPr="00A57A7A">
        <w:t>No cementitious materials stabilization will be allowed in subgrade soils.  Lime may be added to subgrade for drying purposes only. Subgrade</w:t>
      </w:r>
      <w:r w:rsidR="00DD0C7C">
        <w:t xml:space="preserve"> </w:t>
      </w:r>
      <w:r w:rsidRPr="00A57A7A">
        <w:t>shall not incorporate chemical additives</w:t>
      </w:r>
      <w:r w:rsidR="00DD0C7C">
        <w:t>.</w:t>
      </w:r>
      <w:r w:rsidRPr="00A57A7A">
        <w:t xml:space="preserve"> </w:t>
      </w:r>
      <w:r w:rsidRPr="00CE6B9B">
        <w:t>Lime shall be added to ACP mixes placed on Convey</w:t>
      </w:r>
      <w:r>
        <w:t>ed</w:t>
      </w:r>
      <w:r w:rsidRPr="00CE6B9B">
        <w:t xml:space="preserve"> Infrastructure roadways at 1% by weight of dry aggregate.  Open graded ACP mixes will not be allowed on Convey</w:t>
      </w:r>
      <w:r>
        <w:t>ed</w:t>
      </w:r>
      <w:r w:rsidRPr="00CE6B9B">
        <w:t xml:space="preserve"> Infrastructure roadways</w:t>
      </w:r>
      <w:r>
        <w:t>. SuperPave is not permitted for use on the Conveyed Infrastructure roadways. The use of recycled asphalt pavement (RAP) is permitted.</w:t>
      </w:r>
    </w:p>
    <w:p w14:paraId="6A21A85A" w14:textId="77777777" w:rsidR="00143018" w:rsidRPr="00A57A7A" w:rsidRDefault="00143018" w:rsidP="00143018">
      <w:pPr>
        <w:pStyle w:val="BodyText2"/>
      </w:pPr>
    </w:p>
    <w:p w14:paraId="284484AD" w14:textId="77777777" w:rsidR="00143018" w:rsidRPr="00A57A7A" w:rsidRDefault="00143018" w:rsidP="00143018">
      <w:pPr>
        <w:pStyle w:val="BodyText2"/>
      </w:pPr>
      <w:r>
        <w:t>Project Co</w:t>
      </w:r>
      <w:r w:rsidRPr="00A57A7A">
        <w:t xml:space="preserve"> shall design the surfacing structures in accordance </w:t>
      </w:r>
      <w:r w:rsidRPr="00A57A7A" w:rsidDel="00360FB4">
        <w:t xml:space="preserve">with </w:t>
      </w:r>
      <w:r w:rsidRPr="00A57A7A">
        <w:t xml:space="preserve">standard design procedures and terminology used by the Ministry as described in the </w:t>
      </w:r>
      <w:r>
        <w:t xml:space="preserve">Ministry’s </w:t>
      </w:r>
      <w:r w:rsidRPr="00A57A7A">
        <w:t>Surfacing Manual, on the basis of actual soil parameters determined from sampling and testing the roadway subgrade.</w:t>
      </w:r>
      <w:r>
        <w:t xml:space="preserve"> Other than Conveyed Infrastructure roadways surfacing structure designs may utilize industry accepted design methods other than the Ministry’s Surfacing Manual; however, if alternate design methods are used the pavement design report must provide detailed design information, information on applicable standards, quality control requirements and performance monitoring plans.</w:t>
      </w:r>
    </w:p>
    <w:p w14:paraId="67A2B49E" w14:textId="77777777" w:rsidR="00143018" w:rsidRPr="00A57A7A" w:rsidRDefault="00143018" w:rsidP="00143018">
      <w:pPr>
        <w:pStyle w:val="BodyText2"/>
      </w:pPr>
    </w:p>
    <w:p w14:paraId="67F7EE15" w14:textId="77777777" w:rsidR="00143018" w:rsidRPr="00A57A7A" w:rsidRDefault="00143018" w:rsidP="00143018">
      <w:pPr>
        <w:pStyle w:val="BodyText2"/>
      </w:pPr>
      <w:r w:rsidRPr="00A57A7A">
        <w:t xml:space="preserve">The pavement structures for all roadways within the New </w:t>
      </w:r>
      <w:r>
        <w:t xml:space="preserve">Bypass </w:t>
      </w:r>
      <w:r w:rsidRPr="00A57A7A">
        <w:t xml:space="preserve">Infrastructure shall be designed to primary weights.  </w:t>
      </w:r>
      <w:r>
        <w:t>Project Co’s</w:t>
      </w:r>
      <w:r w:rsidRPr="00A57A7A">
        <w:t xml:space="preserve"> design shall identify assumed traffic splits if designing different structure thicknesses in adjacent lanes.  </w:t>
      </w:r>
      <w:r>
        <w:t xml:space="preserve"> All pavements contained within the Conveyed Infrastructure shall have a 15 year design life, calculated in accordance with the methods in the Ministry’s Surfacing Manual, except pavements adjacent to curb and gutter or raised medians (see below).  All main line pavements (including all ramps and acceleration and deceleration land pavements) shall have a minimum initial ACP thickness of 80 mm at Substantial Completion.  If a concrete pavement is utilized, the structure must be equivalent or better.</w:t>
      </w:r>
    </w:p>
    <w:p w14:paraId="2D758FEB" w14:textId="77777777" w:rsidR="00143018" w:rsidRPr="00A57A7A" w:rsidRDefault="00143018" w:rsidP="00143018">
      <w:pPr>
        <w:pStyle w:val="BodyText2"/>
      </w:pPr>
    </w:p>
    <w:p w14:paraId="121F009E" w14:textId="77777777" w:rsidR="00143018" w:rsidRPr="00A57A7A" w:rsidRDefault="00143018" w:rsidP="00143018">
      <w:pPr>
        <w:pStyle w:val="BodyText2"/>
      </w:pPr>
      <w:r w:rsidRPr="00A57A7A">
        <w:t>All gravel surfaced roadways shall have a minimum 100</w:t>
      </w:r>
      <w:r>
        <w:t xml:space="preserve"> </w:t>
      </w:r>
      <w:r w:rsidRPr="00A57A7A">
        <w:t xml:space="preserve">mm compacted gravel surfacing placed prior to Substantial Completion.  This surfacing shall be placed in </w:t>
      </w:r>
      <w:r>
        <w:t>2</w:t>
      </w:r>
      <w:r w:rsidRPr="00A57A7A">
        <w:t xml:space="preserve"> lifts with sufficient time between lifts to allow traffic and maintenance grading to work the first lift of gravel into the top layer of subgrade, prior to placing the final lift.</w:t>
      </w:r>
    </w:p>
    <w:p w14:paraId="4A67637F" w14:textId="77777777" w:rsidR="00143018" w:rsidRPr="00A57A7A" w:rsidRDefault="00143018" w:rsidP="00143018">
      <w:pPr>
        <w:pStyle w:val="BodyText2"/>
      </w:pPr>
    </w:p>
    <w:p w14:paraId="7B60DE84" w14:textId="77777777" w:rsidR="00143018" w:rsidRPr="00A57A7A" w:rsidRDefault="00143018" w:rsidP="00143018">
      <w:pPr>
        <w:pStyle w:val="BodyText2"/>
      </w:pPr>
      <w:r w:rsidRPr="00A96CF4">
        <w:t xml:space="preserve">All travelled lanes and shoulder widths shall be paved except for Service Roads where shoulders may be gravelled. </w:t>
      </w:r>
      <w:r w:rsidRPr="00A57A7A">
        <w:t xml:space="preserve">  The inside 1.0 m of paved shoulders adjacent to the travelled lanes shall have the same pavement structure as the travelled lanes. Shoulder and lane material thicknesses do not have to be the same for the remainder of the shoulder width; however the potential for future widening </w:t>
      </w:r>
      <w:r>
        <w:t>shall</w:t>
      </w:r>
      <w:r w:rsidRPr="00A57A7A">
        <w:t xml:space="preserve"> be addressed in the design such that increased cost does not result at the time of any future widening.  The subgrade widening at tie-ins to existing roadways shall be constructed to avoid disruption of drainage along the subgrade surface and protect the integrity of the existing pavement structure.  Pavement structure variation for New </w:t>
      </w:r>
      <w:r>
        <w:t xml:space="preserve">Bypass </w:t>
      </w:r>
      <w:r w:rsidRPr="00A57A7A">
        <w:t>Infrastructure shall be introduced beyond the tie-in point to preserve subgrade drainage and structural integrity of existing roads.  At tie-ins to existing pavement, the existing pavement shall be milled to allow staggering of each lift of new pavement, resulting in a smooth butt joint on each lift of pavement.  Pavement longitudinal joints for top lift (including rehabilitation overlays) shall be along paint lines.  Underlying lifts, and subsequent pavement rehabilitation overlays, shall have longitudinal joints staggered 100mm.</w:t>
      </w:r>
    </w:p>
    <w:p w14:paraId="4E4576EC" w14:textId="77777777" w:rsidR="00143018" w:rsidRPr="00A57A7A" w:rsidRDefault="00143018" w:rsidP="00143018">
      <w:pPr>
        <w:pStyle w:val="BodyText2"/>
      </w:pPr>
    </w:p>
    <w:p w14:paraId="59F01712" w14:textId="77777777" w:rsidR="00143018" w:rsidRPr="00A57A7A" w:rsidRDefault="00143018" w:rsidP="00143018">
      <w:pPr>
        <w:pStyle w:val="BodyText2"/>
      </w:pPr>
      <w:r w:rsidRPr="00A57A7A">
        <w:t>Pavements to be placed adjacent to curb and gutter or raised medians shall be designed and constructed using materials and increased thicknesses to meet a long-life standard such that future rehabilitation will involve mill and replace activities only, with no requirement for structural strengthening or overlays.</w:t>
      </w:r>
    </w:p>
    <w:p w14:paraId="6AB1F77C" w14:textId="77777777" w:rsidR="00143018" w:rsidRPr="00A57A7A" w:rsidRDefault="00143018" w:rsidP="00143018">
      <w:pPr>
        <w:pStyle w:val="BodyText2"/>
      </w:pPr>
    </w:p>
    <w:p w14:paraId="48704A1B" w14:textId="77777777" w:rsidR="00143018" w:rsidRDefault="00143018" w:rsidP="00143018">
      <w:pPr>
        <w:pStyle w:val="BodyText2"/>
      </w:pPr>
      <w:r w:rsidRPr="00A57A7A">
        <w:t xml:space="preserve">The pavement structure design shall account for future widening </w:t>
      </w:r>
      <w:r>
        <w:t xml:space="preserve">to accommodate the Future Works. </w:t>
      </w:r>
      <w:r w:rsidRPr="00A57A7A">
        <w:t xml:space="preserve"> The design shall identify how the future expansion will be accomplished in a cost effective manner.  The pavement design shall provide for the shoulder thickness on the side(s) proposed for future widening to provide structural capacity equivalent to the adjoining travel lane.</w:t>
      </w:r>
    </w:p>
    <w:p w14:paraId="16D7C388" w14:textId="77777777" w:rsidR="00143018" w:rsidRDefault="00143018" w:rsidP="00143018">
      <w:pPr>
        <w:pStyle w:val="BodyText2"/>
      </w:pPr>
    </w:p>
    <w:p w14:paraId="6E74E416" w14:textId="77777777" w:rsidR="00143018" w:rsidRDefault="00143018" w:rsidP="00143018">
      <w:pPr>
        <w:pStyle w:val="BodyText2"/>
      </w:pPr>
      <w:r>
        <w:t>Concrete pavements may be constructed, except for pavements contained within Conveyed Infrastructure.  If Project Co proposes concrete pavements, details of the design method, applicable standards and specifications, quality control requirements and performance monitoring plans must be provided.</w:t>
      </w:r>
    </w:p>
    <w:p w14:paraId="155F1C3A" w14:textId="77777777" w:rsidR="00143018" w:rsidRDefault="00143018" w:rsidP="00143018">
      <w:pPr>
        <w:pStyle w:val="BodyText2"/>
      </w:pPr>
    </w:p>
    <w:p w14:paraId="7CCA96B0" w14:textId="77777777" w:rsidR="00143018" w:rsidRDefault="00143018" w:rsidP="00143018">
      <w:pPr>
        <w:pStyle w:val="BodyText2"/>
      </w:pPr>
      <w:r>
        <w:t>All travelled lanes and shoulders that are paved with PCC shall follow the AASHTO 93 guidelines with a minimum 30 year design.</w:t>
      </w:r>
    </w:p>
    <w:p w14:paraId="0303D1EE" w14:textId="77777777" w:rsidR="00143018" w:rsidRDefault="00143018" w:rsidP="00143018">
      <w:pPr>
        <w:pStyle w:val="BodyText2"/>
      </w:pPr>
    </w:p>
    <w:p w14:paraId="449951D5" w14:textId="77777777" w:rsidR="00143018" w:rsidRDefault="00143018" w:rsidP="00143018">
      <w:pPr>
        <w:pStyle w:val="BodyText2"/>
      </w:pPr>
      <w:r>
        <w:t>Jointed Plain Concrete Pavement (JPCP) is acceptable.  All concrete shall be made with HS or HSb cement (sulfate resistant) and in accordance with CAN/CSA A23.1-4.</w:t>
      </w:r>
    </w:p>
    <w:p w14:paraId="48E51EF7" w14:textId="77777777" w:rsidR="00143018" w:rsidRDefault="00143018" w:rsidP="00143018">
      <w:pPr>
        <w:pStyle w:val="BodyText2"/>
      </w:pPr>
    </w:p>
    <w:p w14:paraId="18E1B842" w14:textId="77777777" w:rsidR="00143018" w:rsidRDefault="00143018" w:rsidP="00143018">
      <w:pPr>
        <w:pStyle w:val="BodyText2"/>
      </w:pPr>
      <w:r>
        <w:t>Drainage systems for rigid pavements must consider both infiltration of surface water and ground water.  The base must be permeable to provide adequate drainage and be of sufficient thickness to provide a buffer for the shrinking and swelling associated with the subgrade soils in the Regina region.</w:t>
      </w:r>
    </w:p>
    <w:p w14:paraId="26667D3E" w14:textId="77777777" w:rsidR="00143018" w:rsidRDefault="00143018" w:rsidP="00143018">
      <w:pPr>
        <w:pStyle w:val="BodyText2"/>
      </w:pPr>
    </w:p>
    <w:p w14:paraId="44DF6F04" w14:textId="77777777" w:rsidR="00143018" w:rsidRDefault="00143018" w:rsidP="00143018">
      <w:pPr>
        <w:pStyle w:val="BodyText2"/>
        <w:rPr>
          <w:ins w:id="2125" w:author="Erica Klein" w:date="2015-04-02T14:00:00Z"/>
        </w:rPr>
      </w:pPr>
      <w:r>
        <w:t>Project Co shall provide details of crack control and join sealing measures for rigid pavements in accordance with industry accepted design standards.  All joints must be dowelled with tie bars between adjacent lanes.</w:t>
      </w:r>
    </w:p>
    <w:p w14:paraId="286391A6" w14:textId="77777777" w:rsidR="003F0891" w:rsidRDefault="003F0891" w:rsidP="00143018">
      <w:pPr>
        <w:pStyle w:val="BodyText2"/>
        <w:rPr>
          <w:ins w:id="2126" w:author="Erica Klein" w:date="2015-04-02T14:00:00Z"/>
        </w:rPr>
      </w:pPr>
    </w:p>
    <w:p w14:paraId="0ED74295" w14:textId="77777777" w:rsidR="003F0891" w:rsidRDefault="003F0891" w:rsidP="00143018">
      <w:pPr>
        <w:pStyle w:val="BodyText2"/>
      </w:pPr>
    </w:p>
    <w:p w14:paraId="7E7E0448" w14:textId="4FBD9979" w:rsidR="00866275" w:rsidRDefault="00866275">
      <w:pPr>
        <w:pStyle w:val="PPP3"/>
      </w:pPr>
      <w:bookmarkStart w:id="2127" w:name="_Toc396239004"/>
      <w:bookmarkStart w:id="2128" w:name="_Toc396326200"/>
      <w:bookmarkStart w:id="2129" w:name="_Toc396387390"/>
      <w:bookmarkStart w:id="2130" w:name="_Toc396388404"/>
      <w:bookmarkStart w:id="2131" w:name="_Toc396389264"/>
      <w:bookmarkStart w:id="2132" w:name="_Toc396466528"/>
      <w:bookmarkStart w:id="2133" w:name="_Toc396466613"/>
      <w:bookmarkStart w:id="2134" w:name="_Toc394048205"/>
      <w:bookmarkStart w:id="2135" w:name="_Toc394048460"/>
      <w:bookmarkStart w:id="2136" w:name="_Toc394048715"/>
      <w:bookmarkStart w:id="2137" w:name="_Toc392491972"/>
      <w:bookmarkStart w:id="2138" w:name="_Toc392766614"/>
      <w:bookmarkStart w:id="2139" w:name="_Toc393091900"/>
      <w:bookmarkStart w:id="2140" w:name="_Toc393092609"/>
      <w:bookmarkStart w:id="2141" w:name="_Toc394048206"/>
      <w:bookmarkStart w:id="2142" w:name="_Toc394048461"/>
      <w:bookmarkStart w:id="2143" w:name="_Toc394048716"/>
      <w:bookmarkStart w:id="2144" w:name="_Toc391239511"/>
      <w:bookmarkStart w:id="2145" w:name="_Toc391239596"/>
      <w:bookmarkStart w:id="2146" w:name="_Toc391239699"/>
      <w:bookmarkStart w:id="2147" w:name="_Toc391239786"/>
      <w:bookmarkStart w:id="2148" w:name="_Toc391239872"/>
      <w:bookmarkStart w:id="2149" w:name="_Toc391239958"/>
      <w:bookmarkStart w:id="2150" w:name="_Toc391240044"/>
      <w:bookmarkStart w:id="2151" w:name="_Toc391240130"/>
      <w:bookmarkStart w:id="2152" w:name="_Toc391240216"/>
      <w:bookmarkStart w:id="2153" w:name="_Toc391240301"/>
      <w:bookmarkStart w:id="2154" w:name="_Toc391240388"/>
      <w:bookmarkStart w:id="2155" w:name="_Toc391241196"/>
      <w:bookmarkStart w:id="2156" w:name="_Toc391241288"/>
      <w:bookmarkStart w:id="2157" w:name="_Toc391241376"/>
      <w:bookmarkStart w:id="2158" w:name="_Toc391241636"/>
      <w:bookmarkStart w:id="2159" w:name="_Toc391241732"/>
      <w:bookmarkStart w:id="2160" w:name="_Toc391243111"/>
      <w:bookmarkStart w:id="2161" w:name="_Toc391244602"/>
      <w:bookmarkStart w:id="2162" w:name="_Toc391244687"/>
      <w:bookmarkStart w:id="2163" w:name="_Toc391915805"/>
      <w:bookmarkStart w:id="2164" w:name="_Toc391918184"/>
      <w:bookmarkStart w:id="2165" w:name="_Toc392489637"/>
      <w:bookmarkStart w:id="2166" w:name="_Toc392491973"/>
      <w:bookmarkStart w:id="2167" w:name="_Toc392766615"/>
      <w:bookmarkStart w:id="2168" w:name="_Toc393091901"/>
      <w:bookmarkStart w:id="2169" w:name="_Toc393092610"/>
      <w:bookmarkStart w:id="2170" w:name="_Toc394048207"/>
      <w:bookmarkStart w:id="2171" w:name="_Toc394048462"/>
      <w:bookmarkStart w:id="2172" w:name="_Toc394048717"/>
      <w:bookmarkStart w:id="2173" w:name="_Toc396139404"/>
      <w:bookmarkStart w:id="2174" w:name="_Toc396144562"/>
      <w:bookmarkStart w:id="2175" w:name="_Toc396722182"/>
      <w:bookmarkStart w:id="2176" w:name="_Toc411425044"/>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r>
        <w:t>Roadway Lighting</w:t>
      </w:r>
      <w:bookmarkEnd w:id="2173"/>
      <w:bookmarkEnd w:id="2174"/>
      <w:bookmarkEnd w:id="2175"/>
      <w:bookmarkEnd w:id="2176"/>
    </w:p>
    <w:p w14:paraId="3AD7650C" w14:textId="77777777" w:rsidR="00F84A7E" w:rsidRPr="00F84A7E" w:rsidRDefault="00F84A7E" w:rsidP="00F84A7E">
      <w:pPr>
        <w:pStyle w:val="BodyText2"/>
      </w:pPr>
    </w:p>
    <w:p w14:paraId="744C6150" w14:textId="4265C266" w:rsidR="00F84A7E" w:rsidRPr="00F84A7E" w:rsidRDefault="00093477" w:rsidP="00F84A7E">
      <w:pPr>
        <w:pStyle w:val="BodyText2"/>
      </w:pPr>
      <w:r w:rsidRPr="00D856D2">
        <w:t>Project Co</w:t>
      </w:r>
      <w:r w:rsidR="00F84A7E" w:rsidRPr="00D856D2">
        <w:t xml:space="preserve"> is responsible for design and installation of all required roadway lighting for the Project.  For </w:t>
      </w:r>
      <w:r w:rsidR="0062429D">
        <w:t xml:space="preserve">Roadway lighting on </w:t>
      </w:r>
      <w:r w:rsidR="00F84A7E" w:rsidRPr="00D856D2">
        <w:t xml:space="preserve">sections of the </w:t>
      </w:r>
      <w:r w:rsidR="0062429D">
        <w:t>Conveyed Infrastructure</w:t>
      </w:r>
      <w:r w:rsidR="00F84A7E" w:rsidRPr="00D856D2">
        <w:t xml:space="preserve"> </w:t>
      </w:r>
      <w:r w:rsidRPr="00D856D2">
        <w:t>Project Co</w:t>
      </w:r>
      <w:r w:rsidR="00F84A7E" w:rsidRPr="00D856D2">
        <w:t xml:space="preserve"> shall engage and pay SaskPower to do all design and installation</w:t>
      </w:r>
      <w:r w:rsidR="0090218A" w:rsidRPr="00D856D2">
        <w:t xml:space="preserve"> of roadway illumination</w:t>
      </w:r>
      <w:r w:rsidR="00F84A7E" w:rsidRPr="00D856D2">
        <w:t xml:space="preserve">.  Remaining sections of the Project are to be designed, constructed, and maintained by </w:t>
      </w:r>
      <w:r w:rsidRPr="00D856D2">
        <w:t>Project Co</w:t>
      </w:r>
      <w:r w:rsidR="00F84A7E" w:rsidRPr="00D856D2">
        <w:t xml:space="preserve"> </w:t>
      </w:r>
      <w:r w:rsidR="005C4803" w:rsidRPr="00D856D2">
        <w:t>until the Expiry Date</w:t>
      </w:r>
      <w:r w:rsidR="0090218A" w:rsidRPr="00D856D2">
        <w:t>.  Project Co</w:t>
      </w:r>
      <w:r w:rsidR="00F84A7E" w:rsidRPr="00D856D2">
        <w:t xml:space="preserve"> </w:t>
      </w:r>
      <w:r w:rsidR="0090218A" w:rsidRPr="00D856D2">
        <w:t xml:space="preserve">shall </w:t>
      </w:r>
      <w:r w:rsidR="00F84A7E" w:rsidRPr="00D856D2">
        <w:t>coordinat</w:t>
      </w:r>
      <w:r w:rsidR="0090218A" w:rsidRPr="00D856D2">
        <w:t>e</w:t>
      </w:r>
      <w:r w:rsidR="00F84A7E" w:rsidRPr="00D856D2">
        <w:t xml:space="preserve"> with SaskPower to provide power feeds and transformers.</w:t>
      </w:r>
    </w:p>
    <w:p w14:paraId="313E1FBE" w14:textId="77777777" w:rsidR="00F84A7E" w:rsidRPr="00F84A7E" w:rsidRDefault="00F84A7E" w:rsidP="00F84A7E">
      <w:pPr>
        <w:pStyle w:val="BodyText2"/>
      </w:pPr>
    </w:p>
    <w:p w14:paraId="3754823B" w14:textId="54DF983F" w:rsidR="00F84A7E" w:rsidRPr="00F84A7E" w:rsidRDefault="00093477" w:rsidP="00F84A7E">
      <w:pPr>
        <w:pStyle w:val="BodyText2"/>
      </w:pPr>
      <w:r>
        <w:t>Project Co</w:t>
      </w:r>
      <w:r w:rsidR="00F84A7E" w:rsidRPr="00F84A7E">
        <w:t xml:space="preserve"> shall engage and pay SaskPower to design and construct the power feeds to provide separate circuits to the street lights that are </w:t>
      </w:r>
      <w:r w:rsidR="0062429D">
        <w:t>on Conveyed Lands</w:t>
      </w:r>
      <w:r w:rsidR="00F84A7E" w:rsidRPr="00F84A7E">
        <w:t xml:space="preserve"> and those that are not</w:t>
      </w:r>
      <w:r w:rsidR="0090218A">
        <w:t xml:space="preserve"> </w:t>
      </w:r>
      <w:r w:rsidR="00673774">
        <w:t>in order to clearly demar</w:t>
      </w:r>
      <w:r w:rsidR="0090218A">
        <w:t>cate areas of responsibility betw</w:t>
      </w:r>
      <w:r w:rsidR="005B75FD">
        <w:t xml:space="preserve">een the Local Authority </w:t>
      </w:r>
      <w:r w:rsidR="0062429D">
        <w:t xml:space="preserve">and/or the Ministry as applicable </w:t>
      </w:r>
      <w:r w:rsidR="005B75FD">
        <w:t xml:space="preserve">and </w:t>
      </w:r>
      <w:r w:rsidR="0090218A">
        <w:t>Project Co.</w:t>
      </w:r>
    </w:p>
    <w:p w14:paraId="4014F2D7" w14:textId="77777777" w:rsidR="00F84A7E" w:rsidRPr="00F84A7E" w:rsidRDefault="00F84A7E" w:rsidP="00F84A7E">
      <w:pPr>
        <w:pStyle w:val="BodyText2"/>
      </w:pPr>
    </w:p>
    <w:p w14:paraId="7EB50109" w14:textId="655BF31E" w:rsidR="00F84A7E" w:rsidRDefault="00F84A7E" w:rsidP="00F84A7E">
      <w:pPr>
        <w:pStyle w:val="BodyText2"/>
      </w:pPr>
      <w:r w:rsidRPr="00F84A7E">
        <w:t xml:space="preserve">All existing roadway lighting at the proposed interchanges in </w:t>
      </w:r>
      <w:r w:rsidR="000A465B">
        <w:t>the Works</w:t>
      </w:r>
      <w:r w:rsidRPr="00F84A7E">
        <w:t xml:space="preserve"> construction shall be replaced or relocated as part of the New </w:t>
      </w:r>
      <w:r w:rsidR="00EB0376">
        <w:t xml:space="preserve">Bypass </w:t>
      </w:r>
      <w:r w:rsidRPr="00F84A7E">
        <w:t xml:space="preserve">Infrastructure. </w:t>
      </w:r>
      <w:r w:rsidR="00093477">
        <w:t>Project Co</w:t>
      </w:r>
      <w:r w:rsidRPr="00F84A7E">
        <w:t xml:space="preserve"> shall be responsible for disposal of remaining components.</w:t>
      </w:r>
      <w:r w:rsidR="00E015FA">
        <w:t xml:space="preserve">  Project Co shall contact SaskPower to determine whether they wish to salvage materials owned by them</w:t>
      </w:r>
      <w:r w:rsidR="00E015FA" w:rsidRPr="00F84A7E">
        <w:t>.</w:t>
      </w:r>
    </w:p>
    <w:p w14:paraId="1DB29836" w14:textId="42ABE2A1" w:rsidR="0090218A" w:rsidRDefault="0090218A" w:rsidP="00F84A7E">
      <w:pPr>
        <w:pStyle w:val="BodyText2"/>
      </w:pPr>
    </w:p>
    <w:p w14:paraId="5C9B08C2" w14:textId="677A2CE2" w:rsidR="0090218A" w:rsidRPr="00F84A7E" w:rsidRDefault="005B75FD" w:rsidP="00F84A7E">
      <w:pPr>
        <w:pStyle w:val="BodyText2"/>
      </w:pPr>
      <w:r w:rsidRPr="00AE7BE8">
        <w:t xml:space="preserve">As a minimum, </w:t>
      </w:r>
      <w:r w:rsidR="0090218A" w:rsidRPr="00AE7BE8">
        <w:t xml:space="preserve">Project Co shall provide roadway illumination at all at-grade railway crossings and </w:t>
      </w:r>
      <w:r w:rsidR="003A3C5A">
        <w:t xml:space="preserve"> </w:t>
      </w:r>
      <w:r w:rsidR="003A3C5A">
        <w:rPr>
          <w:i/>
        </w:rPr>
        <w:t>continuous interchange</w:t>
      </w:r>
      <w:r w:rsidR="003A3C5A">
        <w:t xml:space="preserve"> lighting as described in DM2 at all</w:t>
      </w:r>
      <w:r w:rsidR="0090218A" w:rsidRPr="00AE7BE8">
        <w:t xml:space="preserve"> interchanges and </w:t>
      </w:r>
      <w:r w:rsidR="003A3C5A">
        <w:rPr>
          <w:i/>
        </w:rPr>
        <w:t xml:space="preserve">partial or area </w:t>
      </w:r>
      <w:r w:rsidR="003A3C5A" w:rsidRPr="00792054">
        <w:t>lighting</w:t>
      </w:r>
      <w:r w:rsidR="003A3C5A">
        <w:t xml:space="preserve"> as described in DM2 at all </w:t>
      </w:r>
      <w:r w:rsidR="0090218A" w:rsidRPr="00AE7BE8">
        <w:t>intersections including without limitation and in their entirety, all right-in, right-out intersections, all entry and exit ramps and all acceleration and deceleration lanes.</w:t>
      </w:r>
      <w:r w:rsidR="0062429D">
        <w:t xml:space="preserve"> </w:t>
      </w:r>
      <w:r w:rsidR="0062429D" w:rsidRPr="00AE7BE8">
        <w:rPr>
          <w:bCs/>
          <w:szCs w:val="24"/>
        </w:rPr>
        <w:t xml:space="preserve">Project Co will be required to provide </w:t>
      </w:r>
      <w:r w:rsidR="0062429D" w:rsidRPr="00AE7BE8">
        <w:rPr>
          <w:bCs/>
          <w:i/>
          <w:szCs w:val="24"/>
        </w:rPr>
        <w:t xml:space="preserve">intersection delineation lighting </w:t>
      </w:r>
      <w:r w:rsidR="0062429D" w:rsidRPr="00AE7BE8">
        <w:rPr>
          <w:bCs/>
          <w:szCs w:val="24"/>
        </w:rPr>
        <w:t xml:space="preserve">as described in the </w:t>
      </w:r>
      <w:r w:rsidR="0062429D" w:rsidRPr="00AE7BE8">
        <w:rPr>
          <w:bCs/>
          <w:i/>
          <w:szCs w:val="24"/>
        </w:rPr>
        <w:t xml:space="preserve">DM2 </w:t>
      </w:r>
      <w:r w:rsidR="0062429D" w:rsidRPr="00AE7BE8">
        <w:rPr>
          <w:bCs/>
          <w:szCs w:val="24"/>
        </w:rPr>
        <w:t>at all Service Road intersections.</w:t>
      </w:r>
    </w:p>
    <w:p w14:paraId="00F5BBCC" w14:textId="77777777" w:rsidR="00F84A7E" w:rsidRPr="00F84A7E" w:rsidRDefault="00F84A7E" w:rsidP="00F84A7E">
      <w:pPr>
        <w:pStyle w:val="BodyText2"/>
      </w:pPr>
    </w:p>
    <w:p w14:paraId="6E322872" w14:textId="68DA9843" w:rsidR="00F84A7E" w:rsidRPr="00F84A7E" w:rsidRDefault="00F84A7E" w:rsidP="00F84A7E">
      <w:pPr>
        <w:pStyle w:val="BodyText2"/>
      </w:pPr>
      <w:r w:rsidRPr="00F84A7E">
        <w:t>All designed systems shall be in accordance with the Canadian Electrical Code and the regulations of the electrical inspection department having jurisdiction. Screw-in bases are not</w:t>
      </w:r>
      <w:r w:rsidR="0090218A">
        <w:t xml:space="preserve"> permitted</w:t>
      </w:r>
      <w:r w:rsidRPr="00F84A7E">
        <w:t>.</w:t>
      </w:r>
    </w:p>
    <w:p w14:paraId="1546851E" w14:textId="77777777" w:rsidR="00F84A7E" w:rsidRPr="00F84A7E" w:rsidRDefault="00F84A7E" w:rsidP="00F84A7E">
      <w:pPr>
        <w:pStyle w:val="BodyText2"/>
      </w:pPr>
    </w:p>
    <w:p w14:paraId="4D6D9DE6" w14:textId="24829D4D" w:rsidR="00F84A7E" w:rsidRPr="00F84A7E" w:rsidRDefault="00F84A7E" w:rsidP="00F84A7E">
      <w:pPr>
        <w:pStyle w:val="BodyText2"/>
      </w:pPr>
      <w:r w:rsidRPr="00F84A7E">
        <w:t xml:space="preserve">All poles and associated hardware shall be hot-dip galvanized in accordance with ASTM A123/A123M Standard Specification for Zinc (Hot-Dip Galvanized) Coatings on Iron and Steel Products and ASTM A153/A153M Standard Specifications for Zinc Coating (Hot-Dip) on Iron and Steel Hardware.  Alternatives to galvanized steel will be considered based upon the application for their usage. Where </w:t>
      </w:r>
      <w:r w:rsidR="009121E5">
        <w:t>2</w:t>
      </w:r>
      <w:r w:rsidRPr="00F84A7E">
        <w:t xml:space="preserve"> or more galvanized sections will be placed in close proximity, the finished appearance of each section shall be similar to the adjacent galvanized section(s).</w:t>
      </w:r>
    </w:p>
    <w:p w14:paraId="014F5DC5" w14:textId="77777777" w:rsidR="00F84A7E" w:rsidRPr="00F84A7E" w:rsidRDefault="00F84A7E" w:rsidP="00F84A7E">
      <w:pPr>
        <w:pStyle w:val="BodyText2"/>
      </w:pPr>
    </w:p>
    <w:p w14:paraId="5CCD008B" w14:textId="55E3C703" w:rsidR="00F84A7E" w:rsidRPr="00F84A7E" w:rsidRDefault="00093477" w:rsidP="00F84A7E">
      <w:pPr>
        <w:pStyle w:val="BodyText2"/>
      </w:pPr>
      <w:r>
        <w:t>Project Co</w:t>
      </w:r>
      <w:r w:rsidR="00F84A7E" w:rsidRPr="00F84A7E">
        <w:t xml:space="preserve"> shall verify that the design and construction of the </w:t>
      </w:r>
      <w:r w:rsidR="00F84A7E" w:rsidRPr="008E0B8E">
        <w:t xml:space="preserve">New </w:t>
      </w:r>
      <w:r w:rsidR="00EB0376">
        <w:t xml:space="preserve">Bypass </w:t>
      </w:r>
      <w:r w:rsidR="00F84A7E" w:rsidRPr="008E0B8E">
        <w:t xml:space="preserve">Infrastructure will not compromise the integrity of the operation of the existing roadway lighting infrastructure outside the </w:t>
      </w:r>
      <w:r w:rsidR="0090218A">
        <w:t>Project</w:t>
      </w:r>
      <w:r w:rsidR="008E0B8E" w:rsidRPr="008E0B8E">
        <w:t xml:space="preserve"> </w:t>
      </w:r>
      <w:r w:rsidR="00F84A7E" w:rsidRPr="008E0B8E">
        <w:t>Limits.</w:t>
      </w:r>
    </w:p>
    <w:p w14:paraId="3F9AB442" w14:textId="77777777" w:rsidR="00F84A7E" w:rsidRPr="00F84A7E" w:rsidRDefault="00F84A7E" w:rsidP="00F84A7E">
      <w:pPr>
        <w:pStyle w:val="BodyText2"/>
      </w:pPr>
    </w:p>
    <w:p w14:paraId="2D020C2A" w14:textId="1E56B142" w:rsidR="00F84A7E" w:rsidRDefault="00F84A7E" w:rsidP="00F84A7E">
      <w:pPr>
        <w:pStyle w:val="BodyText2"/>
      </w:pPr>
      <w:r w:rsidRPr="00F84A7E">
        <w:t>The roadway lighting system shall seamlessly tie into other adjacent Provincial</w:t>
      </w:r>
      <w:r w:rsidR="00057066">
        <w:t xml:space="preserve"> or</w:t>
      </w:r>
      <w:r w:rsidRPr="00F84A7E">
        <w:t xml:space="preserve"> Local Authority systems.  Transitions shall be gradual, in both color and intensity and shall be complementary to the existing roadway lighting infrastructure.</w:t>
      </w:r>
    </w:p>
    <w:p w14:paraId="0A1E4B28" w14:textId="77777777" w:rsidR="00061F52" w:rsidRPr="00F84A7E" w:rsidRDefault="00061F52" w:rsidP="00F84A7E">
      <w:pPr>
        <w:pStyle w:val="BodyText2"/>
      </w:pPr>
    </w:p>
    <w:p w14:paraId="752C1EB4" w14:textId="77777777" w:rsidR="00F3383E" w:rsidRPr="00D856D2" w:rsidRDefault="00F3383E" w:rsidP="00D856D2"/>
    <w:p w14:paraId="53BFA215" w14:textId="77777777" w:rsidR="00F84A7E" w:rsidRPr="00D856D2" w:rsidRDefault="00F84A7E" w:rsidP="00D856D2">
      <w:pPr>
        <w:pStyle w:val="BodyText2"/>
        <w:widowControl w:val="0"/>
        <w:numPr>
          <w:ilvl w:val="0"/>
          <w:numId w:val="51"/>
        </w:numPr>
        <w:tabs>
          <w:tab w:val="left" w:pos="1080"/>
        </w:tabs>
        <w:ind w:left="1080" w:right="-43"/>
        <w:jc w:val="left"/>
      </w:pPr>
      <w:r w:rsidRPr="00D856D2">
        <w:t>Median lighting poles will not be allowed.</w:t>
      </w:r>
    </w:p>
    <w:p w14:paraId="79B9DFAF" w14:textId="2F865BC9" w:rsidR="00F84A7E" w:rsidRPr="00D856D2" w:rsidRDefault="00F84A7E" w:rsidP="00D856D2">
      <w:pPr>
        <w:pStyle w:val="BodyText2"/>
        <w:widowControl w:val="0"/>
        <w:numPr>
          <w:ilvl w:val="0"/>
          <w:numId w:val="51"/>
        </w:numPr>
        <w:tabs>
          <w:tab w:val="left" w:pos="1080"/>
        </w:tabs>
        <w:ind w:left="1080" w:right="-43"/>
        <w:jc w:val="left"/>
      </w:pPr>
      <w:r w:rsidRPr="00D856D2">
        <w:t xml:space="preserve">For lighting design purposes, the </w:t>
      </w:r>
      <w:r w:rsidR="00E56BE4" w:rsidRPr="00D856D2">
        <w:t>m</w:t>
      </w:r>
      <w:r w:rsidRPr="00D856D2">
        <w:t>ainline shall be considered an urban freeway.</w:t>
      </w:r>
    </w:p>
    <w:p w14:paraId="6AC73787" w14:textId="1CDD5D16" w:rsidR="00F84A7E" w:rsidRPr="00D856D2" w:rsidRDefault="00F84A7E" w:rsidP="00D856D2">
      <w:pPr>
        <w:pStyle w:val="BodyText2"/>
        <w:widowControl w:val="0"/>
        <w:numPr>
          <w:ilvl w:val="0"/>
          <w:numId w:val="51"/>
        </w:numPr>
        <w:tabs>
          <w:tab w:val="left" w:pos="1080"/>
        </w:tabs>
        <w:ind w:left="1080" w:right="-43"/>
        <w:jc w:val="left"/>
      </w:pPr>
      <w:r w:rsidRPr="00D856D2">
        <w:t>All lighting calculations shall be performed using the initial rated lumens of the selected lamp and the total light loss factor.  Lamp lumen values for high intensity discharge lamps may be found in the appropriate lamp manufacturer's catalogue.</w:t>
      </w:r>
    </w:p>
    <w:p w14:paraId="77AA3917" w14:textId="7348CF5C" w:rsidR="00F84A7E" w:rsidRPr="00D856D2" w:rsidRDefault="00F84A7E" w:rsidP="00D856D2">
      <w:pPr>
        <w:pStyle w:val="BodyText2"/>
        <w:widowControl w:val="0"/>
        <w:numPr>
          <w:ilvl w:val="0"/>
          <w:numId w:val="51"/>
        </w:numPr>
        <w:tabs>
          <w:tab w:val="left" w:pos="1080"/>
        </w:tabs>
        <w:ind w:left="1080" w:right="-43"/>
        <w:jc w:val="left"/>
      </w:pPr>
      <w:r w:rsidRPr="00D856D2">
        <w:t>The cast-in-place concrete base has historically been a more stable base in withstanding pole leaning over time.  3.1</w:t>
      </w:r>
      <w:r w:rsidR="00652889" w:rsidRPr="00D856D2">
        <w:t xml:space="preserve"> </w:t>
      </w:r>
      <w:r w:rsidRPr="00D856D2">
        <w:t>m and 6.1</w:t>
      </w:r>
      <w:r w:rsidR="00652889" w:rsidRPr="00D856D2">
        <w:t xml:space="preserve"> </w:t>
      </w:r>
      <w:r w:rsidRPr="00D856D2">
        <w:t>m cast-in-place pole bases are recommended to be used.  The top of the cast-in-place base shall be no more than 100 mm but no less than 50</w:t>
      </w:r>
      <w:r w:rsidR="00652889" w:rsidRPr="00D856D2">
        <w:t> </w:t>
      </w:r>
      <w:r w:rsidRPr="00D856D2">
        <w:t>mm higher in elevation than the compacted grade after landscaping surrounding the base.  On a slope, this refers to the highest grade in the uphill direction.  The top section of concrete tubing surrounding the base should be removed to below grade (out of sight).  The viewable top portion of the base should be well finished aesthetically and with a 2% slope to allow drainage of water away from the anchor bolts.</w:t>
      </w:r>
    </w:p>
    <w:p w14:paraId="585D1BB8" w14:textId="77777777" w:rsidR="00F84A7E" w:rsidRPr="00D856D2" w:rsidRDefault="00F84A7E" w:rsidP="00D856D2">
      <w:pPr>
        <w:pStyle w:val="BodyText2"/>
        <w:widowControl w:val="0"/>
        <w:numPr>
          <w:ilvl w:val="0"/>
          <w:numId w:val="51"/>
        </w:numPr>
        <w:tabs>
          <w:tab w:val="left" w:pos="1080"/>
        </w:tabs>
        <w:ind w:left="1080" w:right="-43"/>
        <w:jc w:val="left"/>
      </w:pPr>
      <w:r w:rsidRPr="00D856D2">
        <w:t>All luminaires shall be IP66 or higher rated.  All luminaires shall be full cut off with zero uplight.</w:t>
      </w:r>
    </w:p>
    <w:p w14:paraId="06FD3F22" w14:textId="5E77512E" w:rsidR="00F84A7E" w:rsidRPr="00D856D2" w:rsidRDefault="0057508F" w:rsidP="00D856D2">
      <w:pPr>
        <w:pStyle w:val="BodyText2"/>
        <w:widowControl w:val="0"/>
        <w:numPr>
          <w:ilvl w:val="0"/>
          <w:numId w:val="51"/>
        </w:numPr>
        <w:tabs>
          <w:tab w:val="left" w:pos="1080"/>
        </w:tabs>
        <w:ind w:left="1080" w:right="-43"/>
        <w:jc w:val="left"/>
      </w:pPr>
      <w:r w:rsidRPr="00D856D2">
        <w:t xml:space="preserve">When designing and constructing Roadway </w:t>
      </w:r>
      <w:r w:rsidR="00DC2572" w:rsidRPr="00D856D2">
        <w:t xml:space="preserve">lighting </w:t>
      </w:r>
      <w:r w:rsidRPr="00D856D2">
        <w:t xml:space="preserve">that will be </w:t>
      </w:r>
      <w:r w:rsidR="00885EC8">
        <w:t>on the Conveyed Lands</w:t>
      </w:r>
      <w:r w:rsidRPr="00D856D2">
        <w:t>, a</w:t>
      </w:r>
      <w:r w:rsidR="00F84A7E" w:rsidRPr="00D856D2">
        <w:t xml:space="preserve">ll roadway lighting and all pedestrian area lighting shall be supplied from </w:t>
      </w:r>
      <w:r w:rsidR="00DC2572" w:rsidRPr="00D856D2">
        <w:t xml:space="preserve">high pressure sodium lamps </w:t>
      </w:r>
      <w:r w:rsidRPr="00D856D2">
        <w:t>in compliance with SaskPower standards</w:t>
      </w:r>
      <w:r w:rsidR="00F84A7E" w:rsidRPr="00D856D2">
        <w:t>. The color temperature of the lamp shall be 2100K</w:t>
      </w:r>
      <w:r w:rsidRPr="00D856D2">
        <w:t xml:space="preserve">, and the </w:t>
      </w:r>
      <w:r w:rsidR="00F84A7E" w:rsidRPr="00D856D2">
        <w:t xml:space="preserve">wattages </w:t>
      </w:r>
      <w:r w:rsidRPr="00D856D2">
        <w:t xml:space="preserve">shall be </w:t>
      </w:r>
      <w:r w:rsidR="00F84A7E" w:rsidRPr="00D856D2">
        <w:t>250, 400 and 600W.</w:t>
      </w:r>
      <w:r w:rsidRPr="00D856D2">
        <w:t xml:space="preserve"> High </w:t>
      </w:r>
      <w:r w:rsidR="00FE2FB3" w:rsidRPr="00D856D2">
        <w:t xml:space="preserve">pressure sodium lamps </w:t>
      </w:r>
      <w:r w:rsidRPr="00D856D2">
        <w:t>may also be used at other locations.</w:t>
      </w:r>
    </w:p>
    <w:p w14:paraId="3C6BB44C" w14:textId="122955C9" w:rsidR="00F84A7E" w:rsidRPr="00D856D2" w:rsidRDefault="00F84A7E" w:rsidP="00D856D2">
      <w:pPr>
        <w:pStyle w:val="BodyText2"/>
        <w:widowControl w:val="0"/>
        <w:numPr>
          <w:ilvl w:val="0"/>
          <w:numId w:val="51"/>
        </w:numPr>
        <w:tabs>
          <w:tab w:val="left" w:pos="1080"/>
        </w:tabs>
        <w:ind w:left="1080" w:right="-43"/>
        <w:jc w:val="left"/>
      </w:pPr>
      <w:r w:rsidRPr="00D856D2">
        <w:t xml:space="preserve">LED lighting will be allowed on sections to be operated and maintained by </w:t>
      </w:r>
      <w:r w:rsidR="00093477" w:rsidRPr="00D856D2">
        <w:t>Project Co</w:t>
      </w:r>
      <w:r w:rsidRPr="00D856D2">
        <w:t xml:space="preserve"> after Substantial Completion Date.  Wattages </w:t>
      </w:r>
      <w:r w:rsidR="0057508F" w:rsidRPr="00D856D2">
        <w:t xml:space="preserve">may </w:t>
      </w:r>
      <w:r w:rsidRPr="00D856D2">
        <w:t>vary from 180W to 416W</w:t>
      </w:r>
      <w:r w:rsidR="0057508F" w:rsidRPr="00D856D2">
        <w:t xml:space="preserve">, but </w:t>
      </w:r>
      <w:r w:rsidR="003F4452" w:rsidRPr="00D856D2">
        <w:t>shall</w:t>
      </w:r>
      <w:r w:rsidR="0057508F" w:rsidRPr="00D856D2">
        <w:t xml:space="preserve"> be readily avai</w:t>
      </w:r>
      <w:r w:rsidR="002C1A87" w:rsidRPr="00D856D2">
        <w:t>l</w:t>
      </w:r>
      <w:r w:rsidR="0057508F" w:rsidRPr="00D856D2">
        <w:t>able in the Canadian market to allow efficient main</w:t>
      </w:r>
      <w:r w:rsidR="002C1A87" w:rsidRPr="00D856D2">
        <w:t>t</w:t>
      </w:r>
      <w:r w:rsidR="0057508F" w:rsidRPr="00D856D2">
        <w:t xml:space="preserve">enance at </w:t>
      </w:r>
      <w:r w:rsidR="006C4E23" w:rsidRPr="00D856D2">
        <w:t>the Expiry Date</w:t>
      </w:r>
      <w:r w:rsidRPr="00D856D2">
        <w:t xml:space="preserve">.  The color temperature of the roadway lighting </w:t>
      </w:r>
      <w:r w:rsidR="0057508F" w:rsidRPr="00D856D2">
        <w:t xml:space="preserve">shall </w:t>
      </w:r>
      <w:r w:rsidRPr="00D856D2">
        <w:t>be 4100K if LED lighting is employed.</w:t>
      </w:r>
    </w:p>
    <w:p w14:paraId="474E4275" w14:textId="4E88F42D" w:rsidR="00061F52" w:rsidRPr="00D856D2" w:rsidRDefault="00F84A7E" w:rsidP="00D856D2">
      <w:pPr>
        <w:pStyle w:val="BodyText2"/>
        <w:widowControl w:val="0"/>
        <w:numPr>
          <w:ilvl w:val="0"/>
          <w:numId w:val="51"/>
        </w:numPr>
        <w:tabs>
          <w:tab w:val="left" w:pos="1080"/>
        </w:tabs>
        <w:ind w:left="1080" w:right="-43"/>
        <w:jc w:val="left"/>
      </w:pPr>
      <w:r w:rsidRPr="00D856D2">
        <w:t>All luminaires used for roadway lighting are to be rated for 347V.</w:t>
      </w:r>
    </w:p>
    <w:p w14:paraId="4CB38758" w14:textId="28EE5C18" w:rsidR="00F84A7E" w:rsidRPr="00D856D2" w:rsidRDefault="00F84A7E" w:rsidP="00D856D2">
      <w:pPr>
        <w:pStyle w:val="BodyText2"/>
        <w:widowControl w:val="0"/>
        <w:numPr>
          <w:ilvl w:val="0"/>
          <w:numId w:val="51"/>
        </w:numPr>
        <w:tabs>
          <w:tab w:val="left" w:pos="1080"/>
        </w:tabs>
        <w:ind w:left="1080" w:right="-43"/>
        <w:jc w:val="left"/>
      </w:pPr>
      <w:r w:rsidRPr="00D856D2">
        <w:t>All luminaires used for roadway lighting are to be controlled by a photoelectric sensor or equivalent automatic controller.</w:t>
      </w:r>
    </w:p>
    <w:p w14:paraId="1E5C248C" w14:textId="74E3472E" w:rsidR="00F84A7E" w:rsidRPr="00F84A7E" w:rsidRDefault="00F84A7E" w:rsidP="00D856D2">
      <w:pPr>
        <w:pStyle w:val="BodyText2"/>
        <w:widowControl w:val="0"/>
        <w:numPr>
          <w:ilvl w:val="0"/>
          <w:numId w:val="51"/>
        </w:numPr>
        <w:tabs>
          <w:tab w:val="left" w:pos="1080"/>
        </w:tabs>
        <w:ind w:left="1080" w:right="-43"/>
        <w:jc w:val="left"/>
        <w:rPr>
          <w:rFonts w:cs="Times"/>
          <w:szCs w:val="24"/>
          <w:lang w:eastAsia="en-CA"/>
        </w:rPr>
      </w:pPr>
      <w:r w:rsidRPr="00D856D2">
        <w:t>All luminaires used for roadway lighting shall be connected by underground wiring or wiring</w:t>
      </w:r>
      <w:r w:rsidRPr="00F84A7E">
        <w:rPr>
          <w:rFonts w:cs="Times"/>
          <w:szCs w:val="24"/>
          <w:lang w:eastAsia="en-CA"/>
        </w:rPr>
        <w:t xml:space="preserve"> </w:t>
      </w:r>
      <w:r w:rsidR="0057508F">
        <w:rPr>
          <w:rFonts w:cs="Times"/>
          <w:szCs w:val="24"/>
          <w:lang w:eastAsia="en-CA"/>
        </w:rPr>
        <w:t xml:space="preserve">in conduits </w:t>
      </w:r>
      <w:r w:rsidRPr="00F84A7E">
        <w:rPr>
          <w:rFonts w:cs="Times"/>
          <w:szCs w:val="24"/>
          <w:lang w:eastAsia="en-CA"/>
        </w:rPr>
        <w:t>buried within structures.</w:t>
      </w:r>
    </w:p>
    <w:p w14:paraId="4FF2BFB6" w14:textId="693B3C06" w:rsidR="00F84A7E" w:rsidRPr="00D856D2" w:rsidRDefault="00F84A7E" w:rsidP="00D856D2">
      <w:pPr>
        <w:pStyle w:val="BodyText2"/>
        <w:widowControl w:val="0"/>
        <w:numPr>
          <w:ilvl w:val="0"/>
          <w:numId w:val="51"/>
        </w:numPr>
        <w:tabs>
          <w:tab w:val="left" w:pos="1080"/>
        </w:tabs>
        <w:ind w:left="1080" w:right="-43"/>
        <w:jc w:val="left"/>
        <w:rPr>
          <w:rFonts w:cs="Times"/>
          <w:szCs w:val="24"/>
          <w:lang w:eastAsia="en-CA"/>
        </w:rPr>
      </w:pPr>
      <w:r w:rsidRPr="00D856D2">
        <w:rPr>
          <w:rFonts w:cs="Times"/>
          <w:szCs w:val="24"/>
          <w:lang w:eastAsia="en-CA"/>
        </w:rPr>
        <w:t xml:space="preserve">The design of high mast light poles shall include a complete design of the foundation, pole and luminaire raising mechanism and </w:t>
      </w:r>
      <w:r w:rsidR="003F4452" w:rsidRPr="00D856D2">
        <w:rPr>
          <w:rFonts w:cs="Times"/>
          <w:szCs w:val="24"/>
          <w:lang w:eastAsia="en-CA"/>
        </w:rPr>
        <w:t xml:space="preserve">shall </w:t>
      </w:r>
      <w:r w:rsidRPr="00D856D2">
        <w:rPr>
          <w:rFonts w:cs="Times"/>
          <w:szCs w:val="24"/>
          <w:lang w:eastAsia="en-CA"/>
        </w:rPr>
        <w:t xml:space="preserve">be signed off by a </w:t>
      </w:r>
      <w:r w:rsidR="00CD42A1" w:rsidRPr="00D856D2">
        <w:rPr>
          <w:rFonts w:cs="Times"/>
          <w:szCs w:val="24"/>
          <w:lang w:eastAsia="en-CA"/>
        </w:rPr>
        <w:t>S</w:t>
      </w:r>
      <w:r w:rsidRPr="00D856D2">
        <w:rPr>
          <w:rFonts w:cs="Times"/>
          <w:szCs w:val="24"/>
          <w:lang w:eastAsia="en-CA"/>
        </w:rPr>
        <w:t>tructural Engineer with input from a Geotechnical Engineer</w:t>
      </w:r>
      <w:r w:rsidR="0057508F" w:rsidRPr="00D856D2">
        <w:rPr>
          <w:rFonts w:cs="Times"/>
          <w:szCs w:val="24"/>
          <w:lang w:eastAsia="en-CA"/>
        </w:rPr>
        <w:t>, and be subject of review and signing off b</w:t>
      </w:r>
      <w:r w:rsidR="004107B7">
        <w:rPr>
          <w:rFonts w:cs="Times"/>
          <w:szCs w:val="24"/>
          <w:lang w:eastAsia="en-CA"/>
        </w:rPr>
        <w:t>y</w:t>
      </w:r>
      <w:r w:rsidR="0057508F" w:rsidRPr="00D856D2">
        <w:rPr>
          <w:rFonts w:cs="Times"/>
          <w:szCs w:val="24"/>
          <w:lang w:eastAsia="en-CA"/>
        </w:rPr>
        <w:t xml:space="preserve"> the Coordinating Professional</w:t>
      </w:r>
      <w:r w:rsidR="004107B7">
        <w:rPr>
          <w:rFonts w:cs="Times"/>
          <w:szCs w:val="24"/>
          <w:lang w:eastAsia="en-CA"/>
        </w:rPr>
        <w:t xml:space="preserve"> Engineer.</w:t>
      </w:r>
    </w:p>
    <w:p w14:paraId="2EB19371" w14:textId="77777777" w:rsidR="00F84A7E" w:rsidRPr="00F84A7E" w:rsidRDefault="00F84A7E" w:rsidP="00D856D2">
      <w:pPr>
        <w:pStyle w:val="BodyText2"/>
        <w:widowControl w:val="0"/>
        <w:numPr>
          <w:ilvl w:val="0"/>
          <w:numId w:val="51"/>
        </w:numPr>
        <w:tabs>
          <w:tab w:val="left" w:pos="1080"/>
        </w:tabs>
        <w:ind w:left="1080" w:right="-43"/>
        <w:jc w:val="left"/>
        <w:rPr>
          <w:rFonts w:cs="Times"/>
          <w:szCs w:val="24"/>
          <w:lang w:eastAsia="en-CA"/>
        </w:rPr>
      </w:pPr>
      <w:r w:rsidRPr="00F84A7E">
        <w:rPr>
          <w:rFonts w:cs="Times"/>
          <w:szCs w:val="24"/>
          <w:lang w:eastAsia="en-CA"/>
        </w:rPr>
        <w:t>A pole and luminaire identification system shall be used to assist in the management and maintenance of the roadway lighting assets.  The lighting designer shall determine the pole identification number for each lighting pole in the design.  This identification shall appear next to the pole on the lighting design drawings. Each pole shall have a code on a metal plate that is to be field installed.  The code shall be based upon the legal land description system of the area in which the asset is located.</w:t>
      </w:r>
    </w:p>
    <w:p w14:paraId="4F8C2D95" w14:textId="37B5A9D3" w:rsidR="00866275" w:rsidRDefault="00866275">
      <w:pPr>
        <w:pStyle w:val="PPP3"/>
      </w:pPr>
      <w:bookmarkStart w:id="2177" w:name="_Toc396139405"/>
      <w:bookmarkStart w:id="2178" w:name="_Toc396144563"/>
      <w:bookmarkStart w:id="2179" w:name="_Toc396722183"/>
      <w:bookmarkStart w:id="2180" w:name="_Toc411425045"/>
      <w:r>
        <w:t>Traffic Signals</w:t>
      </w:r>
      <w:bookmarkEnd w:id="2177"/>
      <w:bookmarkEnd w:id="2178"/>
      <w:bookmarkEnd w:id="2179"/>
      <w:bookmarkEnd w:id="2180"/>
    </w:p>
    <w:p w14:paraId="3F47D2B1" w14:textId="77777777" w:rsidR="00F84A7E" w:rsidRPr="00F84A7E" w:rsidRDefault="00F84A7E" w:rsidP="00F84A7E">
      <w:pPr>
        <w:pStyle w:val="BodyText2"/>
      </w:pPr>
    </w:p>
    <w:p w14:paraId="416AA412" w14:textId="708282E5" w:rsidR="00F84A7E" w:rsidRPr="00F84A7E" w:rsidRDefault="00093477" w:rsidP="00F84A7E">
      <w:pPr>
        <w:pStyle w:val="BodyText2"/>
      </w:pPr>
      <w:r w:rsidRPr="008A6088">
        <w:t>Project Co</w:t>
      </w:r>
      <w:r w:rsidR="00F84A7E" w:rsidRPr="008A6088">
        <w:t xml:space="preserve"> is responsible for design and installation of all traffic signals as listed in Appendix </w:t>
      </w:r>
      <w:r w:rsidR="00484B6D">
        <w:t>G</w:t>
      </w:r>
      <w:r w:rsidR="0057508F" w:rsidRPr="008A6088">
        <w:t>.</w:t>
      </w:r>
    </w:p>
    <w:p w14:paraId="3325233A" w14:textId="77777777" w:rsidR="00F84A7E" w:rsidRPr="00F84A7E" w:rsidRDefault="00F84A7E" w:rsidP="00F84A7E">
      <w:pPr>
        <w:pStyle w:val="BodyText2"/>
      </w:pPr>
    </w:p>
    <w:p w14:paraId="32C535FF" w14:textId="22723A63" w:rsidR="00F84A7E" w:rsidRPr="00F84A7E" w:rsidRDefault="00093477" w:rsidP="00F84A7E">
      <w:pPr>
        <w:pStyle w:val="BodyText2"/>
      </w:pPr>
      <w:r>
        <w:t>Project Co</w:t>
      </w:r>
      <w:r w:rsidR="00F84A7E" w:rsidRPr="00F84A7E">
        <w:t xml:space="preserve"> shall engage SaskPower to design and construct the power feeds to provide separate circuits for the traffic signals that are </w:t>
      </w:r>
      <w:r w:rsidR="00885EC8">
        <w:t>on Conveyed Lands</w:t>
      </w:r>
      <w:r w:rsidR="00F84A7E" w:rsidRPr="00F84A7E">
        <w:t>, and those that are not, in order to clearly demarcate areas of responsibility betw</w:t>
      </w:r>
      <w:r w:rsidR="005B75FD">
        <w:t>een the Local Authority</w:t>
      </w:r>
      <w:r w:rsidR="00885EC8">
        <w:t xml:space="preserve"> and/or the Ministry as applicable</w:t>
      </w:r>
      <w:r w:rsidR="005B75FD">
        <w:t xml:space="preserve"> and </w:t>
      </w:r>
      <w:r w:rsidR="0057508F">
        <w:t>Project Co</w:t>
      </w:r>
      <w:r w:rsidR="00F84A7E" w:rsidRPr="00F84A7E">
        <w:t>.</w:t>
      </w:r>
    </w:p>
    <w:p w14:paraId="52B54DE1" w14:textId="77777777" w:rsidR="00F84A7E" w:rsidRPr="00F84A7E" w:rsidRDefault="00F84A7E" w:rsidP="00F84A7E">
      <w:pPr>
        <w:pStyle w:val="BodyText2"/>
      </w:pPr>
    </w:p>
    <w:p w14:paraId="10798D34" w14:textId="59E470F1" w:rsidR="00F84A7E" w:rsidRPr="00F84A7E" w:rsidRDefault="00F84A7E" w:rsidP="00F84A7E">
      <w:pPr>
        <w:pStyle w:val="BodyText2"/>
      </w:pPr>
      <w:r w:rsidRPr="00F84A7E">
        <w:t xml:space="preserve">Power for the signals may come from a common source with the </w:t>
      </w:r>
      <w:r w:rsidR="0090218A">
        <w:t>r</w:t>
      </w:r>
      <w:r w:rsidRPr="00F84A7E">
        <w:t xml:space="preserve">oadway </w:t>
      </w:r>
      <w:r w:rsidR="0090218A">
        <w:t>l</w:t>
      </w:r>
      <w:r w:rsidRPr="00F84A7E">
        <w:t>ighting</w:t>
      </w:r>
      <w:r w:rsidR="0057508F">
        <w:t xml:space="preserve">. </w:t>
      </w:r>
      <w:r w:rsidRPr="00F84A7E">
        <w:t xml:space="preserve">Only 120/240 V electrical services shall be used for </w:t>
      </w:r>
      <w:r w:rsidR="0090218A">
        <w:t>t</w:t>
      </w:r>
      <w:r w:rsidRPr="00F84A7E">
        <w:t xml:space="preserve">raffic </w:t>
      </w:r>
      <w:r w:rsidR="0090218A">
        <w:t>s</w:t>
      </w:r>
      <w:r w:rsidRPr="00F84A7E">
        <w:t xml:space="preserve">ignals. Service panels for </w:t>
      </w:r>
      <w:r w:rsidR="0090218A">
        <w:t xml:space="preserve">roadway </w:t>
      </w:r>
      <w:r w:rsidRPr="00F84A7E">
        <w:t xml:space="preserve">lighting systems where located adjacent to intersections where signalization is not presently warranted shall have the capacity to have a traffic signal system added to the panel loading without requiring the upgrading of the service from the </w:t>
      </w:r>
      <w:r w:rsidR="0090218A">
        <w:t>U</w:t>
      </w:r>
      <w:r w:rsidRPr="00F84A7E">
        <w:t>tility</w:t>
      </w:r>
      <w:r w:rsidR="0090218A">
        <w:t xml:space="preserve"> </w:t>
      </w:r>
      <w:r w:rsidR="00FE2FB3">
        <w:t>company</w:t>
      </w:r>
      <w:r w:rsidRPr="00F84A7E">
        <w:t xml:space="preserve">. </w:t>
      </w:r>
    </w:p>
    <w:p w14:paraId="222ABCEA" w14:textId="77777777" w:rsidR="00F84A7E" w:rsidRPr="00F84A7E" w:rsidRDefault="00F84A7E" w:rsidP="00F84A7E">
      <w:pPr>
        <w:pStyle w:val="BodyText2"/>
      </w:pPr>
    </w:p>
    <w:p w14:paraId="5C9E1940" w14:textId="53B11212" w:rsidR="00F84A7E" w:rsidRPr="00F84A7E" w:rsidRDefault="00F84A7E" w:rsidP="00F84A7E">
      <w:pPr>
        <w:pStyle w:val="BodyText2"/>
      </w:pPr>
      <w:r w:rsidRPr="00F84A7E">
        <w:t xml:space="preserve">The traffic signal design shall be as per the design traffic volumes identified in </w:t>
      </w:r>
      <w:r w:rsidRPr="000C5114">
        <w:t xml:space="preserve">Packages A through F of Appendix </w:t>
      </w:r>
      <w:r w:rsidR="00484B6D">
        <w:t>G</w:t>
      </w:r>
      <w:r w:rsidRPr="000C5114">
        <w:t xml:space="preserve">, and Packages G to J of Appendix </w:t>
      </w:r>
      <w:r w:rsidR="00484B6D">
        <w:t>G</w:t>
      </w:r>
      <w:r w:rsidR="002B2783" w:rsidRPr="00F84A7E">
        <w:t xml:space="preserve"> </w:t>
      </w:r>
      <w:r w:rsidRPr="00F84A7E">
        <w:t xml:space="preserve">which define requirements for </w:t>
      </w:r>
      <w:r w:rsidR="000C5114">
        <w:t>d</w:t>
      </w:r>
      <w:r w:rsidR="000C5114" w:rsidRPr="00F84A7E">
        <w:t>esign</w:t>
      </w:r>
      <w:r w:rsidRPr="00F84A7E">
        <w:t xml:space="preserve">, </w:t>
      </w:r>
      <w:r w:rsidR="000C5114">
        <w:t>i</w:t>
      </w:r>
      <w:r w:rsidR="000C5114" w:rsidRPr="00F84A7E">
        <w:t>nstallation</w:t>
      </w:r>
      <w:r w:rsidRPr="00F84A7E">
        <w:t xml:space="preserve">, </w:t>
      </w:r>
      <w:r w:rsidR="00CD2318">
        <w:t>t</w:t>
      </w:r>
      <w:r w:rsidR="00CD2318" w:rsidRPr="00F84A7E">
        <w:t xml:space="preserve">iming </w:t>
      </w:r>
      <w:r w:rsidR="00CD2318">
        <w:t>p</w:t>
      </w:r>
      <w:r w:rsidR="00CD2318" w:rsidRPr="00F84A7E">
        <w:t xml:space="preserve">lan </w:t>
      </w:r>
      <w:r w:rsidR="00CD2318">
        <w:t>p</w:t>
      </w:r>
      <w:r w:rsidR="00CD2318" w:rsidRPr="00F84A7E">
        <w:t>reparation</w:t>
      </w:r>
      <w:r w:rsidRPr="00F84A7E">
        <w:t xml:space="preserve">, </w:t>
      </w:r>
      <w:r w:rsidR="00CD2318">
        <w:t>s</w:t>
      </w:r>
      <w:r w:rsidR="00CD2318" w:rsidRPr="00F84A7E">
        <w:t xml:space="preserve">ignal </w:t>
      </w:r>
      <w:r w:rsidR="00CD2318">
        <w:t>a</w:t>
      </w:r>
      <w:r w:rsidR="00CD2318" w:rsidRPr="00F84A7E">
        <w:t>cceptance</w:t>
      </w:r>
      <w:r w:rsidR="00CD42A1">
        <w:t>,</w:t>
      </w:r>
      <w:r w:rsidRPr="00F84A7E">
        <w:t xml:space="preserve"> and </w:t>
      </w:r>
      <w:r w:rsidR="000C5114">
        <w:t>o</w:t>
      </w:r>
      <w:r w:rsidR="000C5114" w:rsidRPr="00F84A7E">
        <w:t xml:space="preserve">peration </w:t>
      </w:r>
      <w:r w:rsidRPr="00F84A7E">
        <w:t xml:space="preserve">and </w:t>
      </w:r>
      <w:r w:rsidR="000C5114">
        <w:t>m</w:t>
      </w:r>
      <w:r w:rsidR="000C5114" w:rsidRPr="00F84A7E">
        <w:t xml:space="preserve">aintenance </w:t>
      </w:r>
      <w:r w:rsidR="000C5114">
        <w:t>r</w:t>
      </w:r>
      <w:r w:rsidR="000C5114" w:rsidRPr="00F84A7E">
        <w:t>equirements</w:t>
      </w:r>
      <w:r w:rsidRPr="00F84A7E">
        <w:t xml:space="preserve">.  </w:t>
      </w:r>
    </w:p>
    <w:p w14:paraId="383B8797" w14:textId="2306671B" w:rsidR="00F84A7E" w:rsidRPr="00F84A7E" w:rsidRDefault="00F84A7E" w:rsidP="00F84A7E">
      <w:pPr>
        <w:pStyle w:val="BodyText2"/>
      </w:pPr>
    </w:p>
    <w:p w14:paraId="263EC672" w14:textId="328F6AC4" w:rsidR="0057508F" w:rsidRDefault="00037B6B" w:rsidP="00F84A7E">
      <w:pPr>
        <w:pStyle w:val="BodyText2"/>
      </w:pPr>
      <w:r>
        <w:t>The traffic signals shall be designed and constructed prior to the Substantial Completion Date at the DDI at Pilot Butte</w:t>
      </w:r>
      <w:r w:rsidR="00EF6F78">
        <w:t xml:space="preserve"> Access Road</w:t>
      </w:r>
      <w:r>
        <w:t xml:space="preserve">. </w:t>
      </w:r>
      <w:r w:rsidR="00885EC8">
        <w:t xml:space="preserve">The traffic signals shall be designed and constructed prior to the </w:t>
      </w:r>
      <w:r w:rsidR="002B15BD">
        <w:t xml:space="preserve">Phase One </w:t>
      </w:r>
      <w:r w:rsidR="00885EC8">
        <w:t xml:space="preserve">Substantial Completion Date at the </w:t>
      </w:r>
      <w:r w:rsidR="004F56DE">
        <w:t>Highway 46/Highway 364 i</w:t>
      </w:r>
      <w:r w:rsidR="00885EC8">
        <w:t>nter</w:t>
      </w:r>
      <w:r w:rsidR="004F56DE">
        <w:t>section</w:t>
      </w:r>
      <w:r w:rsidR="00885EC8">
        <w:t>.</w:t>
      </w:r>
      <w:r>
        <w:t xml:space="preserve"> </w:t>
      </w:r>
      <w:r w:rsidR="00093477">
        <w:t>Project Co</w:t>
      </w:r>
      <w:r w:rsidR="00F84A7E" w:rsidRPr="00F84A7E">
        <w:t xml:space="preserve"> shall identify as part of </w:t>
      </w:r>
      <w:r w:rsidR="00093477">
        <w:t>Project Co’s</w:t>
      </w:r>
      <w:r w:rsidR="00F84A7E" w:rsidRPr="00F84A7E">
        <w:t xml:space="preserve"> Design</w:t>
      </w:r>
      <w:r w:rsidR="0090218A">
        <w:t xml:space="preserve"> Data</w:t>
      </w:r>
      <w:r w:rsidR="00F84A7E" w:rsidRPr="00F84A7E">
        <w:t xml:space="preserve"> any planned staging of </w:t>
      </w:r>
      <w:r w:rsidR="0057508F">
        <w:t xml:space="preserve">other </w:t>
      </w:r>
      <w:r w:rsidR="00F84A7E" w:rsidRPr="00F84A7E">
        <w:t>signal installations (the “</w:t>
      </w:r>
      <w:r w:rsidR="00F84A7E" w:rsidRPr="003F1BE2">
        <w:rPr>
          <w:b/>
        </w:rPr>
        <w:t>Planned Future Signal Installations</w:t>
      </w:r>
      <w:r w:rsidR="00F84A7E" w:rsidRPr="00F84A7E">
        <w:t xml:space="preserve">”) based on traffic volumes at other locations on the New </w:t>
      </w:r>
      <w:r w:rsidR="00EB0376">
        <w:t xml:space="preserve">Bypass </w:t>
      </w:r>
      <w:r w:rsidR="00F84A7E" w:rsidRPr="00F84A7E">
        <w:t xml:space="preserve">Infrastructure. </w:t>
      </w:r>
      <w:r w:rsidR="00771F13">
        <w:t>Traffic signals will not be permitted on</w:t>
      </w:r>
      <w:r w:rsidR="001B10F2">
        <w:t xml:space="preserve"> </w:t>
      </w:r>
      <w:r w:rsidR="00771F13">
        <w:t>the</w:t>
      </w:r>
      <w:r w:rsidR="001B10F2">
        <w:t xml:space="preserve"> </w:t>
      </w:r>
      <w:r w:rsidR="00771F13">
        <w:t>mainline</w:t>
      </w:r>
      <w:r w:rsidR="00EB0376">
        <w:t>.</w:t>
      </w:r>
    </w:p>
    <w:p w14:paraId="5B2F9303" w14:textId="7BFFD225" w:rsidR="00EF6F78" w:rsidRDefault="00EF6F78" w:rsidP="00F84A7E">
      <w:pPr>
        <w:pStyle w:val="BodyText2"/>
      </w:pPr>
    </w:p>
    <w:p w14:paraId="39C85FD6" w14:textId="5970FB7A" w:rsidR="00C36E42" w:rsidRDefault="00EF6F78" w:rsidP="00F84A7E">
      <w:pPr>
        <w:pStyle w:val="BodyText2"/>
      </w:pPr>
      <w:r>
        <w:t>Project Co shall supply and install</w:t>
      </w:r>
      <w:r w:rsidR="002B15BD">
        <w:t>, prior to Phase One Substantial Completion</w:t>
      </w:r>
      <w:r>
        <w:t xml:space="preserve"> the necessary conduits</w:t>
      </w:r>
      <w:r w:rsidR="00207D0E">
        <w:t xml:space="preserve"> </w:t>
      </w:r>
      <w:r w:rsidR="00C36E42">
        <w:t xml:space="preserve">in accordance with the City of Regina traffic signal design </w:t>
      </w:r>
      <w:r w:rsidR="008D05AD">
        <w:t xml:space="preserve">and specification </w:t>
      </w:r>
      <w:r w:rsidR="00C36E42">
        <w:t>at the following locations:</w:t>
      </w:r>
    </w:p>
    <w:p w14:paraId="54D74F4D" w14:textId="72EF1365" w:rsidR="00C36E42" w:rsidRDefault="00EF6F78" w:rsidP="00B2557C">
      <w:pPr>
        <w:pStyle w:val="BodyText2"/>
        <w:numPr>
          <w:ilvl w:val="0"/>
          <w:numId w:val="762"/>
        </w:numPr>
      </w:pPr>
      <w:r>
        <w:t xml:space="preserve">the </w:t>
      </w:r>
      <w:r w:rsidR="00207D0E">
        <w:t>southerly Service Road intersection</w:t>
      </w:r>
      <w:r w:rsidR="00C36E42">
        <w:t xml:space="preserve"> at the Highway 33 interchang</w:t>
      </w:r>
      <w:r w:rsidR="008D05AD">
        <w:t>e</w:t>
      </w:r>
      <w:r w:rsidR="00C36E42">
        <w:t>;</w:t>
      </w:r>
    </w:p>
    <w:p w14:paraId="21ED839A" w14:textId="021558AF" w:rsidR="00C36E42" w:rsidRDefault="00C36E42" w:rsidP="00B2557C">
      <w:pPr>
        <w:pStyle w:val="BodyText2"/>
        <w:numPr>
          <w:ilvl w:val="0"/>
          <w:numId w:val="762"/>
        </w:numPr>
      </w:pPr>
      <w:r>
        <w:t>the</w:t>
      </w:r>
      <w:r w:rsidR="00207D0E">
        <w:t xml:space="preserve"> </w:t>
      </w:r>
      <w:r w:rsidR="00EF6F78">
        <w:t>south east</w:t>
      </w:r>
      <w:r>
        <w:t xml:space="preserve"> terminal at Highway 33 interchange;</w:t>
      </w:r>
    </w:p>
    <w:p w14:paraId="58C7FB0F" w14:textId="15B8B3F0" w:rsidR="008D05AD" w:rsidRDefault="008D05AD" w:rsidP="00B2557C">
      <w:pPr>
        <w:pStyle w:val="BodyText2"/>
        <w:numPr>
          <w:ilvl w:val="0"/>
          <w:numId w:val="762"/>
        </w:numPr>
      </w:pPr>
      <w:r>
        <w:t>the north west terminal at Highway 33 interchange;</w:t>
      </w:r>
    </w:p>
    <w:p w14:paraId="787A0431" w14:textId="3217C056" w:rsidR="00EF6F78" w:rsidRDefault="008D05AD" w:rsidP="00B2557C">
      <w:pPr>
        <w:pStyle w:val="BodyText2"/>
        <w:numPr>
          <w:ilvl w:val="0"/>
          <w:numId w:val="762"/>
        </w:numPr>
      </w:pPr>
      <w:r>
        <w:t>Tower Road/Victoria Avenue (Highway 1 East) intersection</w:t>
      </w:r>
      <w:r w:rsidR="00EF6F78">
        <w:t>.</w:t>
      </w:r>
    </w:p>
    <w:p w14:paraId="52D97CFD" w14:textId="4B54F85E" w:rsidR="000F4081" w:rsidRDefault="000F4081">
      <w:pPr>
        <w:rPr>
          <w:rFonts w:ascii="Arial" w:hAnsi="Arial"/>
          <w:b/>
        </w:rPr>
      </w:pPr>
      <w:bookmarkStart w:id="2181" w:name="_Toc394997931"/>
      <w:bookmarkStart w:id="2182" w:name="_Toc395254010"/>
      <w:bookmarkStart w:id="2183" w:name="_Toc395787348"/>
      <w:bookmarkStart w:id="2184" w:name="_Toc394997932"/>
      <w:bookmarkStart w:id="2185" w:name="_Toc395254011"/>
      <w:bookmarkStart w:id="2186" w:name="_Toc395787349"/>
      <w:bookmarkStart w:id="2187" w:name="_Toc391239514"/>
      <w:bookmarkStart w:id="2188" w:name="_Toc391239599"/>
      <w:bookmarkStart w:id="2189" w:name="_Toc391239702"/>
      <w:bookmarkStart w:id="2190" w:name="_Toc391239789"/>
      <w:bookmarkStart w:id="2191" w:name="_Toc391239875"/>
      <w:bookmarkStart w:id="2192" w:name="_Toc391239961"/>
      <w:bookmarkStart w:id="2193" w:name="_Toc391240047"/>
      <w:bookmarkStart w:id="2194" w:name="_Toc391240133"/>
      <w:bookmarkStart w:id="2195" w:name="_Toc391240219"/>
      <w:bookmarkStart w:id="2196" w:name="_Toc391240304"/>
      <w:bookmarkStart w:id="2197" w:name="_Toc391240391"/>
      <w:bookmarkStart w:id="2198" w:name="_Toc391241199"/>
      <w:bookmarkStart w:id="2199" w:name="_Toc391241291"/>
      <w:bookmarkStart w:id="2200" w:name="_Toc391241379"/>
      <w:bookmarkStart w:id="2201" w:name="_Toc391241639"/>
      <w:bookmarkStart w:id="2202" w:name="_Toc391241735"/>
      <w:bookmarkStart w:id="2203" w:name="_Toc391243114"/>
      <w:bookmarkStart w:id="2204" w:name="_Toc391244605"/>
      <w:bookmarkStart w:id="2205" w:name="_Toc391244690"/>
      <w:bookmarkStart w:id="2206" w:name="_Toc391915808"/>
      <w:bookmarkStart w:id="2207" w:name="_Toc391918187"/>
      <w:bookmarkStart w:id="2208" w:name="_Toc392489640"/>
      <w:bookmarkStart w:id="2209" w:name="_Toc392491976"/>
      <w:bookmarkStart w:id="2210" w:name="_Toc392766618"/>
      <w:bookmarkStart w:id="2211" w:name="_Toc393091904"/>
      <w:bookmarkStart w:id="2212" w:name="_Toc393092613"/>
      <w:bookmarkStart w:id="2213" w:name="_Toc394048210"/>
      <w:bookmarkStart w:id="2214" w:name="_Toc394048465"/>
      <w:bookmarkStart w:id="2215" w:name="_Toc394048720"/>
      <w:bookmarkStart w:id="2216" w:name="_Toc396139406"/>
      <w:bookmarkStart w:id="2217" w:name="_Toc396144564"/>
      <w:bookmarkStart w:id="2218" w:name="_Toc396722184"/>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p>
    <w:p w14:paraId="43D7B2A5" w14:textId="1336B84B" w:rsidR="004A16DF" w:rsidRPr="00AE7BE8" w:rsidRDefault="004A16DF" w:rsidP="004A16DF">
      <w:pPr>
        <w:rPr>
          <w:szCs w:val="24"/>
        </w:rPr>
      </w:pPr>
      <w:r w:rsidRPr="00AE7BE8">
        <w:rPr>
          <w:bCs/>
          <w:szCs w:val="24"/>
        </w:rPr>
        <w:t xml:space="preserve">Approved traffic signal control equipment is as described in the recognized product lists of the BC Ministry of Transportation </w:t>
      </w:r>
      <w:r w:rsidR="00AE7BE8">
        <w:rPr>
          <w:bCs/>
          <w:szCs w:val="24"/>
        </w:rPr>
        <w:t>(</w:t>
      </w:r>
      <w:hyperlink r:id="rId26" w:history="1">
        <w:r w:rsidRPr="00AE7BE8">
          <w:rPr>
            <w:rStyle w:val="Hyperlink"/>
            <w:szCs w:val="24"/>
          </w:rPr>
          <w:t>http://www.th.gov.bc.ca/publications/eng_publications/geotech/rpl.htm</w:t>
        </w:r>
      </w:hyperlink>
      <w:r w:rsidRPr="00AE7BE8">
        <w:rPr>
          <w:color w:val="1F497D"/>
          <w:szCs w:val="24"/>
        </w:rPr>
        <w:t xml:space="preserve">) </w:t>
      </w:r>
      <w:r w:rsidRPr="00AE7BE8">
        <w:rPr>
          <w:bCs/>
          <w:szCs w:val="24"/>
        </w:rPr>
        <w:t>or Alberta Transportation</w:t>
      </w:r>
      <w:r w:rsidRPr="00AE7BE8">
        <w:rPr>
          <w:b/>
          <w:bCs/>
          <w:szCs w:val="24"/>
        </w:rPr>
        <w:t xml:space="preserve"> </w:t>
      </w:r>
      <w:r w:rsidRPr="00AE7BE8">
        <w:rPr>
          <w:bCs/>
          <w:szCs w:val="24"/>
        </w:rPr>
        <w:t>(</w:t>
      </w:r>
      <w:hyperlink r:id="rId27" w:history="1">
        <w:r w:rsidRPr="00AE7BE8">
          <w:rPr>
            <w:rStyle w:val="Hyperlink"/>
            <w:szCs w:val="24"/>
          </w:rPr>
          <w:t>http://www.transportation.alberta.ca/689.htm</w:t>
        </w:r>
      </w:hyperlink>
      <w:r w:rsidRPr="00AE7BE8">
        <w:rPr>
          <w:color w:val="1F497D"/>
          <w:szCs w:val="24"/>
        </w:rPr>
        <w:t xml:space="preserve">), </w:t>
      </w:r>
      <w:r w:rsidRPr="00AE7BE8">
        <w:rPr>
          <w:szCs w:val="24"/>
        </w:rPr>
        <w:t>with the exception of the following:</w:t>
      </w:r>
    </w:p>
    <w:p w14:paraId="44ED2E0C" w14:textId="77777777" w:rsidR="004A16DF" w:rsidRPr="00AE7BE8" w:rsidRDefault="004A16DF" w:rsidP="004A16DF">
      <w:pPr>
        <w:pStyle w:val="Default"/>
        <w:numPr>
          <w:ilvl w:val="0"/>
          <w:numId w:val="752"/>
        </w:numPr>
        <w:rPr>
          <w:rFonts w:ascii="Times New Roman" w:hAnsi="Times New Roman" w:cs="Times New Roman"/>
          <w:color w:val="auto"/>
        </w:rPr>
      </w:pPr>
      <w:r w:rsidRPr="00AE7BE8">
        <w:rPr>
          <w:rFonts w:ascii="Times New Roman" w:hAnsi="Times New Roman" w:cs="Times New Roman"/>
          <w:color w:val="auto"/>
        </w:rPr>
        <w:t>The Precast Concrete Electric Service Box (CB6 2.7.M3) from the Alberta Transportation list is not allowed; and</w:t>
      </w:r>
    </w:p>
    <w:p w14:paraId="5A0C4E7C" w14:textId="77777777" w:rsidR="004A16DF" w:rsidRPr="00792054" w:rsidRDefault="004A16DF" w:rsidP="004A16DF">
      <w:pPr>
        <w:pStyle w:val="Default"/>
        <w:numPr>
          <w:ilvl w:val="0"/>
          <w:numId w:val="752"/>
        </w:numPr>
        <w:rPr>
          <w:rFonts w:ascii="Times New Roman" w:hAnsi="Times New Roman" w:cs="Times New Roman"/>
          <w:b/>
          <w:bCs/>
        </w:rPr>
      </w:pPr>
      <w:r w:rsidRPr="00AE7BE8">
        <w:rPr>
          <w:rFonts w:ascii="Times New Roman" w:hAnsi="Times New Roman" w:cs="Times New Roman"/>
          <w:color w:val="auto"/>
        </w:rPr>
        <w:t xml:space="preserve">Traffic Controllers and Video Detection equipment shall only be Econolite Cobalt and Encore Equipment.  </w:t>
      </w:r>
    </w:p>
    <w:p w14:paraId="4F40C896" w14:textId="3203B23C" w:rsidR="00866275" w:rsidRDefault="00866275">
      <w:pPr>
        <w:pStyle w:val="PPP3"/>
      </w:pPr>
      <w:bookmarkStart w:id="2219" w:name="_Toc411425046"/>
      <w:r>
        <w:t>Signing</w:t>
      </w:r>
      <w:bookmarkEnd w:id="2216"/>
      <w:bookmarkEnd w:id="2217"/>
      <w:bookmarkEnd w:id="2218"/>
      <w:bookmarkEnd w:id="2219"/>
    </w:p>
    <w:p w14:paraId="636766E1" w14:textId="77777777" w:rsidR="001050CC" w:rsidRPr="001050CC" w:rsidRDefault="001050CC" w:rsidP="001050CC">
      <w:pPr>
        <w:pStyle w:val="BodyText2"/>
      </w:pPr>
    </w:p>
    <w:p w14:paraId="10E2BB4E" w14:textId="6DE1D5C0" w:rsidR="001050CC" w:rsidRDefault="00093477" w:rsidP="001050CC">
      <w:pPr>
        <w:pStyle w:val="BodyText2"/>
      </w:pPr>
      <w:r>
        <w:t>Project Co</w:t>
      </w:r>
      <w:r w:rsidR="001050CC" w:rsidRPr="001050CC">
        <w:t xml:space="preserve"> is responsible for the design, supply, and installation of all </w:t>
      </w:r>
      <w:r w:rsidR="00771F13">
        <w:t>signs</w:t>
      </w:r>
      <w:r w:rsidR="001050CC" w:rsidRPr="001050CC">
        <w:t xml:space="preserve"> for </w:t>
      </w:r>
      <w:r w:rsidR="00771F13">
        <w:t xml:space="preserve">the </w:t>
      </w:r>
      <w:r>
        <w:t>Project</w:t>
      </w:r>
      <w:r w:rsidR="001050CC" w:rsidRPr="001050CC">
        <w:t>.</w:t>
      </w:r>
      <w:r w:rsidR="00771F13">
        <w:t xml:space="preserve"> Sign classifications are as defined in the</w:t>
      </w:r>
      <w:r w:rsidR="0090218A">
        <w:t xml:space="preserve"> Ministry’s</w:t>
      </w:r>
      <w:r w:rsidR="00771F13">
        <w:t xml:space="preserve"> Roadside Management Manual – Part 2, which include:</w:t>
      </w:r>
    </w:p>
    <w:p w14:paraId="0F5011EF" w14:textId="73220739" w:rsidR="00FB28A2" w:rsidRPr="001050CC" w:rsidDel="003F0891" w:rsidRDefault="00FB28A2" w:rsidP="001050CC">
      <w:pPr>
        <w:pStyle w:val="BodyText2"/>
        <w:rPr>
          <w:del w:id="2220" w:author="Erica Klein" w:date="2015-04-02T14:00:00Z"/>
        </w:rPr>
      </w:pPr>
    </w:p>
    <w:p w14:paraId="717788BE" w14:textId="7B7BFF47" w:rsidR="00A91ECC" w:rsidRDefault="00A91ECC">
      <w:del w:id="2221" w:author="Erica Klein" w:date="2015-04-02T14:00:00Z">
        <w:r w:rsidDel="003F0891">
          <w:br w:type="page"/>
        </w:r>
      </w:del>
    </w:p>
    <w:p w14:paraId="0AF5B846" w14:textId="1FE6B9ED" w:rsidR="00771F13" w:rsidRDefault="00771F13" w:rsidP="00D856D2">
      <w:pPr>
        <w:pStyle w:val="BodyText2"/>
        <w:numPr>
          <w:ilvl w:val="0"/>
          <w:numId w:val="449"/>
        </w:numPr>
        <w:ind w:left="1080"/>
      </w:pPr>
      <w:r>
        <w:t>Guide Signs</w:t>
      </w:r>
    </w:p>
    <w:p w14:paraId="3E4FE528" w14:textId="664A26B3" w:rsidR="00771F13" w:rsidRDefault="00771F13" w:rsidP="00D856D2">
      <w:pPr>
        <w:pStyle w:val="BodyText2"/>
        <w:numPr>
          <w:ilvl w:val="0"/>
          <w:numId w:val="449"/>
        </w:numPr>
        <w:ind w:left="1080"/>
      </w:pPr>
      <w:r>
        <w:t>Regulatory Signs</w:t>
      </w:r>
    </w:p>
    <w:p w14:paraId="2C5F7CF9" w14:textId="08E0B54D" w:rsidR="00771F13" w:rsidRDefault="00771F13" w:rsidP="00D856D2">
      <w:pPr>
        <w:pStyle w:val="BodyText2"/>
        <w:numPr>
          <w:ilvl w:val="0"/>
          <w:numId w:val="449"/>
        </w:numPr>
        <w:ind w:left="1080"/>
      </w:pPr>
      <w:r>
        <w:t>Permitted Signs</w:t>
      </w:r>
    </w:p>
    <w:p w14:paraId="628F8BA9" w14:textId="500FB02E" w:rsidR="00771F13" w:rsidRDefault="00771F13" w:rsidP="00D856D2">
      <w:pPr>
        <w:pStyle w:val="BodyText2"/>
        <w:numPr>
          <w:ilvl w:val="0"/>
          <w:numId w:val="449"/>
        </w:numPr>
        <w:ind w:left="1080"/>
      </w:pPr>
      <w:r>
        <w:t>Warning Signs</w:t>
      </w:r>
    </w:p>
    <w:p w14:paraId="12B9920E" w14:textId="77777777" w:rsidR="00771F13" w:rsidRDefault="00771F13" w:rsidP="00771F13">
      <w:pPr>
        <w:pStyle w:val="BodyText2"/>
      </w:pPr>
    </w:p>
    <w:p w14:paraId="728DE483" w14:textId="0BE879B8" w:rsidR="001050CC" w:rsidRPr="001050CC" w:rsidRDefault="00771F13" w:rsidP="001050CC">
      <w:pPr>
        <w:pStyle w:val="BodyText2"/>
      </w:pPr>
      <w:r>
        <w:t xml:space="preserve">All </w:t>
      </w:r>
      <w:r w:rsidR="001050CC" w:rsidRPr="001050CC">
        <w:t>signing and sign structures for the</w:t>
      </w:r>
      <w:r w:rsidR="0090218A">
        <w:t xml:space="preserve"> Bypass</w:t>
      </w:r>
      <w:r w:rsidR="001050CC" w:rsidRPr="001050CC">
        <w:t xml:space="preserve"> shall be designed, installed and maintained by </w:t>
      </w:r>
      <w:r w:rsidR="00093477">
        <w:t>Project Co</w:t>
      </w:r>
      <w:r w:rsidR="001050CC" w:rsidRPr="001050CC">
        <w:t xml:space="preserve">. The guide signing for the Project, including all mainline, interchanges and </w:t>
      </w:r>
      <w:r w:rsidR="0090218A">
        <w:t>C</w:t>
      </w:r>
      <w:r w:rsidR="001050CC" w:rsidRPr="001050CC">
        <w:t xml:space="preserve">rossroad components, is identified </w:t>
      </w:r>
      <w:r w:rsidR="00057066">
        <w:t>in the Reference Concept</w:t>
      </w:r>
      <w:r w:rsidR="001050CC" w:rsidRPr="001050CC">
        <w:t xml:space="preserve">. The guide sign structures shall be designed to accommodate the loadings imposed by the addition of </w:t>
      </w:r>
      <w:r w:rsidR="000A465B">
        <w:t xml:space="preserve">the </w:t>
      </w:r>
      <w:r>
        <w:t>Future</w:t>
      </w:r>
      <w:r w:rsidR="000A465B">
        <w:t xml:space="preserve"> Works</w:t>
      </w:r>
      <w:r w:rsidR="001050CC" w:rsidRPr="001050CC">
        <w:t xml:space="preserve"> guide sign panels at a future time. The guide sign structures shall be designed to span and handle future sign requirements for the </w:t>
      </w:r>
      <w:r>
        <w:t>Future</w:t>
      </w:r>
      <w:r w:rsidR="000A465B">
        <w:t xml:space="preserve"> Works</w:t>
      </w:r>
      <w:r w:rsidR="001050CC" w:rsidRPr="001050CC">
        <w:t xml:space="preserve"> roadway in accordance with the </w:t>
      </w:r>
      <w:r w:rsidR="00057066">
        <w:t>Reference Concept</w:t>
      </w:r>
      <w:r w:rsidR="001050CC" w:rsidRPr="001050CC">
        <w:t>.</w:t>
      </w:r>
    </w:p>
    <w:p w14:paraId="1A1479FA" w14:textId="21774E63" w:rsidR="00771F13" w:rsidRPr="001050CC" w:rsidRDefault="00771F13" w:rsidP="008A6088">
      <w:pPr>
        <w:pStyle w:val="BodyText2"/>
        <w:ind w:left="1392"/>
      </w:pPr>
    </w:p>
    <w:p w14:paraId="69A15CE6" w14:textId="7B298D17" w:rsidR="001050CC" w:rsidRPr="001050CC" w:rsidRDefault="001050CC">
      <w:pPr>
        <w:pStyle w:val="BodyText2"/>
      </w:pPr>
      <w:r w:rsidRPr="001050CC">
        <w:t xml:space="preserve">All guide signs for the Project shall include drawings of </w:t>
      </w:r>
      <w:r w:rsidR="00E56BE4">
        <w:t>m</w:t>
      </w:r>
      <w:r w:rsidR="0080629C">
        <w:t>ainline</w:t>
      </w:r>
      <w:r w:rsidRPr="001050CC">
        <w:t xml:space="preserve"> signs at a level of detail and to the standards that are compatible with the </w:t>
      </w:r>
      <w:r w:rsidR="0080629C">
        <w:t>Reference Concept</w:t>
      </w:r>
      <w:r w:rsidRPr="001050CC">
        <w:t>. Exit number</w:t>
      </w:r>
      <w:r w:rsidR="00C835CB">
        <w:t xml:space="preserve"> tabs </w:t>
      </w:r>
      <w:r w:rsidRPr="001050CC">
        <w:t xml:space="preserve">shall not be installed at this time, but </w:t>
      </w:r>
      <w:r w:rsidR="0090218A">
        <w:t>g</w:t>
      </w:r>
      <w:r w:rsidRPr="001050CC">
        <w:t xml:space="preserve">uide </w:t>
      </w:r>
      <w:r w:rsidR="0090218A">
        <w:t>s</w:t>
      </w:r>
      <w:r w:rsidRPr="001050CC">
        <w:t>igns shall be designed and constructed to allow for installation in the future.</w:t>
      </w:r>
    </w:p>
    <w:p w14:paraId="6E75E33B" w14:textId="77777777" w:rsidR="001050CC" w:rsidRPr="001050CC" w:rsidRDefault="001050CC" w:rsidP="001050CC">
      <w:pPr>
        <w:pStyle w:val="BodyText2"/>
      </w:pPr>
    </w:p>
    <w:p w14:paraId="3B9B3C0E" w14:textId="3F1C882D" w:rsidR="001050CC" w:rsidRPr="001050CC" w:rsidRDefault="001050CC" w:rsidP="001050CC">
      <w:pPr>
        <w:pStyle w:val="BodyText2"/>
      </w:pPr>
      <w:r w:rsidRPr="001050CC">
        <w:t xml:space="preserve">The details regarding the location and messaging of all overhead, cantilever and ground-mounted guide signs are shown </w:t>
      </w:r>
      <w:r w:rsidR="0080629C">
        <w:t>in the Reference Concept</w:t>
      </w:r>
      <w:r w:rsidRPr="001050CC">
        <w:t xml:space="preserve">. </w:t>
      </w:r>
      <w:r w:rsidR="00093477">
        <w:t>Project Co</w:t>
      </w:r>
      <w:r w:rsidRPr="001050CC">
        <w:t xml:space="preserve"> shall </w:t>
      </w:r>
      <w:r w:rsidR="002C1A87">
        <w:t>design and install</w:t>
      </w:r>
      <w:r w:rsidRPr="001050CC">
        <w:t xml:space="preserve"> all overhead and cantilever signs and ground mounted guide signs required for the </w:t>
      </w:r>
      <w:r w:rsidR="00EB0376">
        <w:t>Bypass</w:t>
      </w:r>
      <w:r w:rsidRPr="001050CC">
        <w:t xml:space="preserve">, including without limitation, those signs set out </w:t>
      </w:r>
      <w:r w:rsidR="0080629C">
        <w:t>in the Reference Concept</w:t>
      </w:r>
      <w:r w:rsidRPr="001050CC">
        <w:t xml:space="preserve">. </w:t>
      </w:r>
      <w:r w:rsidR="00093477">
        <w:t>Project Co</w:t>
      </w:r>
      <w:r w:rsidRPr="001050CC">
        <w:t xml:space="preserve"> acknowledges that certain overhead, cantilever, and ground-mounted signs shown </w:t>
      </w:r>
      <w:r w:rsidR="00093477">
        <w:t>in</w:t>
      </w:r>
      <w:r w:rsidR="00093477" w:rsidRPr="001050CC">
        <w:t xml:space="preserve"> </w:t>
      </w:r>
      <w:r w:rsidRPr="001050CC">
        <w:t xml:space="preserve">the </w:t>
      </w:r>
      <w:r w:rsidR="00093477">
        <w:t>Reference Concept</w:t>
      </w:r>
      <w:r w:rsidR="00093477" w:rsidRPr="001050CC">
        <w:t xml:space="preserve"> </w:t>
      </w:r>
      <w:r w:rsidRPr="001050CC">
        <w:t xml:space="preserve">are located outside the Project Limits. For the </w:t>
      </w:r>
      <w:r w:rsidR="005A4AF1">
        <w:t>s</w:t>
      </w:r>
      <w:r w:rsidR="005A4AF1" w:rsidRPr="001050CC">
        <w:t xml:space="preserve">igns </w:t>
      </w:r>
      <w:r w:rsidR="005A4AF1">
        <w:t>o</w:t>
      </w:r>
      <w:r w:rsidR="005A4AF1" w:rsidRPr="001050CC">
        <w:t xml:space="preserve">utside </w:t>
      </w:r>
      <w:r w:rsidRPr="001050CC">
        <w:t xml:space="preserve">the Project Limits, </w:t>
      </w:r>
      <w:r w:rsidR="00093477">
        <w:t>Project Co</w:t>
      </w:r>
      <w:r w:rsidRPr="001050CC">
        <w:t xml:space="preserve"> shall obtain all the necessary </w:t>
      </w:r>
      <w:r w:rsidR="005A4AF1">
        <w:t>p</w:t>
      </w:r>
      <w:r w:rsidR="005A4AF1" w:rsidRPr="001050CC">
        <w:t>ermits</w:t>
      </w:r>
      <w:r w:rsidR="0090218A">
        <w:t xml:space="preserve">, </w:t>
      </w:r>
      <w:r w:rsidR="005A4AF1">
        <w:t>licenses</w:t>
      </w:r>
      <w:r w:rsidR="005A4AF1" w:rsidRPr="001050CC">
        <w:t xml:space="preserve"> </w:t>
      </w:r>
      <w:r w:rsidRPr="001050CC">
        <w:t xml:space="preserve">and </w:t>
      </w:r>
      <w:r w:rsidR="005A4AF1">
        <w:t>a</w:t>
      </w:r>
      <w:r w:rsidR="005A4AF1" w:rsidRPr="001050CC">
        <w:t xml:space="preserve">pprovals </w:t>
      </w:r>
      <w:r w:rsidRPr="001050CC">
        <w:t xml:space="preserve">from the </w:t>
      </w:r>
      <w:r w:rsidR="0080629C">
        <w:t xml:space="preserve">relevant Local Authority </w:t>
      </w:r>
      <w:r w:rsidRPr="001050CC">
        <w:t xml:space="preserve">in order to </w:t>
      </w:r>
      <w:r w:rsidR="002C1A87">
        <w:t>design and install</w:t>
      </w:r>
      <w:r w:rsidRPr="001050CC">
        <w:t xml:space="preserve"> the </w:t>
      </w:r>
      <w:r w:rsidR="005A4AF1">
        <w:t>s</w:t>
      </w:r>
      <w:r w:rsidR="005A4AF1" w:rsidRPr="001050CC">
        <w:t xml:space="preserve">igns </w:t>
      </w:r>
      <w:r w:rsidR="005A4AF1">
        <w:t>o</w:t>
      </w:r>
      <w:r w:rsidR="005A4AF1" w:rsidRPr="001050CC">
        <w:t xml:space="preserve">utside </w:t>
      </w:r>
      <w:r w:rsidRPr="001050CC">
        <w:t xml:space="preserve">the Project Limits.  </w:t>
      </w:r>
    </w:p>
    <w:p w14:paraId="4D5BB509" w14:textId="77777777" w:rsidR="001050CC" w:rsidRPr="001050CC" w:rsidRDefault="001050CC" w:rsidP="001050CC">
      <w:pPr>
        <w:pStyle w:val="BodyText2"/>
      </w:pPr>
    </w:p>
    <w:p w14:paraId="523CECD7" w14:textId="763BCD9F" w:rsidR="001050CC" w:rsidRPr="001050CC" w:rsidRDefault="00093477" w:rsidP="001050CC">
      <w:pPr>
        <w:pStyle w:val="BodyText2"/>
      </w:pPr>
      <w:r>
        <w:t>Project Co</w:t>
      </w:r>
      <w:r w:rsidR="001050CC" w:rsidRPr="001050CC">
        <w:t xml:space="preserve"> shall remove </w:t>
      </w:r>
      <w:r w:rsidR="00771F13">
        <w:t xml:space="preserve">and dispose of </w:t>
      </w:r>
      <w:r w:rsidR="001050CC" w:rsidRPr="001050CC">
        <w:t xml:space="preserve">all </w:t>
      </w:r>
      <w:r w:rsidR="00771F13">
        <w:t>existing</w:t>
      </w:r>
      <w:r w:rsidR="00771F13" w:rsidRPr="001050CC">
        <w:t xml:space="preserve"> </w:t>
      </w:r>
      <w:r w:rsidR="001050CC" w:rsidRPr="001050CC">
        <w:t xml:space="preserve">signs that contain messaging inconsistent with the </w:t>
      </w:r>
      <w:r w:rsidR="00771F13">
        <w:t xml:space="preserve">new signing design submitted </w:t>
      </w:r>
      <w:r w:rsidR="00144CF7">
        <w:t>in accordance with</w:t>
      </w:r>
      <w:r w:rsidR="00771F13">
        <w:t xml:space="preserve"> </w:t>
      </w:r>
      <w:r w:rsidR="006F2C22">
        <w:t>Schedule 9 -</w:t>
      </w:r>
      <w:r w:rsidR="00771F13">
        <w:t xml:space="preserve"> Review Procedure.</w:t>
      </w:r>
      <w:r w:rsidR="001050CC" w:rsidRPr="001050CC">
        <w:t xml:space="preserve"> In this regard, </w:t>
      </w:r>
      <w:r>
        <w:t>Project Co</w:t>
      </w:r>
      <w:r w:rsidR="001050CC" w:rsidRPr="001050CC">
        <w:t xml:space="preserve"> shall provide advance notification to, and liaise/coordinate with, the Local Authority accordingly. In all cases, the timing of such sign removals shall be coordinated with </w:t>
      </w:r>
      <w:r>
        <w:t>Project Co’s</w:t>
      </w:r>
      <w:r w:rsidR="001050CC" w:rsidRPr="001050CC">
        <w:t xml:space="preserve"> schedule for </w:t>
      </w:r>
      <w:r w:rsidR="001050CC">
        <w:t>Substantial Completion</w:t>
      </w:r>
      <w:r w:rsidR="001050CC" w:rsidRPr="001050CC">
        <w:t>.</w:t>
      </w:r>
    </w:p>
    <w:p w14:paraId="0656D464" w14:textId="77777777" w:rsidR="001050CC" w:rsidRPr="001050CC" w:rsidRDefault="001050CC" w:rsidP="001050CC">
      <w:pPr>
        <w:pStyle w:val="BodyText2"/>
      </w:pPr>
    </w:p>
    <w:p w14:paraId="4C1EC377" w14:textId="77777777" w:rsidR="001050CC" w:rsidRPr="001050CC" w:rsidRDefault="001050CC" w:rsidP="001050CC">
      <w:pPr>
        <w:pStyle w:val="BodyText2"/>
      </w:pPr>
      <w:r w:rsidRPr="001050CC">
        <w:t>The Clearview Highway font shall be used on all guide signs.  Interchange sequence signs shall be designed in accordance with Alberta Transportation Design Bulletin #58.</w:t>
      </w:r>
    </w:p>
    <w:p w14:paraId="533D7C7A" w14:textId="77777777" w:rsidR="001050CC" w:rsidRPr="001050CC" w:rsidRDefault="001050CC" w:rsidP="001050CC">
      <w:pPr>
        <w:pStyle w:val="BodyText2"/>
      </w:pPr>
    </w:p>
    <w:p w14:paraId="78DD42C3" w14:textId="6F4C4C96" w:rsidR="001050CC" w:rsidRPr="001050CC" w:rsidRDefault="001050CC" w:rsidP="001050CC">
      <w:pPr>
        <w:pStyle w:val="BodyText2"/>
      </w:pPr>
      <w:r w:rsidRPr="001050CC">
        <w:t xml:space="preserve">Overhead directional signs shall have reflective sheeting as specified in </w:t>
      </w:r>
      <w:r w:rsidRPr="0090218A">
        <w:t>Section 3</w:t>
      </w:r>
      <w:r w:rsidR="0090218A">
        <w:t>00.3.1.6.1 of Schedule 15-2</w:t>
      </w:r>
      <w:r w:rsidRPr="0090218A">
        <w:t xml:space="preserve"> </w:t>
      </w:r>
      <w:r w:rsidR="00012B25">
        <w:t>Design and Construction</w:t>
      </w:r>
      <w:r w:rsidRPr="0090218A">
        <w:t>.</w:t>
      </w:r>
    </w:p>
    <w:p w14:paraId="5B572900" w14:textId="77777777" w:rsidR="001050CC" w:rsidRPr="001050CC" w:rsidRDefault="001050CC" w:rsidP="001050CC">
      <w:pPr>
        <w:pStyle w:val="BodyText2"/>
      </w:pPr>
    </w:p>
    <w:p w14:paraId="4CD46380" w14:textId="3534C51B" w:rsidR="00F84A7E" w:rsidRDefault="00093477" w:rsidP="00F84A7E">
      <w:pPr>
        <w:pStyle w:val="BodyText2"/>
      </w:pPr>
      <w:r>
        <w:t>Project Co</w:t>
      </w:r>
      <w:r w:rsidR="001050CC" w:rsidRPr="001050CC">
        <w:t xml:space="preserve"> shall submit shop drawings using the “</w:t>
      </w:r>
      <w:r w:rsidR="001050CC" w:rsidRPr="001050CC">
        <w:rPr>
          <w:b/>
        </w:rPr>
        <w:t>GuidSIGN</w:t>
      </w:r>
      <w:r w:rsidR="001050CC" w:rsidRPr="001050CC">
        <w:t xml:space="preserve">” software package or </w:t>
      </w:r>
      <w:r w:rsidR="00771F13">
        <w:t>compatible with GuidSIGN</w:t>
      </w:r>
      <w:r w:rsidR="001050CC" w:rsidRPr="001050CC">
        <w:t xml:space="preserve">, for the message content and layout on the major guide signs to the Ministry, prior to manufacturing. </w:t>
      </w:r>
    </w:p>
    <w:p w14:paraId="5B7051E7" w14:textId="77777777" w:rsidR="00771F13" w:rsidRDefault="00771F13" w:rsidP="00F84A7E">
      <w:pPr>
        <w:pStyle w:val="BodyText2"/>
      </w:pPr>
    </w:p>
    <w:p w14:paraId="49E1EED3" w14:textId="69078499" w:rsidR="00FF3D9A" w:rsidRDefault="00FF3D9A" w:rsidP="008A6088">
      <w:pPr>
        <w:pStyle w:val="BodyText2"/>
      </w:pPr>
      <w:r>
        <w:t xml:space="preserve">Project </w:t>
      </w:r>
      <w:r w:rsidR="00FA6713">
        <w:t>Co</w:t>
      </w:r>
      <w:r w:rsidR="004107B7">
        <w:t xml:space="preserve"> </w:t>
      </w:r>
      <w:r w:rsidR="00FA6713">
        <w:t>signs</w:t>
      </w:r>
      <w:r>
        <w:t xml:space="preserve">, indicating who is maintaining the </w:t>
      </w:r>
      <w:r w:rsidR="004F56DE">
        <w:t xml:space="preserve">Bypass </w:t>
      </w:r>
      <w:r>
        <w:t>Infrastructure during the Operational Term with associated contact information, shall be placed on the mainline downstream of major access points as follows:</w:t>
      </w:r>
    </w:p>
    <w:p w14:paraId="21420EC2" w14:textId="77777777" w:rsidR="00FB28A2" w:rsidRDefault="00FB28A2" w:rsidP="008A6088">
      <w:pPr>
        <w:pStyle w:val="BodyText2"/>
      </w:pPr>
    </w:p>
    <w:p w14:paraId="712F972B" w14:textId="0FB39B59" w:rsidR="00771F13" w:rsidRDefault="00FF3D9A" w:rsidP="00D856D2">
      <w:pPr>
        <w:pStyle w:val="BodyText2"/>
        <w:widowControl w:val="0"/>
        <w:numPr>
          <w:ilvl w:val="0"/>
          <w:numId w:val="51"/>
        </w:numPr>
        <w:tabs>
          <w:tab w:val="left" w:pos="1080"/>
        </w:tabs>
        <w:ind w:left="1080" w:right="-43"/>
        <w:jc w:val="left"/>
      </w:pPr>
      <w:r w:rsidRPr="00D856D2">
        <w:t>Southbound mainline south of Highway 11 interchange (</w:t>
      </w:r>
      <w:r w:rsidR="0095518A" w:rsidRPr="00D856D2">
        <w:t>1</w:t>
      </w:r>
      <w:r w:rsidRPr="00D856D2">
        <w:t xml:space="preserve"> sign);</w:t>
      </w:r>
    </w:p>
    <w:p w14:paraId="5FA6104C" w14:textId="785B52F6" w:rsidR="00FF3D9A" w:rsidRPr="00D856D2" w:rsidRDefault="00FF3D9A" w:rsidP="00D856D2">
      <w:pPr>
        <w:pStyle w:val="BodyText2"/>
        <w:widowControl w:val="0"/>
        <w:numPr>
          <w:ilvl w:val="0"/>
          <w:numId w:val="51"/>
        </w:numPr>
        <w:tabs>
          <w:tab w:val="left" w:pos="1080"/>
        </w:tabs>
        <w:ind w:left="1080" w:right="-43"/>
        <w:jc w:val="left"/>
      </w:pPr>
      <w:bookmarkStart w:id="2222" w:name="_Toc392491978"/>
      <w:bookmarkStart w:id="2223" w:name="_Toc392766620"/>
      <w:bookmarkEnd w:id="2222"/>
      <w:bookmarkEnd w:id="2223"/>
      <w:r w:rsidRPr="00D856D2">
        <w:t>Northbound and southbound mainline, north and south, respectively, of Highway 1 West interchange (</w:t>
      </w:r>
      <w:r w:rsidR="009121E5" w:rsidRPr="00D856D2">
        <w:t>2</w:t>
      </w:r>
      <w:r w:rsidRPr="00D856D2">
        <w:t xml:space="preserve"> signs);</w:t>
      </w:r>
    </w:p>
    <w:p w14:paraId="09269E52" w14:textId="628A98F5" w:rsidR="00FF3D9A" w:rsidRPr="00D856D2" w:rsidRDefault="00FF3D9A" w:rsidP="00D856D2">
      <w:pPr>
        <w:pStyle w:val="BodyText2"/>
        <w:widowControl w:val="0"/>
        <w:numPr>
          <w:ilvl w:val="0"/>
          <w:numId w:val="51"/>
        </w:numPr>
        <w:tabs>
          <w:tab w:val="left" w:pos="1080"/>
        </w:tabs>
        <w:ind w:left="1080" w:right="-43"/>
        <w:jc w:val="left"/>
      </w:pPr>
      <w:r w:rsidRPr="00D856D2">
        <w:t>Eastbound and westbound mainline, east and west, respectively, of Highway 6 interchange (</w:t>
      </w:r>
      <w:r w:rsidR="009121E5" w:rsidRPr="00D856D2">
        <w:t>2</w:t>
      </w:r>
      <w:r w:rsidRPr="00D856D2">
        <w:t xml:space="preserve"> signs)</w:t>
      </w:r>
      <w:r w:rsidR="00411733" w:rsidRPr="00D856D2">
        <w:t>;</w:t>
      </w:r>
    </w:p>
    <w:p w14:paraId="52C1A054" w14:textId="7A1AD6ED" w:rsidR="00FF3D9A" w:rsidRPr="00D856D2" w:rsidRDefault="00411733" w:rsidP="00D856D2">
      <w:pPr>
        <w:pStyle w:val="BodyText2"/>
        <w:widowControl w:val="0"/>
        <w:numPr>
          <w:ilvl w:val="0"/>
          <w:numId w:val="51"/>
        </w:numPr>
        <w:tabs>
          <w:tab w:val="left" w:pos="1080"/>
        </w:tabs>
        <w:ind w:left="1080" w:right="-43"/>
        <w:jc w:val="left"/>
      </w:pPr>
      <w:r w:rsidRPr="00D856D2">
        <w:t>Eastbound and southbound mainline, east and south, respectively, of Highway 1 East interchange near Tower Road (</w:t>
      </w:r>
      <w:r w:rsidR="009121E5" w:rsidRPr="00D856D2">
        <w:t>2</w:t>
      </w:r>
      <w:r w:rsidRPr="00D856D2">
        <w:t xml:space="preserve"> signs); and</w:t>
      </w:r>
    </w:p>
    <w:p w14:paraId="6FB58F56" w14:textId="72B43FD3" w:rsidR="00411733" w:rsidRPr="008A6088" w:rsidRDefault="00411733" w:rsidP="00D856D2">
      <w:pPr>
        <w:pStyle w:val="BodyText2"/>
        <w:widowControl w:val="0"/>
        <w:numPr>
          <w:ilvl w:val="0"/>
          <w:numId w:val="51"/>
        </w:numPr>
        <w:tabs>
          <w:tab w:val="left" w:pos="1080"/>
        </w:tabs>
        <w:ind w:left="1080" w:right="-43"/>
        <w:jc w:val="left"/>
        <w:rPr>
          <w:rFonts w:cs="Times"/>
          <w:szCs w:val="24"/>
          <w:lang w:eastAsia="en-CA"/>
        </w:rPr>
      </w:pPr>
      <w:r w:rsidRPr="00D856D2">
        <w:t>Westbound</w:t>
      </w:r>
      <w:r>
        <w:rPr>
          <w:rFonts w:cs="Times"/>
          <w:szCs w:val="24"/>
          <w:lang w:eastAsia="en-CA"/>
        </w:rPr>
        <w:t xml:space="preserve"> Highway 1 East, west of Highway 46 interchange at Balgonie (</w:t>
      </w:r>
      <w:r w:rsidR="0095518A">
        <w:rPr>
          <w:rFonts w:cs="Times"/>
          <w:szCs w:val="24"/>
          <w:lang w:eastAsia="en-CA"/>
        </w:rPr>
        <w:t>1</w:t>
      </w:r>
      <w:r>
        <w:rPr>
          <w:rFonts w:cs="Times"/>
          <w:szCs w:val="24"/>
          <w:lang w:eastAsia="en-CA"/>
        </w:rPr>
        <w:t xml:space="preserve"> sign).</w:t>
      </w:r>
    </w:p>
    <w:p w14:paraId="035C0088" w14:textId="72DC1CB0" w:rsidR="00866275" w:rsidRDefault="00866275">
      <w:pPr>
        <w:pStyle w:val="PPP3"/>
      </w:pPr>
      <w:bookmarkStart w:id="2224" w:name="_Toc393091906"/>
      <w:bookmarkStart w:id="2225" w:name="_Toc393092615"/>
      <w:bookmarkStart w:id="2226" w:name="_Toc394048212"/>
      <w:bookmarkStart w:id="2227" w:name="_Toc394048467"/>
      <w:bookmarkStart w:id="2228" w:name="_Toc394048722"/>
      <w:bookmarkStart w:id="2229" w:name="_Toc392491979"/>
      <w:bookmarkStart w:id="2230" w:name="_Toc392766621"/>
      <w:bookmarkStart w:id="2231" w:name="_Toc393091907"/>
      <w:bookmarkStart w:id="2232" w:name="_Toc393092616"/>
      <w:bookmarkStart w:id="2233" w:name="_Toc394048213"/>
      <w:bookmarkStart w:id="2234" w:name="_Toc394048468"/>
      <w:bookmarkStart w:id="2235" w:name="_Toc394048723"/>
      <w:bookmarkStart w:id="2236" w:name="_Toc396139407"/>
      <w:bookmarkStart w:id="2237" w:name="_Toc396144565"/>
      <w:bookmarkStart w:id="2238" w:name="_Toc396722185"/>
      <w:bookmarkStart w:id="2239" w:name="_Toc411425047"/>
      <w:bookmarkEnd w:id="2224"/>
      <w:bookmarkEnd w:id="2225"/>
      <w:bookmarkEnd w:id="2226"/>
      <w:bookmarkEnd w:id="2227"/>
      <w:bookmarkEnd w:id="2228"/>
      <w:bookmarkEnd w:id="2229"/>
      <w:bookmarkEnd w:id="2230"/>
      <w:bookmarkEnd w:id="2231"/>
      <w:bookmarkEnd w:id="2232"/>
      <w:bookmarkEnd w:id="2233"/>
      <w:bookmarkEnd w:id="2234"/>
      <w:bookmarkEnd w:id="2235"/>
      <w:r>
        <w:t>Pavement Marking</w:t>
      </w:r>
      <w:bookmarkEnd w:id="2236"/>
      <w:bookmarkEnd w:id="2237"/>
      <w:bookmarkEnd w:id="2238"/>
      <w:bookmarkEnd w:id="2239"/>
    </w:p>
    <w:p w14:paraId="567B243E" w14:textId="77777777" w:rsidR="001050CC" w:rsidRPr="001050CC" w:rsidRDefault="001050CC" w:rsidP="001050CC">
      <w:pPr>
        <w:pStyle w:val="BodyText2"/>
      </w:pPr>
    </w:p>
    <w:p w14:paraId="4D2A36DD" w14:textId="787F2C0C" w:rsidR="001050CC" w:rsidRPr="001050CC" w:rsidRDefault="00093477" w:rsidP="001050CC">
      <w:pPr>
        <w:pStyle w:val="BodyText2"/>
      </w:pPr>
      <w:r>
        <w:t>Project Co</w:t>
      </w:r>
      <w:r w:rsidR="001050CC" w:rsidRPr="001050CC">
        <w:t xml:space="preserve"> is responsible for design and construction of all required pavement markings for the </w:t>
      </w:r>
      <w:r w:rsidR="0025034C">
        <w:t>Bypass</w:t>
      </w:r>
      <w:r w:rsidR="001050CC" w:rsidRPr="001050CC">
        <w:t xml:space="preserve">.  </w:t>
      </w:r>
    </w:p>
    <w:p w14:paraId="6E2A967D" w14:textId="6240E84B" w:rsidR="00866275" w:rsidRDefault="00866275">
      <w:pPr>
        <w:pStyle w:val="PPP3"/>
      </w:pPr>
      <w:bookmarkStart w:id="2240" w:name="_Toc396139408"/>
      <w:bookmarkStart w:id="2241" w:name="_Toc396144566"/>
      <w:bookmarkStart w:id="2242" w:name="_Toc396722186"/>
      <w:bookmarkStart w:id="2243" w:name="_Toc411425048"/>
      <w:r>
        <w:t>Fencing</w:t>
      </w:r>
      <w:bookmarkEnd w:id="2240"/>
      <w:bookmarkEnd w:id="2241"/>
      <w:bookmarkEnd w:id="2242"/>
      <w:bookmarkEnd w:id="2243"/>
    </w:p>
    <w:p w14:paraId="683142DD" w14:textId="77777777" w:rsidR="003167AC" w:rsidRPr="003167AC" w:rsidRDefault="003167AC" w:rsidP="003167AC">
      <w:pPr>
        <w:pStyle w:val="BodyText2"/>
      </w:pPr>
    </w:p>
    <w:p w14:paraId="44DF084E" w14:textId="2C14F158" w:rsidR="003167AC" w:rsidRPr="003167AC" w:rsidRDefault="003167AC" w:rsidP="003167AC">
      <w:pPr>
        <w:pStyle w:val="BodyText2"/>
      </w:pPr>
      <w:r w:rsidRPr="008A6088">
        <w:t>New fencing is not required for this Project except as noted herein</w:t>
      </w:r>
      <w:r w:rsidR="005A2D1F" w:rsidRPr="008A6088">
        <w:rPr>
          <w:b/>
        </w:rPr>
        <w:t xml:space="preserve">, </w:t>
      </w:r>
    </w:p>
    <w:p w14:paraId="3B4E6104" w14:textId="77777777" w:rsidR="003167AC" w:rsidRPr="003167AC" w:rsidRDefault="003167AC" w:rsidP="003167AC">
      <w:pPr>
        <w:pStyle w:val="BodyText2"/>
      </w:pPr>
    </w:p>
    <w:p w14:paraId="06C5DE99" w14:textId="2D48F5B1" w:rsidR="003167AC" w:rsidRDefault="003167AC" w:rsidP="003167AC">
      <w:pPr>
        <w:pStyle w:val="BodyText2"/>
      </w:pPr>
      <w:r w:rsidRPr="003167AC">
        <w:t xml:space="preserve">All deep borrow pits shall be fenced by </w:t>
      </w:r>
      <w:r w:rsidR="00093477">
        <w:t>Project Co</w:t>
      </w:r>
      <w:r w:rsidRPr="003167AC">
        <w:t xml:space="preserve"> as per Ministry Standard Plan 26520 – Standard Woven Wire Fence Type A of the Ministry Construction Manual Volume 1 – 400 Grading – CM483-04.  Deep borrow pits are any borrow pits excavated below natural grade line, with side slopes steeper than natural slopes in the immediate vicinity.</w:t>
      </w:r>
    </w:p>
    <w:p w14:paraId="7980A748" w14:textId="40BB2596" w:rsidR="00CC205C" w:rsidRDefault="00CC205C" w:rsidP="003167AC">
      <w:pPr>
        <w:pStyle w:val="BodyText2"/>
      </w:pPr>
    </w:p>
    <w:p w14:paraId="5C944F82" w14:textId="34FF104A" w:rsidR="00CC205C" w:rsidRDefault="00CC205C" w:rsidP="003167AC">
      <w:pPr>
        <w:pStyle w:val="BodyText2"/>
        <w:rPr>
          <w:ins w:id="2244" w:author="Erica Klein" w:date="2015-04-02T14:00:00Z"/>
        </w:rPr>
      </w:pPr>
      <w:r>
        <w:t>Median fencing shall be provided between Pilot Butte Interchange and White City Interchange as indicated on the Reference Concept. Median fencing shall be designed and provided in accordance with the Ministry’s Standard Plan 26550.</w:t>
      </w:r>
    </w:p>
    <w:p w14:paraId="5EFD4472" w14:textId="77777777" w:rsidR="003F0891" w:rsidRDefault="003F0891" w:rsidP="003167AC">
      <w:pPr>
        <w:pStyle w:val="BodyText2"/>
        <w:rPr>
          <w:ins w:id="2245" w:author="Erica Klein" w:date="2015-04-02T14:00:00Z"/>
        </w:rPr>
      </w:pPr>
    </w:p>
    <w:p w14:paraId="3537BAC8" w14:textId="77777777" w:rsidR="003F0891" w:rsidRDefault="003F0891" w:rsidP="003167AC">
      <w:pPr>
        <w:pStyle w:val="BodyText2"/>
      </w:pPr>
    </w:p>
    <w:p w14:paraId="01457FB5" w14:textId="07D3E22B" w:rsidR="00866275" w:rsidRDefault="006C306E">
      <w:pPr>
        <w:pStyle w:val="PPP3"/>
      </w:pPr>
      <w:bookmarkStart w:id="2246" w:name="_Toc396139409"/>
      <w:bookmarkStart w:id="2247" w:name="_Toc396144567"/>
      <w:bookmarkStart w:id="2248" w:name="_Toc396722187"/>
      <w:bookmarkStart w:id="2249" w:name="_Toc411425049"/>
      <w:r>
        <w:t>Intelligent Transportation Systems (ITS)</w:t>
      </w:r>
      <w:bookmarkEnd w:id="2246"/>
      <w:bookmarkEnd w:id="2247"/>
      <w:bookmarkEnd w:id="2248"/>
      <w:bookmarkEnd w:id="2249"/>
    </w:p>
    <w:p w14:paraId="0BB96BCA" w14:textId="77777777" w:rsidR="00C11608" w:rsidRPr="00C11608" w:rsidRDefault="00C11608" w:rsidP="00C11608">
      <w:pPr>
        <w:pStyle w:val="BodyText2"/>
      </w:pPr>
    </w:p>
    <w:p w14:paraId="6368EA37" w14:textId="6D3DFDE1" w:rsidR="00C11608" w:rsidRDefault="00093477" w:rsidP="00C11608">
      <w:pPr>
        <w:pStyle w:val="BodyText2"/>
      </w:pPr>
      <w:r>
        <w:t>Project Co</w:t>
      </w:r>
      <w:r w:rsidR="00C11608" w:rsidRPr="00C11608">
        <w:t xml:space="preserve"> shall design and install, as a minimum, the following ITS facilities as part of th</w:t>
      </w:r>
      <w:r w:rsidR="005A2D1F">
        <w:t xml:space="preserve">e Works </w:t>
      </w:r>
      <w:r w:rsidR="00C11608" w:rsidRPr="00C11608">
        <w:t xml:space="preserve">(Appendix </w:t>
      </w:r>
      <w:r w:rsidR="002B2783">
        <w:t>F</w:t>
      </w:r>
      <w:r w:rsidR="002B2783" w:rsidRPr="00C11608">
        <w:t xml:space="preserve"> </w:t>
      </w:r>
      <w:r w:rsidR="00C11608" w:rsidRPr="00C11608">
        <w:t>provides details of current Ministry requirements and specifications):</w:t>
      </w:r>
    </w:p>
    <w:p w14:paraId="7E44C745" w14:textId="77777777" w:rsidR="00FB28A2" w:rsidRPr="00C11608" w:rsidRDefault="00FB28A2" w:rsidP="00C11608">
      <w:pPr>
        <w:pStyle w:val="BodyText2"/>
      </w:pPr>
    </w:p>
    <w:p w14:paraId="2D0ACBD2" w14:textId="4CDB1F94" w:rsidR="00C11608" w:rsidRPr="00D856D2" w:rsidRDefault="00C11608" w:rsidP="00D856D2">
      <w:pPr>
        <w:pStyle w:val="BodyText2"/>
        <w:widowControl w:val="0"/>
        <w:numPr>
          <w:ilvl w:val="0"/>
          <w:numId w:val="51"/>
        </w:numPr>
        <w:tabs>
          <w:tab w:val="left" w:pos="1080"/>
        </w:tabs>
        <w:ind w:left="1080" w:right="-43"/>
        <w:jc w:val="left"/>
      </w:pPr>
      <w:r w:rsidRPr="00D856D2">
        <w:t>Traffic data counter (TDC) stations</w:t>
      </w:r>
      <w:r w:rsidR="005A4AF1" w:rsidRPr="00D856D2">
        <w:t>;</w:t>
      </w:r>
    </w:p>
    <w:p w14:paraId="123A1494" w14:textId="274451E7" w:rsidR="00C11608" w:rsidRPr="00D856D2" w:rsidRDefault="00C11608" w:rsidP="00D856D2">
      <w:pPr>
        <w:pStyle w:val="BodyText2"/>
        <w:widowControl w:val="0"/>
        <w:numPr>
          <w:ilvl w:val="0"/>
          <w:numId w:val="51"/>
        </w:numPr>
        <w:tabs>
          <w:tab w:val="left" w:pos="1080"/>
        </w:tabs>
        <w:ind w:left="1080" w:right="-43"/>
        <w:jc w:val="left"/>
      </w:pPr>
      <w:r w:rsidRPr="00D856D2">
        <w:t>CCTV cameras</w:t>
      </w:r>
      <w:r w:rsidR="005A4AF1" w:rsidRPr="00D856D2">
        <w:t>;</w:t>
      </w:r>
    </w:p>
    <w:p w14:paraId="59342AB6" w14:textId="3252E291" w:rsidR="00C11608" w:rsidRPr="00D856D2" w:rsidRDefault="00C11608" w:rsidP="00D856D2">
      <w:pPr>
        <w:pStyle w:val="BodyText2"/>
        <w:widowControl w:val="0"/>
        <w:numPr>
          <w:ilvl w:val="0"/>
          <w:numId w:val="51"/>
        </w:numPr>
        <w:tabs>
          <w:tab w:val="left" w:pos="1080"/>
        </w:tabs>
        <w:ind w:left="1080" w:right="-43"/>
        <w:jc w:val="left"/>
      </w:pPr>
      <w:r w:rsidRPr="00D856D2">
        <w:t xml:space="preserve">Variable </w:t>
      </w:r>
      <w:r w:rsidR="005A4AF1" w:rsidRPr="00D856D2">
        <w:t xml:space="preserve">Message Signs </w:t>
      </w:r>
      <w:r w:rsidRPr="00D856D2">
        <w:t>(VMS)</w:t>
      </w:r>
      <w:r w:rsidR="005A4AF1" w:rsidRPr="00D856D2">
        <w:t>;</w:t>
      </w:r>
    </w:p>
    <w:p w14:paraId="415763C1" w14:textId="3B4017EC" w:rsidR="00C11608" w:rsidRPr="00D856D2" w:rsidRDefault="00C11608" w:rsidP="00D856D2">
      <w:pPr>
        <w:pStyle w:val="BodyText2"/>
        <w:widowControl w:val="0"/>
        <w:numPr>
          <w:ilvl w:val="0"/>
          <w:numId w:val="51"/>
        </w:numPr>
        <w:tabs>
          <w:tab w:val="left" w:pos="1080"/>
        </w:tabs>
        <w:ind w:left="1080" w:right="-43"/>
        <w:jc w:val="left"/>
      </w:pPr>
      <w:r w:rsidRPr="00D856D2">
        <w:t>Road-Weather Information System (RWIS) station</w:t>
      </w:r>
      <w:r w:rsidR="005A4AF1" w:rsidRPr="00D856D2">
        <w:t>;</w:t>
      </w:r>
    </w:p>
    <w:p w14:paraId="6C53121C" w14:textId="687F27AD" w:rsidR="005A2D1F" w:rsidRPr="00D856D2" w:rsidRDefault="005A2D1F" w:rsidP="00D856D2">
      <w:pPr>
        <w:pStyle w:val="BodyText2"/>
        <w:widowControl w:val="0"/>
        <w:numPr>
          <w:ilvl w:val="0"/>
          <w:numId w:val="51"/>
        </w:numPr>
        <w:tabs>
          <w:tab w:val="left" w:pos="1080"/>
        </w:tabs>
        <w:ind w:left="1080" w:right="-43"/>
        <w:jc w:val="left"/>
      </w:pPr>
      <w:r w:rsidRPr="00D856D2">
        <w:t>Commercial Vehicle Enforcement (CVE) pre</w:t>
      </w:r>
      <w:r w:rsidR="002C1A87" w:rsidRPr="00D856D2">
        <w:t>-</w:t>
      </w:r>
      <w:r w:rsidRPr="00D856D2">
        <w:t xml:space="preserve">screening sites including weigh in motion scales, CCTV cameras and Licence Plate Readers, detailed in Appendix </w:t>
      </w:r>
      <w:r w:rsidR="002B2783" w:rsidRPr="00D856D2">
        <w:t>F</w:t>
      </w:r>
      <w:r w:rsidR="005A4AF1" w:rsidRPr="00D856D2">
        <w:t>;</w:t>
      </w:r>
    </w:p>
    <w:p w14:paraId="570A7325" w14:textId="712216D9" w:rsidR="005A2D1F" w:rsidRPr="00D856D2" w:rsidRDefault="005A2D1F" w:rsidP="00D856D2">
      <w:pPr>
        <w:pStyle w:val="BodyText2"/>
        <w:widowControl w:val="0"/>
        <w:numPr>
          <w:ilvl w:val="0"/>
          <w:numId w:val="51"/>
        </w:numPr>
        <w:tabs>
          <w:tab w:val="left" w:pos="1080"/>
        </w:tabs>
        <w:ind w:left="1080" w:right="-43"/>
        <w:jc w:val="left"/>
      </w:pPr>
      <w:r w:rsidRPr="00D856D2">
        <w:t xml:space="preserve">Provision of Data Management Centre </w:t>
      </w:r>
      <w:r w:rsidR="00EB30BA" w:rsidRPr="00D856D2">
        <w:t xml:space="preserve">(Data Hub) </w:t>
      </w:r>
      <w:r w:rsidRPr="00D856D2">
        <w:t xml:space="preserve">as detailed in Appendix </w:t>
      </w:r>
      <w:r w:rsidR="002B2783" w:rsidRPr="00D856D2">
        <w:t xml:space="preserve">F </w:t>
      </w:r>
      <w:r w:rsidRPr="00D856D2">
        <w:t>located at 1 Research Drive, in the Governm</w:t>
      </w:r>
      <w:r w:rsidR="0025034C" w:rsidRPr="00D856D2">
        <w:t>e</w:t>
      </w:r>
      <w:r w:rsidRPr="00D856D2">
        <w:t>nt Research Centre, Regina</w:t>
      </w:r>
      <w:r w:rsidR="005A4AF1" w:rsidRPr="00D856D2">
        <w:t>;</w:t>
      </w:r>
    </w:p>
    <w:p w14:paraId="2F9F6A74" w14:textId="77777777" w:rsidR="00A91ECC" w:rsidRDefault="00A91ECC">
      <w:r>
        <w:br w:type="page"/>
      </w:r>
    </w:p>
    <w:p w14:paraId="509AC292" w14:textId="1393FEB7" w:rsidR="00C11608" w:rsidRPr="00D856D2" w:rsidRDefault="00EB30BA" w:rsidP="00D856D2">
      <w:pPr>
        <w:pStyle w:val="BodyText2"/>
        <w:widowControl w:val="0"/>
        <w:numPr>
          <w:ilvl w:val="0"/>
          <w:numId w:val="51"/>
        </w:numPr>
        <w:tabs>
          <w:tab w:val="left" w:pos="1080"/>
        </w:tabs>
        <w:ind w:left="1080" w:right="-43"/>
        <w:jc w:val="left"/>
      </w:pPr>
      <w:r w:rsidRPr="00D856D2">
        <w:t>Provision of Data Management Centre (Traffic Operations Hub) including t</w:t>
      </w:r>
      <w:r w:rsidR="005A2D1F" w:rsidRPr="00D856D2">
        <w:t xml:space="preserve">he control room and the operator work stations, supervisor station, and video wall-display </w:t>
      </w:r>
      <w:r w:rsidRPr="00D856D2">
        <w:t xml:space="preserve">which </w:t>
      </w:r>
      <w:r w:rsidR="005A2D1F" w:rsidRPr="00D856D2">
        <w:t xml:space="preserve">will be located at 1855 Victoria Ave </w:t>
      </w:r>
      <w:r w:rsidR="00C11608" w:rsidRPr="00D856D2">
        <w:t xml:space="preserve"> in Regina</w:t>
      </w:r>
      <w:r w:rsidR="005A2D1F" w:rsidRPr="00D856D2">
        <w:t xml:space="preserve"> as detailed in Appendix </w:t>
      </w:r>
      <w:r w:rsidR="002B2783" w:rsidRPr="00D856D2">
        <w:t>F</w:t>
      </w:r>
      <w:r w:rsidR="005A4AF1" w:rsidRPr="00D856D2">
        <w:t>; and</w:t>
      </w:r>
    </w:p>
    <w:p w14:paraId="5C27449D" w14:textId="496B186E" w:rsidR="00C11608" w:rsidRPr="00C11608" w:rsidRDefault="00C11608" w:rsidP="00D856D2">
      <w:pPr>
        <w:pStyle w:val="BodyText2"/>
        <w:widowControl w:val="0"/>
        <w:numPr>
          <w:ilvl w:val="0"/>
          <w:numId w:val="51"/>
        </w:numPr>
        <w:tabs>
          <w:tab w:val="left" w:pos="1080"/>
        </w:tabs>
        <w:ind w:left="1080" w:right="-43"/>
        <w:jc w:val="left"/>
        <w:rPr>
          <w:rFonts w:cs="Times"/>
          <w:szCs w:val="24"/>
          <w:lang w:eastAsia="en-CA"/>
        </w:rPr>
      </w:pPr>
      <w:r w:rsidRPr="00D856D2">
        <w:t xml:space="preserve">Wireless network to transmit the data between the devices and the data </w:t>
      </w:r>
      <w:r w:rsidR="00EB30BA" w:rsidRPr="00D856D2">
        <w:t xml:space="preserve">management </w:t>
      </w:r>
      <w:r w:rsidRPr="00D856D2">
        <w:t>centre</w:t>
      </w:r>
      <w:r w:rsidR="00EB30BA" w:rsidRPr="00D856D2">
        <w:t>. The wireless network shall transmit data to a local receiver which will be fed into</w:t>
      </w:r>
      <w:r w:rsidR="00EB30BA">
        <w:rPr>
          <w:rFonts w:cs="Times"/>
          <w:szCs w:val="24"/>
          <w:lang w:eastAsia="en-CA"/>
        </w:rPr>
        <w:t xml:space="preserve"> a Sasktel fiber optic network and to the Data Management Centre. </w:t>
      </w:r>
    </w:p>
    <w:p w14:paraId="69801240" w14:textId="77777777" w:rsidR="00C11608" w:rsidRPr="00C11608" w:rsidRDefault="00C11608" w:rsidP="00C11608">
      <w:pPr>
        <w:pStyle w:val="BodyText2"/>
      </w:pPr>
    </w:p>
    <w:p w14:paraId="79CEB149" w14:textId="7EF79203" w:rsidR="005A2D1F" w:rsidRDefault="00C11608" w:rsidP="00C11608">
      <w:pPr>
        <w:pStyle w:val="BodyText2"/>
      </w:pPr>
      <w:r w:rsidRPr="00C11608">
        <w:t xml:space="preserve">Traffic signals controllers </w:t>
      </w:r>
      <w:r w:rsidR="005A2D1F">
        <w:t xml:space="preserve">at the Pilot Butte </w:t>
      </w:r>
      <w:r w:rsidR="004F56DE">
        <w:t xml:space="preserve">Interchange and Highway 46/Highway 364 intersection </w:t>
      </w:r>
      <w:r w:rsidRPr="00C11608">
        <w:t xml:space="preserve">shall transmit data to the </w:t>
      </w:r>
      <w:r w:rsidR="004F56DE">
        <w:t>D</w:t>
      </w:r>
      <w:r w:rsidR="004F56DE" w:rsidRPr="00C11608">
        <w:t xml:space="preserve">ata </w:t>
      </w:r>
      <w:r w:rsidR="004F56DE">
        <w:t>M</w:t>
      </w:r>
      <w:r w:rsidR="004F56DE" w:rsidRPr="00C11608">
        <w:t xml:space="preserve">anagement </w:t>
      </w:r>
      <w:r w:rsidR="004F56DE">
        <w:t>C</w:t>
      </w:r>
      <w:r w:rsidR="004F56DE" w:rsidRPr="00C11608">
        <w:t>entre</w:t>
      </w:r>
      <w:r w:rsidRPr="00C11608">
        <w:t xml:space="preserve">. </w:t>
      </w:r>
    </w:p>
    <w:p w14:paraId="21192117" w14:textId="77777777" w:rsidR="00CD42A1" w:rsidRDefault="00CD42A1" w:rsidP="00C11608">
      <w:pPr>
        <w:pStyle w:val="BodyText2"/>
      </w:pPr>
    </w:p>
    <w:p w14:paraId="71490B92" w14:textId="29BC8C54" w:rsidR="00C11608" w:rsidRDefault="007012BC" w:rsidP="00C11608">
      <w:pPr>
        <w:pStyle w:val="BodyText2"/>
      </w:pPr>
      <w:r>
        <w:t>The City of Regina shall connect the t</w:t>
      </w:r>
      <w:r w:rsidR="005A2D1F">
        <w:t>raffic signal controllers at Tower Road</w:t>
      </w:r>
      <w:r w:rsidR="008D05AD">
        <w:t>/Victoria Avenue (Highway 1 East)</w:t>
      </w:r>
      <w:r w:rsidR="005A2D1F">
        <w:t xml:space="preserve"> intersection </w:t>
      </w:r>
      <w:r>
        <w:t>into</w:t>
      </w:r>
      <w:r w:rsidR="005A2D1F">
        <w:t xml:space="preserve"> </w:t>
      </w:r>
      <w:r w:rsidR="000A58A7">
        <w:t>the</w:t>
      </w:r>
      <w:r>
        <w:t xml:space="preserve">ir systems to enable them to manage the </w:t>
      </w:r>
      <w:r w:rsidR="00F62463">
        <w:t xml:space="preserve">intersection. </w:t>
      </w:r>
    </w:p>
    <w:p w14:paraId="6DF06A97" w14:textId="77777777" w:rsidR="005A2D1F" w:rsidRPr="00C11608" w:rsidRDefault="005A2D1F" w:rsidP="00C11608">
      <w:pPr>
        <w:pStyle w:val="BodyText2"/>
      </w:pPr>
    </w:p>
    <w:p w14:paraId="1A4DD694" w14:textId="6893D89C" w:rsidR="00C11608" w:rsidRPr="00C11608" w:rsidRDefault="00C11608" w:rsidP="00C11608">
      <w:pPr>
        <w:pStyle w:val="BodyText2"/>
      </w:pPr>
      <w:r w:rsidRPr="00C11608">
        <w:t xml:space="preserve">The ITS devices will support </w:t>
      </w:r>
      <w:r w:rsidR="00093477">
        <w:t>Project Co</w:t>
      </w:r>
      <w:r w:rsidRPr="00C11608">
        <w:t xml:space="preserve"> and </w:t>
      </w:r>
      <w:r w:rsidR="0080629C">
        <w:t xml:space="preserve">the </w:t>
      </w:r>
      <w:r w:rsidRPr="00C11608">
        <w:t xml:space="preserve">Ministry in monitoring the real time traffic conditions on the corridor, as part of incident management and traveller information services. In addition, the data will be archived in a web-accessible </w:t>
      </w:r>
      <w:r w:rsidR="00F369E0">
        <w:t>administrative portal</w:t>
      </w:r>
      <w:r w:rsidRPr="00C11608">
        <w:t xml:space="preserve"> for review of performance and to support future development of systems. The </w:t>
      </w:r>
      <w:r w:rsidR="00F369E0">
        <w:t>portal</w:t>
      </w:r>
      <w:r w:rsidRPr="00C11608">
        <w:t xml:space="preserve"> shall be accessible by Ministry staff and </w:t>
      </w:r>
      <w:r w:rsidR="00093477">
        <w:t>Project Co</w:t>
      </w:r>
      <w:r w:rsidRPr="00C11608">
        <w:t xml:space="preserve">. The Ministry shall administer the </w:t>
      </w:r>
      <w:r w:rsidR="00F369E0">
        <w:t xml:space="preserve">portal with its </w:t>
      </w:r>
      <w:r w:rsidRPr="00C11608">
        <w:t xml:space="preserve">database and provide system support and maintenance. </w:t>
      </w:r>
      <w:r w:rsidR="005A2D1F">
        <w:t>The CVE related data will not be made available to Project Co.</w:t>
      </w:r>
    </w:p>
    <w:p w14:paraId="372DACE1" w14:textId="77777777" w:rsidR="00C11608" w:rsidRPr="00C11608" w:rsidRDefault="00C11608" w:rsidP="00C11608">
      <w:pPr>
        <w:pStyle w:val="BodyText2"/>
      </w:pPr>
    </w:p>
    <w:p w14:paraId="6E4E07A8" w14:textId="6F3FA6A7" w:rsidR="00C11608" w:rsidRPr="00C11608" w:rsidRDefault="00C11608" w:rsidP="00C11608">
      <w:pPr>
        <w:pStyle w:val="BodyText2"/>
      </w:pPr>
      <w:r w:rsidRPr="00C11608">
        <w:t>Each device shall have a wireless</w:t>
      </w:r>
      <w:r w:rsidR="00EB30BA">
        <w:t xml:space="preserve"> modem</w:t>
      </w:r>
      <w:r w:rsidRPr="00C11608">
        <w:t xml:space="preserve"> that will transmit the data between the device and the Ministry’s </w:t>
      </w:r>
      <w:r w:rsidR="006433D6">
        <w:t>D</w:t>
      </w:r>
      <w:r w:rsidRPr="00C11608">
        <w:t xml:space="preserve">ata </w:t>
      </w:r>
      <w:r w:rsidR="006433D6">
        <w:t>M</w:t>
      </w:r>
      <w:r w:rsidR="006433D6" w:rsidRPr="00C11608">
        <w:t xml:space="preserve">anagement </w:t>
      </w:r>
      <w:r w:rsidR="006433D6">
        <w:t>C</w:t>
      </w:r>
      <w:r w:rsidR="006433D6" w:rsidRPr="00C11608">
        <w:t>entre</w:t>
      </w:r>
      <w:r w:rsidRPr="00C11608">
        <w:t>. The data shall be transmitted over the wireless network</w:t>
      </w:r>
      <w:r w:rsidR="00F369E0">
        <w:t>, through Sasktel’s fiber network and their data centre to the Data Management Centre</w:t>
      </w:r>
      <w:r w:rsidRPr="00C11608">
        <w:t xml:space="preserve"> which will be implemented as part of the </w:t>
      </w:r>
      <w:r w:rsidR="005A2D1F">
        <w:t>Works</w:t>
      </w:r>
      <w:r w:rsidRPr="00C11608">
        <w:t xml:space="preserve">. </w:t>
      </w:r>
    </w:p>
    <w:p w14:paraId="4288A2A8" w14:textId="77777777" w:rsidR="00C11608" w:rsidRPr="00C11608" w:rsidRDefault="00C11608" w:rsidP="00C11608">
      <w:pPr>
        <w:pStyle w:val="BodyText2"/>
      </w:pPr>
    </w:p>
    <w:p w14:paraId="0ED4CCCB" w14:textId="48C8AB2E" w:rsidR="00C11608" w:rsidRDefault="00093477" w:rsidP="00C11608">
      <w:pPr>
        <w:pStyle w:val="BodyText2"/>
      </w:pPr>
      <w:r>
        <w:t>Project Co</w:t>
      </w:r>
      <w:r w:rsidR="00C11608" w:rsidRPr="00C11608">
        <w:t xml:space="preserve"> shall use the following documents as a guide for the design and deployment of the ITS infrastructure:</w:t>
      </w:r>
    </w:p>
    <w:p w14:paraId="0B0A6714" w14:textId="77777777" w:rsidR="00C11608" w:rsidRPr="00C11608" w:rsidRDefault="00C11608" w:rsidP="00C11608">
      <w:pPr>
        <w:pStyle w:val="BodyText2"/>
      </w:pPr>
    </w:p>
    <w:p w14:paraId="14C13F59" w14:textId="7AA97798" w:rsidR="00C11608" w:rsidRPr="00D856D2" w:rsidRDefault="00EE160E" w:rsidP="00D856D2">
      <w:pPr>
        <w:pStyle w:val="BodyText2"/>
        <w:widowControl w:val="0"/>
        <w:numPr>
          <w:ilvl w:val="0"/>
          <w:numId w:val="51"/>
        </w:numPr>
        <w:tabs>
          <w:tab w:val="left" w:pos="1080"/>
        </w:tabs>
        <w:ind w:left="1080" w:right="-43"/>
        <w:jc w:val="left"/>
      </w:pPr>
      <w:r>
        <w:t xml:space="preserve">Regina </w:t>
      </w:r>
      <w:r w:rsidR="00C11608" w:rsidRPr="00D856D2">
        <w:t xml:space="preserve">Bypass </w:t>
      </w:r>
      <w:r>
        <w:t xml:space="preserve">ITS </w:t>
      </w:r>
      <w:r w:rsidR="00C11608" w:rsidRPr="00D856D2">
        <w:t xml:space="preserve">Design Criteria </w:t>
      </w:r>
      <w:r>
        <w:t>(Attachment 1 of Appendix F)</w:t>
      </w:r>
    </w:p>
    <w:p w14:paraId="659826DD" w14:textId="77777777" w:rsidR="00C11608" w:rsidRPr="00C11608" w:rsidRDefault="00C11608" w:rsidP="00C11608">
      <w:pPr>
        <w:pStyle w:val="BodyText2"/>
      </w:pPr>
    </w:p>
    <w:p w14:paraId="1917DC88" w14:textId="28982568" w:rsidR="00C11608" w:rsidRPr="00C11608" w:rsidRDefault="00EB30BA" w:rsidP="00C11608">
      <w:pPr>
        <w:pStyle w:val="BodyText2"/>
      </w:pPr>
      <w:r>
        <w:t xml:space="preserve">Project </w:t>
      </w:r>
      <w:r w:rsidR="00C11608" w:rsidRPr="00C11608">
        <w:t>Co shall submit to the Ministry</w:t>
      </w:r>
      <w:r w:rsidR="0080629C">
        <w:t>,</w:t>
      </w:r>
      <w:r w:rsidR="00C11608" w:rsidRPr="00C11608">
        <w:t xml:space="preserve"> </w:t>
      </w:r>
      <w:r w:rsidR="006F2C22">
        <w:t>in accordance with</w:t>
      </w:r>
      <w:r w:rsidR="00C11608" w:rsidRPr="00C11608">
        <w:t xml:space="preserve"> </w:t>
      </w:r>
      <w:r w:rsidR="006F2C22">
        <w:t>Schedule 9 -</w:t>
      </w:r>
      <w:r w:rsidR="0080629C">
        <w:t xml:space="preserve"> Review Procedure</w:t>
      </w:r>
      <w:r w:rsidR="00C11608" w:rsidRPr="00C11608">
        <w:t xml:space="preserve">, a detailed technology assessment of current state-of-the-art for each ITS device type in the </w:t>
      </w:r>
      <w:r w:rsidR="0080629C">
        <w:t>Project</w:t>
      </w:r>
      <w:r w:rsidR="00C11608" w:rsidRPr="00C11608">
        <w:t xml:space="preserve">. </w:t>
      </w:r>
      <w:r w:rsidR="00093477">
        <w:t>Project Co</w:t>
      </w:r>
      <w:r w:rsidR="00C11608" w:rsidRPr="00C11608">
        <w:t xml:space="preserve"> shall also submit detailed specifications for the device technologies </w:t>
      </w:r>
      <w:r w:rsidR="0080629C">
        <w:t xml:space="preserve">in accordance with </w:t>
      </w:r>
      <w:r w:rsidR="006F2C22">
        <w:t>Schedule 9 -</w:t>
      </w:r>
      <w:r w:rsidR="0080629C">
        <w:t xml:space="preserve"> Review Procedure</w:t>
      </w:r>
      <w:r w:rsidR="00C11608" w:rsidRPr="00C11608">
        <w:t xml:space="preserve">. </w:t>
      </w:r>
    </w:p>
    <w:p w14:paraId="437404A1" w14:textId="77777777" w:rsidR="00C11608" w:rsidRPr="00C11608" w:rsidRDefault="00C11608" w:rsidP="00C11608">
      <w:pPr>
        <w:pStyle w:val="BodyText2"/>
      </w:pPr>
    </w:p>
    <w:p w14:paraId="54E2694E" w14:textId="6B12E9C3" w:rsidR="00C11608" w:rsidRPr="00D856D2" w:rsidRDefault="00C11608" w:rsidP="00C11608">
      <w:pPr>
        <w:pStyle w:val="BodyText2"/>
      </w:pPr>
      <w:r w:rsidRPr="00D856D2">
        <w:t xml:space="preserve">As part of the design of the ITS infrastructure, </w:t>
      </w:r>
      <w:r w:rsidR="00093477" w:rsidRPr="00D856D2">
        <w:t>Project Co</w:t>
      </w:r>
      <w:r w:rsidRPr="00D856D2">
        <w:t xml:space="preserve"> shall submit a comprehensive test plan for each device type during detailed design. </w:t>
      </w:r>
      <w:r w:rsidR="008E522E" w:rsidRPr="00D856D2">
        <w:t xml:space="preserve">The test plan shall include all performance criteria for system acceptance testing (SAT) and field acceptance testing (FAT) environments. </w:t>
      </w:r>
      <w:r w:rsidRPr="00D856D2">
        <w:t xml:space="preserve">For each </w:t>
      </w:r>
      <w:r w:rsidR="008E522E" w:rsidRPr="00D856D2">
        <w:t xml:space="preserve">field </w:t>
      </w:r>
      <w:r w:rsidRPr="00D856D2">
        <w:t xml:space="preserve">device, the </w:t>
      </w:r>
      <w:r w:rsidR="008E522E" w:rsidRPr="00D856D2">
        <w:t xml:space="preserve">hardware </w:t>
      </w:r>
      <w:r w:rsidRPr="00D856D2">
        <w:t xml:space="preserve">test plan </w:t>
      </w:r>
      <w:r w:rsidR="008E522E" w:rsidRPr="00D856D2">
        <w:t xml:space="preserve">for SAT and FAT </w:t>
      </w:r>
      <w:r w:rsidRPr="00D856D2">
        <w:t>shall specify</w:t>
      </w:r>
      <w:r w:rsidR="008E522E" w:rsidRPr="00D856D2">
        <w:t>, as a minimum,</w:t>
      </w:r>
      <w:r w:rsidRPr="00D856D2">
        <w:t xml:space="preserve"> the data set to be tested, duration, and parameters being measured including but not limited to accuracy, latency, speed, bandwidth requirements, and signal strength. </w:t>
      </w:r>
      <w:r w:rsidR="008E522E" w:rsidRPr="00D856D2">
        <w:t xml:space="preserve">Details of the </w:t>
      </w:r>
      <w:r w:rsidR="0070791C" w:rsidRPr="00D856D2">
        <w:t xml:space="preserve">hardware </w:t>
      </w:r>
      <w:r w:rsidR="008E522E" w:rsidRPr="00D856D2">
        <w:t xml:space="preserve">testing requirements are provided in Appendix </w:t>
      </w:r>
      <w:r w:rsidR="002B2783" w:rsidRPr="00D856D2">
        <w:t>F</w:t>
      </w:r>
      <w:r w:rsidR="008E522E" w:rsidRPr="00D856D2">
        <w:t xml:space="preserve">. </w:t>
      </w:r>
      <w:r w:rsidRPr="00D856D2">
        <w:t xml:space="preserve">The framework and process of developing this test plan shall be part of </w:t>
      </w:r>
      <w:r w:rsidR="00093477" w:rsidRPr="00D856D2">
        <w:t>Project Co</w:t>
      </w:r>
      <w:r w:rsidRPr="00D856D2">
        <w:t xml:space="preserve">’s submission. </w:t>
      </w:r>
      <w:r w:rsidR="00093477" w:rsidRPr="00D856D2">
        <w:t xml:space="preserve">Project Co </w:t>
      </w:r>
      <w:r w:rsidRPr="00D856D2">
        <w:t xml:space="preserve">shall submit test plans for review </w:t>
      </w:r>
      <w:r w:rsidR="0080629C" w:rsidRPr="00D856D2">
        <w:t xml:space="preserve">in accordance with </w:t>
      </w:r>
      <w:r w:rsidR="006F2C22">
        <w:t>Schedule 9 -</w:t>
      </w:r>
      <w:r w:rsidR="0080629C" w:rsidRPr="00D856D2">
        <w:t xml:space="preserve"> Review Procedure</w:t>
      </w:r>
      <w:r w:rsidRPr="00D856D2">
        <w:t xml:space="preserve">. </w:t>
      </w:r>
    </w:p>
    <w:p w14:paraId="0CEEC6DB" w14:textId="77777777" w:rsidR="00C11608" w:rsidRPr="00D856D2" w:rsidRDefault="00C11608" w:rsidP="00C11608">
      <w:pPr>
        <w:pStyle w:val="BodyText2"/>
      </w:pPr>
    </w:p>
    <w:p w14:paraId="3F4F7A27" w14:textId="6FDFD18F" w:rsidR="00C11608" w:rsidRPr="00C11608" w:rsidRDefault="008E522E" w:rsidP="00C11608">
      <w:pPr>
        <w:pStyle w:val="BodyText2"/>
      </w:pPr>
      <w:r w:rsidRPr="00D856D2">
        <w:t>For custo</w:t>
      </w:r>
      <w:r w:rsidR="005B75FD">
        <w:t xml:space="preserve">mized application software, </w:t>
      </w:r>
      <w:r w:rsidRPr="00D856D2">
        <w:t>Project Co shall provide a formal test plan including performance evaluation criteria</w:t>
      </w:r>
      <w:r w:rsidR="005B75FD">
        <w:t xml:space="preserve">. </w:t>
      </w:r>
      <w:r w:rsidR="004227CD" w:rsidRPr="00D856D2">
        <w:t xml:space="preserve">Project Co </w:t>
      </w:r>
      <w:r w:rsidR="0070791C" w:rsidRPr="00D856D2">
        <w:t>shall undertake system performance testing and user acceptance testing of the customized software. For commercial off-the-shelf (</w:t>
      </w:r>
      <w:r w:rsidR="003F1BE2">
        <w:t>“</w:t>
      </w:r>
      <w:r w:rsidR="0070791C" w:rsidRPr="003F1BE2">
        <w:rPr>
          <w:b/>
        </w:rPr>
        <w:t>COTS</w:t>
      </w:r>
      <w:r w:rsidR="003F1BE2">
        <w:t>”</w:t>
      </w:r>
      <w:r w:rsidR="0070791C" w:rsidRPr="00D856D2">
        <w:t>) software,</w:t>
      </w:r>
      <w:r w:rsidR="005B75FD">
        <w:t xml:space="preserve"> </w:t>
      </w:r>
      <w:r w:rsidR="00093477" w:rsidRPr="00D856D2">
        <w:t>Project Co</w:t>
      </w:r>
      <w:r w:rsidR="00C11608" w:rsidRPr="00D856D2">
        <w:t xml:space="preserve"> shall include any and all software licenses for all </w:t>
      </w:r>
      <w:r w:rsidR="0070791C" w:rsidRPr="00D856D2">
        <w:t xml:space="preserve">software packages, as well as any licences for </w:t>
      </w:r>
      <w:r w:rsidR="00C11608" w:rsidRPr="00D856D2">
        <w:t xml:space="preserve">devices, wireless network and the </w:t>
      </w:r>
      <w:r w:rsidR="006433D6">
        <w:t>D</w:t>
      </w:r>
      <w:r w:rsidR="00C11608" w:rsidRPr="00D856D2">
        <w:t xml:space="preserve">ata </w:t>
      </w:r>
      <w:r w:rsidR="006433D6">
        <w:t>Management C</w:t>
      </w:r>
      <w:r w:rsidR="00C11608" w:rsidRPr="00D856D2">
        <w:t xml:space="preserve">entre, including central operating system, as part of </w:t>
      </w:r>
      <w:r w:rsidR="00445811" w:rsidRPr="00D856D2">
        <w:t>Project Co’s</w:t>
      </w:r>
      <w:r w:rsidR="005B75FD">
        <w:t xml:space="preserve"> </w:t>
      </w:r>
      <w:r w:rsidR="00C11608" w:rsidRPr="00D856D2">
        <w:t xml:space="preserve">submission. </w:t>
      </w:r>
      <w:r w:rsidR="005A2D1F" w:rsidRPr="00D856D2">
        <w:t xml:space="preserve">All software licenses are to be assigned to the Ministry or </w:t>
      </w:r>
      <w:r w:rsidR="00EE160E">
        <w:t>its</w:t>
      </w:r>
      <w:r w:rsidR="005A2D1F" w:rsidRPr="00D856D2">
        <w:t xml:space="preserve"> designate.</w:t>
      </w:r>
      <w:r w:rsidR="0070791C" w:rsidRPr="00D856D2">
        <w:t xml:space="preserve"> Details of the software testing requirements are in Appendix </w:t>
      </w:r>
      <w:r w:rsidR="002B2783" w:rsidRPr="00D856D2">
        <w:t>F</w:t>
      </w:r>
      <w:r w:rsidR="0070791C" w:rsidRPr="00D856D2">
        <w:t xml:space="preserve">. </w:t>
      </w:r>
    </w:p>
    <w:p w14:paraId="7BD01BB2" w14:textId="3BE810E7" w:rsidR="006C306E" w:rsidRDefault="006C306E">
      <w:pPr>
        <w:pStyle w:val="PPP3"/>
      </w:pPr>
      <w:bookmarkStart w:id="2250" w:name="_Toc395000220"/>
      <w:bookmarkStart w:id="2251" w:name="_Toc394997074"/>
      <w:bookmarkStart w:id="2252" w:name="_Toc394997937"/>
      <w:bookmarkStart w:id="2253" w:name="_Toc395254016"/>
      <w:bookmarkStart w:id="2254" w:name="_Toc395787354"/>
      <w:bookmarkStart w:id="2255" w:name="_Toc391915813"/>
      <w:bookmarkStart w:id="2256" w:name="_Toc391918192"/>
      <w:bookmarkStart w:id="2257" w:name="_Toc392489645"/>
      <w:bookmarkStart w:id="2258" w:name="_Toc392491983"/>
      <w:bookmarkStart w:id="2259" w:name="_Toc392766625"/>
      <w:bookmarkStart w:id="2260" w:name="_Toc393091911"/>
      <w:bookmarkStart w:id="2261" w:name="_Toc393092620"/>
      <w:bookmarkStart w:id="2262" w:name="_Toc394048217"/>
      <w:bookmarkStart w:id="2263" w:name="_Toc394048472"/>
      <w:bookmarkStart w:id="2264" w:name="_Toc394048727"/>
      <w:bookmarkStart w:id="2265" w:name="_Toc391915814"/>
      <w:bookmarkStart w:id="2266" w:name="_Toc391918193"/>
      <w:bookmarkStart w:id="2267" w:name="_Toc392489646"/>
      <w:bookmarkStart w:id="2268" w:name="_Toc392491984"/>
      <w:bookmarkStart w:id="2269" w:name="_Toc392766626"/>
      <w:bookmarkStart w:id="2270" w:name="_Toc393091912"/>
      <w:bookmarkStart w:id="2271" w:name="_Toc393092621"/>
      <w:bookmarkStart w:id="2272" w:name="_Toc394048218"/>
      <w:bookmarkStart w:id="2273" w:name="_Toc394048473"/>
      <w:bookmarkStart w:id="2274" w:name="_Toc394048728"/>
      <w:bookmarkStart w:id="2275" w:name="_Toc391915815"/>
      <w:bookmarkStart w:id="2276" w:name="_Toc391918194"/>
      <w:bookmarkStart w:id="2277" w:name="_Toc392489647"/>
      <w:bookmarkStart w:id="2278" w:name="_Toc392491985"/>
      <w:bookmarkStart w:id="2279" w:name="_Toc392766627"/>
      <w:bookmarkStart w:id="2280" w:name="_Toc393091913"/>
      <w:bookmarkStart w:id="2281" w:name="_Toc393092622"/>
      <w:bookmarkStart w:id="2282" w:name="_Toc394048219"/>
      <w:bookmarkStart w:id="2283" w:name="_Toc394048474"/>
      <w:bookmarkStart w:id="2284" w:name="_Toc394048729"/>
      <w:bookmarkStart w:id="2285" w:name="_Toc391915816"/>
      <w:bookmarkStart w:id="2286" w:name="_Toc391918195"/>
      <w:bookmarkStart w:id="2287" w:name="_Toc392489648"/>
      <w:bookmarkStart w:id="2288" w:name="_Toc392491986"/>
      <w:bookmarkStart w:id="2289" w:name="_Toc392766628"/>
      <w:bookmarkStart w:id="2290" w:name="_Toc393091914"/>
      <w:bookmarkStart w:id="2291" w:name="_Toc393092623"/>
      <w:bookmarkStart w:id="2292" w:name="_Toc394048220"/>
      <w:bookmarkStart w:id="2293" w:name="_Toc394048475"/>
      <w:bookmarkStart w:id="2294" w:name="_Toc394048730"/>
      <w:bookmarkStart w:id="2295" w:name="_Toc391915817"/>
      <w:bookmarkStart w:id="2296" w:name="_Toc391918196"/>
      <w:bookmarkStart w:id="2297" w:name="_Toc392489649"/>
      <w:bookmarkStart w:id="2298" w:name="_Toc392491987"/>
      <w:bookmarkStart w:id="2299" w:name="_Toc392766629"/>
      <w:bookmarkStart w:id="2300" w:name="_Toc393091915"/>
      <w:bookmarkStart w:id="2301" w:name="_Toc393092624"/>
      <w:bookmarkStart w:id="2302" w:name="_Toc394048221"/>
      <w:bookmarkStart w:id="2303" w:name="_Toc394048476"/>
      <w:bookmarkStart w:id="2304" w:name="_Toc394048731"/>
      <w:bookmarkStart w:id="2305" w:name="_Toc391915818"/>
      <w:bookmarkStart w:id="2306" w:name="_Toc391918197"/>
      <w:bookmarkStart w:id="2307" w:name="_Toc392489650"/>
      <w:bookmarkStart w:id="2308" w:name="_Toc392491988"/>
      <w:bookmarkStart w:id="2309" w:name="_Toc392766630"/>
      <w:bookmarkStart w:id="2310" w:name="_Toc393091916"/>
      <w:bookmarkStart w:id="2311" w:name="_Toc393092625"/>
      <w:bookmarkStart w:id="2312" w:name="_Toc394048222"/>
      <w:bookmarkStart w:id="2313" w:name="_Toc394048477"/>
      <w:bookmarkStart w:id="2314" w:name="_Toc394048732"/>
      <w:bookmarkStart w:id="2315" w:name="_Toc391915819"/>
      <w:bookmarkStart w:id="2316" w:name="_Toc391918198"/>
      <w:bookmarkStart w:id="2317" w:name="_Toc392489651"/>
      <w:bookmarkStart w:id="2318" w:name="_Toc392491989"/>
      <w:bookmarkStart w:id="2319" w:name="_Toc392766631"/>
      <w:bookmarkStart w:id="2320" w:name="_Toc393091917"/>
      <w:bookmarkStart w:id="2321" w:name="_Toc393092626"/>
      <w:bookmarkStart w:id="2322" w:name="_Toc394048223"/>
      <w:bookmarkStart w:id="2323" w:name="_Toc394048478"/>
      <w:bookmarkStart w:id="2324" w:name="_Toc394048733"/>
      <w:bookmarkStart w:id="2325" w:name="_Toc391915820"/>
      <w:bookmarkStart w:id="2326" w:name="_Toc391918199"/>
      <w:bookmarkStart w:id="2327" w:name="_Toc392489652"/>
      <w:bookmarkStart w:id="2328" w:name="_Toc392491990"/>
      <w:bookmarkStart w:id="2329" w:name="_Toc392766632"/>
      <w:bookmarkStart w:id="2330" w:name="_Toc393091918"/>
      <w:bookmarkStart w:id="2331" w:name="_Toc393092627"/>
      <w:bookmarkStart w:id="2332" w:name="_Toc394048224"/>
      <w:bookmarkStart w:id="2333" w:name="_Toc394048479"/>
      <w:bookmarkStart w:id="2334" w:name="_Toc394048734"/>
      <w:bookmarkStart w:id="2335" w:name="_Toc391915821"/>
      <w:bookmarkStart w:id="2336" w:name="_Toc391918200"/>
      <w:bookmarkStart w:id="2337" w:name="_Toc392489653"/>
      <w:bookmarkStart w:id="2338" w:name="_Toc392491991"/>
      <w:bookmarkStart w:id="2339" w:name="_Toc392766633"/>
      <w:bookmarkStart w:id="2340" w:name="_Toc393091919"/>
      <w:bookmarkStart w:id="2341" w:name="_Toc393092628"/>
      <w:bookmarkStart w:id="2342" w:name="_Toc394048225"/>
      <w:bookmarkStart w:id="2343" w:name="_Toc394048480"/>
      <w:bookmarkStart w:id="2344" w:name="_Toc394048735"/>
      <w:bookmarkStart w:id="2345" w:name="_Toc391915822"/>
      <w:bookmarkStart w:id="2346" w:name="_Toc391918201"/>
      <w:bookmarkStart w:id="2347" w:name="_Toc392489654"/>
      <w:bookmarkStart w:id="2348" w:name="_Toc392491992"/>
      <w:bookmarkStart w:id="2349" w:name="_Toc392766634"/>
      <w:bookmarkStart w:id="2350" w:name="_Toc393091920"/>
      <w:bookmarkStart w:id="2351" w:name="_Toc393092629"/>
      <w:bookmarkStart w:id="2352" w:name="_Toc394048226"/>
      <w:bookmarkStart w:id="2353" w:name="_Toc394048481"/>
      <w:bookmarkStart w:id="2354" w:name="_Toc394048736"/>
      <w:bookmarkStart w:id="2355" w:name="_Toc391915823"/>
      <w:bookmarkStart w:id="2356" w:name="_Toc391918202"/>
      <w:bookmarkStart w:id="2357" w:name="_Toc392489655"/>
      <w:bookmarkStart w:id="2358" w:name="_Toc392491993"/>
      <w:bookmarkStart w:id="2359" w:name="_Toc392766635"/>
      <w:bookmarkStart w:id="2360" w:name="_Toc393091921"/>
      <w:bookmarkStart w:id="2361" w:name="_Toc393092630"/>
      <w:bookmarkStart w:id="2362" w:name="_Toc394048227"/>
      <w:bookmarkStart w:id="2363" w:name="_Toc394048482"/>
      <w:bookmarkStart w:id="2364" w:name="_Toc394048737"/>
      <w:bookmarkStart w:id="2365" w:name="_Toc391915824"/>
      <w:bookmarkStart w:id="2366" w:name="_Toc391918203"/>
      <w:bookmarkStart w:id="2367" w:name="_Toc392489656"/>
      <w:bookmarkStart w:id="2368" w:name="_Toc392491994"/>
      <w:bookmarkStart w:id="2369" w:name="_Toc392766636"/>
      <w:bookmarkStart w:id="2370" w:name="_Toc393091922"/>
      <w:bookmarkStart w:id="2371" w:name="_Toc393092631"/>
      <w:bookmarkStart w:id="2372" w:name="_Toc394048228"/>
      <w:bookmarkStart w:id="2373" w:name="_Toc394048483"/>
      <w:bookmarkStart w:id="2374" w:name="_Toc394048738"/>
      <w:bookmarkStart w:id="2375" w:name="_Toc391915825"/>
      <w:bookmarkStart w:id="2376" w:name="_Toc391918204"/>
      <w:bookmarkStart w:id="2377" w:name="_Toc392489657"/>
      <w:bookmarkStart w:id="2378" w:name="_Toc392491995"/>
      <w:bookmarkStart w:id="2379" w:name="_Toc392766637"/>
      <w:bookmarkStart w:id="2380" w:name="_Toc393091923"/>
      <w:bookmarkStart w:id="2381" w:name="_Toc393092632"/>
      <w:bookmarkStart w:id="2382" w:name="_Toc394048229"/>
      <w:bookmarkStart w:id="2383" w:name="_Toc394048484"/>
      <w:bookmarkStart w:id="2384" w:name="_Toc394048739"/>
      <w:bookmarkStart w:id="2385" w:name="_Toc391915826"/>
      <w:bookmarkStart w:id="2386" w:name="_Toc391918205"/>
      <w:bookmarkStart w:id="2387" w:name="_Toc392489658"/>
      <w:bookmarkStart w:id="2388" w:name="_Toc392491996"/>
      <w:bookmarkStart w:id="2389" w:name="_Toc392766638"/>
      <w:bookmarkStart w:id="2390" w:name="_Toc393091924"/>
      <w:bookmarkStart w:id="2391" w:name="_Toc393092633"/>
      <w:bookmarkStart w:id="2392" w:name="_Toc394048230"/>
      <w:bookmarkStart w:id="2393" w:name="_Toc394048485"/>
      <w:bookmarkStart w:id="2394" w:name="_Toc394048740"/>
      <w:bookmarkStart w:id="2395" w:name="_Toc391915827"/>
      <w:bookmarkStart w:id="2396" w:name="_Toc391918206"/>
      <w:bookmarkStart w:id="2397" w:name="_Toc392489659"/>
      <w:bookmarkStart w:id="2398" w:name="_Toc392491997"/>
      <w:bookmarkStart w:id="2399" w:name="_Toc392766639"/>
      <w:bookmarkStart w:id="2400" w:name="_Toc393091925"/>
      <w:bookmarkStart w:id="2401" w:name="_Toc393092634"/>
      <w:bookmarkStart w:id="2402" w:name="_Toc394048231"/>
      <w:bookmarkStart w:id="2403" w:name="_Toc394048486"/>
      <w:bookmarkStart w:id="2404" w:name="_Toc394048741"/>
      <w:bookmarkStart w:id="2405" w:name="_Toc391915828"/>
      <w:bookmarkStart w:id="2406" w:name="_Toc391918207"/>
      <w:bookmarkStart w:id="2407" w:name="_Toc392489660"/>
      <w:bookmarkStart w:id="2408" w:name="_Toc392491998"/>
      <w:bookmarkStart w:id="2409" w:name="_Toc392766640"/>
      <w:bookmarkStart w:id="2410" w:name="_Toc393091926"/>
      <w:bookmarkStart w:id="2411" w:name="_Toc393092635"/>
      <w:bookmarkStart w:id="2412" w:name="_Toc394048232"/>
      <w:bookmarkStart w:id="2413" w:name="_Toc394048487"/>
      <w:bookmarkStart w:id="2414" w:name="_Toc394048742"/>
      <w:bookmarkStart w:id="2415" w:name="_Toc391915829"/>
      <w:bookmarkStart w:id="2416" w:name="_Toc391918208"/>
      <w:bookmarkStart w:id="2417" w:name="_Toc392489661"/>
      <w:bookmarkStart w:id="2418" w:name="_Toc392491999"/>
      <w:bookmarkStart w:id="2419" w:name="_Toc392766641"/>
      <w:bookmarkStart w:id="2420" w:name="_Toc393091927"/>
      <w:bookmarkStart w:id="2421" w:name="_Toc393092636"/>
      <w:bookmarkStart w:id="2422" w:name="_Toc394048233"/>
      <w:bookmarkStart w:id="2423" w:name="_Toc394048488"/>
      <w:bookmarkStart w:id="2424" w:name="_Toc394048743"/>
      <w:bookmarkStart w:id="2425" w:name="_Toc391915830"/>
      <w:bookmarkStart w:id="2426" w:name="_Toc391918209"/>
      <w:bookmarkStart w:id="2427" w:name="_Toc392489662"/>
      <w:bookmarkStart w:id="2428" w:name="_Toc392492000"/>
      <w:bookmarkStart w:id="2429" w:name="_Toc392766642"/>
      <w:bookmarkStart w:id="2430" w:name="_Toc393091928"/>
      <w:bookmarkStart w:id="2431" w:name="_Toc393092637"/>
      <w:bookmarkStart w:id="2432" w:name="_Toc394048234"/>
      <w:bookmarkStart w:id="2433" w:name="_Toc394048489"/>
      <w:bookmarkStart w:id="2434" w:name="_Toc394048744"/>
      <w:bookmarkStart w:id="2435" w:name="_Toc391915831"/>
      <w:bookmarkStart w:id="2436" w:name="_Toc391918210"/>
      <w:bookmarkStart w:id="2437" w:name="_Toc392489663"/>
      <w:bookmarkStart w:id="2438" w:name="_Toc392492001"/>
      <w:bookmarkStart w:id="2439" w:name="_Toc392766643"/>
      <w:bookmarkStart w:id="2440" w:name="_Toc393091929"/>
      <w:bookmarkStart w:id="2441" w:name="_Toc393092638"/>
      <w:bookmarkStart w:id="2442" w:name="_Toc394048235"/>
      <w:bookmarkStart w:id="2443" w:name="_Toc394048490"/>
      <w:bookmarkStart w:id="2444" w:name="_Toc394048745"/>
      <w:bookmarkStart w:id="2445" w:name="_Toc391915832"/>
      <w:bookmarkStart w:id="2446" w:name="_Toc391918211"/>
      <w:bookmarkStart w:id="2447" w:name="_Toc392489664"/>
      <w:bookmarkStart w:id="2448" w:name="_Toc392492002"/>
      <w:bookmarkStart w:id="2449" w:name="_Toc392766644"/>
      <w:bookmarkStart w:id="2450" w:name="_Toc393091930"/>
      <w:bookmarkStart w:id="2451" w:name="_Toc393092639"/>
      <w:bookmarkStart w:id="2452" w:name="_Toc394048236"/>
      <w:bookmarkStart w:id="2453" w:name="_Toc394048491"/>
      <w:bookmarkStart w:id="2454" w:name="_Toc394048746"/>
      <w:bookmarkStart w:id="2455" w:name="_Toc391915833"/>
      <w:bookmarkStart w:id="2456" w:name="_Toc391918212"/>
      <w:bookmarkStart w:id="2457" w:name="_Toc392489665"/>
      <w:bookmarkStart w:id="2458" w:name="_Toc392492003"/>
      <w:bookmarkStart w:id="2459" w:name="_Toc392766645"/>
      <w:bookmarkStart w:id="2460" w:name="_Toc393091931"/>
      <w:bookmarkStart w:id="2461" w:name="_Toc393092640"/>
      <w:bookmarkStart w:id="2462" w:name="_Toc394048237"/>
      <w:bookmarkStart w:id="2463" w:name="_Toc394048492"/>
      <w:bookmarkStart w:id="2464" w:name="_Toc394048747"/>
      <w:bookmarkStart w:id="2465" w:name="_Toc391915834"/>
      <w:bookmarkStart w:id="2466" w:name="_Toc391918213"/>
      <w:bookmarkStart w:id="2467" w:name="_Toc392489666"/>
      <w:bookmarkStart w:id="2468" w:name="_Toc392492004"/>
      <w:bookmarkStart w:id="2469" w:name="_Toc392766646"/>
      <w:bookmarkStart w:id="2470" w:name="_Toc393091932"/>
      <w:bookmarkStart w:id="2471" w:name="_Toc393092641"/>
      <w:bookmarkStart w:id="2472" w:name="_Toc394048238"/>
      <w:bookmarkStart w:id="2473" w:name="_Toc394048493"/>
      <w:bookmarkStart w:id="2474" w:name="_Toc394048748"/>
      <w:bookmarkStart w:id="2475" w:name="_Toc391915835"/>
      <w:bookmarkStart w:id="2476" w:name="_Toc391918214"/>
      <w:bookmarkStart w:id="2477" w:name="_Toc392489667"/>
      <w:bookmarkStart w:id="2478" w:name="_Toc392492005"/>
      <w:bookmarkStart w:id="2479" w:name="_Toc392766647"/>
      <w:bookmarkStart w:id="2480" w:name="_Toc393091933"/>
      <w:bookmarkStart w:id="2481" w:name="_Toc393092642"/>
      <w:bookmarkStart w:id="2482" w:name="_Toc394048239"/>
      <w:bookmarkStart w:id="2483" w:name="_Toc394048494"/>
      <w:bookmarkStart w:id="2484" w:name="_Toc394048749"/>
      <w:bookmarkStart w:id="2485" w:name="_Toc391915836"/>
      <w:bookmarkStart w:id="2486" w:name="_Toc391918215"/>
      <w:bookmarkStart w:id="2487" w:name="_Toc392489668"/>
      <w:bookmarkStart w:id="2488" w:name="_Toc392492006"/>
      <w:bookmarkStart w:id="2489" w:name="_Toc392766648"/>
      <w:bookmarkStart w:id="2490" w:name="_Toc393091934"/>
      <w:bookmarkStart w:id="2491" w:name="_Toc393092643"/>
      <w:bookmarkStart w:id="2492" w:name="_Toc394048240"/>
      <w:bookmarkStart w:id="2493" w:name="_Toc394048495"/>
      <w:bookmarkStart w:id="2494" w:name="_Toc394048750"/>
      <w:bookmarkStart w:id="2495" w:name="_Toc391915837"/>
      <w:bookmarkStart w:id="2496" w:name="_Toc391918216"/>
      <w:bookmarkStart w:id="2497" w:name="_Toc392489669"/>
      <w:bookmarkStart w:id="2498" w:name="_Toc392492007"/>
      <w:bookmarkStart w:id="2499" w:name="_Toc392766649"/>
      <w:bookmarkStart w:id="2500" w:name="_Toc393091935"/>
      <w:bookmarkStart w:id="2501" w:name="_Toc393092644"/>
      <w:bookmarkStart w:id="2502" w:name="_Toc394048241"/>
      <w:bookmarkStart w:id="2503" w:name="_Toc394048496"/>
      <w:bookmarkStart w:id="2504" w:name="_Toc394048751"/>
      <w:bookmarkStart w:id="2505" w:name="_Toc391915838"/>
      <w:bookmarkStart w:id="2506" w:name="_Toc391918217"/>
      <w:bookmarkStart w:id="2507" w:name="_Toc392489670"/>
      <w:bookmarkStart w:id="2508" w:name="_Toc392492008"/>
      <w:bookmarkStart w:id="2509" w:name="_Toc392766650"/>
      <w:bookmarkStart w:id="2510" w:name="_Toc393091936"/>
      <w:bookmarkStart w:id="2511" w:name="_Toc393092645"/>
      <w:bookmarkStart w:id="2512" w:name="_Toc394048242"/>
      <w:bookmarkStart w:id="2513" w:name="_Toc394048497"/>
      <w:bookmarkStart w:id="2514" w:name="_Toc394048752"/>
      <w:bookmarkStart w:id="2515" w:name="_Toc391915839"/>
      <w:bookmarkStart w:id="2516" w:name="_Toc391918218"/>
      <w:bookmarkStart w:id="2517" w:name="_Toc392489671"/>
      <w:bookmarkStart w:id="2518" w:name="_Toc392492009"/>
      <w:bookmarkStart w:id="2519" w:name="_Toc392766651"/>
      <w:bookmarkStart w:id="2520" w:name="_Toc393091937"/>
      <w:bookmarkStart w:id="2521" w:name="_Toc393092646"/>
      <w:bookmarkStart w:id="2522" w:name="_Toc394048243"/>
      <w:bookmarkStart w:id="2523" w:name="_Toc394048498"/>
      <w:bookmarkStart w:id="2524" w:name="_Toc394048753"/>
      <w:bookmarkStart w:id="2525" w:name="_Toc391915840"/>
      <w:bookmarkStart w:id="2526" w:name="_Toc391918219"/>
      <w:bookmarkStart w:id="2527" w:name="_Toc392489672"/>
      <w:bookmarkStart w:id="2528" w:name="_Toc392492010"/>
      <w:bookmarkStart w:id="2529" w:name="_Toc392766652"/>
      <w:bookmarkStart w:id="2530" w:name="_Toc393091938"/>
      <w:bookmarkStart w:id="2531" w:name="_Toc393092647"/>
      <w:bookmarkStart w:id="2532" w:name="_Toc394048244"/>
      <w:bookmarkStart w:id="2533" w:name="_Toc394048499"/>
      <w:bookmarkStart w:id="2534" w:name="_Toc394048754"/>
      <w:bookmarkStart w:id="2535" w:name="_Toc391915841"/>
      <w:bookmarkStart w:id="2536" w:name="_Toc391918220"/>
      <w:bookmarkStart w:id="2537" w:name="_Toc392489673"/>
      <w:bookmarkStart w:id="2538" w:name="_Toc392492011"/>
      <w:bookmarkStart w:id="2539" w:name="_Toc392766653"/>
      <w:bookmarkStart w:id="2540" w:name="_Toc393091939"/>
      <w:bookmarkStart w:id="2541" w:name="_Toc393092648"/>
      <w:bookmarkStart w:id="2542" w:name="_Toc394048245"/>
      <w:bookmarkStart w:id="2543" w:name="_Toc394048500"/>
      <w:bookmarkStart w:id="2544" w:name="_Toc394048755"/>
      <w:bookmarkStart w:id="2545" w:name="_Toc391915842"/>
      <w:bookmarkStart w:id="2546" w:name="_Toc391918221"/>
      <w:bookmarkStart w:id="2547" w:name="_Toc392489674"/>
      <w:bookmarkStart w:id="2548" w:name="_Toc392492012"/>
      <w:bookmarkStart w:id="2549" w:name="_Toc392766654"/>
      <w:bookmarkStart w:id="2550" w:name="_Toc393091940"/>
      <w:bookmarkStart w:id="2551" w:name="_Toc393092649"/>
      <w:bookmarkStart w:id="2552" w:name="_Toc394048246"/>
      <w:bookmarkStart w:id="2553" w:name="_Toc394048501"/>
      <w:bookmarkStart w:id="2554" w:name="_Toc394048756"/>
      <w:bookmarkStart w:id="2555" w:name="_Toc391915843"/>
      <w:bookmarkStart w:id="2556" w:name="_Toc391918222"/>
      <w:bookmarkStart w:id="2557" w:name="_Toc392489675"/>
      <w:bookmarkStart w:id="2558" w:name="_Toc392492013"/>
      <w:bookmarkStart w:id="2559" w:name="_Toc392766655"/>
      <w:bookmarkStart w:id="2560" w:name="_Toc393091941"/>
      <w:bookmarkStart w:id="2561" w:name="_Toc393092650"/>
      <w:bookmarkStart w:id="2562" w:name="_Toc394048247"/>
      <w:bookmarkStart w:id="2563" w:name="_Toc394048502"/>
      <w:bookmarkStart w:id="2564" w:name="_Toc394048757"/>
      <w:bookmarkStart w:id="2565" w:name="_Toc391915844"/>
      <w:bookmarkStart w:id="2566" w:name="_Toc391918223"/>
      <w:bookmarkStart w:id="2567" w:name="_Toc392489676"/>
      <w:bookmarkStart w:id="2568" w:name="_Toc392492014"/>
      <w:bookmarkStart w:id="2569" w:name="_Toc392766656"/>
      <w:bookmarkStart w:id="2570" w:name="_Toc393091942"/>
      <w:bookmarkStart w:id="2571" w:name="_Toc393092651"/>
      <w:bookmarkStart w:id="2572" w:name="_Toc394048248"/>
      <w:bookmarkStart w:id="2573" w:name="_Toc394048503"/>
      <w:bookmarkStart w:id="2574" w:name="_Toc394048758"/>
      <w:bookmarkStart w:id="2575" w:name="_Toc391915845"/>
      <w:bookmarkStart w:id="2576" w:name="_Toc391918224"/>
      <w:bookmarkStart w:id="2577" w:name="_Toc392489677"/>
      <w:bookmarkStart w:id="2578" w:name="_Toc392492015"/>
      <w:bookmarkStart w:id="2579" w:name="_Toc392766657"/>
      <w:bookmarkStart w:id="2580" w:name="_Toc393091943"/>
      <w:bookmarkStart w:id="2581" w:name="_Toc393092652"/>
      <w:bookmarkStart w:id="2582" w:name="_Toc394048249"/>
      <w:bookmarkStart w:id="2583" w:name="_Toc394048504"/>
      <w:bookmarkStart w:id="2584" w:name="_Toc394048759"/>
      <w:bookmarkStart w:id="2585" w:name="_Toc391915846"/>
      <w:bookmarkStart w:id="2586" w:name="_Toc391918225"/>
      <w:bookmarkStart w:id="2587" w:name="_Toc392489678"/>
      <w:bookmarkStart w:id="2588" w:name="_Toc392492016"/>
      <w:bookmarkStart w:id="2589" w:name="_Toc392766658"/>
      <w:bookmarkStart w:id="2590" w:name="_Toc393091944"/>
      <w:bookmarkStart w:id="2591" w:name="_Toc393092653"/>
      <w:bookmarkStart w:id="2592" w:name="_Toc394048250"/>
      <w:bookmarkStart w:id="2593" w:name="_Toc394048505"/>
      <w:bookmarkStart w:id="2594" w:name="_Toc394048760"/>
      <w:bookmarkStart w:id="2595" w:name="_Toc391915847"/>
      <w:bookmarkStart w:id="2596" w:name="_Toc391918226"/>
      <w:bookmarkStart w:id="2597" w:name="_Toc392489679"/>
      <w:bookmarkStart w:id="2598" w:name="_Toc392492017"/>
      <w:bookmarkStart w:id="2599" w:name="_Toc392766659"/>
      <w:bookmarkStart w:id="2600" w:name="_Toc393091945"/>
      <w:bookmarkStart w:id="2601" w:name="_Toc393092654"/>
      <w:bookmarkStart w:id="2602" w:name="_Toc394048251"/>
      <w:bookmarkStart w:id="2603" w:name="_Toc394048506"/>
      <w:bookmarkStart w:id="2604" w:name="_Toc394048761"/>
      <w:bookmarkStart w:id="2605" w:name="_Toc391915848"/>
      <w:bookmarkStart w:id="2606" w:name="_Toc391918227"/>
      <w:bookmarkStart w:id="2607" w:name="_Toc392489680"/>
      <w:bookmarkStart w:id="2608" w:name="_Toc392492018"/>
      <w:bookmarkStart w:id="2609" w:name="_Toc392766660"/>
      <w:bookmarkStart w:id="2610" w:name="_Toc393091946"/>
      <w:bookmarkStart w:id="2611" w:name="_Toc393092655"/>
      <w:bookmarkStart w:id="2612" w:name="_Toc394048252"/>
      <w:bookmarkStart w:id="2613" w:name="_Toc394048507"/>
      <w:bookmarkStart w:id="2614" w:name="_Toc394048762"/>
      <w:bookmarkStart w:id="2615" w:name="_Toc391915849"/>
      <w:bookmarkStart w:id="2616" w:name="_Toc391918228"/>
      <w:bookmarkStart w:id="2617" w:name="_Toc392489681"/>
      <w:bookmarkStart w:id="2618" w:name="_Toc392492019"/>
      <w:bookmarkStart w:id="2619" w:name="_Toc392766661"/>
      <w:bookmarkStart w:id="2620" w:name="_Toc393091947"/>
      <w:bookmarkStart w:id="2621" w:name="_Toc393092656"/>
      <w:bookmarkStart w:id="2622" w:name="_Toc394048253"/>
      <w:bookmarkStart w:id="2623" w:name="_Toc394048508"/>
      <w:bookmarkStart w:id="2624" w:name="_Toc394048763"/>
      <w:bookmarkStart w:id="2625" w:name="_Toc391915850"/>
      <w:bookmarkStart w:id="2626" w:name="_Toc391918229"/>
      <w:bookmarkStart w:id="2627" w:name="_Toc392489682"/>
      <w:bookmarkStart w:id="2628" w:name="_Toc392492020"/>
      <w:bookmarkStart w:id="2629" w:name="_Toc392766662"/>
      <w:bookmarkStart w:id="2630" w:name="_Toc393091948"/>
      <w:bookmarkStart w:id="2631" w:name="_Toc393092657"/>
      <w:bookmarkStart w:id="2632" w:name="_Toc394048254"/>
      <w:bookmarkStart w:id="2633" w:name="_Toc394048509"/>
      <w:bookmarkStart w:id="2634" w:name="_Toc394048764"/>
      <w:bookmarkStart w:id="2635" w:name="_Toc391915851"/>
      <w:bookmarkStart w:id="2636" w:name="_Toc391918230"/>
      <w:bookmarkStart w:id="2637" w:name="_Toc392489683"/>
      <w:bookmarkStart w:id="2638" w:name="_Toc392492021"/>
      <w:bookmarkStart w:id="2639" w:name="_Toc392766663"/>
      <w:bookmarkStart w:id="2640" w:name="_Toc393091949"/>
      <w:bookmarkStart w:id="2641" w:name="_Toc393092658"/>
      <w:bookmarkStart w:id="2642" w:name="_Toc394048255"/>
      <w:bookmarkStart w:id="2643" w:name="_Toc394048510"/>
      <w:bookmarkStart w:id="2644" w:name="_Toc394048765"/>
      <w:bookmarkStart w:id="2645" w:name="_Toc391915852"/>
      <w:bookmarkStart w:id="2646" w:name="_Toc391918231"/>
      <w:bookmarkStart w:id="2647" w:name="_Toc392489684"/>
      <w:bookmarkStart w:id="2648" w:name="_Toc392492022"/>
      <w:bookmarkStart w:id="2649" w:name="_Toc392766664"/>
      <w:bookmarkStart w:id="2650" w:name="_Toc393091950"/>
      <w:bookmarkStart w:id="2651" w:name="_Toc393092659"/>
      <w:bookmarkStart w:id="2652" w:name="_Toc394048256"/>
      <w:bookmarkStart w:id="2653" w:name="_Toc394048511"/>
      <w:bookmarkStart w:id="2654" w:name="_Toc394048766"/>
      <w:bookmarkStart w:id="2655" w:name="_Toc391915853"/>
      <w:bookmarkStart w:id="2656" w:name="_Toc391918232"/>
      <w:bookmarkStart w:id="2657" w:name="_Toc392489685"/>
      <w:bookmarkStart w:id="2658" w:name="_Toc392492023"/>
      <w:bookmarkStart w:id="2659" w:name="_Toc392766665"/>
      <w:bookmarkStart w:id="2660" w:name="_Toc393091951"/>
      <w:bookmarkStart w:id="2661" w:name="_Toc393092660"/>
      <w:bookmarkStart w:id="2662" w:name="_Toc394048257"/>
      <w:bookmarkStart w:id="2663" w:name="_Toc394048512"/>
      <w:bookmarkStart w:id="2664" w:name="_Toc394048767"/>
      <w:bookmarkStart w:id="2665" w:name="_Toc391915854"/>
      <w:bookmarkStart w:id="2666" w:name="_Toc391918233"/>
      <w:bookmarkStart w:id="2667" w:name="_Toc392489686"/>
      <w:bookmarkStart w:id="2668" w:name="_Toc392492024"/>
      <w:bookmarkStart w:id="2669" w:name="_Toc392766666"/>
      <w:bookmarkStart w:id="2670" w:name="_Toc393091952"/>
      <w:bookmarkStart w:id="2671" w:name="_Toc393092661"/>
      <w:bookmarkStart w:id="2672" w:name="_Toc394048258"/>
      <w:bookmarkStart w:id="2673" w:name="_Toc394048513"/>
      <w:bookmarkStart w:id="2674" w:name="_Toc394048768"/>
      <w:bookmarkStart w:id="2675" w:name="_Toc391915855"/>
      <w:bookmarkStart w:id="2676" w:name="_Toc391918234"/>
      <w:bookmarkStart w:id="2677" w:name="_Toc392489687"/>
      <w:bookmarkStart w:id="2678" w:name="_Toc392492025"/>
      <w:bookmarkStart w:id="2679" w:name="_Toc392766667"/>
      <w:bookmarkStart w:id="2680" w:name="_Toc393091953"/>
      <w:bookmarkStart w:id="2681" w:name="_Toc393092662"/>
      <w:bookmarkStart w:id="2682" w:name="_Toc394048259"/>
      <w:bookmarkStart w:id="2683" w:name="_Toc394048514"/>
      <w:bookmarkStart w:id="2684" w:name="_Toc394048769"/>
      <w:bookmarkStart w:id="2685" w:name="_Toc391915856"/>
      <w:bookmarkStart w:id="2686" w:name="_Toc391918235"/>
      <w:bookmarkStart w:id="2687" w:name="_Toc392489688"/>
      <w:bookmarkStart w:id="2688" w:name="_Toc392492026"/>
      <w:bookmarkStart w:id="2689" w:name="_Toc392766668"/>
      <w:bookmarkStart w:id="2690" w:name="_Toc393091954"/>
      <w:bookmarkStart w:id="2691" w:name="_Toc393092663"/>
      <w:bookmarkStart w:id="2692" w:name="_Toc394048260"/>
      <w:bookmarkStart w:id="2693" w:name="_Toc394048515"/>
      <w:bookmarkStart w:id="2694" w:name="_Toc394048770"/>
      <w:bookmarkStart w:id="2695" w:name="_Toc391915857"/>
      <w:bookmarkStart w:id="2696" w:name="_Toc391918236"/>
      <w:bookmarkStart w:id="2697" w:name="_Toc392489689"/>
      <w:bookmarkStart w:id="2698" w:name="_Toc392492027"/>
      <w:bookmarkStart w:id="2699" w:name="_Toc392766669"/>
      <w:bookmarkStart w:id="2700" w:name="_Toc393091955"/>
      <w:bookmarkStart w:id="2701" w:name="_Toc393092664"/>
      <w:bookmarkStart w:id="2702" w:name="_Toc394048261"/>
      <w:bookmarkStart w:id="2703" w:name="_Toc394048516"/>
      <w:bookmarkStart w:id="2704" w:name="_Toc394048771"/>
      <w:bookmarkStart w:id="2705" w:name="_Toc391915858"/>
      <w:bookmarkStart w:id="2706" w:name="_Toc391918237"/>
      <w:bookmarkStart w:id="2707" w:name="_Toc392489690"/>
      <w:bookmarkStart w:id="2708" w:name="_Toc392492028"/>
      <w:bookmarkStart w:id="2709" w:name="_Toc392766670"/>
      <w:bookmarkStart w:id="2710" w:name="_Toc393091956"/>
      <w:bookmarkStart w:id="2711" w:name="_Toc393092665"/>
      <w:bookmarkStart w:id="2712" w:name="_Toc394048262"/>
      <w:bookmarkStart w:id="2713" w:name="_Toc394048517"/>
      <w:bookmarkStart w:id="2714" w:name="_Toc394048772"/>
      <w:bookmarkStart w:id="2715" w:name="_Toc391915859"/>
      <w:bookmarkStart w:id="2716" w:name="_Toc391918238"/>
      <w:bookmarkStart w:id="2717" w:name="_Toc392489691"/>
      <w:bookmarkStart w:id="2718" w:name="_Toc392492029"/>
      <w:bookmarkStart w:id="2719" w:name="_Toc392766671"/>
      <w:bookmarkStart w:id="2720" w:name="_Toc393091957"/>
      <w:bookmarkStart w:id="2721" w:name="_Toc393092666"/>
      <w:bookmarkStart w:id="2722" w:name="_Toc394048263"/>
      <w:bookmarkStart w:id="2723" w:name="_Toc394048518"/>
      <w:bookmarkStart w:id="2724" w:name="_Toc394048773"/>
      <w:bookmarkStart w:id="2725" w:name="_Toc391915860"/>
      <w:bookmarkStart w:id="2726" w:name="_Toc391918239"/>
      <w:bookmarkStart w:id="2727" w:name="_Toc392489692"/>
      <w:bookmarkStart w:id="2728" w:name="_Toc392492030"/>
      <w:bookmarkStart w:id="2729" w:name="_Toc392766672"/>
      <w:bookmarkStart w:id="2730" w:name="_Toc393091958"/>
      <w:bookmarkStart w:id="2731" w:name="_Toc393092667"/>
      <w:bookmarkStart w:id="2732" w:name="_Toc394048264"/>
      <w:bookmarkStart w:id="2733" w:name="_Toc394048519"/>
      <w:bookmarkStart w:id="2734" w:name="_Toc394048774"/>
      <w:bookmarkStart w:id="2735" w:name="_Toc391915861"/>
      <w:bookmarkStart w:id="2736" w:name="_Toc391918240"/>
      <w:bookmarkStart w:id="2737" w:name="_Toc392489693"/>
      <w:bookmarkStart w:id="2738" w:name="_Toc392492031"/>
      <w:bookmarkStart w:id="2739" w:name="_Toc392766673"/>
      <w:bookmarkStart w:id="2740" w:name="_Toc393091959"/>
      <w:bookmarkStart w:id="2741" w:name="_Toc393092668"/>
      <w:bookmarkStart w:id="2742" w:name="_Toc394048265"/>
      <w:bookmarkStart w:id="2743" w:name="_Toc394048520"/>
      <w:bookmarkStart w:id="2744" w:name="_Toc394048775"/>
      <w:bookmarkStart w:id="2745" w:name="_Toc391915862"/>
      <w:bookmarkStart w:id="2746" w:name="_Toc391918241"/>
      <w:bookmarkStart w:id="2747" w:name="_Toc392489694"/>
      <w:bookmarkStart w:id="2748" w:name="_Toc392492032"/>
      <w:bookmarkStart w:id="2749" w:name="_Toc392766674"/>
      <w:bookmarkStart w:id="2750" w:name="_Toc393091960"/>
      <w:bookmarkStart w:id="2751" w:name="_Toc393092669"/>
      <w:bookmarkStart w:id="2752" w:name="_Toc394048266"/>
      <w:bookmarkStart w:id="2753" w:name="_Toc394048521"/>
      <w:bookmarkStart w:id="2754" w:name="_Toc394048776"/>
      <w:bookmarkStart w:id="2755" w:name="_Toc391915863"/>
      <w:bookmarkStart w:id="2756" w:name="_Toc391918242"/>
      <w:bookmarkStart w:id="2757" w:name="_Toc392489695"/>
      <w:bookmarkStart w:id="2758" w:name="_Toc392492033"/>
      <w:bookmarkStart w:id="2759" w:name="_Toc392766675"/>
      <w:bookmarkStart w:id="2760" w:name="_Toc393091961"/>
      <w:bookmarkStart w:id="2761" w:name="_Toc393092670"/>
      <w:bookmarkStart w:id="2762" w:name="_Toc394048267"/>
      <w:bookmarkStart w:id="2763" w:name="_Toc394048522"/>
      <w:bookmarkStart w:id="2764" w:name="_Toc394048777"/>
      <w:bookmarkStart w:id="2765" w:name="_Toc396139410"/>
      <w:bookmarkStart w:id="2766" w:name="_Toc396144568"/>
      <w:bookmarkStart w:id="2767" w:name="_Toc396722188"/>
      <w:bookmarkStart w:id="2768" w:name="_Toc411425050"/>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r>
        <w:t>Environmental</w:t>
      </w:r>
      <w:bookmarkEnd w:id="2765"/>
      <w:bookmarkEnd w:id="2766"/>
      <w:bookmarkEnd w:id="2767"/>
      <w:bookmarkEnd w:id="2768"/>
    </w:p>
    <w:p w14:paraId="395AE228" w14:textId="77777777" w:rsidR="00F12B52" w:rsidRPr="00F12B52" w:rsidRDefault="00F12B52" w:rsidP="00F12B52">
      <w:pPr>
        <w:pStyle w:val="BodyText2"/>
      </w:pPr>
    </w:p>
    <w:p w14:paraId="6EA2E063" w14:textId="636515D6" w:rsidR="00F12B52" w:rsidRDefault="00093477" w:rsidP="00F12B52">
      <w:pPr>
        <w:pStyle w:val="BodyText2"/>
      </w:pPr>
      <w:r>
        <w:t>Project Co</w:t>
      </w:r>
      <w:r w:rsidR="00F12B52" w:rsidRPr="00F12B52">
        <w:t xml:space="preserve"> shall refer to the following environmental assessment (EA) and related reports for the purposes of carrying out its environmental obligations under the </w:t>
      </w:r>
      <w:r w:rsidR="0025034C">
        <w:t xml:space="preserve">Project </w:t>
      </w:r>
      <w:r w:rsidR="00F12B52" w:rsidRPr="00F12B52">
        <w:t>Agreement:</w:t>
      </w:r>
    </w:p>
    <w:p w14:paraId="33679A2B" w14:textId="77777777" w:rsidR="00FB28A2" w:rsidRPr="00F12B52" w:rsidRDefault="00FB28A2" w:rsidP="00F12B52">
      <w:pPr>
        <w:pStyle w:val="BodyText2"/>
      </w:pPr>
    </w:p>
    <w:p w14:paraId="4E92B6B4" w14:textId="3803999F" w:rsidR="00F12B52" w:rsidRPr="00D856D2" w:rsidRDefault="00F12B52" w:rsidP="00D856D2">
      <w:pPr>
        <w:pStyle w:val="BodyText2"/>
        <w:widowControl w:val="0"/>
        <w:numPr>
          <w:ilvl w:val="0"/>
          <w:numId w:val="51"/>
        </w:numPr>
        <w:tabs>
          <w:tab w:val="left" w:pos="1080"/>
        </w:tabs>
        <w:ind w:left="1080" w:right="-43"/>
        <w:jc w:val="left"/>
      </w:pPr>
      <w:r w:rsidRPr="00D856D2">
        <w:t>West Bypass (Stage 2), Environmental Assessment Screening, Final Report - AECOM, July 2011.</w:t>
      </w:r>
    </w:p>
    <w:p w14:paraId="6D77FEDD" w14:textId="7D292B4B" w:rsidR="00F12B52" w:rsidRPr="00D856D2" w:rsidRDefault="00F12B52" w:rsidP="00D856D2">
      <w:pPr>
        <w:pStyle w:val="BodyText2"/>
        <w:widowControl w:val="0"/>
        <w:numPr>
          <w:ilvl w:val="0"/>
          <w:numId w:val="51"/>
        </w:numPr>
        <w:tabs>
          <w:tab w:val="left" w:pos="1080"/>
        </w:tabs>
        <w:ind w:left="1080" w:right="-43"/>
        <w:jc w:val="left"/>
      </w:pPr>
      <w:r w:rsidRPr="00D856D2">
        <w:t>West Bypass (Interim Road and Stages 2-3), Vegetation Baseline Report - AECOM, March 2010.</w:t>
      </w:r>
    </w:p>
    <w:p w14:paraId="2F795E92" w14:textId="2F6EE7D7" w:rsidR="00F12B52" w:rsidRPr="00D856D2" w:rsidRDefault="00F12B52" w:rsidP="00D856D2">
      <w:pPr>
        <w:pStyle w:val="BodyText2"/>
        <w:widowControl w:val="0"/>
        <w:numPr>
          <w:ilvl w:val="0"/>
          <w:numId w:val="51"/>
        </w:numPr>
        <w:tabs>
          <w:tab w:val="left" w:pos="1080"/>
        </w:tabs>
        <w:ind w:left="1080" w:right="-43"/>
        <w:jc w:val="left"/>
      </w:pPr>
      <w:r w:rsidRPr="00D856D2">
        <w:t>West Bypass (Interim Road and Stages 2-3), Wildlife Baseline Report - AECOM, March 2010.</w:t>
      </w:r>
    </w:p>
    <w:p w14:paraId="5E2DCB4C" w14:textId="4CC0E5DE" w:rsidR="00F12B52" w:rsidRPr="00D856D2" w:rsidRDefault="00F12B52" w:rsidP="00D856D2">
      <w:pPr>
        <w:pStyle w:val="BodyText2"/>
        <w:widowControl w:val="0"/>
        <w:numPr>
          <w:ilvl w:val="0"/>
          <w:numId w:val="51"/>
        </w:numPr>
        <w:tabs>
          <w:tab w:val="left" w:pos="1080"/>
        </w:tabs>
        <w:ind w:left="1080" w:right="-43"/>
        <w:jc w:val="left"/>
      </w:pPr>
      <w:r w:rsidRPr="00D856D2">
        <w:t>West Bypass (Interim Road and Stages 2-3), Fish and Fish Habitat Baseline Report - AECOM, March 2010.</w:t>
      </w:r>
    </w:p>
    <w:p w14:paraId="1DDD0EA9" w14:textId="1F3F496C" w:rsidR="00F12B52" w:rsidRPr="00D856D2" w:rsidRDefault="00F12B52" w:rsidP="00D856D2">
      <w:pPr>
        <w:pStyle w:val="BodyText2"/>
        <w:widowControl w:val="0"/>
        <w:numPr>
          <w:ilvl w:val="0"/>
          <w:numId w:val="51"/>
        </w:numPr>
        <w:tabs>
          <w:tab w:val="left" w:pos="1080"/>
        </w:tabs>
        <w:ind w:left="1080" w:right="-43"/>
        <w:jc w:val="left"/>
      </w:pPr>
      <w:r w:rsidRPr="00D856D2">
        <w:t>Technical Project Proposal, West Bypass Project – Stages 3 and 4 - MMM Group Limited, February 2013.</w:t>
      </w:r>
    </w:p>
    <w:p w14:paraId="44881A06" w14:textId="59F06A8E" w:rsidR="00F12B52" w:rsidRPr="00D856D2" w:rsidRDefault="00F12B52" w:rsidP="00D856D2">
      <w:pPr>
        <w:pStyle w:val="BodyText2"/>
        <w:widowControl w:val="0"/>
        <w:numPr>
          <w:ilvl w:val="0"/>
          <w:numId w:val="51"/>
        </w:numPr>
        <w:tabs>
          <w:tab w:val="left" w:pos="1080"/>
        </w:tabs>
        <w:ind w:left="1080" w:right="-43"/>
        <w:jc w:val="left"/>
      </w:pPr>
      <w:r w:rsidRPr="00D856D2">
        <w:t>Technical Proposal, Bypass Project - AMEC Environment &amp; Infrastructure, March 2014.</w:t>
      </w:r>
    </w:p>
    <w:p w14:paraId="345B2D99" w14:textId="43C7B516" w:rsidR="00F12B52" w:rsidRPr="00D856D2" w:rsidRDefault="00BB0EED" w:rsidP="00D856D2">
      <w:pPr>
        <w:pStyle w:val="BodyText2"/>
        <w:widowControl w:val="0"/>
        <w:numPr>
          <w:ilvl w:val="0"/>
          <w:numId w:val="51"/>
        </w:numPr>
        <w:tabs>
          <w:tab w:val="left" w:pos="1080"/>
        </w:tabs>
        <w:ind w:left="1080" w:right="-43"/>
        <w:jc w:val="left"/>
        <w:rPr>
          <w:rFonts w:cs="Times"/>
          <w:szCs w:val="24"/>
          <w:lang w:eastAsia="en-CA"/>
        </w:rPr>
      </w:pPr>
      <w:r w:rsidRPr="00D856D2">
        <w:rPr>
          <w:rFonts w:cs="Times"/>
          <w:szCs w:val="24"/>
          <w:lang w:eastAsia="en-CA"/>
        </w:rPr>
        <w:t>All of t</w:t>
      </w:r>
      <w:r w:rsidR="00A56483" w:rsidRPr="00D856D2">
        <w:rPr>
          <w:rFonts w:cs="Times"/>
          <w:szCs w:val="24"/>
          <w:lang w:eastAsia="en-CA"/>
        </w:rPr>
        <w:t>he obligations set out in the Saskatchewan Ministry of Environment, Environmental Assessment Branch, letter dated June 11, 2014 (EAB File # 2014-10, Transaction # 10001995)</w:t>
      </w:r>
      <w:r w:rsidR="00BD4C2D" w:rsidRPr="00D856D2">
        <w:rPr>
          <w:rFonts w:cs="Times"/>
          <w:szCs w:val="24"/>
          <w:lang w:eastAsia="en-CA"/>
        </w:rPr>
        <w:t>.</w:t>
      </w:r>
    </w:p>
    <w:p w14:paraId="2DB1F426" w14:textId="4F9EBAB3" w:rsidR="000F4081" w:rsidRPr="004424D9" w:rsidRDefault="00A167FB" w:rsidP="004424D9">
      <w:pPr>
        <w:pStyle w:val="BodyText2"/>
        <w:widowControl w:val="0"/>
        <w:numPr>
          <w:ilvl w:val="0"/>
          <w:numId w:val="51"/>
        </w:numPr>
        <w:tabs>
          <w:tab w:val="left" w:pos="1080"/>
        </w:tabs>
        <w:ind w:left="1080" w:right="-43"/>
        <w:jc w:val="left"/>
        <w:rPr>
          <w:rFonts w:cs="Times"/>
          <w:szCs w:val="24"/>
          <w:lang w:eastAsia="en-CA"/>
        </w:rPr>
      </w:pPr>
      <w:r w:rsidRPr="004424D9">
        <w:rPr>
          <w:rFonts w:cs="Times"/>
          <w:szCs w:val="24"/>
          <w:lang w:eastAsia="en-CA"/>
        </w:rPr>
        <w:t>Discussion Paper – Condie Aquifer Risk Assessment Review – Summit Environmental, July 4, 2014</w:t>
      </w:r>
      <w:r w:rsidR="00F447ED" w:rsidRPr="004424D9">
        <w:rPr>
          <w:rFonts w:cs="Times"/>
          <w:szCs w:val="24"/>
          <w:lang w:eastAsia="en-CA"/>
        </w:rPr>
        <w:t>, including Discussion Paper 01 – Addendum to the Condie Aquifer Risk Assessment Review Updated Water Quality Sampling, Oct 3, 2014.</w:t>
      </w:r>
    </w:p>
    <w:p w14:paraId="35515349" w14:textId="77777777" w:rsidR="000A0B8F" w:rsidRDefault="00C7244B" w:rsidP="000A0B8F">
      <w:pPr>
        <w:pStyle w:val="BodyText2"/>
        <w:widowControl w:val="0"/>
        <w:numPr>
          <w:ilvl w:val="0"/>
          <w:numId w:val="51"/>
        </w:numPr>
        <w:tabs>
          <w:tab w:val="left" w:pos="1080"/>
        </w:tabs>
        <w:ind w:left="1080" w:right="-43"/>
        <w:jc w:val="left"/>
        <w:rPr>
          <w:rFonts w:cs="Times"/>
          <w:szCs w:val="24"/>
          <w:lang w:eastAsia="en-CA"/>
        </w:rPr>
      </w:pPr>
      <w:r>
        <w:rPr>
          <w:rFonts w:cs="Times"/>
          <w:szCs w:val="24"/>
          <w:lang w:eastAsia="en-CA"/>
        </w:rPr>
        <w:t>Final Report:  Phase I Environmental Site Assessment at Western Limited SW 29</w:t>
      </w:r>
      <w:r>
        <w:rPr>
          <w:rFonts w:cs="Times"/>
          <w:szCs w:val="24"/>
          <w:lang w:eastAsia="en-CA"/>
        </w:rPr>
        <w:noBreakHyphen/>
        <w:t>17</w:t>
      </w:r>
      <w:r>
        <w:rPr>
          <w:rFonts w:cs="Times"/>
          <w:szCs w:val="24"/>
          <w:lang w:eastAsia="en-CA"/>
        </w:rPr>
        <w:noBreakHyphen/>
        <w:t>20 W2M, ext. 16, near Regina, Saskatchewan, September 2014, Golder Associates.</w:t>
      </w:r>
    </w:p>
    <w:p w14:paraId="17EB3308" w14:textId="1253DB33" w:rsidR="000A0B8F" w:rsidRPr="00F92D4E" w:rsidRDefault="000A0B8F" w:rsidP="000A0B8F">
      <w:pPr>
        <w:pStyle w:val="BodyText2"/>
        <w:widowControl w:val="0"/>
        <w:numPr>
          <w:ilvl w:val="0"/>
          <w:numId w:val="51"/>
        </w:numPr>
        <w:tabs>
          <w:tab w:val="left" w:pos="1080"/>
        </w:tabs>
        <w:ind w:left="1080" w:right="-43"/>
        <w:jc w:val="left"/>
        <w:rPr>
          <w:rFonts w:cs="Times"/>
          <w:szCs w:val="24"/>
          <w:lang w:eastAsia="en-CA"/>
        </w:rPr>
      </w:pPr>
      <w:r w:rsidRPr="00F92D4E">
        <w:rPr>
          <w:rFonts w:cs="Times"/>
          <w:szCs w:val="24"/>
          <w:lang w:eastAsia="en-CA"/>
        </w:rPr>
        <w:t>Regina Bypass 2014 Fall Rare Plant Survey, November 2014, Summit Environmental Consultants.</w:t>
      </w:r>
    </w:p>
    <w:p w14:paraId="02A963C0" w14:textId="360CFEC2" w:rsidR="00BD4C2D" w:rsidRPr="00F92D4E" w:rsidRDefault="000A0B8F" w:rsidP="000A0B8F">
      <w:pPr>
        <w:pStyle w:val="BodyText2"/>
        <w:widowControl w:val="0"/>
        <w:numPr>
          <w:ilvl w:val="0"/>
          <w:numId w:val="51"/>
        </w:numPr>
        <w:tabs>
          <w:tab w:val="left" w:pos="1080"/>
        </w:tabs>
        <w:ind w:left="1080" w:right="-43"/>
        <w:jc w:val="left"/>
        <w:rPr>
          <w:rFonts w:cs="Times"/>
          <w:szCs w:val="24"/>
          <w:lang w:eastAsia="en-CA"/>
        </w:rPr>
      </w:pPr>
      <w:r w:rsidRPr="00F92D4E">
        <w:rPr>
          <w:rFonts w:cs="Times"/>
          <w:szCs w:val="24"/>
          <w:lang w:eastAsia="en-CA"/>
        </w:rPr>
        <w:t>Phase I Environmental Site Assessment Overview – Proposed Regina Bypass Route, October 2014, Summit Environmental Consultants.</w:t>
      </w:r>
    </w:p>
    <w:p w14:paraId="25A07A43" w14:textId="77777777" w:rsidR="000A0B8F" w:rsidRPr="00D856D2" w:rsidRDefault="000A0B8F" w:rsidP="00B539E5">
      <w:pPr>
        <w:tabs>
          <w:tab w:val="right" w:leader="dot" w:pos="9360"/>
        </w:tabs>
        <w:jc w:val="both"/>
        <w:rPr>
          <w:rFonts w:cs="Times"/>
          <w:szCs w:val="24"/>
          <w:lang w:eastAsia="en-CA"/>
        </w:rPr>
      </w:pPr>
    </w:p>
    <w:p w14:paraId="7F14FCF2" w14:textId="21A86477" w:rsidR="00BD4C2D" w:rsidRPr="00F12B52" w:rsidRDefault="00BD4C2D" w:rsidP="00B539E5">
      <w:pPr>
        <w:tabs>
          <w:tab w:val="right" w:leader="dot" w:pos="9360"/>
        </w:tabs>
        <w:jc w:val="both"/>
        <w:rPr>
          <w:rFonts w:cs="Times"/>
          <w:szCs w:val="24"/>
          <w:lang w:eastAsia="en-CA"/>
        </w:rPr>
      </w:pPr>
      <w:r w:rsidRPr="00D856D2">
        <w:rPr>
          <w:rFonts w:cs="Times"/>
          <w:szCs w:val="24"/>
          <w:lang w:eastAsia="en-CA"/>
        </w:rPr>
        <w:t>For purposes of clarity references to the Ministry or MHI shall be deemed to be references to Project Co.</w:t>
      </w:r>
    </w:p>
    <w:p w14:paraId="70D2E855" w14:textId="77777777" w:rsidR="00F12B52" w:rsidRDefault="00F12B52">
      <w:pPr>
        <w:pStyle w:val="PPP3"/>
      </w:pPr>
      <w:bookmarkStart w:id="2769" w:name="_Toc391239521"/>
      <w:bookmarkStart w:id="2770" w:name="_Toc391239606"/>
      <w:bookmarkStart w:id="2771" w:name="_Toc391239709"/>
      <w:bookmarkStart w:id="2772" w:name="_Toc391239796"/>
      <w:bookmarkStart w:id="2773" w:name="_Toc391239882"/>
      <w:bookmarkStart w:id="2774" w:name="_Toc391239968"/>
      <w:bookmarkStart w:id="2775" w:name="_Toc391240054"/>
      <w:bookmarkStart w:id="2776" w:name="_Toc391240140"/>
      <w:bookmarkStart w:id="2777" w:name="_Toc391240226"/>
      <w:bookmarkStart w:id="2778" w:name="_Toc391240311"/>
      <w:bookmarkStart w:id="2779" w:name="_Toc391240398"/>
      <w:bookmarkStart w:id="2780" w:name="_Toc391241206"/>
      <w:bookmarkStart w:id="2781" w:name="_Toc391241298"/>
      <w:bookmarkStart w:id="2782" w:name="_Toc391241386"/>
      <w:bookmarkStart w:id="2783" w:name="_Toc391241646"/>
      <w:bookmarkStart w:id="2784" w:name="_Toc391241742"/>
      <w:bookmarkStart w:id="2785" w:name="_Toc391243121"/>
      <w:bookmarkStart w:id="2786" w:name="_Toc391244612"/>
      <w:bookmarkStart w:id="2787" w:name="_Toc391244697"/>
      <w:bookmarkStart w:id="2788" w:name="_Toc391915865"/>
      <w:bookmarkStart w:id="2789" w:name="_Toc391918244"/>
      <w:bookmarkStart w:id="2790" w:name="_Toc392489697"/>
      <w:bookmarkStart w:id="2791" w:name="_Toc392492035"/>
      <w:bookmarkStart w:id="2792" w:name="_Toc392766677"/>
      <w:bookmarkStart w:id="2793" w:name="_Toc393091963"/>
      <w:bookmarkStart w:id="2794" w:name="_Toc393092672"/>
      <w:bookmarkStart w:id="2795" w:name="_Toc394048269"/>
      <w:bookmarkStart w:id="2796" w:name="_Toc394048524"/>
      <w:bookmarkStart w:id="2797" w:name="_Toc394048779"/>
      <w:bookmarkStart w:id="2798" w:name="_Toc391239522"/>
      <w:bookmarkStart w:id="2799" w:name="_Toc391239607"/>
      <w:bookmarkStart w:id="2800" w:name="_Toc391239710"/>
      <w:bookmarkStart w:id="2801" w:name="_Toc391239797"/>
      <w:bookmarkStart w:id="2802" w:name="_Toc391239883"/>
      <w:bookmarkStart w:id="2803" w:name="_Toc391239969"/>
      <w:bookmarkStart w:id="2804" w:name="_Toc391240055"/>
      <w:bookmarkStart w:id="2805" w:name="_Toc391240141"/>
      <w:bookmarkStart w:id="2806" w:name="_Toc391240227"/>
      <w:bookmarkStart w:id="2807" w:name="_Toc391240312"/>
      <w:bookmarkStart w:id="2808" w:name="_Toc391240399"/>
      <w:bookmarkStart w:id="2809" w:name="_Toc391241207"/>
      <w:bookmarkStart w:id="2810" w:name="_Toc391241299"/>
      <w:bookmarkStart w:id="2811" w:name="_Toc391241387"/>
      <w:bookmarkStart w:id="2812" w:name="_Toc391241647"/>
      <w:bookmarkStart w:id="2813" w:name="_Toc391241743"/>
      <w:bookmarkStart w:id="2814" w:name="_Toc391243122"/>
      <w:bookmarkStart w:id="2815" w:name="_Toc391244613"/>
      <w:bookmarkStart w:id="2816" w:name="_Toc391244698"/>
      <w:bookmarkStart w:id="2817" w:name="_Toc391915866"/>
      <w:bookmarkStart w:id="2818" w:name="_Toc391918245"/>
      <w:bookmarkStart w:id="2819" w:name="_Toc392489698"/>
      <w:bookmarkStart w:id="2820" w:name="_Toc392492036"/>
      <w:bookmarkStart w:id="2821" w:name="_Toc392766678"/>
      <w:bookmarkStart w:id="2822" w:name="_Toc393091964"/>
      <w:bookmarkStart w:id="2823" w:name="_Toc393092673"/>
      <w:bookmarkStart w:id="2824" w:name="_Toc394048270"/>
      <w:bookmarkStart w:id="2825" w:name="_Toc394048525"/>
      <w:bookmarkStart w:id="2826" w:name="_Toc394048780"/>
      <w:bookmarkStart w:id="2827" w:name="_Toc391239523"/>
      <w:bookmarkStart w:id="2828" w:name="_Toc391239608"/>
      <w:bookmarkStart w:id="2829" w:name="_Toc391239711"/>
      <w:bookmarkStart w:id="2830" w:name="_Toc391239798"/>
      <w:bookmarkStart w:id="2831" w:name="_Toc391239884"/>
      <w:bookmarkStart w:id="2832" w:name="_Toc391239970"/>
      <w:bookmarkStart w:id="2833" w:name="_Toc391240056"/>
      <w:bookmarkStart w:id="2834" w:name="_Toc391240142"/>
      <w:bookmarkStart w:id="2835" w:name="_Toc391240228"/>
      <w:bookmarkStart w:id="2836" w:name="_Toc391240313"/>
      <w:bookmarkStart w:id="2837" w:name="_Toc391240400"/>
      <w:bookmarkStart w:id="2838" w:name="_Toc391241208"/>
      <w:bookmarkStart w:id="2839" w:name="_Toc391241300"/>
      <w:bookmarkStart w:id="2840" w:name="_Toc391241388"/>
      <w:bookmarkStart w:id="2841" w:name="_Toc391241648"/>
      <w:bookmarkStart w:id="2842" w:name="_Toc391241744"/>
      <w:bookmarkStart w:id="2843" w:name="_Toc391243123"/>
      <w:bookmarkStart w:id="2844" w:name="_Toc391244614"/>
      <w:bookmarkStart w:id="2845" w:name="_Toc391244699"/>
      <w:bookmarkStart w:id="2846" w:name="_Toc391915867"/>
      <w:bookmarkStart w:id="2847" w:name="_Toc391918246"/>
      <w:bookmarkStart w:id="2848" w:name="_Toc392489699"/>
      <w:bookmarkStart w:id="2849" w:name="_Toc392492037"/>
      <w:bookmarkStart w:id="2850" w:name="_Toc392766679"/>
      <w:bookmarkStart w:id="2851" w:name="_Toc393091965"/>
      <w:bookmarkStart w:id="2852" w:name="_Toc393092674"/>
      <w:bookmarkStart w:id="2853" w:name="_Toc394048271"/>
      <w:bookmarkStart w:id="2854" w:name="_Toc394048526"/>
      <w:bookmarkStart w:id="2855" w:name="_Toc394048781"/>
      <w:bookmarkStart w:id="2856" w:name="_Toc396139411"/>
      <w:bookmarkStart w:id="2857" w:name="_Toc396144569"/>
      <w:bookmarkStart w:id="2858" w:name="_Toc396722189"/>
      <w:bookmarkStart w:id="2859" w:name="_Toc411425051"/>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r>
        <w:t>Noise Attenuation</w:t>
      </w:r>
      <w:bookmarkEnd w:id="2856"/>
      <w:bookmarkEnd w:id="2857"/>
      <w:bookmarkEnd w:id="2858"/>
      <w:bookmarkEnd w:id="2859"/>
    </w:p>
    <w:p w14:paraId="7AB9E3E7" w14:textId="0C61EC4F" w:rsidR="00F12B52" w:rsidRDefault="00F12B52" w:rsidP="00F12B52">
      <w:pPr>
        <w:pStyle w:val="BodyText2"/>
      </w:pPr>
    </w:p>
    <w:p w14:paraId="0E03FED7" w14:textId="77777777" w:rsidR="00A03EEA" w:rsidRDefault="00A03EEA" w:rsidP="00A03EEA">
      <w:pPr>
        <w:pStyle w:val="BodyText2"/>
      </w:pPr>
      <w:r>
        <w:t>Project Co is responsible for all road traffic noise attenuation for the New Bypass Infrastructure.</w:t>
      </w:r>
    </w:p>
    <w:p w14:paraId="4A54419E" w14:textId="77777777" w:rsidR="00A03EEA" w:rsidRDefault="00A03EEA" w:rsidP="00A03EEA">
      <w:pPr>
        <w:pStyle w:val="BodyText2"/>
      </w:pPr>
    </w:p>
    <w:p w14:paraId="1D661721" w14:textId="77777777" w:rsidR="00A03EEA" w:rsidRDefault="00A03EEA" w:rsidP="00A03EEA">
      <w:pPr>
        <w:pStyle w:val="BodyText2"/>
      </w:pPr>
      <w:r>
        <w:t>Project Co shall ensure that the maximum noise level of 65 dBA Leq</w:t>
      </w:r>
      <w:r w:rsidRPr="00792054">
        <w:rPr>
          <w:vertAlign w:val="subscript"/>
        </w:rPr>
        <w:t>24</w:t>
      </w:r>
      <w:r>
        <w:rPr>
          <w:vertAlign w:val="subscript"/>
        </w:rPr>
        <w:t xml:space="preserve"> </w:t>
      </w:r>
      <w:r>
        <w:t>(A-weighted 24 hour equivalent sound level) measured 2 m inside the affected residential property line is adhered to.  If the threshold is exceeded, Project Co shall implement noise mitigation measures.  Monitoring and measurement to determine where and when noise mitigation measures are required shall be generally completed in accordance with Section 400.3 (Road Traffic Noise Mitigation (New Bypass Infrastructure Only)).  The mitigation of noise issues could include constructing noise walls or berms.  The mitigation must be broadly supported by the affected residents.</w:t>
      </w:r>
    </w:p>
    <w:p w14:paraId="70920076" w14:textId="77777777" w:rsidR="00A03EEA" w:rsidRDefault="00A03EEA" w:rsidP="00A03EEA">
      <w:pPr>
        <w:pStyle w:val="BodyText2"/>
      </w:pPr>
    </w:p>
    <w:p w14:paraId="2C28A6E7" w14:textId="1890F861" w:rsidR="00A03EEA" w:rsidRDefault="00A03EEA" w:rsidP="00A03EEA">
      <w:pPr>
        <w:pStyle w:val="BodyText2"/>
      </w:pPr>
      <w:r>
        <w:t xml:space="preserve">Where a new residential subdivision is constructed (after </w:t>
      </w:r>
      <w:r w:rsidR="00E4608F">
        <w:t>the Regina Bypass location was approved</w:t>
      </w:r>
      <w:r>
        <w:t>) adjacent to the New Bypass Infrastructure, the new residential subdivision development proponent will be responsible for noise attenuation in respect to that new residential subdivision.</w:t>
      </w:r>
    </w:p>
    <w:p w14:paraId="2E97C54F" w14:textId="77777777" w:rsidR="00A03EEA" w:rsidRDefault="00A03EEA" w:rsidP="00A03EEA">
      <w:pPr>
        <w:pStyle w:val="BodyText2"/>
      </w:pPr>
    </w:p>
    <w:p w14:paraId="6ECDB7BE" w14:textId="381690DA" w:rsidR="00A03EEA" w:rsidRDefault="00A03EEA" w:rsidP="00F12B52">
      <w:pPr>
        <w:pStyle w:val="BodyText2"/>
      </w:pPr>
      <w:r>
        <w:t>Project Co’s responsibility for noise mitigation applies up to and including mainline AADT volumes of 75,000 vehicles per day as measured at the Traffic Data Counter Station located at the location identified in Section 2.1.11.4 of Appendix F to Schedule 15-2.</w:t>
      </w:r>
    </w:p>
    <w:p w14:paraId="79C37C2A" w14:textId="5589BAB6" w:rsidR="006C306E" w:rsidRDefault="00C96103">
      <w:pPr>
        <w:pStyle w:val="PPP3"/>
      </w:pPr>
      <w:bookmarkStart w:id="2860" w:name="_Toc396139412"/>
      <w:bookmarkStart w:id="2861" w:name="_Toc396144570"/>
      <w:bookmarkStart w:id="2862" w:name="_Toc396722190"/>
      <w:bookmarkStart w:id="2863" w:name="_Toc411425052"/>
      <w:r>
        <w:t xml:space="preserve">Legal and </w:t>
      </w:r>
      <w:r w:rsidR="00E3179E">
        <w:t>Other Surveys</w:t>
      </w:r>
      <w:bookmarkEnd w:id="2860"/>
      <w:bookmarkEnd w:id="2861"/>
      <w:bookmarkEnd w:id="2862"/>
      <w:bookmarkEnd w:id="2863"/>
    </w:p>
    <w:p w14:paraId="5875DB22" w14:textId="77777777" w:rsidR="00C96103" w:rsidRPr="00C96103" w:rsidRDefault="00C96103" w:rsidP="00C96103">
      <w:pPr>
        <w:pStyle w:val="BodyText2"/>
      </w:pPr>
      <w:bookmarkStart w:id="2864" w:name="_Toc68683818"/>
      <w:bookmarkStart w:id="2865" w:name="_Toc68683819"/>
      <w:bookmarkStart w:id="2866" w:name="_Toc292957202"/>
      <w:bookmarkStart w:id="2867" w:name="_Toc293058739"/>
      <w:bookmarkEnd w:id="1641"/>
      <w:bookmarkEnd w:id="2864"/>
    </w:p>
    <w:p w14:paraId="3C649F50" w14:textId="338062B0" w:rsidR="00C96103" w:rsidRDefault="00C96103" w:rsidP="00C96103">
      <w:pPr>
        <w:pStyle w:val="BodyText2"/>
      </w:pPr>
      <w:r w:rsidRPr="00C96103">
        <w:t xml:space="preserve">The Ministry will conduct legal surveys, and prepare and register legal plans in accordance with design drawings referenced herein.  Any additional legal surveys required due to </w:t>
      </w:r>
      <w:r w:rsidR="00093477">
        <w:t>Project Co’s</w:t>
      </w:r>
      <w:r w:rsidRPr="00C96103">
        <w:t xml:space="preserve"> designs will be </w:t>
      </w:r>
      <w:r w:rsidR="005B75FD">
        <w:t>Project Co</w:t>
      </w:r>
      <w:r w:rsidRPr="00C96103">
        <w:t xml:space="preserve"> responsibility.  Any additional surveys, plan preparation, and registration and costs, due to </w:t>
      </w:r>
      <w:r w:rsidR="00093477">
        <w:t>Project Co</w:t>
      </w:r>
      <w:r w:rsidR="00093477" w:rsidRPr="00C96103">
        <w:t xml:space="preserve"> </w:t>
      </w:r>
      <w:r w:rsidRPr="00C96103">
        <w:t xml:space="preserve">initiated changes, will be the responsibility of </w:t>
      </w:r>
      <w:r w:rsidR="00093477">
        <w:t>Project Co</w:t>
      </w:r>
      <w:r w:rsidRPr="00C96103">
        <w:t>.</w:t>
      </w:r>
    </w:p>
    <w:p w14:paraId="759B5D68" w14:textId="5F7AE854" w:rsidR="0025034C" w:rsidRDefault="0025034C">
      <w:pPr>
        <w:pStyle w:val="PPP3"/>
      </w:pPr>
      <w:bookmarkStart w:id="2868" w:name="_Toc396139413"/>
      <w:bookmarkStart w:id="2869" w:name="_Toc396144571"/>
      <w:bookmarkStart w:id="2870" w:name="_Toc396722191"/>
      <w:bookmarkStart w:id="2871" w:name="_Toc411425053"/>
      <w:r>
        <w:t xml:space="preserve">High </w:t>
      </w:r>
      <w:r w:rsidR="00FE04EA">
        <w:t>Tensioned Cable Barrier</w:t>
      </w:r>
      <w:bookmarkEnd w:id="2868"/>
      <w:bookmarkEnd w:id="2869"/>
      <w:bookmarkEnd w:id="2870"/>
      <w:bookmarkEnd w:id="2871"/>
    </w:p>
    <w:p w14:paraId="2800C1E1" w14:textId="77777777" w:rsidR="00B80304" w:rsidRDefault="00B80304">
      <w:pPr>
        <w:pStyle w:val="BodyText2"/>
      </w:pPr>
    </w:p>
    <w:p w14:paraId="21BA7315" w14:textId="551866DB" w:rsidR="0025034C" w:rsidRDefault="0025034C">
      <w:pPr>
        <w:pStyle w:val="BodyText2"/>
      </w:pPr>
      <w:r>
        <w:t>Project Co shall design and install High Tension Cable (HTC) Barriers at locations shown in the Reference Concept.</w:t>
      </w:r>
    </w:p>
    <w:p w14:paraId="35FC95AA" w14:textId="09FC71DB" w:rsidR="003B41BA" w:rsidRDefault="003B41BA">
      <w:pPr>
        <w:pStyle w:val="PPP2"/>
      </w:pPr>
      <w:bookmarkStart w:id="2872" w:name="_Toc396139414"/>
      <w:bookmarkStart w:id="2873" w:name="_Toc396144572"/>
      <w:bookmarkStart w:id="2874" w:name="_Toc396722192"/>
      <w:bookmarkStart w:id="2875" w:name="_Toc411425054"/>
      <w:r w:rsidRPr="00C80C76">
        <w:t>STRUCTURES</w:t>
      </w:r>
      <w:bookmarkEnd w:id="2865"/>
      <w:bookmarkEnd w:id="2866"/>
      <w:bookmarkEnd w:id="2867"/>
      <w:r w:rsidR="009B084B">
        <w:t xml:space="preserve"> DESIGN</w:t>
      </w:r>
      <w:bookmarkEnd w:id="2872"/>
      <w:bookmarkEnd w:id="2873"/>
      <w:bookmarkEnd w:id="2874"/>
      <w:bookmarkEnd w:id="2875"/>
    </w:p>
    <w:p w14:paraId="35FC95B6" w14:textId="77777777" w:rsidR="003B41BA" w:rsidRDefault="003B41BA">
      <w:pPr>
        <w:pStyle w:val="PPP3"/>
      </w:pPr>
      <w:bookmarkStart w:id="2876" w:name="_Toc68683820"/>
      <w:bookmarkStart w:id="2877" w:name="_Toc292957203"/>
      <w:bookmarkStart w:id="2878" w:name="_Toc293058740"/>
      <w:bookmarkStart w:id="2879" w:name="_Toc68683823"/>
      <w:bookmarkStart w:id="2880" w:name="_Toc396139415"/>
      <w:bookmarkStart w:id="2881" w:name="_Toc396144573"/>
      <w:bookmarkStart w:id="2882" w:name="_Toc396722193"/>
      <w:bookmarkStart w:id="2883" w:name="_Toc411425055"/>
      <w:bookmarkEnd w:id="2876"/>
      <w:bookmarkEnd w:id="2877"/>
      <w:bookmarkEnd w:id="2878"/>
      <w:r w:rsidRPr="00C80C76">
        <w:t>Design Codes</w:t>
      </w:r>
      <w:bookmarkEnd w:id="2879"/>
      <w:bookmarkEnd w:id="2880"/>
      <w:bookmarkEnd w:id="2881"/>
      <w:bookmarkEnd w:id="2882"/>
      <w:bookmarkEnd w:id="2883"/>
    </w:p>
    <w:p w14:paraId="35FC95B7" w14:textId="77777777" w:rsidR="003B41BA" w:rsidRPr="00315EBB" w:rsidRDefault="003B41BA" w:rsidP="00C01D8A">
      <w:pPr>
        <w:pStyle w:val="BodyText2"/>
      </w:pPr>
    </w:p>
    <w:p w14:paraId="35FC95B8" w14:textId="3DC7EFCA" w:rsidR="003B41BA" w:rsidRPr="00315EBB" w:rsidRDefault="00093477" w:rsidP="00C01D8A">
      <w:pPr>
        <w:pStyle w:val="BodyText2"/>
      </w:pPr>
      <w:r>
        <w:t>Project Co</w:t>
      </w:r>
      <w:r w:rsidR="003B41BA" w:rsidRPr="00C80C76">
        <w:t xml:space="preserve"> shall complete all bridge structure design in accordance with </w:t>
      </w:r>
      <w:r w:rsidR="003B41BA" w:rsidRPr="00C80C76">
        <w:rPr>
          <w:i/>
          <w:iCs/>
        </w:rPr>
        <w:t xml:space="preserve">CAN/CSA-S6 </w:t>
      </w:r>
      <w:r w:rsidR="003B41BA" w:rsidRPr="00C80C76">
        <w:t>(</w:t>
      </w:r>
      <w:r w:rsidR="003B41BA" w:rsidRPr="00C80C76">
        <w:rPr>
          <w:i/>
          <w:iCs/>
        </w:rPr>
        <w:t>Canadian Highway Bridge Design Code</w:t>
      </w:r>
      <w:r w:rsidR="003B41BA" w:rsidRPr="00C80C76">
        <w:t>) (the “</w:t>
      </w:r>
      <w:r w:rsidR="003B41BA" w:rsidRPr="00C80C76">
        <w:rPr>
          <w:b/>
        </w:rPr>
        <w:t>Bridge Design Code</w:t>
      </w:r>
      <w:r w:rsidR="003B41BA" w:rsidRPr="00C80C76">
        <w:t xml:space="preserve">”), which may be supplemented with other relevant codes and recognized current engineering practices and specifications with the prior written approval of the </w:t>
      </w:r>
      <w:r w:rsidR="00F95EF6">
        <w:t>Ministry</w:t>
      </w:r>
      <w:r w:rsidR="003B41BA" w:rsidRPr="00C80C76">
        <w:t xml:space="preserve">. Exceptions to the Bridge Design Code requirements are noted in this Section </w:t>
      </w:r>
      <w:r w:rsidR="007E292E">
        <w:t>2</w:t>
      </w:r>
      <w:r w:rsidR="003B41BA" w:rsidRPr="00C80C76">
        <w:t>00.</w:t>
      </w:r>
      <w:r w:rsidR="000A1924">
        <w:t>7</w:t>
      </w:r>
      <w:r w:rsidR="003B41BA" w:rsidRPr="00C80C76">
        <w:t xml:space="preserve"> </w:t>
      </w:r>
      <w:r w:rsidR="00012B25">
        <w:t xml:space="preserve">of </w:t>
      </w:r>
      <w:r w:rsidR="00012B25" w:rsidRPr="008A6088">
        <w:t>Schedule 15-2</w:t>
      </w:r>
      <w:r w:rsidR="00012B25">
        <w:t xml:space="preserve"> -</w:t>
      </w:r>
      <w:r w:rsidR="00012B25" w:rsidRPr="008A6088">
        <w:t xml:space="preserve"> </w:t>
      </w:r>
      <w:r w:rsidR="00012B25">
        <w:t>Design and Construction</w:t>
      </w:r>
      <w:r w:rsidR="003B41BA" w:rsidRPr="00C80C76">
        <w:t>.</w:t>
      </w:r>
    </w:p>
    <w:p w14:paraId="35FC95B9" w14:textId="77777777" w:rsidR="003B41BA" w:rsidRPr="00315EBB" w:rsidRDefault="003B41BA" w:rsidP="00C01D8A">
      <w:pPr>
        <w:pStyle w:val="BodyText2"/>
      </w:pPr>
    </w:p>
    <w:p w14:paraId="35FC95BA" w14:textId="29EF41D3" w:rsidR="003B41BA" w:rsidRPr="00315EBB" w:rsidRDefault="003B41BA" w:rsidP="00C01D8A">
      <w:pPr>
        <w:pStyle w:val="BodyText2"/>
      </w:pPr>
      <w:r w:rsidRPr="00C80C76">
        <w:t xml:space="preserve">Live load distribution factors used for girder design shall not be less than the empirical factors specified in the Bridge Design Code unless specifically agreed to in writing by the </w:t>
      </w:r>
      <w:r w:rsidR="00F95EF6">
        <w:t>Ministry</w:t>
      </w:r>
      <w:r w:rsidRPr="00C80C76">
        <w:t>. If a bridge does not satisfy the criteria that allow the empirical factors to be used, the live load distribution factors used for girder design shall not be less than the empirical factors that would have been used if the bridge had met these criteria. The distribution factors used shall be shown on the drawings.</w:t>
      </w:r>
    </w:p>
    <w:p w14:paraId="35FC95BB" w14:textId="77777777" w:rsidR="003B41BA" w:rsidRPr="00315EBB" w:rsidRDefault="003B41BA" w:rsidP="00C01D8A">
      <w:pPr>
        <w:pStyle w:val="BodyText2"/>
      </w:pPr>
    </w:p>
    <w:p w14:paraId="3056D68F" w14:textId="23B35264" w:rsidR="00F1129C" w:rsidRDefault="003B41BA" w:rsidP="00D87155">
      <w:pPr>
        <w:pStyle w:val="BodyText2"/>
        <w:widowControl w:val="0"/>
      </w:pPr>
      <w:r w:rsidRPr="00C80C76">
        <w:t>Notwithstanding section 1.4.2.5 of the Bridge Design Code, the use of single load path structures</w:t>
      </w:r>
      <w:r w:rsidR="00EE160E">
        <w:t xml:space="preserve"> will not be permitted</w:t>
      </w:r>
      <w:r w:rsidRPr="00C80C76">
        <w:t xml:space="preserve">. Exceptions to this are piers with </w:t>
      </w:r>
      <w:r w:rsidR="009121E5">
        <w:t>2</w:t>
      </w:r>
      <w:r w:rsidRPr="00C80C76">
        <w:t xml:space="preserve"> columns or less </w:t>
      </w:r>
      <w:r w:rsidR="00634C25">
        <w:t xml:space="preserve">and straddle bents </w:t>
      </w:r>
      <w:r w:rsidRPr="00C80C76">
        <w:t xml:space="preserve">providing the requirements of </w:t>
      </w:r>
      <w:r w:rsidRPr="008A6088">
        <w:t xml:space="preserve">Section </w:t>
      </w:r>
      <w:r w:rsidR="0025034C" w:rsidRPr="008A6088">
        <w:t>200.</w:t>
      </w:r>
      <w:r w:rsidR="000A1924">
        <w:t>7</w:t>
      </w:r>
      <w:r w:rsidR="0025034C" w:rsidRPr="008A6088">
        <w:t>.9 of Schedule 15</w:t>
      </w:r>
      <w:r w:rsidR="00CD42A1" w:rsidRPr="008A6088">
        <w:t>-</w:t>
      </w:r>
      <w:r w:rsidR="0025034C" w:rsidRPr="008A6088">
        <w:t>2</w:t>
      </w:r>
      <w:r w:rsidR="00012B25">
        <w:t xml:space="preserve"> -</w:t>
      </w:r>
      <w:r w:rsidR="0025034C" w:rsidRPr="008A6088">
        <w:t xml:space="preserve"> </w:t>
      </w:r>
      <w:r w:rsidR="00012B25">
        <w:t>Design and Construction</w:t>
      </w:r>
      <w:r w:rsidRPr="00C80C76">
        <w:t xml:space="preserve"> are met. Slab and girder bridge structures </w:t>
      </w:r>
      <w:r w:rsidR="009B693B">
        <w:t xml:space="preserve">with spans less than </w:t>
      </w:r>
      <w:r w:rsidR="00D81708">
        <w:t xml:space="preserve">or equal to </w:t>
      </w:r>
      <w:r w:rsidR="009B693B">
        <w:t xml:space="preserve">50 m </w:t>
      </w:r>
      <w:r w:rsidRPr="00C80C76">
        <w:t xml:space="preserve">shall have a minimum of </w:t>
      </w:r>
      <w:r w:rsidR="009121E5">
        <w:t>4</w:t>
      </w:r>
      <w:r w:rsidRPr="00C80C76">
        <w:t xml:space="preserve"> girder lines. </w:t>
      </w:r>
      <w:r w:rsidR="009B693B">
        <w:t>Slab and girder bridge structures with minimum span lengths greater than 50 m shall have a minimum of three girder lines.</w:t>
      </w:r>
    </w:p>
    <w:p w14:paraId="6A72C00C" w14:textId="77777777" w:rsidR="00F1129C" w:rsidRDefault="00F1129C" w:rsidP="00D87155">
      <w:pPr>
        <w:pStyle w:val="BodyText2"/>
        <w:widowControl w:val="0"/>
      </w:pPr>
    </w:p>
    <w:p w14:paraId="4F3E6F44" w14:textId="0A119975" w:rsidR="00F1129C" w:rsidRDefault="00F1129C" w:rsidP="00D87155">
      <w:pPr>
        <w:pStyle w:val="BodyText2"/>
        <w:widowControl w:val="0"/>
      </w:pPr>
      <w:r>
        <w:t>The following products and systems are not allowed for use:</w:t>
      </w:r>
    </w:p>
    <w:p w14:paraId="0E7C0ED4" w14:textId="77777777" w:rsidR="00FB28A2" w:rsidRDefault="00FB28A2" w:rsidP="00D87155">
      <w:pPr>
        <w:pStyle w:val="BodyText2"/>
        <w:widowControl w:val="0"/>
      </w:pPr>
    </w:p>
    <w:p w14:paraId="6AC78BB3" w14:textId="393BFF27" w:rsidR="004024FE" w:rsidRDefault="00F1129C" w:rsidP="00D856D2">
      <w:pPr>
        <w:pStyle w:val="BodyText2"/>
        <w:widowControl w:val="0"/>
        <w:numPr>
          <w:ilvl w:val="0"/>
          <w:numId w:val="51"/>
        </w:numPr>
        <w:tabs>
          <w:tab w:val="left" w:pos="1080"/>
        </w:tabs>
        <w:ind w:left="1080" w:right="-43"/>
        <w:jc w:val="left"/>
      </w:pPr>
      <w:r>
        <w:t>Stay-in-place deck</w:t>
      </w:r>
      <w:r w:rsidR="003C7A0A">
        <w:t xml:space="preserve"> soffit</w:t>
      </w:r>
      <w:r>
        <w:t xml:space="preserve"> formwork</w:t>
      </w:r>
      <w:r w:rsidR="00941F4F">
        <w:t xml:space="preserve"> other than precast concrete panels in accordance with Section</w:t>
      </w:r>
      <w:r w:rsidR="00EE2D95">
        <w:t>s</w:t>
      </w:r>
      <w:r w:rsidR="00941F4F">
        <w:t xml:space="preserve"> </w:t>
      </w:r>
      <w:r w:rsidR="00EE2D95" w:rsidRPr="008A6088">
        <w:t>300.</w:t>
      </w:r>
      <w:r w:rsidR="0025034C" w:rsidRPr="008A6088">
        <w:t>4</w:t>
      </w:r>
      <w:r w:rsidR="00EE2D95" w:rsidRPr="008A6088">
        <w:t>.</w:t>
      </w:r>
      <w:r w:rsidR="0025034C" w:rsidRPr="008A6088">
        <w:t>1</w:t>
      </w:r>
      <w:r w:rsidR="00EE2D95" w:rsidRPr="008A6088">
        <w:t xml:space="preserve">3 and </w:t>
      </w:r>
      <w:r w:rsidR="0025034C" w:rsidRPr="008A6088">
        <w:t>200.</w:t>
      </w:r>
      <w:r w:rsidR="000A1924">
        <w:t>7</w:t>
      </w:r>
      <w:r w:rsidR="0025034C" w:rsidRPr="008A6088">
        <w:t>.20 of Schedule 15-2</w:t>
      </w:r>
      <w:r w:rsidR="00CD42A1" w:rsidRPr="008A6088">
        <w:t xml:space="preserve"> </w:t>
      </w:r>
      <w:r w:rsidR="00012B25">
        <w:t>– Design and Construction</w:t>
      </w:r>
    </w:p>
    <w:p w14:paraId="151A4773" w14:textId="77777777" w:rsidR="00F1129C" w:rsidRDefault="00F1129C" w:rsidP="00D856D2">
      <w:pPr>
        <w:pStyle w:val="BodyText2"/>
        <w:widowControl w:val="0"/>
        <w:numPr>
          <w:ilvl w:val="0"/>
          <w:numId w:val="51"/>
        </w:numPr>
        <w:tabs>
          <w:tab w:val="left" w:pos="1080"/>
        </w:tabs>
        <w:ind w:left="1080" w:right="-43"/>
        <w:jc w:val="left"/>
      </w:pPr>
      <w:r>
        <w:t>Steel grid decking</w:t>
      </w:r>
    </w:p>
    <w:p w14:paraId="5B4B9571" w14:textId="77777777" w:rsidR="00F1129C" w:rsidRDefault="00F1129C" w:rsidP="00D856D2">
      <w:pPr>
        <w:pStyle w:val="BodyText2"/>
        <w:widowControl w:val="0"/>
        <w:numPr>
          <w:ilvl w:val="0"/>
          <w:numId w:val="51"/>
        </w:numPr>
        <w:tabs>
          <w:tab w:val="left" w:pos="1080"/>
        </w:tabs>
        <w:ind w:left="1080" w:right="-43"/>
        <w:jc w:val="left"/>
      </w:pPr>
      <w:r>
        <w:t>Induced current cathodic protection system</w:t>
      </w:r>
    </w:p>
    <w:p w14:paraId="0A53DB9C" w14:textId="77777777" w:rsidR="00F1129C" w:rsidRDefault="00F1129C" w:rsidP="00D856D2">
      <w:pPr>
        <w:pStyle w:val="BodyText2"/>
        <w:widowControl w:val="0"/>
        <w:numPr>
          <w:ilvl w:val="0"/>
          <w:numId w:val="51"/>
        </w:numPr>
        <w:tabs>
          <w:tab w:val="left" w:pos="1080"/>
        </w:tabs>
        <w:ind w:left="1080" w:right="-43"/>
        <w:jc w:val="left"/>
      </w:pPr>
      <w:r>
        <w:t>Modular deck joints</w:t>
      </w:r>
    </w:p>
    <w:p w14:paraId="593C1E59" w14:textId="3F577EDA" w:rsidR="00937B38" w:rsidRDefault="00C90597" w:rsidP="00D856D2">
      <w:pPr>
        <w:pStyle w:val="BodyText2"/>
        <w:widowControl w:val="0"/>
        <w:numPr>
          <w:ilvl w:val="0"/>
          <w:numId w:val="51"/>
        </w:numPr>
        <w:tabs>
          <w:tab w:val="left" w:pos="1080"/>
        </w:tabs>
        <w:ind w:left="1080" w:right="-43"/>
        <w:jc w:val="left"/>
      </w:pPr>
      <w:r>
        <w:t xml:space="preserve">Bearings with </w:t>
      </w:r>
      <w:r w:rsidR="005D5BDE">
        <w:t xml:space="preserve">internal </w:t>
      </w:r>
      <w:r>
        <w:t>provision for u</w:t>
      </w:r>
      <w:r w:rsidR="00937B38">
        <w:t>plift</w:t>
      </w:r>
    </w:p>
    <w:p w14:paraId="3EA29856" w14:textId="77777777" w:rsidR="00F1129C" w:rsidRDefault="00F1129C" w:rsidP="00D856D2">
      <w:pPr>
        <w:pStyle w:val="BodyText2"/>
        <w:widowControl w:val="0"/>
        <w:numPr>
          <w:ilvl w:val="0"/>
          <w:numId w:val="51"/>
        </w:numPr>
        <w:tabs>
          <w:tab w:val="left" w:pos="1080"/>
        </w:tabs>
        <w:ind w:left="1080" w:right="-43"/>
        <w:jc w:val="left"/>
      </w:pPr>
      <w:r>
        <w:t>Bridge deck heating systems</w:t>
      </w:r>
    </w:p>
    <w:p w14:paraId="39E048F8" w14:textId="6984336C" w:rsidR="005D5BDE" w:rsidRDefault="005D5BDE" w:rsidP="00D856D2">
      <w:pPr>
        <w:pStyle w:val="BodyText2"/>
        <w:widowControl w:val="0"/>
        <w:numPr>
          <w:ilvl w:val="0"/>
          <w:numId w:val="51"/>
        </w:numPr>
        <w:tabs>
          <w:tab w:val="left" w:pos="1080"/>
        </w:tabs>
        <w:ind w:left="1080" w:right="-43"/>
        <w:jc w:val="left"/>
      </w:pPr>
      <w:r>
        <w:t>Bridge deck automated de-icing systems</w:t>
      </w:r>
    </w:p>
    <w:p w14:paraId="6336D0DF" w14:textId="53446E3C" w:rsidR="00F1129C" w:rsidRDefault="00F1129C" w:rsidP="00D856D2">
      <w:pPr>
        <w:pStyle w:val="BodyText2"/>
        <w:widowControl w:val="0"/>
        <w:numPr>
          <w:ilvl w:val="0"/>
          <w:numId w:val="51"/>
        </w:numPr>
        <w:tabs>
          <w:tab w:val="left" w:pos="1080"/>
        </w:tabs>
        <w:ind w:left="1080" w:right="-43"/>
        <w:jc w:val="left"/>
      </w:pPr>
      <w:r>
        <w:t xml:space="preserve">Timber </w:t>
      </w:r>
      <w:r w:rsidR="005D0A62">
        <w:t xml:space="preserve">piles or </w:t>
      </w:r>
      <w:r>
        <w:t>components</w:t>
      </w:r>
    </w:p>
    <w:p w14:paraId="68F7E67C" w14:textId="77777777" w:rsidR="00F1129C" w:rsidRDefault="00F1129C" w:rsidP="00D856D2">
      <w:pPr>
        <w:pStyle w:val="BodyText2"/>
        <w:widowControl w:val="0"/>
        <w:numPr>
          <w:ilvl w:val="0"/>
          <w:numId w:val="51"/>
        </w:numPr>
        <w:tabs>
          <w:tab w:val="left" w:pos="1080"/>
        </w:tabs>
        <w:ind w:left="1080" w:right="-43"/>
        <w:jc w:val="left"/>
      </w:pPr>
      <w:r>
        <w:t>Proprietary composite steel/concrete girders</w:t>
      </w:r>
    </w:p>
    <w:p w14:paraId="29CC9D39" w14:textId="59B38D23" w:rsidR="00F1129C" w:rsidRDefault="00F1129C" w:rsidP="00D856D2">
      <w:pPr>
        <w:pStyle w:val="BodyText2"/>
        <w:widowControl w:val="0"/>
        <w:numPr>
          <w:ilvl w:val="0"/>
          <w:numId w:val="51"/>
        </w:numPr>
        <w:tabs>
          <w:tab w:val="left" w:pos="1080"/>
        </w:tabs>
        <w:ind w:left="1080" w:right="-43"/>
        <w:jc w:val="left"/>
      </w:pPr>
      <w:r>
        <w:t xml:space="preserve">Continuous </w:t>
      </w:r>
      <w:r w:rsidR="003C7A0A">
        <w:t xml:space="preserve">precast </w:t>
      </w:r>
      <w:r>
        <w:t>deck panels</w:t>
      </w:r>
    </w:p>
    <w:p w14:paraId="22C56BBE" w14:textId="729D30FB" w:rsidR="00F1129C" w:rsidRDefault="00F1129C" w:rsidP="00D856D2">
      <w:pPr>
        <w:pStyle w:val="BodyText2"/>
        <w:widowControl w:val="0"/>
        <w:numPr>
          <w:ilvl w:val="0"/>
          <w:numId w:val="51"/>
        </w:numPr>
        <w:tabs>
          <w:tab w:val="left" w:pos="1080"/>
        </w:tabs>
        <w:ind w:left="1080" w:right="-43"/>
        <w:jc w:val="left"/>
      </w:pPr>
      <w:r>
        <w:t xml:space="preserve">Full depth precast deck </w:t>
      </w:r>
      <w:r w:rsidR="003C7A0A">
        <w:t>panels</w:t>
      </w:r>
    </w:p>
    <w:p w14:paraId="7871B599" w14:textId="704AC8DF" w:rsidR="00F1129C" w:rsidRDefault="00F1129C" w:rsidP="00D856D2">
      <w:pPr>
        <w:pStyle w:val="BodyText2"/>
        <w:widowControl w:val="0"/>
        <w:numPr>
          <w:ilvl w:val="0"/>
          <w:numId w:val="51"/>
        </w:numPr>
        <w:tabs>
          <w:tab w:val="left" w:pos="1080"/>
        </w:tabs>
        <w:ind w:left="1080" w:right="-43"/>
        <w:jc w:val="left"/>
      </w:pPr>
      <w:r>
        <w:t xml:space="preserve">MSE </w:t>
      </w:r>
      <w:r w:rsidR="00304196">
        <w:t xml:space="preserve">abutment and associated wing </w:t>
      </w:r>
      <w:r>
        <w:t>walls with polymeric reinforcement</w:t>
      </w:r>
    </w:p>
    <w:p w14:paraId="3D355B79" w14:textId="18295D9F" w:rsidR="00F1129C" w:rsidRDefault="00F1129C" w:rsidP="00D856D2">
      <w:pPr>
        <w:pStyle w:val="BodyText2"/>
        <w:widowControl w:val="0"/>
        <w:numPr>
          <w:ilvl w:val="0"/>
          <w:numId w:val="51"/>
        </w:numPr>
        <w:tabs>
          <w:tab w:val="left" w:pos="1080"/>
        </w:tabs>
        <w:ind w:left="1080" w:right="-43"/>
        <w:jc w:val="left"/>
      </w:pPr>
      <w:r>
        <w:t>MSE walls shall not be used for retaining walls at stream crossings</w:t>
      </w:r>
    </w:p>
    <w:p w14:paraId="65A85274" w14:textId="77777777" w:rsidR="00F1129C" w:rsidRDefault="00F1129C" w:rsidP="00D856D2">
      <w:pPr>
        <w:pStyle w:val="BodyText2"/>
        <w:widowControl w:val="0"/>
        <w:numPr>
          <w:ilvl w:val="0"/>
          <w:numId w:val="51"/>
        </w:numPr>
        <w:tabs>
          <w:tab w:val="left" w:pos="1080"/>
        </w:tabs>
        <w:ind w:left="1080" w:right="-43"/>
        <w:jc w:val="left"/>
      </w:pPr>
      <w:r>
        <w:t>Walls with wire facings</w:t>
      </w:r>
    </w:p>
    <w:p w14:paraId="38991DB7" w14:textId="77777777" w:rsidR="00F1129C" w:rsidRDefault="00F1129C" w:rsidP="00D856D2">
      <w:pPr>
        <w:pStyle w:val="BodyText2"/>
        <w:widowControl w:val="0"/>
        <w:numPr>
          <w:ilvl w:val="0"/>
          <w:numId w:val="51"/>
        </w:numPr>
        <w:tabs>
          <w:tab w:val="left" w:pos="1080"/>
        </w:tabs>
        <w:ind w:left="1080" w:right="-43"/>
        <w:jc w:val="left"/>
      </w:pPr>
      <w:r>
        <w:t>MSE walls with dry cast concrete block facings</w:t>
      </w:r>
    </w:p>
    <w:p w14:paraId="35FC95BC" w14:textId="29846602" w:rsidR="003B41BA" w:rsidRDefault="00F1129C" w:rsidP="00D856D2">
      <w:pPr>
        <w:pStyle w:val="BodyText2"/>
        <w:widowControl w:val="0"/>
        <w:numPr>
          <w:ilvl w:val="0"/>
          <w:numId w:val="51"/>
        </w:numPr>
        <w:tabs>
          <w:tab w:val="left" w:pos="1080"/>
        </w:tabs>
        <w:ind w:left="1080" w:right="-43"/>
        <w:jc w:val="left"/>
      </w:pPr>
      <w:r>
        <w:t>Epoxy coated reinforcement</w:t>
      </w:r>
    </w:p>
    <w:p w14:paraId="3A784823" w14:textId="07AEF9F2" w:rsidR="005D0A62" w:rsidRPr="00FB58B4" w:rsidRDefault="005D0A62" w:rsidP="00D856D2">
      <w:pPr>
        <w:pStyle w:val="BodyText2"/>
        <w:widowControl w:val="0"/>
        <w:numPr>
          <w:ilvl w:val="0"/>
          <w:numId w:val="51"/>
        </w:numPr>
        <w:tabs>
          <w:tab w:val="left" w:pos="1080"/>
        </w:tabs>
        <w:ind w:left="1080" w:right="-43"/>
        <w:jc w:val="left"/>
      </w:pPr>
      <w:r w:rsidRPr="00D856D2">
        <w:t>Dynamically cast-in place piles (Compacto piles)</w:t>
      </w:r>
    </w:p>
    <w:p w14:paraId="7DCF79CC" w14:textId="40A88249" w:rsidR="001E23B8" w:rsidRDefault="001E23B8" w:rsidP="00D856D2">
      <w:pPr>
        <w:pStyle w:val="BodyText2"/>
        <w:widowControl w:val="0"/>
        <w:numPr>
          <w:ilvl w:val="0"/>
          <w:numId w:val="51"/>
        </w:numPr>
        <w:tabs>
          <w:tab w:val="left" w:pos="1080"/>
        </w:tabs>
        <w:ind w:left="1080" w:right="-43"/>
        <w:jc w:val="left"/>
      </w:pPr>
      <w:r>
        <w:t>Slip formed bridge barrier</w:t>
      </w:r>
      <w:r w:rsidR="00037B6B">
        <w:t xml:space="preserve"> and curbs</w:t>
      </w:r>
    </w:p>
    <w:p w14:paraId="5D87CF23" w14:textId="054EF2D9" w:rsidR="001E23B8" w:rsidRDefault="001E23B8" w:rsidP="00D856D2">
      <w:pPr>
        <w:pStyle w:val="BodyText2"/>
        <w:widowControl w:val="0"/>
        <w:numPr>
          <w:ilvl w:val="0"/>
          <w:numId w:val="51"/>
        </w:numPr>
        <w:tabs>
          <w:tab w:val="left" w:pos="1080"/>
        </w:tabs>
        <w:ind w:left="1080" w:right="-43"/>
        <w:jc w:val="left"/>
      </w:pPr>
      <w:r>
        <w:t>“Half Joint” structures</w:t>
      </w:r>
    </w:p>
    <w:p w14:paraId="53F4D024" w14:textId="43486524" w:rsidR="00F75332" w:rsidRDefault="00F75332" w:rsidP="00D856D2">
      <w:pPr>
        <w:pStyle w:val="BodyText2"/>
        <w:widowControl w:val="0"/>
        <w:numPr>
          <w:ilvl w:val="0"/>
          <w:numId w:val="51"/>
        </w:numPr>
        <w:tabs>
          <w:tab w:val="left" w:pos="1080"/>
        </w:tabs>
        <w:ind w:left="1080" w:right="-43"/>
        <w:jc w:val="left"/>
      </w:pPr>
      <w:r>
        <w:t>Gravity wall structure composed of prefabrica</w:t>
      </w:r>
      <w:r w:rsidR="008A1BF7">
        <w:t>ted modular block units, keyed/i</w:t>
      </w:r>
      <w:r>
        <w:t>nterlocking precast concrete modular block units, with our without MSE reinforcement as retaining structures at bridge locations</w:t>
      </w:r>
    </w:p>
    <w:p w14:paraId="465BFC94" w14:textId="12AEFC1C" w:rsidR="00F75332" w:rsidRDefault="00F75332" w:rsidP="00D856D2">
      <w:pPr>
        <w:pStyle w:val="BodyText2"/>
        <w:widowControl w:val="0"/>
        <w:numPr>
          <w:ilvl w:val="0"/>
          <w:numId w:val="51"/>
        </w:numPr>
        <w:tabs>
          <w:tab w:val="left" w:pos="1080"/>
        </w:tabs>
        <w:ind w:left="1080" w:right="-43"/>
        <w:jc w:val="left"/>
      </w:pPr>
      <w:r>
        <w:t>Gravity wall structure composed of prefabric</w:t>
      </w:r>
      <w:r w:rsidR="008A1BF7">
        <w:t>ated modular block units keyed/i</w:t>
      </w:r>
      <w:r>
        <w:t>nterlocking precast concrete modular block units for general retaining wall applications are limited to a maximum height above grade of 1.5m</w:t>
      </w:r>
    </w:p>
    <w:p w14:paraId="75B30580" w14:textId="7802D65A" w:rsidR="00890CFD" w:rsidRDefault="00890CFD" w:rsidP="00890CFD">
      <w:pPr>
        <w:pStyle w:val="BodyText2"/>
        <w:widowControl w:val="0"/>
      </w:pPr>
    </w:p>
    <w:p w14:paraId="4F0E709B" w14:textId="46F2F89D" w:rsidR="00890CFD" w:rsidRPr="00315EBB" w:rsidRDefault="00890CFD" w:rsidP="00890CFD">
      <w:pPr>
        <w:pStyle w:val="BodyText2"/>
        <w:widowControl w:val="0"/>
      </w:pPr>
      <w:r>
        <w:t xml:space="preserve">For any proprietary systems/structures, </w:t>
      </w:r>
      <w:r w:rsidR="00445811">
        <w:t>Project Co</w:t>
      </w:r>
      <w:r>
        <w:t xml:space="preserve"> shall submit to the </w:t>
      </w:r>
      <w:r w:rsidR="00A51EBF">
        <w:t>Ministry</w:t>
      </w:r>
      <w:r>
        <w:t xml:space="preserve"> a letter which states that the proprietary system/structure supplier has monitored the installation of the proprietary system/structure and which certifies that the in-situ system/structure is in accordance with the proprietary system/structure requirements. The letter shall be on the letterhead of the proprietary system/structure supplier and shall be sealed by the </w:t>
      </w:r>
      <w:r w:rsidR="0025034C">
        <w:t>P</w:t>
      </w:r>
      <w:r>
        <w:t xml:space="preserve">rofessional </w:t>
      </w:r>
      <w:r w:rsidR="0025034C">
        <w:t>E</w:t>
      </w:r>
      <w:r>
        <w:t>ngineer who sealed the proprietary system/structure design drawings.</w:t>
      </w:r>
    </w:p>
    <w:p w14:paraId="35FC95BD" w14:textId="77777777" w:rsidR="003B41BA" w:rsidRDefault="003B41BA">
      <w:pPr>
        <w:pStyle w:val="PPP3"/>
      </w:pPr>
      <w:bookmarkStart w:id="2884" w:name="_Toc179000940"/>
      <w:bookmarkStart w:id="2885" w:name="_Toc179000942"/>
      <w:bookmarkStart w:id="2886" w:name="_Toc179000944"/>
      <w:bookmarkStart w:id="2887" w:name="_Toc68683824"/>
      <w:bookmarkStart w:id="2888" w:name="_Toc396139416"/>
      <w:bookmarkStart w:id="2889" w:name="_Toc396144574"/>
      <w:bookmarkStart w:id="2890" w:name="_Toc396722194"/>
      <w:bookmarkStart w:id="2891" w:name="_Toc411425056"/>
      <w:bookmarkEnd w:id="2884"/>
      <w:bookmarkEnd w:id="2885"/>
      <w:bookmarkEnd w:id="2886"/>
      <w:r w:rsidRPr="00C80C76">
        <w:t>Design Load</w:t>
      </w:r>
      <w:bookmarkEnd w:id="2887"/>
      <w:bookmarkEnd w:id="2888"/>
      <w:bookmarkEnd w:id="2889"/>
      <w:bookmarkEnd w:id="2890"/>
      <w:bookmarkEnd w:id="2891"/>
    </w:p>
    <w:p w14:paraId="35FC95BF" w14:textId="77777777" w:rsidR="003B41BA" w:rsidRPr="00C96103" w:rsidRDefault="003B41BA" w:rsidP="00D856D2">
      <w:pPr>
        <w:pStyle w:val="PPP4"/>
        <w:numPr>
          <w:ilvl w:val="3"/>
          <w:numId w:val="18"/>
        </w:numPr>
        <w:ind w:left="2835" w:hanging="1417"/>
        <w:rPr>
          <w:b/>
        </w:rPr>
      </w:pPr>
      <w:r w:rsidRPr="00C96103">
        <w:rPr>
          <w:b/>
        </w:rPr>
        <w:t>Highway Bridges</w:t>
      </w:r>
    </w:p>
    <w:p w14:paraId="35FC95C0" w14:textId="77777777" w:rsidR="003B41BA" w:rsidRPr="00315EBB" w:rsidRDefault="003B41BA" w:rsidP="00D87155">
      <w:pPr>
        <w:pStyle w:val="BodyText2"/>
        <w:widowControl w:val="0"/>
      </w:pPr>
    </w:p>
    <w:p w14:paraId="5BEACFA4" w14:textId="77777777" w:rsidR="000B05EF" w:rsidRPr="00A00CED" w:rsidRDefault="000B05EF" w:rsidP="000B05EF">
      <w:pPr>
        <w:widowControl w:val="0"/>
        <w:jc w:val="both"/>
      </w:pPr>
      <w:r w:rsidRPr="00A00CED">
        <w:t>The minimum highway bridge live load shall be the Bridge Design Code CL-750 plus dynamic load allowance as defined in the Bridge Design Code. Truck axle and wheel loads shall be proportioned from the CL-W truck. No adjustments are required for the 9 kN/m uniformly distributed load for lane load.</w:t>
      </w:r>
    </w:p>
    <w:p w14:paraId="5A2CBA1E" w14:textId="77777777" w:rsidR="000B05EF" w:rsidRPr="00A00CED" w:rsidRDefault="000B05EF" w:rsidP="000B05EF">
      <w:pPr>
        <w:widowControl w:val="0"/>
        <w:jc w:val="both"/>
      </w:pPr>
    </w:p>
    <w:p w14:paraId="00ECEE30" w14:textId="482F0640" w:rsidR="000B05EF" w:rsidRDefault="000B05EF" w:rsidP="000B05EF">
      <w:pPr>
        <w:widowControl w:val="0"/>
        <w:jc w:val="both"/>
      </w:pPr>
      <w:r w:rsidRPr="00A00CED">
        <w:t xml:space="preserve">The strength of new designs </w:t>
      </w:r>
      <w:r w:rsidR="004B7A21">
        <w:t xml:space="preserve">and modified existing </w:t>
      </w:r>
      <w:r w:rsidR="00EE160E">
        <w:t xml:space="preserve">structures </w:t>
      </w:r>
      <w:r w:rsidRPr="00A00CED">
        <w:t>shall be evaluated at the ultimate limit state in accordance with the Bridge Design Code Clause 14 and shall be capable of carrying the vehicle configurations shown in the Appendix of the Ministry Bridge Design Criteria as follows:</w:t>
      </w:r>
    </w:p>
    <w:p w14:paraId="61344D5F" w14:textId="77777777" w:rsidR="00FB28A2" w:rsidRPr="00A00CED" w:rsidRDefault="00FB28A2" w:rsidP="000B05EF">
      <w:pPr>
        <w:widowControl w:val="0"/>
        <w:jc w:val="both"/>
      </w:pPr>
    </w:p>
    <w:p w14:paraId="1DD06B3E" w14:textId="77777777" w:rsidR="000B05EF" w:rsidRPr="00A00CED" w:rsidRDefault="000B05EF" w:rsidP="00D856D2">
      <w:pPr>
        <w:pStyle w:val="BodyText2"/>
        <w:widowControl w:val="0"/>
        <w:numPr>
          <w:ilvl w:val="0"/>
          <w:numId w:val="51"/>
        </w:numPr>
        <w:tabs>
          <w:tab w:val="left" w:pos="1080"/>
        </w:tabs>
        <w:ind w:left="1080" w:right="-43"/>
        <w:jc w:val="left"/>
      </w:pPr>
      <w:r w:rsidRPr="00A00CED">
        <w:t>Normal non permit configurations shown in Figure BE-1 “</w:t>
      </w:r>
      <w:r w:rsidRPr="003F1BE2">
        <w:rPr>
          <w:i/>
        </w:rPr>
        <w:t>Typical Non Permit Vehicle Configurations for Primary Highways</w:t>
      </w:r>
      <w:r w:rsidRPr="00A00CED">
        <w:t>” evaluated using the live load factors for normal traffic (NP) category provided in Table BE-1 “Summary of Rating Factors to be used for Saskatchewan Highways and Infrastructure”.</w:t>
      </w:r>
    </w:p>
    <w:p w14:paraId="5FAEEE1E" w14:textId="77777777" w:rsidR="000B05EF" w:rsidRPr="00A00CED" w:rsidRDefault="000B05EF" w:rsidP="00D856D2">
      <w:pPr>
        <w:pStyle w:val="BodyText2"/>
        <w:widowControl w:val="0"/>
        <w:numPr>
          <w:ilvl w:val="0"/>
          <w:numId w:val="51"/>
        </w:numPr>
        <w:tabs>
          <w:tab w:val="left" w:pos="1080"/>
        </w:tabs>
        <w:ind w:left="1080" w:right="-43"/>
        <w:jc w:val="left"/>
      </w:pPr>
      <w:r w:rsidRPr="00A00CED">
        <w:t>Multiple bulk haul permit configurations shown in Figure BE-3A “Multiple Trip Permit Configurations for Evaluation of New Designs” evaluated using the live load factors for bulk haul traffic (PB) category provided in Table BE-1 “Summary of Rating Factors to be used for Saskatchewan Highways and Infrastructure”.</w:t>
      </w:r>
    </w:p>
    <w:p w14:paraId="54F1ED1F" w14:textId="77777777" w:rsidR="000B05EF" w:rsidRPr="00A00CED" w:rsidRDefault="000B05EF" w:rsidP="000B05EF">
      <w:pPr>
        <w:widowControl w:val="0"/>
        <w:jc w:val="both"/>
      </w:pPr>
    </w:p>
    <w:p w14:paraId="602295ED" w14:textId="77777777" w:rsidR="000B05EF" w:rsidRPr="00A00CED" w:rsidRDefault="000B05EF" w:rsidP="000B05EF">
      <w:pPr>
        <w:widowControl w:val="0"/>
        <w:jc w:val="both"/>
      </w:pPr>
      <w:r w:rsidRPr="00A00CED">
        <w:t>The strength of deficient elements as determined in the evaluation of either traffic category (live load capacity factor, F &lt; 1.00) shall be redesigned in accordance with the Bridge Design Code to eliminate the deficiency.</w:t>
      </w:r>
    </w:p>
    <w:p w14:paraId="29DE92DF" w14:textId="77777777" w:rsidR="000B05EF" w:rsidRPr="00A00CED" w:rsidRDefault="000B05EF" w:rsidP="000B05EF">
      <w:pPr>
        <w:widowControl w:val="0"/>
        <w:jc w:val="both"/>
      </w:pPr>
    </w:p>
    <w:p w14:paraId="5AB52C75" w14:textId="77777777" w:rsidR="000B05EF" w:rsidRPr="00A00CED" w:rsidRDefault="000B05EF" w:rsidP="000B05EF">
      <w:pPr>
        <w:widowControl w:val="0"/>
        <w:jc w:val="both"/>
      </w:pPr>
      <w:r w:rsidRPr="00A00CED">
        <w:t>Single trip overweight limits shall be determined using a sophisticated method as defined by the Bridge Design Code and provided to the Ministry for the vehicle configurations shown in the Bridge Design Criteria Figure BE-2 “Typical Single Trip Vehicle Configuration” and evaluated under the PS traffic category factors as per the Bridge Design Code, Clause 14. For multi-lane loading when a permit vehicle is traveling with normal traffic, the loading to be applied to other lanes shall be as per the Bridge Design Code, Table 14.4.</w:t>
      </w:r>
    </w:p>
    <w:p w14:paraId="73776E3A" w14:textId="77777777" w:rsidR="000B05EF" w:rsidRPr="00A00CED" w:rsidRDefault="000B05EF" w:rsidP="000B05EF">
      <w:pPr>
        <w:widowControl w:val="0"/>
        <w:jc w:val="both"/>
      </w:pPr>
    </w:p>
    <w:p w14:paraId="47CC8C39" w14:textId="135E4899" w:rsidR="000B05EF" w:rsidRPr="00A00CED" w:rsidRDefault="000B05EF" w:rsidP="00D856D2">
      <w:r w:rsidRPr="00A00CED">
        <w:t>Multiple bulk haul permit limits shall be determined using a sophisticated method as defined by the Bridge Design Code and provided to the Ministry for vehicles with axle spacings and inter</w:t>
      </w:r>
      <w:r>
        <w:t>-</w:t>
      </w:r>
      <w:r w:rsidRPr="00A00CED">
        <w:t xml:space="preserve">axle spacings as shown in Figure BE-1 and in addition for a 9 axle NP truck that has that has dimensions similar to the 8 Axle NP truck with the exception the rear tandem is replaced with a tridem axle,  Limits shall be determined using the live load factors for bulk haul traffic (PB) category provided in Table BE-1 “Summary of Rating Factors to be used for Saskatchewan Highways and Infrastructure”. </w:t>
      </w:r>
    </w:p>
    <w:p w14:paraId="0D2C48CB" w14:textId="77777777" w:rsidR="000B05EF" w:rsidRPr="00A00CED" w:rsidRDefault="000B05EF" w:rsidP="000B05EF">
      <w:pPr>
        <w:widowControl w:val="0"/>
        <w:jc w:val="both"/>
      </w:pPr>
    </w:p>
    <w:p w14:paraId="76F13E4D" w14:textId="7BE6F83E" w:rsidR="000B05EF" w:rsidRPr="00A00CED" w:rsidRDefault="000B05EF" w:rsidP="000B05EF">
      <w:pPr>
        <w:widowControl w:val="0"/>
        <w:jc w:val="both"/>
      </w:pPr>
      <w:r w:rsidRPr="00A00CED">
        <w:t>As it relates to section 3.4.4 (serviceability limit states) of the Bridge Design Code, the anticipated degree of pedestrian use for all bridges with sidewalks shall be “occasional pedestrian use”.</w:t>
      </w:r>
    </w:p>
    <w:p w14:paraId="35FC95CD" w14:textId="77777777" w:rsidR="003B41BA" w:rsidRPr="00C96103" w:rsidRDefault="003B41BA" w:rsidP="00D856D2">
      <w:pPr>
        <w:pStyle w:val="PPP4"/>
        <w:numPr>
          <w:ilvl w:val="3"/>
          <w:numId w:val="18"/>
        </w:numPr>
        <w:ind w:left="2835" w:hanging="1417"/>
        <w:rPr>
          <w:b/>
        </w:rPr>
      </w:pPr>
      <w:r w:rsidRPr="00C96103">
        <w:rPr>
          <w:b/>
        </w:rPr>
        <w:t>Fatigue</w:t>
      </w:r>
    </w:p>
    <w:p w14:paraId="35FC95CE" w14:textId="77777777" w:rsidR="003B41BA" w:rsidRPr="00FE2E08" w:rsidRDefault="003B41BA" w:rsidP="00FE2E08">
      <w:pPr>
        <w:pStyle w:val="BodyText2"/>
        <w:widowControl w:val="0"/>
      </w:pPr>
    </w:p>
    <w:p w14:paraId="35FC95D0" w14:textId="6D9F68C6" w:rsidR="003B41BA" w:rsidRPr="00FE2E08" w:rsidRDefault="003B41BA" w:rsidP="00FE2E08">
      <w:pPr>
        <w:pStyle w:val="BodyText2"/>
        <w:widowControl w:val="0"/>
      </w:pPr>
      <w:r w:rsidRPr="00FE2E08">
        <w:t>All new bridges shall be designed to comply with the Bridge Design Code Class A Highway requirements (section 1.4.2.2). This requirement shall apply to all bridge components for considerations of structural fatigue.</w:t>
      </w:r>
    </w:p>
    <w:p w14:paraId="35FC95D1" w14:textId="77777777" w:rsidR="003B41BA" w:rsidRPr="00C96103" w:rsidRDefault="003B41BA" w:rsidP="00D856D2">
      <w:pPr>
        <w:pStyle w:val="PPP4"/>
        <w:numPr>
          <w:ilvl w:val="3"/>
          <w:numId w:val="18"/>
        </w:numPr>
        <w:ind w:left="2835" w:hanging="1417"/>
        <w:rPr>
          <w:b/>
        </w:rPr>
      </w:pPr>
      <w:r w:rsidRPr="00C96103">
        <w:rPr>
          <w:b/>
        </w:rPr>
        <w:t>Vehicle Collision Force on Bridge Piers</w:t>
      </w:r>
    </w:p>
    <w:p w14:paraId="35FC95D2" w14:textId="77777777" w:rsidR="003B41BA" w:rsidRPr="00315EBB" w:rsidRDefault="003B41BA" w:rsidP="00FE2E08">
      <w:pPr>
        <w:pStyle w:val="BodyText2"/>
        <w:widowControl w:val="0"/>
      </w:pPr>
    </w:p>
    <w:p w14:paraId="6B3C46AC" w14:textId="769C5110" w:rsidR="00FF3692" w:rsidRDefault="003B41BA" w:rsidP="006F461B">
      <w:pPr>
        <w:pStyle w:val="BodyText2"/>
        <w:widowControl w:val="0"/>
        <w:rPr>
          <w:rFonts w:ascii="Arial" w:hAnsi="Arial"/>
          <w:b/>
        </w:rPr>
      </w:pPr>
      <w:r w:rsidRPr="00C80C76">
        <w:t xml:space="preserve">Bridge structural supports located </w:t>
      </w:r>
      <w:r w:rsidRPr="006F461B">
        <w:t xml:space="preserve">≤ </w:t>
      </w:r>
      <w:r w:rsidRPr="00FF3692">
        <w:t xml:space="preserve">10 m from the edge of the </w:t>
      </w:r>
      <w:r w:rsidR="00651147">
        <w:t>Future</w:t>
      </w:r>
      <w:r w:rsidR="000A465B">
        <w:t xml:space="preserve"> Works</w:t>
      </w:r>
      <w:r w:rsidRPr="00FF3692">
        <w:t xml:space="preserve"> pavement shall be designed for a vehicle collision force. For roadways with a des</w:t>
      </w:r>
      <w:r w:rsidRPr="00915477">
        <w:t xml:space="preserve">ign speed &lt; 80 km/hr, a 1400 kN collision load shall be applied in accordance with </w:t>
      </w:r>
      <w:r w:rsidRPr="00C80C76">
        <w:t>the Bridge Design Code</w:t>
      </w:r>
      <w:r w:rsidRPr="00FF3692">
        <w:t xml:space="preserve"> clause 3.15. For roadways with a design speed ≥ 80 km/hr, the collision force shall be increased to 1800 kN, and applied in any direction in a horizontal plane located 1.2 m above ground.</w:t>
      </w:r>
    </w:p>
    <w:p w14:paraId="7BFD3FA4" w14:textId="5304C957" w:rsidR="00FF3692" w:rsidRPr="00C96103" w:rsidRDefault="00915477" w:rsidP="00D856D2">
      <w:pPr>
        <w:pStyle w:val="PPP4"/>
        <w:numPr>
          <w:ilvl w:val="3"/>
          <w:numId w:val="18"/>
        </w:numPr>
        <w:ind w:left="2835" w:hanging="1417"/>
        <w:rPr>
          <w:b/>
        </w:rPr>
      </w:pPr>
      <w:r w:rsidRPr="00C96103">
        <w:rPr>
          <w:b/>
        </w:rPr>
        <w:t>Straddle Bents</w:t>
      </w:r>
    </w:p>
    <w:p w14:paraId="4C28C470" w14:textId="77777777" w:rsidR="00915477" w:rsidRDefault="00915477" w:rsidP="00FE2E08">
      <w:pPr>
        <w:pStyle w:val="BodyText2"/>
        <w:widowControl w:val="0"/>
      </w:pPr>
    </w:p>
    <w:p w14:paraId="792FB495" w14:textId="2BCE4B63" w:rsidR="00915477" w:rsidRDefault="00915477" w:rsidP="00FE2E08">
      <w:pPr>
        <w:pStyle w:val="BodyText2"/>
        <w:widowControl w:val="0"/>
      </w:pPr>
      <w:r>
        <w:t>Straddle bents</w:t>
      </w:r>
      <w:r w:rsidR="00BE70F9">
        <w:t xml:space="preserve"> are substructures defined as a pair of vertical supports </w:t>
      </w:r>
      <w:r w:rsidR="00BE263A">
        <w:t xml:space="preserve">connected with </w:t>
      </w:r>
      <w:r w:rsidR="00BE70F9">
        <w:t xml:space="preserve">a horizontal </w:t>
      </w:r>
      <w:r w:rsidR="005A0A5E">
        <w:t xml:space="preserve">girder </w:t>
      </w:r>
      <w:r w:rsidR="00BE263A">
        <w:t>that spans a roadway or other structure</w:t>
      </w:r>
      <w:r w:rsidR="00BE70F9">
        <w:t xml:space="preserve">. Straddle bents </w:t>
      </w:r>
      <w:r>
        <w:t>shall include both conventional and integral straddle bent girders, and all associated bearings, columns, footings and piles.</w:t>
      </w:r>
    </w:p>
    <w:p w14:paraId="10A7581E" w14:textId="77777777" w:rsidR="00FE2E08" w:rsidRDefault="00FE2E08" w:rsidP="00FE2E08">
      <w:pPr>
        <w:pStyle w:val="BodyText2"/>
        <w:widowControl w:val="0"/>
      </w:pPr>
    </w:p>
    <w:p w14:paraId="3D190257" w14:textId="6179DE3B" w:rsidR="00915477" w:rsidRDefault="00915477" w:rsidP="00FE2E08">
      <w:pPr>
        <w:pStyle w:val="BodyText2"/>
        <w:widowControl w:val="0"/>
      </w:pPr>
      <w:r>
        <w:t>Straddle bent girders shall be designed to have zero tension in top and bottom flanges over their design life under SLS Combination 1 loading.</w:t>
      </w:r>
    </w:p>
    <w:p w14:paraId="7EEC36B2" w14:textId="77777777" w:rsidR="00FE2E08" w:rsidRDefault="00FE2E08" w:rsidP="00FE2E08">
      <w:pPr>
        <w:pStyle w:val="BodyText2"/>
        <w:widowControl w:val="0"/>
      </w:pPr>
    </w:p>
    <w:p w14:paraId="343B495A" w14:textId="5233B605" w:rsidR="00915477" w:rsidRDefault="00915477" w:rsidP="00FE2E08">
      <w:pPr>
        <w:pStyle w:val="BodyText2"/>
        <w:widowControl w:val="0"/>
      </w:pPr>
      <w:r>
        <w:t>All elements of straddle bents shall be designed for ULS Combination 8 loading for a collision load applied as a point load at any location along the straddle bent girder above the underpassing roadway and right and left clear zones. The collision load shall not be less than:</w:t>
      </w:r>
    </w:p>
    <w:p w14:paraId="46FB5146" w14:textId="77777777" w:rsidR="00FE2E08" w:rsidRDefault="00FE2E08" w:rsidP="00FE2E08">
      <w:pPr>
        <w:pStyle w:val="BodyText2"/>
        <w:widowControl w:val="0"/>
      </w:pPr>
    </w:p>
    <w:p w14:paraId="46E43778" w14:textId="3FED134B" w:rsidR="00915477" w:rsidRDefault="00915477" w:rsidP="00FB28A2">
      <w:pPr>
        <w:pStyle w:val="BodyText2"/>
        <w:widowControl w:val="0"/>
        <w:numPr>
          <w:ilvl w:val="0"/>
          <w:numId w:val="225"/>
        </w:numPr>
        <w:tabs>
          <w:tab w:val="clear" w:pos="1440"/>
        </w:tabs>
        <w:ind w:left="1134" w:hanging="414"/>
      </w:pPr>
      <w:r>
        <w:t xml:space="preserve">A static force of 1250 kN applied anywhere in a plane parallel to the underpassing roadway; </w:t>
      </w:r>
      <w:r w:rsidR="00FE2E08">
        <w:t>and</w:t>
      </w:r>
    </w:p>
    <w:p w14:paraId="36CF22B7" w14:textId="77777777" w:rsidR="00A91ECC" w:rsidRDefault="00A91ECC">
      <w:r>
        <w:br w:type="page"/>
      </w:r>
    </w:p>
    <w:p w14:paraId="0CED43D2" w14:textId="411DFF12" w:rsidR="00915477" w:rsidRDefault="00915477" w:rsidP="00FB28A2">
      <w:pPr>
        <w:pStyle w:val="BodyText2"/>
        <w:widowControl w:val="0"/>
        <w:numPr>
          <w:ilvl w:val="0"/>
          <w:numId w:val="225"/>
        </w:numPr>
        <w:tabs>
          <w:tab w:val="clear" w:pos="1440"/>
        </w:tabs>
        <w:ind w:left="1134" w:hanging="414"/>
      </w:pPr>
      <w:r>
        <w:t>A static force of 625 kN applied anywhere in a plane normal to the underpassing roadway.</w:t>
      </w:r>
    </w:p>
    <w:p w14:paraId="1D8D28E6" w14:textId="77777777" w:rsidR="00FE2E08" w:rsidRDefault="00FE2E08" w:rsidP="00FE2E08">
      <w:pPr>
        <w:pStyle w:val="BodyText2"/>
        <w:widowControl w:val="0"/>
      </w:pPr>
    </w:p>
    <w:p w14:paraId="7EB11C90" w14:textId="00C4394A" w:rsidR="00915477" w:rsidRDefault="00915477" w:rsidP="00FE2E08">
      <w:pPr>
        <w:pStyle w:val="BodyText2"/>
        <w:widowControl w:val="0"/>
      </w:pPr>
      <w:r>
        <w:t>All elements of the straddle bent from point of contact down to and including the foundation shall be designed for the collision load. The possible effects of the collision load being applied to the web</w:t>
      </w:r>
      <w:r w:rsidR="00DD791A">
        <w:t xml:space="preserve"> of the straddle bent shall also be considered.</w:t>
      </w:r>
    </w:p>
    <w:p w14:paraId="3269BD3A" w14:textId="77777777" w:rsidR="00FE2E08" w:rsidRDefault="00FE2E08" w:rsidP="00FE2E08">
      <w:pPr>
        <w:pStyle w:val="BodyText2"/>
        <w:widowControl w:val="0"/>
      </w:pPr>
    </w:p>
    <w:p w14:paraId="3CEA3A1D" w14:textId="4D46A2F7" w:rsidR="00DD791A" w:rsidRDefault="00DD791A" w:rsidP="00FE2E08">
      <w:pPr>
        <w:pStyle w:val="BodyText2"/>
        <w:widowControl w:val="0"/>
      </w:pPr>
      <w:r>
        <w:t>SLS Combination 1 loading for bearing design shall include an additional static force of not less than 625 kN applied at any location along the straddle bent girder above the underpassing roadway and right and left clear zones.</w:t>
      </w:r>
    </w:p>
    <w:p w14:paraId="4B66B654" w14:textId="77777777" w:rsidR="00FE2E08" w:rsidRDefault="00FE2E08" w:rsidP="00FE2E08">
      <w:pPr>
        <w:pStyle w:val="BodyText2"/>
        <w:widowControl w:val="0"/>
      </w:pPr>
    </w:p>
    <w:p w14:paraId="5D2416BA" w14:textId="54BB6033" w:rsidR="000F4081" w:rsidRDefault="00DD791A" w:rsidP="004424D9">
      <w:pPr>
        <w:pStyle w:val="BodyText2"/>
        <w:widowControl w:val="0"/>
      </w:pPr>
      <w:r>
        <w:t xml:space="preserve">All elements of straddle bents shall be designed with adequate post-collision capacity to carry CL-750 loading at ULS Combinations 1 and 2. Post-collision capacity shall be based on the designer’s </w:t>
      </w:r>
    </w:p>
    <w:p w14:paraId="591A8481" w14:textId="7FD65912" w:rsidR="00DD791A" w:rsidRDefault="00DD791A" w:rsidP="00FE2E08">
      <w:pPr>
        <w:pStyle w:val="BodyText2"/>
        <w:widowControl w:val="0"/>
      </w:pPr>
      <w:r>
        <w:t>engineering assessment of potential damage modes. Local experience suggests that the following could be expected due to over-height collisions:</w:t>
      </w:r>
    </w:p>
    <w:p w14:paraId="0C46E73F" w14:textId="77777777" w:rsidR="00FB28A2" w:rsidRDefault="00FB28A2" w:rsidP="00FE2E08">
      <w:pPr>
        <w:pStyle w:val="BodyText2"/>
        <w:widowControl w:val="0"/>
      </w:pPr>
    </w:p>
    <w:p w14:paraId="238612B7" w14:textId="1AD0D57E" w:rsidR="00DD791A" w:rsidRDefault="00DD791A" w:rsidP="00D856D2">
      <w:pPr>
        <w:pStyle w:val="BodyText2"/>
        <w:widowControl w:val="0"/>
        <w:numPr>
          <w:ilvl w:val="0"/>
          <w:numId w:val="51"/>
        </w:numPr>
        <w:tabs>
          <w:tab w:val="left" w:pos="1080"/>
        </w:tabs>
        <w:ind w:left="1080" w:right="-43"/>
        <w:jc w:val="left"/>
      </w:pPr>
      <w:r>
        <w:t>Straddle bents pushed off their bearings</w:t>
      </w:r>
    </w:p>
    <w:p w14:paraId="2CD793EA" w14:textId="589AF499" w:rsidR="00DD791A" w:rsidRDefault="00DD791A" w:rsidP="00D856D2">
      <w:pPr>
        <w:pStyle w:val="BodyText2"/>
        <w:widowControl w:val="0"/>
        <w:numPr>
          <w:ilvl w:val="0"/>
          <w:numId w:val="51"/>
        </w:numPr>
        <w:tabs>
          <w:tab w:val="left" w:pos="1080"/>
        </w:tabs>
        <w:ind w:left="1080" w:right="-43"/>
        <w:jc w:val="left"/>
      </w:pPr>
      <w:r>
        <w:t>Punching failure through girder webs at point of impact</w:t>
      </w:r>
    </w:p>
    <w:p w14:paraId="6A2549AB" w14:textId="4BA689C4" w:rsidR="00DD791A" w:rsidRDefault="00DD791A" w:rsidP="00D856D2">
      <w:pPr>
        <w:pStyle w:val="BodyText2"/>
        <w:widowControl w:val="0"/>
        <w:numPr>
          <w:ilvl w:val="0"/>
          <w:numId w:val="51"/>
        </w:numPr>
        <w:tabs>
          <w:tab w:val="left" w:pos="1080"/>
        </w:tabs>
        <w:ind w:left="1080" w:right="-43"/>
        <w:jc w:val="left"/>
      </w:pPr>
      <w:r>
        <w:t>Bending failure in webs just below top flange due to transverse load applied to bottom flange</w:t>
      </w:r>
    </w:p>
    <w:p w14:paraId="0DA5F6F7" w14:textId="4F000B87" w:rsidR="00DD791A" w:rsidRDefault="00DD791A" w:rsidP="00D856D2">
      <w:pPr>
        <w:pStyle w:val="BodyText2"/>
        <w:widowControl w:val="0"/>
        <w:numPr>
          <w:ilvl w:val="0"/>
          <w:numId w:val="51"/>
        </w:numPr>
        <w:tabs>
          <w:tab w:val="left" w:pos="1080"/>
        </w:tabs>
        <w:ind w:left="1080" w:right="-43"/>
        <w:jc w:val="left"/>
      </w:pPr>
      <w:r>
        <w:t>Loss of prestressing strands in area of impact</w:t>
      </w:r>
    </w:p>
    <w:p w14:paraId="1A393764" w14:textId="4FC72663" w:rsidR="00DD791A" w:rsidRPr="006F461B" w:rsidRDefault="00DD791A" w:rsidP="00D856D2">
      <w:pPr>
        <w:pStyle w:val="BodyText2"/>
        <w:widowControl w:val="0"/>
        <w:numPr>
          <w:ilvl w:val="0"/>
          <w:numId w:val="51"/>
        </w:numPr>
        <w:tabs>
          <w:tab w:val="left" w:pos="1080"/>
        </w:tabs>
        <w:ind w:left="1080" w:right="-43"/>
        <w:jc w:val="left"/>
      </w:pPr>
      <w:r>
        <w:t>Local loss of web or flange section near the point of impact</w:t>
      </w:r>
    </w:p>
    <w:p w14:paraId="35FC95D4" w14:textId="39D4BCC9" w:rsidR="003B41BA" w:rsidRPr="006F66B3" w:rsidRDefault="003B41BA">
      <w:pPr>
        <w:pStyle w:val="PPP3"/>
      </w:pPr>
      <w:bookmarkStart w:id="2892" w:name="_Toc179000974"/>
      <w:bookmarkStart w:id="2893" w:name="_Toc179000976"/>
      <w:bookmarkStart w:id="2894" w:name="_Toc179000978"/>
      <w:bookmarkStart w:id="2895" w:name="_Toc68683825"/>
      <w:bookmarkStart w:id="2896" w:name="_Toc396139417"/>
      <w:bookmarkStart w:id="2897" w:name="_Toc396144575"/>
      <w:bookmarkStart w:id="2898" w:name="_Toc396722195"/>
      <w:bookmarkStart w:id="2899" w:name="_Toc411425057"/>
      <w:bookmarkEnd w:id="2892"/>
      <w:bookmarkEnd w:id="2893"/>
      <w:bookmarkEnd w:id="2894"/>
      <w:r w:rsidRPr="006F66B3">
        <w:t>Hydrotechnical</w:t>
      </w:r>
      <w:bookmarkEnd w:id="2895"/>
      <w:bookmarkEnd w:id="2896"/>
      <w:bookmarkEnd w:id="2897"/>
      <w:bookmarkEnd w:id="2898"/>
      <w:bookmarkEnd w:id="2899"/>
    </w:p>
    <w:p w14:paraId="35FC95D5" w14:textId="77777777" w:rsidR="003B41BA" w:rsidRPr="00D968F4" w:rsidRDefault="003B41BA" w:rsidP="00D968F4">
      <w:pPr>
        <w:pStyle w:val="BodyText2"/>
        <w:widowControl w:val="0"/>
      </w:pPr>
    </w:p>
    <w:p w14:paraId="4EDC7A9F" w14:textId="25E5562A" w:rsidR="006F66B3" w:rsidRDefault="00DA7788" w:rsidP="00D968F4">
      <w:pPr>
        <w:pStyle w:val="BodyText2"/>
        <w:widowControl w:val="0"/>
      </w:pPr>
      <w:r>
        <w:t>S</w:t>
      </w:r>
      <w:r w:rsidR="002C3AAE">
        <w:t xml:space="preserve">tructures over watercourses, </w:t>
      </w:r>
      <w:r>
        <w:t xml:space="preserve">except </w:t>
      </w:r>
      <w:r w:rsidR="002C3AAE">
        <w:t>bridge size culverts (</w:t>
      </w:r>
      <w:r w:rsidR="002C4ECA">
        <w:t>3.0</w:t>
      </w:r>
      <w:r w:rsidR="00CD3B8E">
        <w:t xml:space="preserve"> </w:t>
      </w:r>
      <w:r w:rsidR="002C3AAE">
        <w:t>m diameter or larger), shall be designed in accordance with the hydraulic requirements in the Ministry Bridge Design Criteria and the following specifications:</w:t>
      </w:r>
    </w:p>
    <w:p w14:paraId="2561274B" w14:textId="77777777" w:rsidR="00FB28A2" w:rsidRDefault="00FB28A2" w:rsidP="00D968F4">
      <w:pPr>
        <w:pStyle w:val="BodyText2"/>
        <w:widowControl w:val="0"/>
      </w:pPr>
    </w:p>
    <w:p w14:paraId="3C04DE0D" w14:textId="65DECE84" w:rsidR="002C3AAE" w:rsidRDefault="002C3AAE" w:rsidP="00D856D2">
      <w:pPr>
        <w:pStyle w:val="BodyText2"/>
        <w:widowControl w:val="0"/>
        <w:numPr>
          <w:ilvl w:val="0"/>
          <w:numId w:val="51"/>
        </w:numPr>
        <w:tabs>
          <w:tab w:val="left" w:pos="1080"/>
        </w:tabs>
        <w:ind w:left="1080" w:right="-43"/>
        <w:jc w:val="left"/>
      </w:pPr>
      <w:r>
        <w:t>Flow velocities within the bridge cross</w:t>
      </w:r>
      <w:r w:rsidR="001602E8">
        <w:t>-</w:t>
      </w:r>
      <w:r>
        <w:t>section shall not exceed a maximum</w:t>
      </w:r>
      <w:r w:rsidR="000F5EB9">
        <w:t xml:space="preserve"> velocity of 1.2 m/s to prevent scouring, unless adequate erosion protection is provided.</w:t>
      </w:r>
    </w:p>
    <w:p w14:paraId="190E97C6" w14:textId="3734BC6A" w:rsidR="000F5EB9" w:rsidRDefault="000F5EB9" w:rsidP="00D856D2">
      <w:pPr>
        <w:pStyle w:val="BodyText2"/>
        <w:widowControl w:val="0"/>
        <w:numPr>
          <w:ilvl w:val="0"/>
          <w:numId w:val="51"/>
        </w:numPr>
        <w:tabs>
          <w:tab w:val="left" w:pos="1080"/>
        </w:tabs>
        <w:ind w:left="1080" w:right="-43"/>
        <w:jc w:val="left"/>
      </w:pPr>
      <w:r>
        <w:t xml:space="preserve">The </w:t>
      </w:r>
      <w:r w:rsidR="00B80304">
        <w:t xml:space="preserve">high water level </w:t>
      </w:r>
      <w:r>
        <w:t>within the bridge cross</w:t>
      </w:r>
      <w:r w:rsidR="001602E8">
        <w:t>-</w:t>
      </w:r>
      <w:r>
        <w:t xml:space="preserve">section for a100-year mean daily return period shall provide a vertical clearance of at least </w:t>
      </w:r>
      <w:r w:rsidR="0095518A">
        <w:t>1 m</w:t>
      </w:r>
      <w:r>
        <w:t xml:space="preserve"> below the bridge girder soffit.</w:t>
      </w:r>
    </w:p>
    <w:p w14:paraId="4FBA0A07" w14:textId="3D9930C7" w:rsidR="000F5EB9" w:rsidRPr="00F92D4E" w:rsidRDefault="000F5EB9" w:rsidP="00D856D2">
      <w:pPr>
        <w:pStyle w:val="BodyText2"/>
        <w:widowControl w:val="0"/>
        <w:numPr>
          <w:ilvl w:val="0"/>
          <w:numId w:val="51"/>
        </w:numPr>
        <w:tabs>
          <w:tab w:val="left" w:pos="1080"/>
        </w:tabs>
        <w:ind w:left="1080" w:right="-43"/>
        <w:jc w:val="left"/>
      </w:pPr>
      <w:r w:rsidRPr="00F92D4E">
        <w:t>The hydraulic capacity shall be increased to the 1:500 year mean daily return period if developments exist that may be impacted.</w:t>
      </w:r>
    </w:p>
    <w:p w14:paraId="09306A0A" w14:textId="00F0CBD2" w:rsidR="000F5EB9" w:rsidRDefault="008C7139" w:rsidP="00D856D2">
      <w:pPr>
        <w:pStyle w:val="BodyText2"/>
        <w:widowControl w:val="0"/>
        <w:numPr>
          <w:ilvl w:val="0"/>
          <w:numId w:val="51"/>
        </w:numPr>
        <w:tabs>
          <w:tab w:val="left" w:pos="1080"/>
        </w:tabs>
        <w:ind w:left="1080" w:right="-43"/>
        <w:jc w:val="left"/>
      </w:pPr>
      <w:r w:rsidRPr="00F92D4E">
        <w:t xml:space="preserve"> Bridge abutments shall be located no closer to the watercourse than as defined by the intersection of a line projecting at 3H:1V from the toe of natural channel and the 10-year return period hydraulic grade line</w:t>
      </w:r>
      <w:r w:rsidR="00F92D4E">
        <w:t xml:space="preserve"> as shown in Case 1 in the sketches provided in Appendix J</w:t>
      </w:r>
      <w:r w:rsidRPr="00F92D4E">
        <w:t xml:space="preserve">.  Under no circumstances shall fill be placed between the tops of bank with the exception of Case 2 in the sketches provided </w:t>
      </w:r>
      <w:r w:rsidR="0039010D" w:rsidRPr="00F92D4E">
        <w:t>in Appendix J.</w:t>
      </w:r>
      <w:r w:rsidRPr="00F92D4E">
        <w:t xml:space="preserve"> </w:t>
      </w:r>
      <w:r w:rsidR="000F5EB9">
        <w:t>Pathways beneath bridge structures shall be designed so that the top of the pathway is at or above the minimum 1:10 year flood level.</w:t>
      </w:r>
    </w:p>
    <w:p w14:paraId="190D6272" w14:textId="0DEDFB16" w:rsidR="000F5EB9" w:rsidRDefault="000F5EB9" w:rsidP="00D856D2">
      <w:pPr>
        <w:pStyle w:val="BodyText2"/>
        <w:widowControl w:val="0"/>
        <w:numPr>
          <w:ilvl w:val="0"/>
          <w:numId w:val="51"/>
        </w:numPr>
        <w:tabs>
          <w:tab w:val="left" w:pos="1080"/>
        </w:tabs>
        <w:ind w:left="1080" w:right="-43"/>
        <w:jc w:val="left"/>
      </w:pPr>
      <w:r>
        <w:t>Design shall include buoyancy forces corresponding to a 200-year flood event.</w:t>
      </w:r>
    </w:p>
    <w:p w14:paraId="22F0F06D" w14:textId="77777777" w:rsidR="006B7F04" w:rsidRDefault="006B7F04" w:rsidP="000C4E21">
      <w:pPr>
        <w:pStyle w:val="BodyText2"/>
        <w:widowControl w:val="0"/>
        <w:ind w:right="94"/>
      </w:pPr>
    </w:p>
    <w:p w14:paraId="27CF373A" w14:textId="17EDB20A" w:rsidR="006B7F04" w:rsidRPr="006F461B" w:rsidRDefault="006B7F04" w:rsidP="006B7F04">
      <w:pPr>
        <w:pStyle w:val="BodyText2"/>
        <w:widowControl w:val="0"/>
      </w:pPr>
      <w:r>
        <w:t>Piers shall not be located within the central 9</w:t>
      </w:r>
      <w:r w:rsidR="00652889">
        <w:t xml:space="preserve"> </w:t>
      </w:r>
      <w:r>
        <w:t>m of a channel. Piers and pile groups shall be aligned parallel to channel flow.</w:t>
      </w:r>
    </w:p>
    <w:p w14:paraId="60FA4A67" w14:textId="0EEDC24D" w:rsidR="006B7F04" w:rsidRDefault="006B7F04">
      <w:pPr>
        <w:pStyle w:val="PPP3"/>
      </w:pPr>
      <w:bookmarkStart w:id="2900" w:name="_Toc179000999"/>
      <w:bookmarkStart w:id="2901" w:name="_Toc179001001"/>
      <w:bookmarkStart w:id="2902" w:name="_Toc396139418"/>
      <w:bookmarkStart w:id="2903" w:name="_Toc396144576"/>
      <w:bookmarkStart w:id="2904" w:name="_Toc396722196"/>
      <w:bookmarkStart w:id="2905" w:name="_Toc411425058"/>
      <w:bookmarkEnd w:id="2900"/>
      <w:bookmarkEnd w:id="2901"/>
      <w:r>
        <w:t>Geotechnical</w:t>
      </w:r>
      <w:bookmarkEnd w:id="2902"/>
      <w:bookmarkEnd w:id="2903"/>
      <w:bookmarkEnd w:id="2904"/>
      <w:bookmarkEnd w:id="2905"/>
    </w:p>
    <w:p w14:paraId="4CC078F9" w14:textId="77777777" w:rsidR="006B7F04" w:rsidRDefault="006B7F04" w:rsidP="006B7F04">
      <w:pPr>
        <w:pStyle w:val="BodyText2"/>
        <w:widowControl w:val="0"/>
      </w:pPr>
    </w:p>
    <w:p w14:paraId="2DEE1639" w14:textId="1BCEA339" w:rsidR="006B7F04" w:rsidRDefault="006B7F04" w:rsidP="006B7F04">
      <w:pPr>
        <w:pStyle w:val="BodyText2"/>
        <w:widowControl w:val="0"/>
      </w:pPr>
      <w:r>
        <w:t xml:space="preserve">The following specifications are required in the geotechnical </w:t>
      </w:r>
      <w:r w:rsidR="00664F07">
        <w:t xml:space="preserve">investigation and </w:t>
      </w:r>
      <w:r>
        <w:t>design of bridge infrastructure:</w:t>
      </w:r>
    </w:p>
    <w:p w14:paraId="1CB1EB9F" w14:textId="77777777" w:rsidR="00A03EEA" w:rsidRDefault="00A03EEA" w:rsidP="006B7F04">
      <w:pPr>
        <w:pStyle w:val="BodyText2"/>
        <w:widowControl w:val="0"/>
      </w:pPr>
    </w:p>
    <w:p w14:paraId="1D221C0D" w14:textId="66C553A5" w:rsidR="006B7F04" w:rsidRDefault="006B7F04" w:rsidP="00D856D2">
      <w:pPr>
        <w:pStyle w:val="BodyText2"/>
        <w:widowControl w:val="0"/>
        <w:numPr>
          <w:ilvl w:val="0"/>
          <w:numId w:val="51"/>
        </w:numPr>
        <w:tabs>
          <w:tab w:val="left" w:pos="1080"/>
        </w:tabs>
        <w:ind w:left="1080" w:right="-43"/>
        <w:jc w:val="left"/>
      </w:pPr>
      <w:r>
        <w:t xml:space="preserve">Bridge structure foundations shall be designed in accordance with the Bridge Design Code and the </w:t>
      </w:r>
      <w:r w:rsidRPr="00D856D2">
        <w:t>Canadian Foundation Engineering Manual, 4th Edition</w:t>
      </w:r>
      <w:r>
        <w:t>.</w:t>
      </w:r>
    </w:p>
    <w:p w14:paraId="0190A4D2" w14:textId="7AF96537" w:rsidR="000F4081" w:rsidRPr="004424D9" w:rsidRDefault="006B7F04" w:rsidP="004424D9">
      <w:pPr>
        <w:pStyle w:val="BodyText2"/>
        <w:widowControl w:val="0"/>
        <w:numPr>
          <w:ilvl w:val="0"/>
          <w:numId w:val="51"/>
        </w:numPr>
        <w:tabs>
          <w:tab w:val="left" w:pos="1080"/>
        </w:tabs>
        <w:ind w:left="1080" w:right="-43"/>
        <w:jc w:val="left"/>
        <w:rPr>
          <w:rFonts w:ascii="Arial" w:hAnsi="Arial"/>
          <w:b/>
        </w:rPr>
      </w:pPr>
      <w:r>
        <w:t>Geotechnical boreholes shall extend a minimum of 3 m below the estimated pile tip elevations.</w:t>
      </w:r>
      <w:bookmarkStart w:id="2906" w:name="_Toc396139419"/>
      <w:bookmarkStart w:id="2907" w:name="_Toc396144577"/>
      <w:bookmarkStart w:id="2908" w:name="_Toc396722197"/>
    </w:p>
    <w:p w14:paraId="35FC95F5" w14:textId="196CE4C2" w:rsidR="003B41BA" w:rsidRDefault="003B41BA">
      <w:pPr>
        <w:pStyle w:val="PPP3"/>
      </w:pPr>
      <w:bookmarkStart w:id="2909" w:name="_Toc411425059"/>
      <w:r w:rsidRPr="00C80C76">
        <w:t>Geometrics</w:t>
      </w:r>
      <w:bookmarkEnd w:id="2906"/>
      <w:bookmarkEnd w:id="2907"/>
      <w:bookmarkEnd w:id="2908"/>
      <w:bookmarkEnd w:id="2909"/>
    </w:p>
    <w:p w14:paraId="35FC95F6" w14:textId="77777777" w:rsidR="003B41BA" w:rsidRPr="00315EBB" w:rsidRDefault="003B41BA" w:rsidP="006B7F04">
      <w:pPr>
        <w:pStyle w:val="BodyText2"/>
        <w:widowControl w:val="0"/>
      </w:pPr>
    </w:p>
    <w:p w14:paraId="35FC95F7" w14:textId="362726E4" w:rsidR="003B41BA" w:rsidRPr="00315EBB" w:rsidRDefault="003B41BA" w:rsidP="006B7F04">
      <w:pPr>
        <w:pStyle w:val="BodyText2"/>
        <w:widowControl w:val="0"/>
      </w:pPr>
      <w:r w:rsidRPr="00C80C76">
        <w:t>Where practical, bridges shall be located on tangent horizontal alignments.</w:t>
      </w:r>
    </w:p>
    <w:p w14:paraId="35FC95F8" w14:textId="77777777" w:rsidR="003B41BA" w:rsidRPr="00315EBB" w:rsidRDefault="003B41BA" w:rsidP="006B7F04">
      <w:pPr>
        <w:pStyle w:val="BodyText2"/>
        <w:widowControl w:val="0"/>
      </w:pPr>
    </w:p>
    <w:p w14:paraId="35FC95F9" w14:textId="6038D759" w:rsidR="003B41BA" w:rsidRPr="00315EBB" w:rsidRDefault="003B41BA" w:rsidP="00EE6DD0">
      <w:pPr>
        <w:pStyle w:val="BodyText2"/>
        <w:widowControl w:val="0"/>
      </w:pPr>
      <w:r w:rsidRPr="00C80C76">
        <w:t>For deck drainage purposes,</w:t>
      </w:r>
      <w:r w:rsidR="009448F7">
        <w:t xml:space="preserve"> a</w:t>
      </w:r>
      <w:r w:rsidRPr="00C80C76">
        <w:t xml:space="preserve"> </w:t>
      </w:r>
      <w:r w:rsidR="00B621B5">
        <w:t xml:space="preserve">minimum longitudinal grade </w:t>
      </w:r>
      <w:r w:rsidR="009448F7">
        <w:t xml:space="preserve"> of </w:t>
      </w:r>
      <w:r w:rsidR="00B621B5">
        <w:t>0.5%</w:t>
      </w:r>
      <w:r w:rsidR="009448F7">
        <w:t xml:space="preserve"> shall be provided on bridge decks that are not on vertical curves</w:t>
      </w:r>
      <w:r w:rsidRPr="00C80C76">
        <w:t>.  Wherever possible, the tops of crest curves shall be located beyond the length of the superstructure</w:t>
      </w:r>
      <w:r w:rsidR="00FA3BFB">
        <w:t xml:space="preserve"> and approach slabs</w:t>
      </w:r>
      <w:r w:rsidRPr="00C80C76">
        <w:t>.</w:t>
      </w:r>
    </w:p>
    <w:p w14:paraId="35FC95FA" w14:textId="77777777" w:rsidR="003B41BA" w:rsidRPr="00315EBB" w:rsidRDefault="003B41BA" w:rsidP="006B7F04">
      <w:pPr>
        <w:pStyle w:val="BodyText2"/>
        <w:widowControl w:val="0"/>
      </w:pPr>
    </w:p>
    <w:p w14:paraId="35FC95FB" w14:textId="77777777" w:rsidR="003B41BA" w:rsidRPr="00315EBB" w:rsidRDefault="003B41BA" w:rsidP="006B7F04">
      <w:pPr>
        <w:pStyle w:val="BodyText2"/>
        <w:widowControl w:val="0"/>
      </w:pPr>
      <w:r w:rsidRPr="00C80C76">
        <w:t>Bridge deck widths shall as a minimum have the same width as the clear roadway on the bridge approaches</w:t>
      </w:r>
      <w:r>
        <w:t>, and shall be widened where required to meet shy distances, minimum sight lines or drainage requirements</w:t>
      </w:r>
      <w:r w:rsidRPr="00C80C76">
        <w:t>.  The bridge deck shall also have a 2% crown unless the grade line over the bridge structure is superelevated. The tops of sidewalks and medians shall slope 2% towards the roadway. The tops of abutment seats, pier caps, curbs and barriers shall have a wash slope of 3%.</w:t>
      </w:r>
    </w:p>
    <w:p w14:paraId="35FC95FC" w14:textId="77777777" w:rsidR="003B41BA" w:rsidRPr="00315EBB" w:rsidRDefault="003B41BA" w:rsidP="006B7F04">
      <w:pPr>
        <w:pStyle w:val="BodyText2"/>
        <w:widowControl w:val="0"/>
      </w:pPr>
    </w:p>
    <w:p w14:paraId="3E21D4EB" w14:textId="2B1D9FEB" w:rsidR="001C419F" w:rsidRDefault="001C419F" w:rsidP="006B7F04">
      <w:pPr>
        <w:pStyle w:val="BodyText2"/>
        <w:widowControl w:val="0"/>
      </w:pPr>
      <w:r>
        <w:t xml:space="preserve">Bridge decks shall not have longitudinal joints. The clear distance between nominally parallel bridges shall </w:t>
      </w:r>
      <w:r w:rsidR="00FF5AA8">
        <w:t xml:space="preserve">preferably be </w:t>
      </w:r>
      <w:r>
        <w:t>not less than 3 m.</w:t>
      </w:r>
      <w:r w:rsidR="00FF5AA8">
        <w:t xml:space="preserve"> For gaps up to 3 m between adjacent structures, positive fall prevention provision shall be provided.</w:t>
      </w:r>
    </w:p>
    <w:p w14:paraId="60C92603" w14:textId="77777777" w:rsidR="001C419F" w:rsidRDefault="001C419F" w:rsidP="006B7F04">
      <w:pPr>
        <w:pStyle w:val="BodyText2"/>
        <w:widowControl w:val="0"/>
      </w:pPr>
    </w:p>
    <w:p w14:paraId="35FC95FF" w14:textId="47E8160A" w:rsidR="003B41BA" w:rsidRPr="00315EBB" w:rsidRDefault="003B41BA" w:rsidP="006B7F04">
      <w:pPr>
        <w:pStyle w:val="BodyText2"/>
        <w:widowControl w:val="0"/>
      </w:pPr>
      <w:r w:rsidRPr="00C80C76">
        <w:t xml:space="preserve">Corner transitions between headslope and sideslope shall use a </w:t>
      </w:r>
      <w:r w:rsidR="001F68D5">
        <w:t>smooth</w:t>
      </w:r>
      <w:r w:rsidRPr="00C80C76">
        <w:t xml:space="preserve"> curve at the toe of the slope.</w:t>
      </w:r>
    </w:p>
    <w:p w14:paraId="35FC9600" w14:textId="77777777" w:rsidR="003B41BA" w:rsidRPr="00315EBB" w:rsidRDefault="003B41BA" w:rsidP="006B7F04">
      <w:pPr>
        <w:pStyle w:val="BodyText2"/>
        <w:widowControl w:val="0"/>
      </w:pPr>
    </w:p>
    <w:p w14:paraId="35FC9601" w14:textId="3BA87F2F" w:rsidR="003B41BA" w:rsidRPr="00315EBB" w:rsidRDefault="003B41BA" w:rsidP="006B7F04">
      <w:pPr>
        <w:pStyle w:val="BodyText2"/>
        <w:widowControl w:val="0"/>
      </w:pPr>
      <w:r w:rsidRPr="00C80C76">
        <w:t>Bridge structure supports including piers, retaining walls</w:t>
      </w:r>
      <w:r w:rsidR="008B1C68">
        <w:t xml:space="preserve"> and</w:t>
      </w:r>
      <w:r w:rsidRPr="00C80C76">
        <w:t xml:space="preserve"> sign structure columns</w:t>
      </w:r>
      <w:r w:rsidR="006F6021">
        <w:t xml:space="preserve"> </w:t>
      </w:r>
      <w:r w:rsidRPr="00C80C76">
        <w:t xml:space="preserve">shall not be located within </w:t>
      </w:r>
      <w:r w:rsidR="004C5822">
        <w:t>6</w:t>
      </w:r>
      <w:r w:rsidR="00CD3B8E">
        <w:t xml:space="preserve"> </w:t>
      </w:r>
      <w:r w:rsidR="004C5822">
        <w:t>m</w:t>
      </w:r>
      <w:r w:rsidRPr="00C80C76">
        <w:t xml:space="preserve"> of the underpassing roadway </w:t>
      </w:r>
      <w:r w:rsidR="006F6021">
        <w:t xml:space="preserve">traffic lane outside edge at </w:t>
      </w:r>
      <w:r w:rsidR="000A465B">
        <w:t xml:space="preserve">the </w:t>
      </w:r>
      <w:r w:rsidR="00651147">
        <w:t>Future</w:t>
      </w:r>
      <w:r w:rsidR="000A465B">
        <w:t xml:space="preserve"> Works</w:t>
      </w:r>
      <w:r w:rsidR="006F6021">
        <w:t xml:space="preserve"> </w:t>
      </w:r>
      <w:r w:rsidRPr="00C80C76">
        <w:t xml:space="preserve">and </w:t>
      </w:r>
      <w:r w:rsidR="00651147">
        <w:t>abutment wall and abutment retaining walls shall not be located within 9</w:t>
      </w:r>
      <w:r w:rsidR="00CD3B8E">
        <w:t xml:space="preserve"> </w:t>
      </w:r>
      <w:r w:rsidR="00651147">
        <w:t>m of the underpassing roadway traffic lane outside edge at the Future Works.</w:t>
      </w:r>
      <w:r w:rsidRPr="00C80C76">
        <w:t xml:space="preserve"> </w:t>
      </w:r>
      <w:r w:rsidR="00651147">
        <w:t>A</w:t>
      </w:r>
      <w:r w:rsidR="00651147" w:rsidRPr="00C80C76">
        <w:t xml:space="preserve">ll </w:t>
      </w:r>
      <w:r w:rsidRPr="00C80C76">
        <w:t xml:space="preserve">required </w:t>
      </w:r>
      <w:r w:rsidR="00651147">
        <w:t>Future</w:t>
      </w:r>
      <w:r w:rsidR="000A465B">
        <w:t xml:space="preserve"> Works</w:t>
      </w:r>
      <w:r w:rsidRPr="00C80C76">
        <w:t xml:space="preserve"> sight distances </w:t>
      </w:r>
      <w:r w:rsidR="00651147">
        <w:t>shall</w:t>
      </w:r>
      <w:r w:rsidR="00651147" w:rsidRPr="00C80C76">
        <w:t xml:space="preserve"> </w:t>
      </w:r>
      <w:r w:rsidRPr="00C80C76">
        <w:t>be met.</w:t>
      </w:r>
    </w:p>
    <w:p w14:paraId="35FC9602" w14:textId="77777777" w:rsidR="003B41BA" w:rsidRPr="00315EBB" w:rsidRDefault="003B41BA" w:rsidP="006B7F04">
      <w:pPr>
        <w:pStyle w:val="BodyText2"/>
        <w:widowControl w:val="0"/>
      </w:pPr>
    </w:p>
    <w:p w14:paraId="35FC9603" w14:textId="2B52F7D3" w:rsidR="003B41BA" w:rsidRPr="00315EBB" w:rsidRDefault="003B41BA" w:rsidP="006B7F04">
      <w:pPr>
        <w:pStyle w:val="BodyText2"/>
        <w:widowControl w:val="0"/>
      </w:pPr>
      <w:r w:rsidRPr="0093118A">
        <w:t xml:space="preserve">The vertical clearance </w:t>
      </w:r>
      <w:r w:rsidR="00F407F2">
        <w:t>design</w:t>
      </w:r>
      <w:r w:rsidRPr="0093118A">
        <w:t xml:space="preserve"> for all grade separation bridge structures shall be a minimum of 5.</w:t>
      </w:r>
      <w:r w:rsidR="009F3190">
        <w:t>3</w:t>
      </w:r>
      <w:r w:rsidR="00CD3B8E">
        <w:t> </w:t>
      </w:r>
      <w:r w:rsidRPr="0093118A">
        <w:t>m</w:t>
      </w:r>
      <w:r w:rsidR="00F407F2">
        <w:t xml:space="preserve"> </w:t>
      </w:r>
      <w:r w:rsidRPr="0093118A">
        <w:t xml:space="preserve">for both </w:t>
      </w:r>
      <w:r w:rsidR="000A465B">
        <w:t>the Works</w:t>
      </w:r>
      <w:r w:rsidRPr="0093118A">
        <w:t xml:space="preserve"> and </w:t>
      </w:r>
      <w:r w:rsidR="000A465B">
        <w:t xml:space="preserve">the </w:t>
      </w:r>
      <w:r w:rsidR="00651147">
        <w:t>Future</w:t>
      </w:r>
      <w:r w:rsidR="000A465B">
        <w:t xml:space="preserve"> Works</w:t>
      </w:r>
      <w:r w:rsidRPr="0093118A">
        <w:t xml:space="preserve"> geometry</w:t>
      </w:r>
      <w:r>
        <w:t>.</w:t>
      </w:r>
    </w:p>
    <w:p w14:paraId="35FC9604" w14:textId="77777777" w:rsidR="003B41BA" w:rsidRPr="00315EBB" w:rsidRDefault="003B41BA" w:rsidP="006B7F04">
      <w:pPr>
        <w:pStyle w:val="BodyText2"/>
        <w:widowControl w:val="0"/>
      </w:pPr>
    </w:p>
    <w:p w14:paraId="35FC9605" w14:textId="676D2DFE" w:rsidR="003B41BA" w:rsidRDefault="003B41BA" w:rsidP="006B7F04">
      <w:pPr>
        <w:pStyle w:val="BodyText2"/>
        <w:widowControl w:val="0"/>
      </w:pPr>
      <w:r w:rsidRPr="0093118A">
        <w:t xml:space="preserve">The </w:t>
      </w:r>
      <w:r w:rsidR="00F95EF6">
        <w:t>Ministry</w:t>
      </w:r>
      <w:r w:rsidRPr="0093118A">
        <w:t>’s process for determining the vertical clearance posting is as follows:</w:t>
      </w:r>
    </w:p>
    <w:p w14:paraId="34412B1E" w14:textId="77777777" w:rsidR="00FB28A2" w:rsidRPr="00315EBB" w:rsidRDefault="00FB28A2" w:rsidP="006B7F04">
      <w:pPr>
        <w:pStyle w:val="BodyText2"/>
        <w:widowControl w:val="0"/>
      </w:pPr>
    </w:p>
    <w:p w14:paraId="35FC9607" w14:textId="5AF23456" w:rsidR="003B41BA" w:rsidRPr="00315EBB" w:rsidRDefault="003B41BA" w:rsidP="00D856D2">
      <w:pPr>
        <w:pStyle w:val="BodyText2"/>
        <w:widowControl w:val="0"/>
        <w:numPr>
          <w:ilvl w:val="0"/>
          <w:numId w:val="51"/>
        </w:numPr>
        <w:tabs>
          <w:tab w:val="left" w:pos="1080"/>
        </w:tabs>
        <w:ind w:left="1080" w:right="-43"/>
        <w:jc w:val="left"/>
      </w:pPr>
      <w:r w:rsidRPr="0093118A">
        <w:t>Measure minimum vertical clearance between the roadway surface and lower bottom edge of the girder within roadway width including shoulders to the nearest centimetre  (</w:t>
      </w:r>
      <w:r w:rsidR="004B1016">
        <w:t>e</w:t>
      </w:r>
      <w:r w:rsidRPr="0093118A">
        <w:t>.</w:t>
      </w:r>
      <w:r w:rsidR="004B1016">
        <w:t>g</w:t>
      </w:r>
      <w:r w:rsidRPr="0093118A">
        <w:t>. 5.</w:t>
      </w:r>
      <w:r w:rsidR="00F407F2">
        <w:t>3</w:t>
      </w:r>
      <w:r w:rsidRPr="0093118A">
        <w:t>1 m);</w:t>
      </w:r>
    </w:p>
    <w:p w14:paraId="35FC9608" w14:textId="49FAF4D1" w:rsidR="003B41BA" w:rsidRPr="00315EBB" w:rsidRDefault="003B41BA" w:rsidP="00D856D2">
      <w:pPr>
        <w:pStyle w:val="BodyText2"/>
        <w:widowControl w:val="0"/>
        <w:numPr>
          <w:ilvl w:val="0"/>
          <w:numId w:val="51"/>
        </w:numPr>
        <w:tabs>
          <w:tab w:val="left" w:pos="1080"/>
        </w:tabs>
        <w:ind w:left="1080" w:right="-43"/>
        <w:jc w:val="left"/>
      </w:pPr>
      <w:r w:rsidRPr="0093118A">
        <w:t>Round down to the nearest decimetre  (</w:t>
      </w:r>
      <w:r w:rsidR="004B1016">
        <w:t>e</w:t>
      </w:r>
      <w:r w:rsidRPr="0093118A">
        <w:t>.</w:t>
      </w:r>
      <w:r w:rsidR="004B1016">
        <w:t>g</w:t>
      </w:r>
      <w:r w:rsidRPr="0093118A">
        <w:t>. 5.</w:t>
      </w:r>
      <w:r w:rsidR="00F407F2">
        <w:t>3</w:t>
      </w:r>
      <w:r w:rsidR="00F407F2" w:rsidRPr="0093118A">
        <w:t xml:space="preserve"> </w:t>
      </w:r>
      <w:r w:rsidRPr="0093118A">
        <w:t>m); then</w:t>
      </w:r>
    </w:p>
    <w:p w14:paraId="35FC9609" w14:textId="661F130C" w:rsidR="003B41BA" w:rsidRPr="00315EBB" w:rsidRDefault="003B41BA" w:rsidP="00D856D2">
      <w:pPr>
        <w:pStyle w:val="BodyText2"/>
        <w:widowControl w:val="0"/>
        <w:numPr>
          <w:ilvl w:val="0"/>
          <w:numId w:val="51"/>
        </w:numPr>
        <w:tabs>
          <w:tab w:val="left" w:pos="1080"/>
        </w:tabs>
        <w:ind w:left="1080" w:right="-43"/>
        <w:jc w:val="left"/>
      </w:pPr>
      <w:r w:rsidRPr="0093118A">
        <w:t xml:space="preserve">Subtract </w:t>
      </w:r>
      <w:r w:rsidR="0095518A">
        <w:t>1</w:t>
      </w:r>
      <w:r w:rsidRPr="0093118A">
        <w:t xml:space="preserve"> decimetre for tolerance  (</w:t>
      </w:r>
      <w:r w:rsidR="004B1016">
        <w:t>e</w:t>
      </w:r>
      <w:r w:rsidRPr="0093118A">
        <w:t>.</w:t>
      </w:r>
      <w:r w:rsidR="004B1016">
        <w:t>g</w:t>
      </w:r>
      <w:r w:rsidRPr="0093118A">
        <w:t>. Post vertical clearance as 5.</w:t>
      </w:r>
      <w:r w:rsidR="00F407F2">
        <w:t>2</w:t>
      </w:r>
      <w:r w:rsidRPr="0093118A">
        <w:t xml:space="preserve"> m)</w:t>
      </w:r>
    </w:p>
    <w:p w14:paraId="35FC960A" w14:textId="77777777" w:rsidR="003B41BA" w:rsidRPr="00315EBB" w:rsidRDefault="003B41BA" w:rsidP="00FD7BA1">
      <w:pPr>
        <w:pStyle w:val="BodyText2"/>
        <w:widowControl w:val="0"/>
      </w:pPr>
    </w:p>
    <w:p w14:paraId="35FC960B" w14:textId="77777777" w:rsidR="003B41BA" w:rsidRPr="00315EBB" w:rsidRDefault="003B41BA" w:rsidP="006B7F04">
      <w:pPr>
        <w:pStyle w:val="BodyText2"/>
        <w:widowControl w:val="0"/>
      </w:pPr>
      <w:r w:rsidRPr="0093118A">
        <w:t xml:space="preserve">The minimum vertical clearance below structures shall be maintained through future overlays either by initially providing additional vertical </w:t>
      </w:r>
      <w:r w:rsidRPr="00881EA5">
        <w:t>clearance</w:t>
      </w:r>
      <w:r w:rsidRPr="0093118A">
        <w:t xml:space="preserve"> or by milling and filling under structures with appropriate transition paving to the overlaid portion away from the bridge. </w:t>
      </w:r>
    </w:p>
    <w:p w14:paraId="35FC960C" w14:textId="77777777" w:rsidR="003B41BA" w:rsidRPr="00315EBB" w:rsidRDefault="003B41BA" w:rsidP="00EE6DD0">
      <w:pPr>
        <w:pStyle w:val="BodyText2"/>
        <w:widowControl w:val="0"/>
      </w:pPr>
    </w:p>
    <w:p w14:paraId="35FC960D" w14:textId="77777777" w:rsidR="003B41BA" w:rsidRDefault="003B41BA" w:rsidP="00EE6DD0">
      <w:pPr>
        <w:pStyle w:val="BodyText2"/>
        <w:widowControl w:val="0"/>
      </w:pPr>
      <w:r w:rsidRPr="0093118A">
        <w:t>Advance vertical clearance signs are required for all bridge structures.</w:t>
      </w:r>
    </w:p>
    <w:p w14:paraId="35FC9611" w14:textId="77777777" w:rsidR="003B41BA" w:rsidRDefault="003B41BA">
      <w:pPr>
        <w:pStyle w:val="PPP3"/>
      </w:pPr>
      <w:bookmarkStart w:id="2910" w:name="_Toc68683829"/>
      <w:bookmarkStart w:id="2911" w:name="_Toc396139420"/>
      <w:bookmarkStart w:id="2912" w:name="_Toc396144578"/>
      <w:bookmarkStart w:id="2913" w:name="_Toc396722198"/>
      <w:bookmarkStart w:id="2914" w:name="_Toc411425060"/>
      <w:r w:rsidRPr="0093118A">
        <w:t>Durability</w:t>
      </w:r>
      <w:bookmarkEnd w:id="2910"/>
      <w:bookmarkEnd w:id="2911"/>
      <w:bookmarkEnd w:id="2912"/>
      <w:bookmarkEnd w:id="2913"/>
      <w:bookmarkEnd w:id="2914"/>
    </w:p>
    <w:p w14:paraId="35FC9613" w14:textId="77777777" w:rsidR="003B41BA" w:rsidRPr="00C96103" w:rsidRDefault="003B41BA" w:rsidP="00D856D2">
      <w:pPr>
        <w:pStyle w:val="PPP4"/>
        <w:numPr>
          <w:ilvl w:val="3"/>
          <w:numId w:val="18"/>
        </w:numPr>
        <w:ind w:left="2835" w:hanging="1417"/>
        <w:rPr>
          <w:b/>
        </w:rPr>
      </w:pPr>
      <w:r w:rsidRPr="00C96103">
        <w:rPr>
          <w:b/>
        </w:rPr>
        <w:t>Design Life</w:t>
      </w:r>
    </w:p>
    <w:p w14:paraId="6CB4F3CB" w14:textId="77777777" w:rsidR="00BD1C11" w:rsidRDefault="00BD1C11" w:rsidP="00827305">
      <w:pPr>
        <w:pStyle w:val="BodyText2"/>
        <w:widowControl w:val="0"/>
      </w:pPr>
    </w:p>
    <w:p w14:paraId="35FC9614" w14:textId="73CEA5C5" w:rsidR="003B41BA" w:rsidRDefault="003B41BA" w:rsidP="00827305">
      <w:pPr>
        <w:pStyle w:val="BodyText2"/>
        <w:widowControl w:val="0"/>
      </w:pPr>
      <w:r w:rsidRPr="0093118A">
        <w:t xml:space="preserve">Minimum </w:t>
      </w:r>
      <w:r w:rsidR="00466332">
        <w:t>D</w:t>
      </w:r>
      <w:r w:rsidR="00466332" w:rsidRPr="0093118A">
        <w:t xml:space="preserve">esign </w:t>
      </w:r>
      <w:r w:rsidR="00466332">
        <w:t>L</w:t>
      </w:r>
      <w:r w:rsidR="00466332" w:rsidRPr="0093118A">
        <w:t xml:space="preserve">ife </w:t>
      </w:r>
      <w:r w:rsidRPr="0093118A">
        <w:t>of structures shall be:</w:t>
      </w:r>
    </w:p>
    <w:p w14:paraId="14970E70" w14:textId="77777777" w:rsidR="00FB28A2" w:rsidRDefault="00FB28A2" w:rsidP="00827305">
      <w:pPr>
        <w:pStyle w:val="BodyText2"/>
        <w:widowControl w:val="0"/>
      </w:pPr>
    </w:p>
    <w:p w14:paraId="35FC9615" w14:textId="07AC6AD4" w:rsidR="003B41BA" w:rsidRDefault="003B41BA" w:rsidP="00D856D2">
      <w:pPr>
        <w:pStyle w:val="BodyText2"/>
        <w:widowControl w:val="0"/>
        <w:numPr>
          <w:ilvl w:val="0"/>
          <w:numId w:val="51"/>
        </w:numPr>
        <w:tabs>
          <w:tab w:val="left" w:pos="1080"/>
          <w:tab w:val="right" w:leader="dot" w:pos="9450"/>
        </w:tabs>
        <w:ind w:left="1080" w:right="-43"/>
        <w:jc w:val="left"/>
      </w:pPr>
      <w:r w:rsidRPr="0093118A">
        <w:t>Bridges</w:t>
      </w:r>
      <w:r w:rsidR="00BD1C11">
        <w:t xml:space="preserve"> and bridge-size culverts</w:t>
      </w:r>
      <w:r w:rsidRPr="0093118A">
        <w:tab/>
        <w:t>75 years</w:t>
      </w:r>
    </w:p>
    <w:p w14:paraId="35FC9616" w14:textId="77777777" w:rsidR="003B41BA" w:rsidRDefault="003B41BA" w:rsidP="00D856D2">
      <w:pPr>
        <w:pStyle w:val="BodyText2"/>
        <w:widowControl w:val="0"/>
        <w:numPr>
          <w:ilvl w:val="0"/>
          <w:numId w:val="51"/>
        </w:numPr>
        <w:tabs>
          <w:tab w:val="left" w:pos="1080"/>
          <w:tab w:val="right" w:leader="dot" w:pos="9450"/>
        </w:tabs>
        <w:ind w:left="1080" w:right="-43"/>
        <w:jc w:val="left"/>
      </w:pPr>
      <w:r w:rsidRPr="0093118A">
        <w:t>MSE walls</w:t>
      </w:r>
      <w:r w:rsidRPr="0093118A">
        <w:tab/>
        <w:t>100 years</w:t>
      </w:r>
    </w:p>
    <w:p w14:paraId="1CDE61EF" w14:textId="3DDA7CB9" w:rsidR="00F75332" w:rsidRDefault="00F75332" w:rsidP="00D856D2">
      <w:pPr>
        <w:pStyle w:val="BodyText2"/>
        <w:widowControl w:val="0"/>
        <w:numPr>
          <w:ilvl w:val="0"/>
          <w:numId w:val="51"/>
        </w:numPr>
        <w:tabs>
          <w:tab w:val="left" w:pos="1080"/>
          <w:tab w:val="right" w:leader="dot" w:pos="9450"/>
        </w:tabs>
        <w:ind w:left="1080" w:right="-43"/>
        <w:jc w:val="left"/>
      </w:pPr>
      <w:r>
        <w:t>Retaining walls other than MSE wall</w:t>
      </w:r>
      <w:r>
        <w:tab/>
        <w:t>75 years</w:t>
      </w:r>
    </w:p>
    <w:p w14:paraId="35FC9617" w14:textId="77777777" w:rsidR="003B41BA" w:rsidRDefault="003B41BA" w:rsidP="00D856D2">
      <w:pPr>
        <w:pStyle w:val="BodyText2"/>
        <w:widowControl w:val="0"/>
        <w:numPr>
          <w:ilvl w:val="0"/>
          <w:numId w:val="51"/>
        </w:numPr>
        <w:tabs>
          <w:tab w:val="left" w:pos="1080"/>
          <w:tab w:val="right" w:leader="dot" w:pos="9450"/>
        </w:tabs>
        <w:ind w:left="1080" w:right="-43"/>
        <w:jc w:val="left"/>
      </w:pPr>
      <w:r w:rsidRPr="0093118A">
        <w:t>Overhead sign structures</w:t>
      </w:r>
      <w:r w:rsidRPr="0093118A">
        <w:tab/>
        <w:t>50 years</w:t>
      </w:r>
    </w:p>
    <w:p w14:paraId="0F96882B" w14:textId="1808E956" w:rsidR="00873A8E" w:rsidRDefault="00873A8E" w:rsidP="00D856D2">
      <w:pPr>
        <w:pStyle w:val="BodyText2"/>
        <w:widowControl w:val="0"/>
        <w:numPr>
          <w:ilvl w:val="0"/>
          <w:numId w:val="51"/>
        </w:numPr>
        <w:tabs>
          <w:tab w:val="left" w:pos="1080"/>
          <w:tab w:val="right" w:leader="dot" w:pos="9450"/>
        </w:tabs>
        <w:ind w:left="1080" w:right="-43"/>
        <w:jc w:val="left"/>
      </w:pPr>
      <w:r>
        <w:t>Time dependant calculations (corrosion, fatigue and creep)</w:t>
      </w:r>
      <w:r w:rsidRPr="0093118A">
        <w:tab/>
      </w:r>
      <w:r>
        <w:t>10</w:t>
      </w:r>
      <w:r w:rsidRPr="0093118A">
        <w:t>0 years</w:t>
      </w:r>
    </w:p>
    <w:p w14:paraId="38FF9F77" w14:textId="0F4CCE96" w:rsidR="00873A8E" w:rsidRPr="00BD1C11" w:rsidRDefault="00873A8E" w:rsidP="00D856D2">
      <w:pPr>
        <w:pStyle w:val="BodyText2"/>
        <w:widowControl w:val="0"/>
        <w:tabs>
          <w:tab w:val="right" w:leader="dot" w:pos="10080"/>
        </w:tabs>
      </w:pPr>
    </w:p>
    <w:p w14:paraId="35FC961B" w14:textId="4B95B212" w:rsidR="003B41BA" w:rsidRPr="00BD1C11" w:rsidRDefault="003B41BA" w:rsidP="00827305">
      <w:pPr>
        <w:pStyle w:val="BodyText2"/>
        <w:widowControl w:val="0"/>
      </w:pPr>
      <w:r w:rsidRPr="00BD1C11">
        <w:t>The level of maintenance, rehabilitation and/or repair required during the design life of the bridge structures shall be consistent with or better than that generally anticipated to be required for other bridge structures of similar age and type on the Provincial highway system.</w:t>
      </w:r>
    </w:p>
    <w:p w14:paraId="35FC961D" w14:textId="77777777" w:rsidR="003B41BA" w:rsidRPr="0093118A" w:rsidRDefault="003B41BA" w:rsidP="00D856D2">
      <w:pPr>
        <w:pStyle w:val="PPP4"/>
        <w:numPr>
          <w:ilvl w:val="3"/>
          <w:numId w:val="18"/>
        </w:numPr>
        <w:ind w:left="2835" w:hanging="1417"/>
        <w:rPr>
          <w:b/>
        </w:rPr>
      </w:pPr>
      <w:r w:rsidRPr="0093118A">
        <w:rPr>
          <w:b/>
        </w:rPr>
        <w:t>Bridge Deck Protection</w:t>
      </w:r>
    </w:p>
    <w:p w14:paraId="483D1469" w14:textId="77777777" w:rsidR="00BD1C11" w:rsidRDefault="00BD1C11" w:rsidP="00B226A8">
      <w:pPr>
        <w:pStyle w:val="BodyText2"/>
        <w:widowControl w:val="0"/>
      </w:pPr>
    </w:p>
    <w:p w14:paraId="35FC961E" w14:textId="7F433EDD" w:rsidR="003B41BA" w:rsidRDefault="003B1782" w:rsidP="00B226A8">
      <w:pPr>
        <w:pStyle w:val="BodyText2"/>
        <w:widowControl w:val="0"/>
      </w:pPr>
      <w:r>
        <w:t>T</w:t>
      </w:r>
      <w:r w:rsidR="003B41BA" w:rsidRPr="00315EBB">
        <w:t>he deck protection system shall consist</w:t>
      </w:r>
      <w:r w:rsidR="003B41BA" w:rsidRPr="0093118A">
        <w:t xml:space="preserve"> of:</w:t>
      </w:r>
    </w:p>
    <w:p w14:paraId="161CB0F1" w14:textId="77777777" w:rsidR="00F3383E" w:rsidRPr="00315EBB" w:rsidRDefault="00F3383E" w:rsidP="00B226A8">
      <w:pPr>
        <w:pStyle w:val="BodyText2"/>
        <w:widowControl w:val="0"/>
      </w:pPr>
    </w:p>
    <w:p w14:paraId="35FC9620" w14:textId="472C00A7" w:rsidR="003B41BA" w:rsidRPr="00315EBB" w:rsidRDefault="00F407F2" w:rsidP="00D856D2">
      <w:pPr>
        <w:pStyle w:val="BodyText2"/>
        <w:widowControl w:val="0"/>
        <w:numPr>
          <w:ilvl w:val="0"/>
          <w:numId w:val="51"/>
        </w:numPr>
        <w:tabs>
          <w:tab w:val="left" w:pos="1080"/>
        </w:tabs>
        <w:ind w:left="1080" w:right="-43"/>
        <w:jc w:val="left"/>
      </w:pPr>
      <w:r>
        <w:t xml:space="preserve">Type </w:t>
      </w:r>
      <w:r w:rsidR="00FC7C17">
        <w:t>DC</w:t>
      </w:r>
      <w:r w:rsidR="003B41BA" w:rsidRPr="0093118A">
        <w:t xml:space="preserve"> concrete;</w:t>
      </w:r>
      <w:r w:rsidR="003B1782">
        <w:t xml:space="preserve"> and</w:t>
      </w:r>
    </w:p>
    <w:p w14:paraId="35FC9622" w14:textId="111474E7" w:rsidR="003B41BA" w:rsidRPr="00315EBB" w:rsidRDefault="003B1782" w:rsidP="00D856D2">
      <w:pPr>
        <w:pStyle w:val="BodyText2"/>
        <w:widowControl w:val="0"/>
        <w:numPr>
          <w:ilvl w:val="0"/>
          <w:numId w:val="51"/>
        </w:numPr>
        <w:tabs>
          <w:tab w:val="left" w:pos="1080"/>
        </w:tabs>
        <w:ind w:left="1080" w:right="-43"/>
        <w:jc w:val="left"/>
      </w:pPr>
      <w:r>
        <w:t>The Ministry standard</w:t>
      </w:r>
      <w:r w:rsidR="003B41BA" w:rsidRPr="0093118A">
        <w:t xml:space="preserve"> deck waterproofing system.</w:t>
      </w:r>
    </w:p>
    <w:p w14:paraId="35FC9623" w14:textId="77777777" w:rsidR="003B41BA" w:rsidRPr="00315EBB" w:rsidRDefault="003B41BA" w:rsidP="00BD1C11">
      <w:pPr>
        <w:pStyle w:val="BodyText2"/>
        <w:widowControl w:val="0"/>
      </w:pPr>
    </w:p>
    <w:p w14:paraId="44CD309F" w14:textId="7A161194" w:rsidR="00BD1C11" w:rsidRDefault="003B41BA" w:rsidP="00BD1C11">
      <w:pPr>
        <w:pStyle w:val="BodyText2"/>
        <w:widowControl w:val="0"/>
      </w:pPr>
      <w:r w:rsidRPr="0093118A">
        <w:t xml:space="preserve">The </w:t>
      </w:r>
      <w:r w:rsidR="00F95EF6">
        <w:t>Ministry</w:t>
      </w:r>
      <w:r w:rsidR="00E30CB9">
        <w:t xml:space="preserve"> </w:t>
      </w:r>
      <w:r w:rsidRPr="0093118A">
        <w:t xml:space="preserve">standard deck </w:t>
      </w:r>
      <w:r w:rsidR="00DB6CCD">
        <w:t>protection and wearing surface</w:t>
      </w:r>
      <w:r w:rsidRPr="0093118A">
        <w:t xml:space="preserve"> system </w:t>
      </w:r>
      <w:r w:rsidR="00DB6CCD">
        <w:t xml:space="preserve">has a total thickness of 90 mm consisting of </w:t>
      </w:r>
      <w:r w:rsidR="00FA6713">
        <w:t>nominal</w:t>
      </w:r>
      <w:r w:rsidR="00DB6CCD">
        <w:t xml:space="preserve"> 5 mm thick rubberized asphalt waterproofing membrane, plus 3 mm protective board, plus </w:t>
      </w:r>
      <w:r w:rsidR="009121E5">
        <w:t>2</w:t>
      </w:r>
      <w:r w:rsidR="00DB6CCD">
        <w:t xml:space="preserve"> 40 mm lifts of asphaltic concrete pavement. The rubberized asphalt waterproofing membrane </w:t>
      </w:r>
      <w:r w:rsidRPr="0093118A">
        <w:t xml:space="preserve">shall be used on all bridge decks.  Bridge decks with waterproofing membranes shall have provision made along the gutter lines to allow for the </w:t>
      </w:r>
      <w:r>
        <w:t xml:space="preserve">controlled </w:t>
      </w:r>
      <w:r w:rsidRPr="0093118A">
        <w:t xml:space="preserve">drainage </w:t>
      </w:r>
      <w:r>
        <w:t xml:space="preserve">and discharge </w:t>
      </w:r>
      <w:r w:rsidRPr="0093118A">
        <w:t>of water that penetrates the asphaltic wearing surface.  The asphalt mix</w:t>
      </w:r>
      <w:r w:rsidR="00224E4F">
        <w:t xml:space="preserve"> design shall meet the following requirements:</w:t>
      </w:r>
    </w:p>
    <w:p w14:paraId="4C8E21F6" w14:textId="77777777" w:rsidR="00FB28A2" w:rsidRDefault="00FB28A2" w:rsidP="00BD1C11">
      <w:pPr>
        <w:pStyle w:val="BodyText2"/>
        <w:widowControl w:val="0"/>
      </w:pPr>
    </w:p>
    <w:p w14:paraId="224F47CE" w14:textId="7719D90C" w:rsidR="00FC7C17" w:rsidRDefault="00FC7C17" w:rsidP="00D856D2">
      <w:pPr>
        <w:pStyle w:val="BodyText2"/>
        <w:widowControl w:val="0"/>
        <w:numPr>
          <w:ilvl w:val="0"/>
          <w:numId w:val="51"/>
        </w:numPr>
        <w:tabs>
          <w:tab w:val="left" w:pos="1080"/>
        </w:tabs>
        <w:ind w:left="1080" w:right="-43"/>
        <w:jc w:val="left"/>
      </w:pPr>
      <w:r>
        <w:t>Type 150-200A asphalt cement shall be used as bituminous binder.</w:t>
      </w:r>
    </w:p>
    <w:p w14:paraId="60C4C080" w14:textId="5AF5204E" w:rsidR="00FC7C17" w:rsidRDefault="00FC7C17" w:rsidP="00D856D2">
      <w:pPr>
        <w:pStyle w:val="BodyText2"/>
        <w:widowControl w:val="0"/>
        <w:numPr>
          <w:ilvl w:val="0"/>
          <w:numId w:val="51"/>
        </w:numPr>
        <w:tabs>
          <w:tab w:val="left" w:pos="1080"/>
        </w:tabs>
        <w:ind w:left="1080" w:right="-43"/>
        <w:jc w:val="left"/>
      </w:pPr>
      <w:r>
        <w:t xml:space="preserve">Marshall </w:t>
      </w:r>
      <w:r w:rsidR="00B80304">
        <w:t xml:space="preserve">stability </w:t>
      </w:r>
      <w:r>
        <w:t xml:space="preserve">shall </w:t>
      </w:r>
      <w:r w:rsidR="00AA3324">
        <w:t xml:space="preserve">not </w:t>
      </w:r>
      <w:r>
        <w:t xml:space="preserve">be </w:t>
      </w:r>
      <w:r w:rsidR="00AA3324">
        <w:t xml:space="preserve">less than </w:t>
      </w:r>
      <w:r>
        <w:t>10000 N for all bridges</w:t>
      </w:r>
      <w:r w:rsidR="00AA3324">
        <w:t>.</w:t>
      </w:r>
    </w:p>
    <w:p w14:paraId="65DCE9E2" w14:textId="08E53784" w:rsidR="00FC7C17" w:rsidRDefault="00FC7C17" w:rsidP="00D856D2">
      <w:pPr>
        <w:pStyle w:val="BodyText2"/>
        <w:widowControl w:val="0"/>
        <w:numPr>
          <w:ilvl w:val="0"/>
          <w:numId w:val="51"/>
        </w:numPr>
        <w:tabs>
          <w:tab w:val="left" w:pos="1080"/>
        </w:tabs>
        <w:ind w:left="1080" w:right="-43"/>
        <w:jc w:val="left"/>
      </w:pPr>
      <w:r>
        <w:t xml:space="preserve">Stripping </w:t>
      </w:r>
      <w:r w:rsidR="00B80304">
        <w:t xml:space="preserve">potential </w:t>
      </w:r>
      <w:r>
        <w:t>shall not exceed 5%.</w:t>
      </w:r>
    </w:p>
    <w:p w14:paraId="02E92F28" w14:textId="393113A1" w:rsidR="00FC7C17" w:rsidRDefault="00FC7C17" w:rsidP="00D856D2">
      <w:pPr>
        <w:pStyle w:val="BodyText2"/>
        <w:widowControl w:val="0"/>
        <w:numPr>
          <w:ilvl w:val="0"/>
          <w:numId w:val="51"/>
        </w:numPr>
        <w:tabs>
          <w:tab w:val="left" w:pos="1080"/>
        </w:tabs>
        <w:ind w:left="1080" w:right="-43"/>
        <w:jc w:val="left"/>
      </w:pPr>
      <w:r>
        <w:t>Reclaimed asphalt concrete mix will not be allowed in the production of the asphalt concrete.</w:t>
      </w:r>
    </w:p>
    <w:p w14:paraId="39AF879F" w14:textId="327EECED" w:rsidR="000F4081" w:rsidRPr="004424D9" w:rsidRDefault="00FC7C17" w:rsidP="004424D9">
      <w:pPr>
        <w:pStyle w:val="BodyText2"/>
        <w:widowControl w:val="0"/>
        <w:numPr>
          <w:ilvl w:val="0"/>
          <w:numId w:val="51"/>
        </w:numPr>
        <w:tabs>
          <w:tab w:val="left" w:pos="1080"/>
        </w:tabs>
        <w:ind w:left="1080" w:right="-43"/>
        <w:jc w:val="left"/>
        <w:rPr>
          <w:rFonts w:ascii="Arial" w:hAnsi="Arial"/>
          <w:b/>
        </w:rPr>
      </w:pPr>
      <w:r>
        <w:t>Vibratory compaction is not allowed. First pass by static roller, subsequent rolling by rubber tired roller.</w:t>
      </w:r>
    </w:p>
    <w:p w14:paraId="35FC9626" w14:textId="159614FA" w:rsidR="003B41BA" w:rsidRPr="0093118A" w:rsidRDefault="003B41BA" w:rsidP="00D856D2">
      <w:pPr>
        <w:pStyle w:val="PPP4"/>
        <w:numPr>
          <w:ilvl w:val="3"/>
          <w:numId w:val="18"/>
        </w:numPr>
        <w:ind w:left="2835" w:hanging="1417"/>
        <w:rPr>
          <w:b/>
        </w:rPr>
      </w:pPr>
      <w:r>
        <w:rPr>
          <w:b/>
        </w:rPr>
        <w:t>Protection from Bridge Deck Drainage</w:t>
      </w:r>
    </w:p>
    <w:p w14:paraId="750E848F" w14:textId="29AF7895" w:rsidR="00BD1C11" w:rsidRDefault="00BD1C11" w:rsidP="00BD1C11">
      <w:pPr>
        <w:pStyle w:val="BodyText2"/>
        <w:widowControl w:val="0"/>
      </w:pPr>
    </w:p>
    <w:p w14:paraId="35FC9627" w14:textId="026DB985" w:rsidR="003B41BA" w:rsidRPr="00315EBB" w:rsidRDefault="003B41BA" w:rsidP="00BD1C11">
      <w:pPr>
        <w:pStyle w:val="BodyText2"/>
        <w:widowControl w:val="0"/>
      </w:pPr>
      <w:r w:rsidRPr="00315EBB">
        <w:t xml:space="preserve">Bridge deck drainage shall not be allowed to </w:t>
      </w:r>
      <w:r w:rsidR="00F430AA">
        <w:t>discharge</w:t>
      </w:r>
      <w:r w:rsidRPr="00315EBB">
        <w:t xml:space="preserve"> onto any exposed substructure concrete surfaces</w:t>
      </w:r>
      <w:r w:rsidRPr="0093118A">
        <w:t>, nor to discharge within 4 m of piers and abutments</w:t>
      </w:r>
      <w:r w:rsidR="00F430AA">
        <w:t xml:space="preserve"> or pedestrian pathways, pedestrian bridges or multi-use trails</w:t>
      </w:r>
      <w:r w:rsidRPr="0093118A">
        <w:t>, or to be directed onto the road pavement beneath.  Joints around abutments and approach slabs shall be sealed at the surface and kept sealed with proper maintenance.  Any buried elements that may potentially be exposed to leakage of salt contaminated moisture shall be protected by an approved impervious waterproofing membrane.</w:t>
      </w:r>
    </w:p>
    <w:p w14:paraId="35FC9629" w14:textId="77777777" w:rsidR="003B41BA" w:rsidRPr="0093118A" w:rsidRDefault="003B41BA" w:rsidP="00D856D2">
      <w:pPr>
        <w:pStyle w:val="PPP4"/>
        <w:numPr>
          <w:ilvl w:val="3"/>
          <w:numId w:val="18"/>
        </w:numPr>
        <w:ind w:left="2835" w:hanging="1417"/>
        <w:rPr>
          <w:b/>
        </w:rPr>
      </w:pPr>
      <w:r w:rsidRPr="0093118A">
        <w:rPr>
          <w:b/>
        </w:rPr>
        <w:t>Deck Joints</w:t>
      </w:r>
    </w:p>
    <w:p w14:paraId="2503491A" w14:textId="77777777" w:rsidR="00BD1C11" w:rsidRDefault="00BD1C11" w:rsidP="00BD1C11">
      <w:pPr>
        <w:pStyle w:val="BodyText2"/>
        <w:widowControl w:val="0"/>
      </w:pPr>
    </w:p>
    <w:p w14:paraId="35FC962D" w14:textId="29328FDA" w:rsidR="007B41D8" w:rsidRPr="00315EBB" w:rsidRDefault="003B41BA" w:rsidP="00BD1C11">
      <w:pPr>
        <w:pStyle w:val="BodyText2"/>
        <w:widowControl w:val="0"/>
      </w:pPr>
      <w:r w:rsidRPr="00315EBB">
        <w:t xml:space="preserve">The number of deck joints shall be kept to a minimum and bridge superstructures shall be continuous for live load over the </w:t>
      </w:r>
      <w:r w:rsidRPr="0093118A">
        <w:t>piers. All deck joints shall include provision to capture and manage deck drainage such that it does not come into contact with other concrete and steel surfaces of other bridge elements other than concrete slope protection</w:t>
      </w:r>
      <w:r>
        <w:t xml:space="preserve"> and drain troughs</w:t>
      </w:r>
      <w:r w:rsidRPr="0093118A">
        <w:t>.</w:t>
      </w:r>
    </w:p>
    <w:p w14:paraId="35FC962E" w14:textId="77777777" w:rsidR="003B41BA" w:rsidRPr="0093118A" w:rsidRDefault="003B41BA" w:rsidP="00D856D2">
      <w:pPr>
        <w:pStyle w:val="PPP4"/>
        <w:numPr>
          <w:ilvl w:val="3"/>
          <w:numId w:val="18"/>
        </w:numPr>
        <w:ind w:left="2835" w:hanging="1417"/>
        <w:rPr>
          <w:b/>
        </w:rPr>
      </w:pPr>
      <w:r w:rsidRPr="0093118A">
        <w:rPr>
          <w:b/>
        </w:rPr>
        <w:t xml:space="preserve">Splash Zone </w:t>
      </w:r>
      <w:r w:rsidRPr="00315EBB">
        <w:rPr>
          <w:b/>
        </w:rPr>
        <w:t>Surfaces</w:t>
      </w:r>
    </w:p>
    <w:p w14:paraId="698E1D2F" w14:textId="77777777" w:rsidR="00BD1C11" w:rsidRDefault="00BD1C11" w:rsidP="00BD1C11">
      <w:pPr>
        <w:pStyle w:val="BodyText2"/>
        <w:widowControl w:val="0"/>
      </w:pPr>
    </w:p>
    <w:p w14:paraId="35FC962F" w14:textId="35C0FA93" w:rsidR="003B41BA" w:rsidRDefault="003B41BA" w:rsidP="00BD1C11">
      <w:pPr>
        <w:pStyle w:val="BodyText2"/>
        <w:widowControl w:val="0"/>
      </w:pPr>
      <w:r w:rsidRPr="00315EBB">
        <w:t xml:space="preserve">Splash </w:t>
      </w:r>
      <w:r w:rsidR="00B80304">
        <w:t>Z</w:t>
      </w:r>
      <w:r w:rsidR="00B80304" w:rsidRPr="00315EBB">
        <w:t>o</w:t>
      </w:r>
      <w:r w:rsidR="00B80304" w:rsidRPr="0093118A">
        <w:t xml:space="preserve">ne </w:t>
      </w:r>
      <w:r w:rsidR="00B80304">
        <w:t>S</w:t>
      </w:r>
      <w:r w:rsidR="00B80304" w:rsidRPr="0093118A">
        <w:t xml:space="preserve">urfaces </w:t>
      </w:r>
      <w:r w:rsidRPr="0093118A">
        <w:t>are surfaces subject to salt spray beyond the bridge deck/bridge abutment footprint, and are defined as follows:</w:t>
      </w:r>
    </w:p>
    <w:p w14:paraId="251011F6" w14:textId="77777777" w:rsidR="00FB28A2" w:rsidRDefault="00FB28A2" w:rsidP="00BD1C11">
      <w:pPr>
        <w:pStyle w:val="BodyText2"/>
        <w:widowControl w:val="0"/>
      </w:pPr>
    </w:p>
    <w:p w14:paraId="35FC9630" w14:textId="675EF93E" w:rsidR="003B41BA" w:rsidRDefault="003B41BA" w:rsidP="00D856D2">
      <w:pPr>
        <w:pStyle w:val="BodyText2"/>
        <w:widowControl w:val="0"/>
        <w:numPr>
          <w:ilvl w:val="0"/>
          <w:numId w:val="51"/>
        </w:numPr>
        <w:tabs>
          <w:tab w:val="left" w:pos="1080"/>
        </w:tabs>
        <w:ind w:left="1080" w:right="-43"/>
        <w:jc w:val="left"/>
      </w:pPr>
      <w:r w:rsidRPr="009744D5">
        <w:t xml:space="preserve">Top surfaces of all pier and abutment concrete that projects beyond the bridge deck/bridge abutment footprint, to a horizontal distance of 6 m from inside edge of barrier/curb. This includes the horizontal members of </w:t>
      </w:r>
      <w:r w:rsidR="00495613">
        <w:t>straddle bents</w:t>
      </w:r>
      <w:r w:rsidRPr="009744D5">
        <w:t>.</w:t>
      </w:r>
    </w:p>
    <w:p w14:paraId="35FC9631" w14:textId="77777777" w:rsidR="003B41BA" w:rsidRDefault="003B41BA" w:rsidP="00D856D2">
      <w:pPr>
        <w:pStyle w:val="BodyText2"/>
        <w:widowControl w:val="0"/>
        <w:numPr>
          <w:ilvl w:val="0"/>
          <w:numId w:val="51"/>
        </w:numPr>
        <w:tabs>
          <w:tab w:val="left" w:pos="1080"/>
        </w:tabs>
        <w:ind w:left="1080" w:right="-43"/>
        <w:jc w:val="left"/>
      </w:pPr>
      <w:r w:rsidRPr="009744D5">
        <w:t>Vertical or near vertical faces of substructure elements, monolithic concrete protection barriers, or MSE wall panels that fall within a horizontal distance of 6 m of edge of lane of under-passing roadway. Slope protection not included.</w:t>
      </w:r>
    </w:p>
    <w:p w14:paraId="24EA9C04" w14:textId="7A786251" w:rsidR="00CC2D83" w:rsidRPr="009744D5" w:rsidRDefault="00CC2D83" w:rsidP="00D856D2">
      <w:pPr>
        <w:pStyle w:val="PPP4"/>
        <w:numPr>
          <w:ilvl w:val="3"/>
          <w:numId w:val="18"/>
        </w:numPr>
        <w:ind w:left="2835" w:hanging="1417"/>
        <w:rPr>
          <w:b/>
        </w:rPr>
      </w:pPr>
      <w:r>
        <w:rPr>
          <w:b/>
        </w:rPr>
        <w:t>Concrete Slope Protection</w:t>
      </w:r>
    </w:p>
    <w:p w14:paraId="26D96837" w14:textId="77777777" w:rsidR="00BD1C11" w:rsidRDefault="00BD1C11" w:rsidP="00BD1C11">
      <w:pPr>
        <w:pStyle w:val="BodyText2"/>
        <w:widowControl w:val="0"/>
      </w:pPr>
    </w:p>
    <w:p w14:paraId="5A2AD9C7" w14:textId="760DA607" w:rsidR="00CC2D83" w:rsidRPr="00BD1C11" w:rsidRDefault="00CC2D83" w:rsidP="00BD1C11">
      <w:pPr>
        <w:pStyle w:val="BodyText2"/>
        <w:widowControl w:val="0"/>
      </w:pPr>
      <w:r>
        <w:t xml:space="preserve">All concrete slope protection shall be done in accordance with </w:t>
      </w:r>
      <w:r w:rsidR="00BC54CD">
        <w:t xml:space="preserve">Alberta Transportation </w:t>
      </w:r>
      <w:r>
        <w:t>Standard Drawing S-1409-</w:t>
      </w:r>
      <w:r w:rsidR="00C4737F">
        <w:t>99</w:t>
      </w:r>
      <w:r>
        <w:t xml:space="preserve"> (Concrete Slope Protection).</w:t>
      </w:r>
    </w:p>
    <w:p w14:paraId="35FC9632" w14:textId="38F17EE3" w:rsidR="003B41BA" w:rsidRPr="009744D5" w:rsidRDefault="003B41BA" w:rsidP="00D856D2">
      <w:pPr>
        <w:pStyle w:val="PPP4"/>
        <w:numPr>
          <w:ilvl w:val="3"/>
          <w:numId w:val="18"/>
        </w:numPr>
        <w:ind w:left="2835" w:hanging="1417"/>
        <w:rPr>
          <w:b/>
        </w:rPr>
      </w:pPr>
      <w:r w:rsidRPr="009744D5">
        <w:rPr>
          <w:b/>
        </w:rPr>
        <w:t>Sealer</w:t>
      </w:r>
    </w:p>
    <w:p w14:paraId="4E094E2E" w14:textId="77777777" w:rsidR="00BD1C11" w:rsidRDefault="00BD1C11" w:rsidP="00BD1C11">
      <w:pPr>
        <w:pStyle w:val="BodyText2"/>
        <w:widowControl w:val="0"/>
      </w:pPr>
    </w:p>
    <w:p w14:paraId="35FC9633" w14:textId="04B89EF4" w:rsidR="003B41BA" w:rsidRPr="00315EBB" w:rsidRDefault="003B41BA" w:rsidP="00BD1C11">
      <w:pPr>
        <w:pStyle w:val="BodyText2"/>
        <w:widowControl w:val="0"/>
      </w:pPr>
      <w:r w:rsidRPr="00315EBB">
        <w:t>An approved Type 1c se</w:t>
      </w:r>
      <w:r w:rsidRPr="009744D5">
        <w:t xml:space="preserve">aler shall be applied to all concrete surfaces that are susceptible to deterioration by water and de-icing salts, as detailed in </w:t>
      </w:r>
      <w:r w:rsidR="00D27831">
        <w:t>S</w:t>
      </w:r>
      <w:r w:rsidRPr="008A6088">
        <w:t>ection 300.</w:t>
      </w:r>
      <w:r w:rsidR="00481F76" w:rsidRPr="008A6088">
        <w:t>4.2</w:t>
      </w:r>
      <w:r w:rsidRPr="008A6088">
        <w:t xml:space="preserve">.17 </w:t>
      </w:r>
      <w:r w:rsidR="00D27831">
        <w:t>of Schedule 15-2 Design and Construction,</w:t>
      </w:r>
      <w:r w:rsidR="009928A0" w:rsidRPr="008A6088">
        <w:t xml:space="preserve"> and </w:t>
      </w:r>
      <w:r w:rsidR="009928A0" w:rsidRPr="00D856D2">
        <w:t>Drawing SK-1</w:t>
      </w:r>
      <w:r w:rsidRPr="00D856D2">
        <w:t>.</w:t>
      </w:r>
    </w:p>
    <w:p w14:paraId="35FC9635" w14:textId="13C5648E" w:rsidR="003B41BA" w:rsidRPr="009744D5" w:rsidRDefault="003B41BA" w:rsidP="00D856D2">
      <w:pPr>
        <w:pStyle w:val="PPP4"/>
        <w:numPr>
          <w:ilvl w:val="3"/>
          <w:numId w:val="18"/>
        </w:numPr>
        <w:ind w:left="2835" w:hanging="1417"/>
        <w:rPr>
          <w:b/>
        </w:rPr>
      </w:pPr>
      <w:r w:rsidRPr="009744D5">
        <w:rPr>
          <w:b/>
        </w:rPr>
        <w:t>Concrete Class</w:t>
      </w:r>
      <w:r w:rsidR="00996F9F">
        <w:rPr>
          <w:b/>
        </w:rPr>
        <w:t>ification Types</w:t>
      </w:r>
    </w:p>
    <w:p w14:paraId="466BB4BB" w14:textId="77777777" w:rsidR="00BD1C11" w:rsidRDefault="00BD1C11" w:rsidP="00BD1C11">
      <w:pPr>
        <w:pStyle w:val="BodyText2"/>
        <w:widowControl w:val="0"/>
      </w:pPr>
    </w:p>
    <w:p w14:paraId="35FC9636" w14:textId="287220D1" w:rsidR="003B41BA" w:rsidRDefault="00996F9F" w:rsidP="00BD1C11">
      <w:pPr>
        <w:pStyle w:val="BodyText2"/>
        <w:widowControl w:val="0"/>
      </w:pPr>
      <w:r>
        <w:t>Types</w:t>
      </w:r>
      <w:r w:rsidR="003B41BA" w:rsidRPr="00315EBB">
        <w:t xml:space="preserve"> </w:t>
      </w:r>
      <w:r w:rsidR="003B41BA" w:rsidRPr="009744D5">
        <w:t xml:space="preserve">of concrete shall be as detailed in </w:t>
      </w:r>
      <w:r w:rsidR="003B41BA" w:rsidRPr="008A6088">
        <w:t>Section 300.</w:t>
      </w:r>
      <w:r w:rsidR="00481F76" w:rsidRPr="008A6088">
        <w:t>4</w:t>
      </w:r>
      <w:r w:rsidR="003B41BA" w:rsidRPr="008A6088">
        <w:t>.</w:t>
      </w:r>
      <w:r w:rsidR="00481F76" w:rsidRPr="008A6088">
        <w:t>2</w:t>
      </w:r>
      <w:r w:rsidR="003B41BA" w:rsidRPr="008A6088">
        <w:t>.5 (</w:t>
      </w:r>
      <w:r w:rsidRPr="008A6088">
        <w:t>Type</w:t>
      </w:r>
      <w:r w:rsidR="003B41BA" w:rsidRPr="008A6088">
        <w:t xml:space="preserve"> and Composition of Concrete).</w:t>
      </w:r>
      <w:r w:rsidR="003B41BA" w:rsidRPr="009744D5">
        <w:t xml:space="preserve"> The following gives minimum concrete </w:t>
      </w:r>
      <w:r>
        <w:t>types</w:t>
      </w:r>
      <w:r w:rsidR="003B41BA" w:rsidRPr="009744D5">
        <w:t xml:space="preserve"> that shall be used in the specified locations on bridges.</w:t>
      </w:r>
    </w:p>
    <w:p w14:paraId="02C62CDC" w14:textId="77777777" w:rsidR="003F4006" w:rsidRPr="00315EBB" w:rsidRDefault="003F4006" w:rsidP="00BD1C11">
      <w:pPr>
        <w:pStyle w:val="BodyText2"/>
        <w:widowControl w:val="0"/>
      </w:pPr>
    </w:p>
    <w:p w14:paraId="35FC9637" w14:textId="63BC23A8" w:rsidR="003B41BA" w:rsidRPr="003F4006" w:rsidRDefault="00996F9F" w:rsidP="00D856D2">
      <w:pPr>
        <w:rPr>
          <w:b/>
        </w:rPr>
      </w:pPr>
      <w:r w:rsidRPr="003F4006">
        <w:rPr>
          <w:b/>
        </w:rPr>
        <w:t>Type</w:t>
      </w:r>
      <w:r w:rsidR="003B41BA" w:rsidRPr="003F4006">
        <w:rPr>
          <w:b/>
        </w:rPr>
        <w:t xml:space="preserve"> </w:t>
      </w:r>
      <w:r w:rsidR="0019414C" w:rsidRPr="003F4006">
        <w:rPr>
          <w:b/>
        </w:rPr>
        <w:t>DC</w:t>
      </w:r>
      <w:r w:rsidR="003B41BA" w:rsidRPr="003F4006">
        <w:rPr>
          <w:b/>
        </w:rPr>
        <w:t xml:space="preserve"> </w:t>
      </w:r>
      <w:r w:rsidR="003F4006" w:rsidRPr="003F4006">
        <w:rPr>
          <w:b/>
        </w:rPr>
        <w:t>C</w:t>
      </w:r>
      <w:r w:rsidR="003B41BA" w:rsidRPr="003F4006">
        <w:rPr>
          <w:b/>
        </w:rPr>
        <w:t>oncrete</w:t>
      </w:r>
    </w:p>
    <w:p w14:paraId="35FC9638" w14:textId="1458452B" w:rsidR="003B41BA" w:rsidRDefault="009F1B7F" w:rsidP="00D856D2">
      <w:pPr>
        <w:pStyle w:val="BodyText2"/>
        <w:widowControl w:val="0"/>
        <w:numPr>
          <w:ilvl w:val="0"/>
          <w:numId w:val="51"/>
        </w:numPr>
        <w:tabs>
          <w:tab w:val="left" w:pos="1080"/>
        </w:tabs>
        <w:ind w:left="1080" w:right="-43"/>
        <w:jc w:val="left"/>
      </w:pPr>
      <w:r>
        <w:t>C</w:t>
      </w:r>
      <w:r w:rsidR="003B41BA" w:rsidRPr="009744D5">
        <w:t>ast-in-place decks, curbs, barriers, sidewalks, and medians</w:t>
      </w:r>
    </w:p>
    <w:p w14:paraId="35FC9639" w14:textId="196235CD" w:rsidR="003B41BA" w:rsidRDefault="009F1B7F" w:rsidP="00D856D2">
      <w:pPr>
        <w:pStyle w:val="BodyText2"/>
        <w:widowControl w:val="0"/>
        <w:numPr>
          <w:ilvl w:val="0"/>
          <w:numId w:val="51"/>
        </w:numPr>
        <w:tabs>
          <w:tab w:val="left" w:pos="1080"/>
        </w:tabs>
        <w:ind w:left="1080" w:right="-43"/>
        <w:jc w:val="left"/>
      </w:pPr>
      <w:r>
        <w:t>A</w:t>
      </w:r>
      <w:r w:rsidR="003B41BA" w:rsidRPr="009744D5">
        <w:t>butment</w:t>
      </w:r>
      <w:r w:rsidR="00996F9F">
        <w:t>,</w:t>
      </w:r>
      <w:r w:rsidR="003B41BA" w:rsidRPr="009744D5">
        <w:t xml:space="preserve"> pier </w:t>
      </w:r>
      <w:r w:rsidR="00996F9F">
        <w:t xml:space="preserve">and intermediate </w:t>
      </w:r>
      <w:r w:rsidR="003B41BA" w:rsidRPr="009744D5">
        <w:t>diaphragms</w:t>
      </w:r>
    </w:p>
    <w:p w14:paraId="35FC963A" w14:textId="67B6AF45" w:rsidR="003B41BA" w:rsidRDefault="009F1B7F" w:rsidP="00D856D2">
      <w:pPr>
        <w:pStyle w:val="BodyText2"/>
        <w:widowControl w:val="0"/>
        <w:numPr>
          <w:ilvl w:val="0"/>
          <w:numId w:val="51"/>
        </w:numPr>
        <w:tabs>
          <w:tab w:val="left" w:pos="1080"/>
        </w:tabs>
        <w:ind w:left="1080" w:right="-43"/>
        <w:jc w:val="left"/>
      </w:pPr>
      <w:r>
        <w:t>D</w:t>
      </w:r>
      <w:r w:rsidR="003B41BA" w:rsidRPr="009744D5">
        <w:t>eck joint blockouts</w:t>
      </w:r>
    </w:p>
    <w:p w14:paraId="35FC963B" w14:textId="305C2C21" w:rsidR="003B41BA" w:rsidRDefault="009F1B7F" w:rsidP="00D856D2">
      <w:pPr>
        <w:pStyle w:val="BodyText2"/>
        <w:widowControl w:val="0"/>
        <w:numPr>
          <w:ilvl w:val="0"/>
          <w:numId w:val="51"/>
        </w:numPr>
        <w:tabs>
          <w:tab w:val="left" w:pos="1080"/>
        </w:tabs>
        <w:ind w:left="1080" w:right="-43"/>
        <w:jc w:val="left"/>
      </w:pPr>
      <w:r>
        <w:t>T</w:t>
      </w:r>
      <w:r w:rsidR="003B41BA" w:rsidRPr="009744D5">
        <w:t>ops of abutment backwalls</w:t>
      </w:r>
      <w:r w:rsidR="00783CBF">
        <w:t xml:space="preserve"> and wingwalls</w:t>
      </w:r>
      <w:r w:rsidR="003B41BA" w:rsidRPr="009744D5">
        <w:t xml:space="preserve"> (300</w:t>
      </w:r>
      <w:r w:rsidR="00936DA9">
        <w:t xml:space="preserve"> </w:t>
      </w:r>
      <w:r w:rsidR="003B41BA" w:rsidRPr="009744D5">
        <w:t>mm minimum</w:t>
      </w:r>
      <w:r w:rsidR="00783CBF">
        <w:t xml:space="preserve"> below road top surface</w:t>
      </w:r>
      <w:r w:rsidR="003B41BA" w:rsidRPr="009744D5">
        <w:t>)</w:t>
      </w:r>
    </w:p>
    <w:p w14:paraId="1AA881E8" w14:textId="44C59147" w:rsidR="00621CCD" w:rsidRDefault="009F1B7F" w:rsidP="00D856D2">
      <w:pPr>
        <w:pStyle w:val="BodyText2"/>
        <w:widowControl w:val="0"/>
        <w:numPr>
          <w:ilvl w:val="0"/>
          <w:numId w:val="51"/>
        </w:numPr>
        <w:tabs>
          <w:tab w:val="left" w:pos="1080"/>
        </w:tabs>
        <w:ind w:left="1080" w:right="-43"/>
        <w:jc w:val="left"/>
      </w:pPr>
      <w:r>
        <w:t>T</w:t>
      </w:r>
      <w:r w:rsidR="00621CCD">
        <w:t>he entire straddle bent or piercap where any portion of the component is a Splash Zone Surface</w:t>
      </w:r>
    </w:p>
    <w:p w14:paraId="35FC963C" w14:textId="6A632AA1" w:rsidR="003B41BA" w:rsidRDefault="009F1B7F" w:rsidP="00D856D2">
      <w:pPr>
        <w:pStyle w:val="BodyText2"/>
        <w:widowControl w:val="0"/>
        <w:numPr>
          <w:ilvl w:val="0"/>
          <w:numId w:val="51"/>
        </w:numPr>
        <w:tabs>
          <w:tab w:val="left" w:pos="1080"/>
        </w:tabs>
        <w:ind w:left="1080" w:right="-43"/>
        <w:jc w:val="left"/>
      </w:pPr>
      <w:r>
        <w:t>A</w:t>
      </w:r>
      <w:r w:rsidR="003B41BA" w:rsidRPr="009744D5">
        <w:t>butment roof slabs, approach slabs, and sleeper slabs</w:t>
      </w:r>
    </w:p>
    <w:p w14:paraId="35FC963D" w14:textId="79675A85" w:rsidR="003B41BA" w:rsidRDefault="009F1B7F" w:rsidP="00D856D2">
      <w:pPr>
        <w:pStyle w:val="BodyText2"/>
        <w:widowControl w:val="0"/>
        <w:numPr>
          <w:ilvl w:val="0"/>
          <w:numId w:val="51"/>
        </w:numPr>
        <w:tabs>
          <w:tab w:val="left" w:pos="1080"/>
        </w:tabs>
        <w:ind w:left="1080" w:right="-43"/>
        <w:jc w:val="left"/>
      </w:pPr>
      <w:r>
        <w:t>P</w:t>
      </w:r>
      <w:r w:rsidR="003B41BA" w:rsidRPr="009744D5">
        <w:t>recast partial depth deck panels</w:t>
      </w:r>
    </w:p>
    <w:p w14:paraId="35FC963E" w14:textId="0D08A013" w:rsidR="003B41BA" w:rsidRDefault="003B41BA" w:rsidP="00D856D2">
      <w:pPr>
        <w:pStyle w:val="BodyText2"/>
        <w:widowControl w:val="0"/>
        <w:numPr>
          <w:ilvl w:val="0"/>
          <w:numId w:val="51"/>
        </w:numPr>
        <w:tabs>
          <w:tab w:val="left" w:pos="1080"/>
        </w:tabs>
        <w:ind w:left="1080" w:right="-43"/>
        <w:jc w:val="left"/>
      </w:pPr>
      <w:r w:rsidRPr="009744D5">
        <w:t>MSE precast wall panels</w:t>
      </w:r>
    </w:p>
    <w:p w14:paraId="35FC963F" w14:textId="38DBCEDF" w:rsidR="003B41BA" w:rsidRDefault="003B41BA" w:rsidP="00D856D2">
      <w:pPr>
        <w:pStyle w:val="BodyText2"/>
        <w:widowControl w:val="0"/>
        <w:numPr>
          <w:ilvl w:val="0"/>
          <w:numId w:val="51"/>
        </w:numPr>
        <w:tabs>
          <w:tab w:val="left" w:pos="1080"/>
        </w:tabs>
        <w:ind w:left="1080" w:right="-43"/>
        <w:jc w:val="left"/>
      </w:pPr>
      <w:r w:rsidRPr="009744D5">
        <w:t xml:space="preserve">MSE wall coping </w:t>
      </w:r>
    </w:p>
    <w:p w14:paraId="35FC9640" w14:textId="36B42AD4" w:rsidR="003B41BA" w:rsidRDefault="003B41BA" w:rsidP="00D856D2">
      <w:pPr>
        <w:pStyle w:val="BodyText2"/>
        <w:widowControl w:val="0"/>
        <w:numPr>
          <w:ilvl w:val="0"/>
          <w:numId w:val="51"/>
        </w:numPr>
        <w:tabs>
          <w:tab w:val="left" w:pos="1080"/>
        </w:tabs>
        <w:ind w:left="1080" w:right="-43"/>
        <w:jc w:val="left"/>
      </w:pPr>
      <w:r w:rsidRPr="009744D5">
        <w:t>All concrete within a depth of 300 mm of Splash Zone Surfaces</w:t>
      </w:r>
    </w:p>
    <w:p w14:paraId="32568959" w14:textId="77777777" w:rsidR="003F4006" w:rsidRPr="003F4006" w:rsidRDefault="003F4006" w:rsidP="003F4006">
      <w:pPr>
        <w:pStyle w:val="BodyText2"/>
        <w:widowControl w:val="0"/>
      </w:pPr>
    </w:p>
    <w:p w14:paraId="35FC9641" w14:textId="43B0CE0E" w:rsidR="003B41BA" w:rsidRDefault="00996F9F" w:rsidP="003F4006">
      <w:pPr>
        <w:pStyle w:val="BodyText2"/>
        <w:widowControl w:val="0"/>
        <w:rPr>
          <w:b/>
        </w:rPr>
      </w:pPr>
      <w:r w:rsidRPr="003F4006">
        <w:rPr>
          <w:b/>
        </w:rPr>
        <w:t>Type</w:t>
      </w:r>
      <w:r w:rsidR="003B41BA" w:rsidRPr="003F4006">
        <w:rPr>
          <w:b/>
        </w:rPr>
        <w:t xml:space="preserve"> C </w:t>
      </w:r>
      <w:r w:rsidR="003F4006">
        <w:rPr>
          <w:b/>
        </w:rPr>
        <w:t>C</w:t>
      </w:r>
      <w:r w:rsidR="003B41BA" w:rsidRPr="003F4006">
        <w:rPr>
          <w:b/>
        </w:rPr>
        <w:t>oncrete</w:t>
      </w:r>
    </w:p>
    <w:p w14:paraId="54C1644D" w14:textId="77777777" w:rsidR="00FB28A2" w:rsidRPr="003F4006" w:rsidRDefault="00FB28A2" w:rsidP="003F4006">
      <w:pPr>
        <w:pStyle w:val="BodyText2"/>
        <w:widowControl w:val="0"/>
        <w:rPr>
          <w:b/>
        </w:rPr>
      </w:pPr>
    </w:p>
    <w:p w14:paraId="35FC9642" w14:textId="640A3462" w:rsidR="003B41BA" w:rsidRDefault="003F4006" w:rsidP="00D856D2">
      <w:pPr>
        <w:pStyle w:val="BodyText2"/>
        <w:widowControl w:val="0"/>
        <w:numPr>
          <w:ilvl w:val="0"/>
          <w:numId w:val="51"/>
        </w:numPr>
        <w:tabs>
          <w:tab w:val="left" w:pos="1080"/>
        </w:tabs>
        <w:ind w:left="1080" w:right="-43"/>
        <w:jc w:val="left"/>
      </w:pPr>
      <w:r>
        <w:t>P</w:t>
      </w:r>
      <w:r w:rsidR="003B41BA" w:rsidRPr="009744D5">
        <w:t>ile</w:t>
      </w:r>
      <w:r>
        <w:t xml:space="preserve"> </w:t>
      </w:r>
      <w:r w:rsidR="003B41BA" w:rsidRPr="009744D5">
        <w:t>caps</w:t>
      </w:r>
    </w:p>
    <w:p w14:paraId="35FC9643" w14:textId="76888DBB" w:rsidR="003B41BA" w:rsidRDefault="003F4006" w:rsidP="00D856D2">
      <w:pPr>
        <w:pStyle w:val="BodyText2"/>
        <w:widowControl w:val="0"/>
        <w:numPr>
          <w:ilvl w:val="0"/>
          <w:numId w:val="51"/>
        </w:numPr>
        <w:tabs>
          <w:tab w:val="left" w:pos="1080"/>
        </w:tabs>
        <w:ind w:left="1080" w:right="-43"/>
        <w:jc w:val="left"/>
      </w:pPr>
      <w:r>
        <w:t>S</w:t>
      </w:r>
      <w:r w:rsidR="003B41BA" w:rsidRPr="009744D5">
        <w:t>ubstructure elements and monolithic concrete protection barriers other than concrete within a depth of 300 mm of splash zone surfaces</w:t>
      </w:r>
    </w:p>
    <w:p w14:paraId="35FC9644" w14:textId="44F3E7A3" w:rsidR="003B41BA" w:rsidRDefault="003F4006" w:rsidP="00D856D2">
      <w:pPr>
        <w:pStyle w:val="BodyText2"/>
        <w:widowControl w:val="0"/>
        <w:numPr>
          <w:ilvl w:val="0"/>
          <w:numId w:val="51"/>
        </w:numPr>
        <w:tabs>
          <w:tab w:val="left" w:pos="1080"/>
        </w:tabs>
        <w:ind w:left="1080" w:right="-43"/>
        <w:jc w:val="left"/>
      </w:pPr>
      <w:r>
        <w:t>S</w:t>
      </w:r>
      <w:r w:rsidR="003B41BA" w:rsidRPr="009744D5">
        <w:t>ign structure foundations (with the exceptio</w:t>
      </w:r>
      <w:r>
        <w:t>n that cement shall be type HS)</w:t>
      </w:r>
    </w:p>
    <w:p w14:paraId="35FC9646" w14:textId="6FB241FB" w:rsidR="003B41BA" w:rsidRDefault="003B41BA" w:rsidP="00D856D2">
      <w:pPr>
        <w:pStyle w:val="BodyText2"/>
        <w:widowControl w:val="0"/>
        <w:numPr>
          <w:ilvl w:val="0"/>
          <w:numId w:val="51"/>
        </w:numPr>
        <w:tabs>
          <w:tab w:val="left" w:pos="1080"/>
        </w:tabs>
        <w:ind w:left="1080" w:right="-43"/>
        <w:jc w:val="left"/>
      </w:pPr>
      <w:r w:rsidRPr="009744D5">
        <w:t>MSE wall levelling pads</w:t>
      </w:r>
    </w:p>
    <w:p w14:paraId="2017B47B" w14:textId="28840890" w:rsidR="00410FE9" w:rsidRDefault="00410FE9" w:rsidP="00D856D2">
      <w:pPr>
        <w:pStyle w:val="BodyText2"/>
        <w:widowControl w:val="0"/>
        <w:numPr>
          <w:ilvl w:val="0"/>
          <w:numId w:val="51"/>
        </w:numPr>
        <w:tabs>
          <w:tab w:val="left" w:pos="1080"/>
        </w:tabs>
        <w:ind w:left="1080" w:right="-43"/>
        <w:jc w:val="left"/>
      </w:pPr>
      <w:r>
        <w:t>Cast-in place retaining walls</w:t>
      </w:r>
    </w:p>
    <w:p w14:paraId="755D7B35" w14:textId="77777777" w:rsidR="003F4006" w:rsidRPr="003F4006" w:rsidRDefault="003F4006" w:rsidP="003F4006">
      <w:pPr>
        <w:pStyle w:val="BodyText2"/>
        <w:widowControl w:val="0"/>
      </w:pPr>
    </w:p>
    <w:p w14:paraId="0B45961B" w14:textId="77777777" w:rsidR="00A91ECC" w:rsidRDefault="00A91ECC" w:rsidP="003F4006">
      <w:pPr>
        <w:pStyle w:val="BodyText2"/>
        <w:widowControl w:val="0"/>
        <w:rPr>
          <w:b/>
        </w:rPr>
      </w:pPr>
    </w:p>
    <w:p w14:paraId="0F4132B2" w14:textId="77777777" w:rsidR="00A91ECC" w:rsidRDefault="00A91ECC">
      <w:pPr>
        <w:rPr>
          <w:b/>
        </w:rPr>
      </w:pPr>
      <w:r>
        <w:rPr>
          <w:b/>
        </w:rPr>
        <w:br w:type="page"/>
      </w:r>
    </w:p>
    <w:p w14:paraId="35FC9647" w14:textId="079C38F1" w:rsidR="003B41BA" w:rsidRDefault="00996F9F" w:rsidP="003F4006">
      <w:pPr>
        <w:pStyle w:val="BodyText2"/>
        <w:widowControl w:val="0"/>
        <w:rPr>
          <w:b/>
        </w:rPr>
      </w:pPr>
      <w:r w:rsidRPr="003F4006">
        <w:rPr>
          <w:b/>
        </w:rPr>
        <w:t>Type</w:t>
      </w:r>
      <w:r w:rsidR="003B41BA" w:rsidRPr="003F4006">
        <w:rPr>
          <w:b/>
        </w:rPr>
        <w:t xml:space="preserve"> </w:t>
      </w:r>
      <w:r w:rsidR="0019414C" w:rsidRPr="003F4006">
        <w:rPr>
          <w:b/>
        </w:rPr>
        <w:t>C1</w:t>
      </w:r>
      <w:r w:rsidR="003B41BA" w:rsidRPr="003F4006">
        <w:rPr>
          <w:b/>
        </w:rPr>
        <w:t xml:space="preserve"> </w:t>
      </w:r>
      <w:r w:rsidR="003F4006">
        <w:rPr>
          <w:b/>
        </w:rPr>
        <w:t>C</w:t>
      </w:r>
      <w:r w:rsidR="003B41BA" w:rsidRPr="003F4006">
        <w:rPr>
          <w:b/>
        </w:rPr>
        <w:t>oncrete</w:t>
      </w:r>
    </w:p>
    <w:p w14:paraId="4031B4C6" w14:textId="77777777" w:rsidR="00FB28A2" w:rsidRPr="003F4006" w:rsidRDefault="00FB28A2" w:rsidP="003F4006">
      <w:pPr>
        <w:pStyle w:val="BodyText2"/>
        <w:widowControl w:val="0"/>
        <w:rPr>
          <w:b/>
        </w:rPr>
      </w:pPr>
    </w:p>
    <w:p w14:paraId="35FC9648" w14:textId="7D246234" w:rsidR="003B41BA" w:rsidRDefault="003F4006" w:rsidP="00D856D2">
      <w:pPr>
        <w:pStyle w:val="BodyText2"/>
        <w:widowControl w:val="0"/>
        <w:numPr>
          <w:ilvl w:val="0"/>
          <w:numId w:val="51"/>
        </w:numPr>
        <w:tabs>
          <w:tab w:val="left" w:pos="1080"/>
        </w:tabs>
        <w:ind w:left="1080" w:right="-43"/>
        <w:jc w:val="left"/>
      </w:pPr>
      <w:r>
        <w:t>C</w:t>
      </w:r>
      <w:r w:rsidR="003B41BA" w:rsidRPr="009744D5">
        <w:t>oncrete slope protection</w:t>
      </w:r>
    </w:p>
    <w:p w14:paraId="35FC9649" w14:textId="77D859C7" w:rsidR="003B41BA" w:rsidRDefault="003F4006" w:rsidP="00D856D2">
      <w:pPr>
        <w:pStyle w:val="BodyText2"/>
        <w:widowControl w:val="0"/>
        <w:numPr>
          <w:ilvl w:val="0"/>
          <w:numId w:val="51"/>
        </w:numPr>
        <w:tabs>
          <w:tab w:val="left" w:pos="1080"/>
        </w:tabs>
        <w:ind w:left="1080" w:right="-43"/>
        <w:jc w:val="left"/>
      </w:pPr>
      <w:r>
        <w:t>C</w:t>
      </w:r>
      <w:r w:rsidR="003B41BA" w:rsidRPr="009744D5">
        <w:t>oncrete drain troughs</w:t>
      </w:r>
    </w:p>
    <w:p w14:paraId="7B334B94" w14:textId="77777777" w:rsidR="003F4006" w:rsidRPr="003F4006" w:rsidRDefault="003F4006" w:rsidP="003F4006">
      <w:pPr>
        <w:pStyle w:val="BodyText2"/>
        <w:widowControl w:val="0"/>
      </w:pPr>
    </w:p>
    <w:p w14:paraId="35FC964A" w14:textId="07919C5A" w:rsidR="003B41BA" w:rsidRDefault="00996F9F" w:rsidP="003F4006">
      <w:pPr>
        <w:pStyle w:val="BodyText2"/>
        <w:widowControl w:val="0"/>
        <w:rPr>
          <w:b/>
        </w:rPr>
      </w:pPr>
      <w:r w:rsidRPr="003F4006">
        <w:rPr>
          <w:b/>
        </w:rPr>
        <w:t>Type</w:t>
      </w:r>
      <w:r w:rsidR="003B41BA" w:rsidRPr="003F4006">
        <w:rPr>
          <w:b/>
        </w:rPr>
        <w:t xml:space="preserve"> </w:t>
      </w:r>
      <w:r w:rsidR="0019414C" w:rsidRPr="003F4006">
        <w:rPr>
          <w:b/>
        </w:rPr>
        <w:t>P1</w:t>
      </w:r>
    </w:p>
    <w:p w14:paraId="7E0D08F1" w14:textId="77777777" w:rsidR="00FB28A2" w:rsidRPr="003F4006" w:rsidRDefault="00FB28A2" w:rsidP="003F4006">
      <w:pPr>
        <w:pStyle w:val="BodyText2"/>
        <w:widowControl w:val="0"/>
        <w:rPr>
          <w:b/>
        </w:rPr>
      </w:pPr>
    </w:p>
    <w:p w14:paraId="35FC964B" w14:textId="44530296" w:rsidR="003B41BA" w:rsidRDefault="003F4006" w:rsidP="00D856D2">
      <w:pPr>
        <w:pStyle w:val="BodyText2"/>
        <w:widowControl w:val="0"/>
        <w:numPr>
          <w:ilvl w:val="0"/>
          <w:numId w:val="51"/>
        </w:numPr>
        <w:tabs>
          <w:tab w:val="left" w:pos="1080"/>
        </w:tabs>
        <w:ind w:left="1080" w:right="-43"/>
        <w:jc w:val="left"/>
      </w:pPr>
      <w:r>
        <w:t>P</w:t>
      </w:r>
      <w:r w:rsidR="003B41BA" w:rsidRPr="009744D5">
        <w:t>ipe pile infill concrete</w:t>
      </w:r>
    </w:p>
    <w:p w14:paraId="3BCB349B" w14:textId="77777777" w:rsidR="003F4006" w:rsidRPr="003F4006" w:rsidRDefault="003F4006" w:rsidP="003F4006">
      <w:pPr>
        <w:pStyle w:val="BodyText2"/>
        <w:widowControl w:val="0"/>
      </w:pPr>
    </w:p>
    <w:p w14:paraId="4F48D438" w14:textId="7827D4D3" w:rsidR="0019414C" w:rsidRDefault="00996F9F" w:rsidP="003F4006">
      <w:pPr>
        <w:pStyle w:val="BodyText2"/>
        <w:widowControl w:val="0"/>
        <w:rPr>
          <w:b/>
        </w:rPr>
      </w:pPr>
      <w:r w:rsidRPr="003F4006">
        <w:rPr>
          <w:b/>
        </w:rPr>
        <w:t>Type</w:t>
      </w:r>
      <w:r w:rsidR="0019414C" w:rsidRPr="003F4006">
        <w:rPr>
          <w:b/>
        </w:rPr>
        <w:t xml:space="preserve"> P2</w:t>
      </w:r>
    </w:p>
    <w:p w14:paraId="5DAB5432" w14:textId="77777777" w:rsidR="00FB28A2" w:rsidRPr="003F4006" w:rsidRDefault="00FB28A2" w:rsidP="003F4006">
      <w:pPr>
        <w:pStyle w:val="BodyText2"/>
        <w:widowControl w:val="0"/>
        <w:rPr>
          <w:b/>
        </w:rPr>
      </w:pPr>
    </w:p>
    <w:p w14:paraId="037F87CE" w14:textId="1A44A492" w:rsidR="0099517A" w:rsidRDefault="003F4006" w:rsidP="00D856D2">
      <w:pPr>
        <w:pStyle w:val="BodyText2"/>
        <w:widowControl w:val="0"/>
        <w:numPr>
          <w:ilvl w:val="0"/>
          <w:numId w:val="51"/>
        </w:numPr>
        <w:tabs>
          <w:tab w:val="left" w:pos="1080"/>
        </w:tabs>
        <w:ind w:left="1080" w:right="-43"/>
        <w:jc w:val="left"/>
      </w:pPr>
      <w:r>
        <w:t>D</w:t>
      </w:r>
      <w:r w:rsidR="003B41BA" w:rsidRPr="009744D5">
        <w:t>rilled caissons</w:t>
      </w:r>
    </w:p>
    <w:p w14:paraId="15C51F1A" w14:textId="77777777" w:rsidR="003F4006" w:rsidRPr="003F4006" w:rsidRDefault="003F4006" w:rsidP="003F4006">
      <w:pPr>
        <w:pStyle w:val="BodyText2"/>
        <w:widowControl w:val="0"/>
      </w:pPr>
    </w:p>
    <w:p w14:paraId="7EB2B34A" w14:textId="2FAF4791" w:rsidR="0099517A" w:rsidRDefault="0099517A" w:rsidP="00D856D2">
      <w:pPr>
        <w:rPr>
          <w:b/>
        </w:rPr>
      </w:pPr>
      <w:r w:rsidRPr="003F4006">
        <w:rPr>
          <w:b/>
        </w:rPr>
        <w:t>Type G</w:t>
      </w:r>
    </w:p>
    <w:p w14:paraId="71CD1650" w14:textId="77777777" w:rsidR="00FB28A2" w:rsidRPr="003F4006" w:rsidRDefault="00FB28A2" w:rsidP="00D856D2">
      <w:pPr>
        <w:rPr>
          <w:b/>
        </w:rPr>
      </w:pPr>
    </w:p>
    <w:p w14:paraId="2349C451" w14:textId="67D63B5B" w:rsidR="0099517A" w:rsidRDefault="0099517A" w:rsidP="00D856D2">
      <w:pPr>
        <w:pStyle w:val="BodyText2"/>
        <w:widowControl w:val="0"/>
        <w:numPr>
          <w:ilvl w:val="0"/>
          <w:numId w:val="51"/>
        </w:numPr>
        <w:tabs>
          <w:tab w:val="left" w:pos="1080"/>
        </w:tabs>
        <w:ind w:left="1080" w:right="-43"/>
        <w:jc w:val="left"/>
      </w:pPr>
      <w:r>
        <w:t>Precast b</w:t>
      </w:r>
      <w:r w:rsidRPr="009744D5">
        <w:t xml:space="preserve">ridge girder concrete shall conform to </w:t>
      </w:r>
      <w:r w:rsidRPr="008A6088">
        <w:t>Section 300.</w:t>
      </w:r>
      <w:r w:rsidR="00E85F8B" w:rsidRPr="008A6088">
        <w:t>4</w:t>
      </w:r>
      <w:r w:rsidRPr="008A6088">
        <w:t>.</w:t>
      </w:r>
      <w:r w:rsidR="00E85F8B" w:rsidRPr="008A6088">
        <w:t xml:space="preserve">4 of </w:t>
      </w:r>
      <w:r w:rsidR="00012B25" w:rsidRPr="008A6088">
        <w:t>Schedule 15-2</w:t>
      </w:r>
      <w:r w:rsidR="00012B25">
        <w:t xml:space="preserve"> -</w:t>
      </w:r>
      <w:r w:rsidR="00012B25" w:rsidRPr="008A6088">
        <w:t xml:space="preserve"> </w:t>
      </w:r>
      <w:r w:rsidR="00012B25">
        <w:t>Design and Construction.</w:t>
      </w:r>
    </w:p>
    <w:p w14:paraId="285BA164" w14:textId="77777777" w:rsidR="003F4006" w:rsidRPr="003F4006" w:rsidRDefault="003F4006" w:rsidP="003F4006">
      <w:pPr>
        <w:pStyle w:val="BodyText2"/>
        <w:widowControl w:val="0"/>
      </w:pPr>
    </w:p>
    <w:p w14:paraId="572A31D6" w14:textId="048C5E24" w:rsidR="0019414C" w:rsidRPr="003F4006" w:rsidRDefault="00996F9F" w:rsidP="003F4006">
      <w:pPr>
        <w:pStyle w:val="BodyText2"/>
        <w:widowControl w:val="0"/>
        <w:rPr>
          <w:b/>
        </w:rPr>
      </w:pPr>
      <w:r w:rsidRPr="003F4006">
        <w:rPr>
          <w:b/>
        </w:rPr>
        <w:t>Type</w:t>
      </w:r>
      <w:r w:rsidR="0019414C" w:rsidRPr="003F4006">
        <w:rPr>
          <w:b/>
        </w:rPr>
        <w:t xml:space="preserve"> G1</w:t>
      </w:r>
    </w:p>
    <w:p w14:paraId="5E4B46CD" w14:textId="77777777" w:rsidR="003F4006" w:rsidRPr="003F4006" w:rsidRDefault="003F4006" w:rsidP="003F4006">
      <w:pPr>
        <w:pStyle w:val="BodyText2"/>
        <w:widowControl w:val="0"/>
      </w:pPr>
    </w:p>
    <w:p w14:paraId="412C9B04" w14:textId="263A0275" w:rsidR="0019414C" w:rsidRDefault="0019414C" w:rsidP="00D856D2">
      <w:pPr>
        <w:pStyle w:val="BodyText2"/>
        <w:widowControl w:val="0"/>
        <w:numPr>
          <w:ilvl w:val="0"/>
          <w:numId w:val="51"/>
        </w:numPr>
        <w:tabs>
          <w:tab w:val="left" w:pos="1080"/>
        </w:tabs>
        <w:ind w:left="1080" w:right="-43"/>
        <w:jc w:val="left"/>
      </w:pPr>
      <w:r>
        <w:t>Keyways between box stringers</w:t>
      </w:r>
    </w:p>
    <w:p w14:paraId="35FC964E" w14:textId="77777777" w:rsidR="003B41BA" w:rsidRPr="00315EBB" w:rsidRDefault="003B41BA" w:rsidP="00CF38F9">
      <w:pPr>
        <w:pStyle w:val="BodyText2"/>
      </w:pPr>
    </w:p>
    <w:p w14:paraId="35FC964F" w14:textId="051AC172" w:rsidR="003B41BA" w:rsidRPr="00315EBB" w:rsidRDefault="003B41BA" w:rsidP="00F130E3">
      <w:pPr>
        <w:pStyle w:val="BodyText2"/>
        <w:widowControl w:val="0"/>
      </w:pPr>
      <w:r w:rsidRPr="009744D5">
        <w:t xml:space="preserve">Concrete for underground components that are exposed to chemicals shall also meet the requirements of CSA </w:t>
      </w:r>
      <w:r w:rsidR="00E565E0">
        <w:t xml:space="preserve">Standard </w:t>
      </w:r>
      <w:r w:rsidRPr="009744D5">
        <w:t>A23.1.</w:t>
      </w:r>
    </w:p>
    <w:p w14:paraId="35FC9651" w14:textId="77777777" w:rsidR="003B41BA" w:rsidRPr="009744D5" w:rsidRDefault="003B41BA" w:rsidP="00D856D2">
      <w:pPr>
        <w:pStyle w:val="PPP4"/>
        <w:numPr>
          <w:ilvl w:val="3"/>
          <w:numId w:val="18"/>
        </w:numPr>
        <w:ind w:left="2835" w:hanging="1417"/>
        <w:rPr>
          <w:b/>
        </w:rPr>
      </w:pPr>
      <w:r w:rsidRPr="009744D5">
        <w:rPr>
          <w:b/>
        </w:rPr>
        <w:t>Clear Concrete Cover</w:t>
      </w:r>
    </w:p>
    <w:p w14:paraId="3B198737" w14:textId="77777777" w:rsidR="009F1B7F" w:rsidRDefault="009F1B7F" w:rsidP="009F1B7F">
      <w:pPr>
        <w:pStyle w:val="BodyText2"/>
      </w:pPr>
    </w:p>
    <w:p w14:paraId="35FC9652" w14:textId="28748DF8" w:rsidR="003B41BA" w:rsidRPr="00315EBB" w:rsidRDefault="003B41BA" w:rsidP="009F1B7F">
      <w:pPr>
        <w:pStyle w:val="BodyText2"/>
      </w:pPr>
      <w:r w:rsidRPr="00315EBB">
        <w:t>The following minimum clear cover</w:t>
      </w:r>
      <w:r w:rsidRPr="009744D5">
        <w:t xml:space="preserve">s for reinforcing steel shall be specified </w:t>
      </w:r>
      <w:r w:rsidR="00481F76">
        <w:t>i</w:t>
      </w:r>
      <w:r w:rsidRPr="009744D5">
        <w:t>n the Design</w:t>
      </w:r>
      <w:r w:rsidR="00481F76">
        <w:t xml:space="preserve"> Data</w:t>
      </w:r>
      <w:r w:rsidRPr="009744D5">
        <w:t xml:space="preserve">, unless noted otherwise in </w:t>
      </w:r>
      <w:r w:rsidR="00F95EF6">
        <w:t>Ministry</w:t>
      </w:r>
      <w:r w:rsidRPr="009744D5">
        <w:t xml:space="preserve"> Standard Drawings. These are minimum requirements to be met during construction, and shall not be reduced by placement tolerances. Where not specified below, clear concrete cover shall be as specified in the Bridge Design Code:</w:t>
      </w:r>
    </w:p>
    <w:p w14:paraId="35FC9653" w14:textId="77777777" w:rsidR="003B41BA" w:rsidRPr="00315EBB" w:rsidRDefault="003B41BA" w:rsidP="00CF38F9">
      <w:pPr>
        <w:pStyle w:val="BodyText2"/>
      </w:pPr>
    </w:p>
    <w:p w14:paraId="35FC9654" w14:textId="77777777" w:rsidR="003B41BA" w:rsidRDefault="003B41BA" w:rsidP="009F1B7F">
      <w:pPr>
        <w:pStyle w:val="BodyText2"/>
        <w:widowControl w:val="0"/>
        <w:rPr>
          <w:b/>
        </w:rPr>
      </w:pPr>
      <w:r w:rsidRPr="009F1B7F">
        <w:rPr>
          <w:b/>
        </w:rPr>
        <w:t>Minimum Clear Cover to Reinforcing Steel</w:t>
      </w:r>
    </w:p>
    <w:p w14:paraId="56206871" w14:textId="77777777" w:rsidR="00F3383E" w:rsidRPr="009F1B7F" w:rsidRDefault="00F3383E" w:rsidP="009F1B7F">
      <w:pPr>
        <w:pStyle w:val="BodyText2"/>
        <w:widowControl w:val="0"/>
        <w:rPr>
          <w:b/>
        </w:rPr>
      </w:pPr>
    </w:p>
    <w:p w14:paraId="4834FBDF" w14:textId="07394E0F" w:rsidR="00BE5140" w:rsidRDefault="009F1B7F" w:rsidP="00D856D2">
      <w:pPr>
        <w:pStyle w:val="BodyText2"/>
        <w:widowControl w:val="0"/>
        <w:numPr>
          <w:ilvl w:val="0"/>
          <w:numId w:val="51"/>
        </w:numPr>
        <w:tabs>
          <w:tab w:val="left" w:pos="1080"/>
          <w:tab w:val="right" w:leader="dot" w:pos="9360"/>
        </w:tabs>
        <w:ind w:left="1080" w:right="-43"/>
        <w:jc w:val="left"/>
      </w:pPr>
      <w:r>
        <w:t>C</w:t>
      </w:r>
      <w:r w:rsidR="00BE5140">
        <w:t>oncrete cast against earth</w:t>
      </w:r>
      <w:r w:rsidR="00BE5140">
        <w:tab/>
        <w:t>100 mm</w:t>
      </w:r>
    </w:p>
    <w:p w14:paraId="655ACAD9" w14:textId="55CDAA5F" w:rsidR="00077F92" w:rsidRDefault="009F1B7F" w:rsidP="00D856D2">
      <w:pPr>
        <w:pStyle w:val="BodyText2"/>
        <w:widowControl w:val="0"/>
        <w:numPr>
          <w:ilvl w:val="0"/>
          <w:numId w:val="51"/>
        </w:numPr>
        <w:tabs>
          <w:tab w:val="left" w:pos="1080"/>
          <w:tab w:val="right" w:leader="dot" w:pos="9360"/>
        </w:tabs>
        <w:ind w:left="1080" w:right="-43"/>
        <w:jc w:val="left"/>
      </w:pPr>
      <w:r>
        <w:t>C</w:t>
      </w:r>
      <w:r w:rsidR="00077F92">
        <w:t>oncrete cast against earth (headslope protection)</w:t>
      </w:r>
      <w:r w:rsidR="00077F92">
        <w:tab/>
        <w:t>70 mm</w:t>
      </w:r>
    </w:p>
    <w:p w14:paraId="3D2B46B1" w14:textId="0379CEA6" w:rsidR="009B6DC6" w:rsidRDefault="009F1B7F" w:rsidP="00D856D2">
      <w:pPr>
        <w:pStyle w:val="BodyText2"/>
        <w:widowControl w:val="0"/>
        <w:numPr>
          <w:ilvl w:val="0"/>
          <w:numId w:val="51"/>
        </w:numPr>
        <w:tabs>
          <w:tab w:val="left" w:pos="1080"/>
          <w:tab w:val="right" w:leader="dot" w:pos="9360"/>
        </w:tabs>
        <w:ind w:left="1080" w:right="-43"/>
        <w:jc w:val="left"/>
      </w:pPr>
      <w:r>
        <w:t>C</w:t>
      </w:r>
      <w:r w:rsidR="00762F91">
        <w:t xml:space="preserve">ast in place </w:t>
      </w:r>
      <w:r w:rsidR="009B6DC6">
        <w:t>concrete exposed to earth</w:t>
      </w:r>
      <w:r w:rsidR="009B6DC6">
        <w:tab/>
        <w:t>70 mm</w:t>
      </w:r>
    </w:p>
    <w:p w14:paraId="35FC9656" w14:textId="6492B861" w:rsidR="003B41BA" w:rsidRDefault="009F1B7F" w:rsidP="00D856D2">
      <w:pPr>
        <w:pStyle w:val="BodyText2"/>
        <w:widowControl w:val="0"/>
        <w:numPr>
          <w:ilvl w:val="0"/>
          <w:numId w:val="51"/>
        </w:numPr>
        <w:tabs>
          <w:tab w:val="left" w:pos="1080"/>
          <w:tab w:val="right" w:leader="dot" w:pos="9360"/>
        </w:tabs>
        <w:ind w:left="1080" w:right="-43"/>
        <w:jc w:val="left"/>
      </w:pPr>
      <w:r>
        <w:t>C</w:t>
      </w:r>
      <w:r w:rsidR="000E62CC">
        <w:t>ast in place piling</w:t>
      </w:r>
      <w:r w:rsidR="00A50F08">
        <w:tab/>
      </w:r>
      <w:r w:rsidR="003B41BA" w:rsidRPr="009744D5">
        <w:t>75 mm</w:t>
      </w:r>
    </w:p>
    <w:p w14:paraId="35FC9657" w14:textId="18AA9E51" w:rsidR="003B41BA" w:rsidRDefault="009F1B7F" w:rsidP="00D856D2">
      <w:pPr>
        <w:pStyle w:val="BodyText2"/>
        <w:widowControl w:val="0"/>
        <w:numPr>
          <w:ilvl w:val="0"/>
          <w:numId w:val="51"/>
        </w:numPr>
        <w:tabs>
          <w:tab w:val="left" w:pos="1080"/>
          <w:tab w:val="right" w:leader="dot" w:pos="9360"/>
        </w:tabs>
        <w:ind w:left="1080" w:right="-43"/>
        <w:jc w:val="left"/>
      </w:pPr>
      <w:r>
        <w:t>A</w:t>
      </w:r>
      <w:r w:rsidR="003B41BA">
        <w:t>pproach slab concrete on clean granular fill and polyethylene sheeting</w:t>
      </w:r>
      <w:r w:rsidR="003B41BA">
        <w:tab/>
        <w:t>40 mm</w:t>
      </w:r>
    </w:p>
    <w:p w14:paraId="31DCCE0E" w14:textId="59EB77B5" w:rsidR="009F1B7F" w:rsidRDefault="009F1B7F" w:rsidP="00D856D2">
      <w:pPr>
        <w:pStyle w:val="BodyText2"/>
        <w:widowControl w:val="0"/>
        <w:numPr>
          <w:ilvl w:val="0"/>
          <w:numId w:val="51"/>
        </w:numPr>
        <w:tabs>
          <w:tab w:val="left" w:pos="1080"/>
          <w:tab w:val="right" w:leader="dot" w:pos="9360"/>
        </w:tabs>
        <w:ind w:left="1080" w:right="-43"/>
        <w:jc w:val="left"/>
      </w:pPr>
      <w:r>
        <w:t>C</w:t>
      </w:r>
      <w:r w:rsidR="003B41BA" w:rsidRPr="009744D5">
        <w:t xml:space="preserve">ast-in-place elements not protected by a waterproofing </w:t>
      </w:r>
      <w:r w:rsidR="003B41BA">
        <w:t xml:space="preserve">membrane </w:t>
      </w:r>
      <w:r w:rsidR="003B41BA" w:rsidRPr="009744D5">
        <w:t xml:space="preserve">and </w:t>
      </w:r>
      <w:r w:rsidR="003B41BA">
        <w:t>ACP</w:t>
      </w:r>
      <w:r>
        <w:t xml:space="preserve"> </w:t>
      </w:r>
      <w:r w:rsidR="003B41BA">
        <w:t>wearing surface</w:t>
      </w:r>
      <w:r w:rsidR="003B41BA" w:rsidRPr="009744D5">
        <w:t>, that will come into contact with de-icing salts, including</w:t>
      </w:r>
      <w:r>
        <w:t xml:space="preserve"> </w:t>
      </w:r>
      <w:r w:rsidR="003B41BA" w:rsidRPr="009744D5">
        <w:t>splash zone surfaces</w:t>
      </w:r>
      <w:r w:rsidR="00FB58B4">
        <w:tab/>
      </w:r>
      <w:r w:rsidR="003B41BA" w:rsidRPr="009744D5">
        <w:t>70 mm</w:t>
      </w:r>
    </w:p>
    <w:p w14:paraId="18A89BAD" w14:textId="1B219AC4" w:rsidR="000E62CC" w:rsidRDefault="009F1B7F" w:rsidP="00D856D2">
      <w:pPr>
        <w:pStyle w:val="BodyText2"/>
        <w:widowControl w:val="0"/>
        <w:numPr>
          <w:ilvl w:val="0"/>
          <w:numId w:val="51"/>
        </w:numPr>
        <w:tabs>
          <w:tab w:val="left" w:pos="1080"/>
          <w:tab w:val="right" w:leader="dot" w:pos="9360"/>
        </w:tabs>
        <w:ind w:left="1080" w:right="-43"/>
        <w:jc w:val="left"/>
      </w:pPr>
      <w:r>
        <w:t>T</w:t>
      </w:r>
      <w:r w:rsidR="004A47ED">
        <w:t xml:space="preserve">raffic and top face of </w:t>
      </w:r>
      <w:r>
        <w:t>c</w:t>
      </w:r>
      <w:r w:rsidR="004A47ED">
        <w:t xml:space="preserve">urbs, </w:t>
      </w:r>
      <w:r>
        <w:t>t</w:t>
      </w:r>
      <w:r w:rsidR="004A47ED">
        <w:t xml:space="preserve">raffic </w:t>
      </w:r>
      <w:r>
        <w:t>b</w:t>
      </w:r>
      <w:r w:rsidR="004A47ED">
        <w:t xml:space="preserve">arriers (parapets), and </w:t>
      </w:r>
      <w:r>
        <w:t>e</w:t>
      </w:r>
      <w:r w:rsidR="004A47ED">
        <w:t>nd</w:t>
      </w:r>
      <w:r>
        <w:t xml:space="preserve"> </w:t>
      </w:r>
      <w:r w:rsidR="004A47ED">
        <w:t>post</w:t>
      </w:r>
      <w:r>
        <w:t>s</w:t>
      </w:r>
      <w:r w:rsidR="000E62CC">
        <w:tab/>
      </w:r>
      <w:r w:rsidR="002B6DEA">
        <w:t>7</w:t>
      </w:r>
      <w:r w:rsidR="000E62CC">
        <w:t>0 mm</w:t>
      </w:r>
    </w:p>
    <w:p w14:paraId="03ABE8A6" w14:textId="0433D20F" w:rsidR="002B6DEA" w:rsidRDefault="009F1B7F" w:rsidP="00D856D2">
      <w:pPr>
        <w:pStyle w:val="BodyText2"/>
        <w:widowControl w:val="0"/>
        <w:numPr>
          <w:ilvl w:val="0"/>
          <w:numId w:val="51"/>
        </w:numPr>
        <w:tabs>
          <w:tab w:val="left" w:pos="1080"/>
          <w:tab w:val="right" w:leader="dot" w:pos="9360"/>
        </w:tabs>
        <w:ind w:left="1080" w:right="-43"/>
        <w:jc w:val="left"/>
      </w:pPr>
      <w:r>
        <w:t>P</w:t>
      </w:r>
      <w:r w:rsidR="002B6DEA">
        <w:t>arapet back surface</w:t>
      </w:r>
      <w:r w:rsidR="002B6DEA">
        <w:tab/>
        <w:t>50 mm</w:t>
      </w:r>
    </w:p>
    <w:p w14:paraId="35FC965B" w14:textId="623ED00B" w:rsidR="003B41BA" w:rsidRDefault="009F1B7F" w:rsidP="00D856D2">
      <w:pPr>
        <w:pStyle w:val="BodyText2"/>
        <w:widowControl w:val="0"/>
        <w:numPr>
          <w:ilvl w:val="0"/>
          <w:numId w:val="51"/>
        </w:numPr>
        <w:tabs>
          <w:tab w:val="left" w:pos="1080"/>
          <w:tab w:val="right" w:leader="dot" w:pos="9360"/>
        </w:tabs>
        <w:ind w:left="1080" w:right="-43"/>
        <w:jc w:val="left"/>
      </w:pPr>
      <w:r>
        <w:t>T</w:t>
      </w:r>
      <w:r w:rsidR="003B41BA" w:rsidRPr="009744D5">
        <w:t xml:space="preserve">op </w:t>
      </w:r>
      <w:r w:rsidR="00ED615A">
        <w:t>surface</w:t>
      </w:r>
      <w:r w:rsidR="003B41BA" w:rsidRPr="009744D5">
        <w:t xml:space="preserve"> of cast-in-place decks </w:t>
      </w:r>
      <w:r w:rsidR="003B41BA">
        <w:t xml:space="preserve">protected </w:t>
      </w:r>
      <w:r w:rsidR="003B41BA" w:rsidRPr="009744D5">
        <w:t xml:space="preserve">with waterproofing </w:t>
      </w:r>
      <w:r w:rsidR="003B41BA">
        <w:t xml:space="preserve">membrane </w:t>
      </w:r>
      <w:r w:rsidR="003B41BA" w:rsidRPr="009744D5">
        <w:t xml:space="preserve">and </w:t>
      </w:r>
      <w:r w:rsidR="003B41BA">
        <w:t>ACP wearing surface</w:t>
      </w:r>
      <w:r w:rsidR="003B41BA" w:rsidRPr="009744D5">
        <w:tab/>
      </w:r>
      <w:r w:rsidR="00071DA4">
        <w:t>6</w:t>
      </w:r>
      <w:r w:rsidR="003B41BA" w:rsidRPr="009744D5">
        <w:t>0 mm</w:t>
      </w:r>
    </w:p>
    <w:p w14:paraId="0109B8AC" w14:textId="4E483B92" w:rsidR="000E62CC" w:rsidRDefault="009F1B7F" w:rsidP="00D856D2">
      <w:pPr>
        <w:pStyle w:val="BodyText2"/>
        <w:widowControl w:val="0"/>
        <w:numPr>
          <w:ilvl w:val="0"/>
          <w:numId w:val="51"/>
        </w:numPr>
        <w:tabs>
          <w:tab w:val="left" w:pos="1080"/>
          <w:tab w:val="right" w:leader="dot" w:pos="9360"/>
        </w:tabs>
        <w:ind w:left="1080" w:right="-43"/>
        <w:jc w:val="left"/>
      </w:pPr>
      <w:r>
        <w:t>U</w:t>
      </w:r>
      <w:r w:rsidR="000E62CC">
        <w:t>nderside of deck slab cantilever</w:t>
      </w:r>
      <w:r w:rsidR="000E62CC">
        <w:tab/>
        <w:t>50 mm</w:t>
      </w:r>
    </w:p>
    <w:p w14:paraId="39C599D2" w14:textId="6E514709" w:rsidR="000E62CC" w:rsidRDefault="009F1B7F" w:rsidP="00D856D2">
      <w:pPr>
        <w:pStyle w:val="BodyText2"/>
        <w:widowControl w:val="0"/>
        <w:numPr>
          <w:ilvl w:val="0"/>
          <w:numId w:val="51"/>
        </w:numPr>
        <w:tabs>
          <w:tab w:val="left" w:pos="1080"/>
          <w:tab w:val="right" w:leader="dot" w:pos="9360"/>
        </w:tabs>
        <w:ind w:left="1080" w:right="-43"/>
        <w:jc w:val="left"/>
      </w:pPr>
      <w:r>
        <w:t>U</w:t>
      </w:r>
      <w:r w:rsidR="000E62CC">
        <w:t>nderside of deck slab interior panels</w:t>
      </w:r>
      <w:r w:rsidR="000E62CC">
        <w:tab/>
        <w:t>40 mm</w:t>
      </w:r>
    </w:p>
    <w:p w14:paraId="4F6A3A7A" w14:textId="2800B08E" w:rsidR="00BE5140" w:rsidRDefault="009F1B7F" w:rsidP="00D856D2">
      <w:pPr>
        <w:pStyle w:val="BodyText2"/>
        <w:widowControl w:val="0"/>
        <w:numPr>
          <w:ilvl w:val="0"/>
          <w:numId w:val="51"/>
        </w:numPr>
        <w:tabs>
          <w:tab w:val="left" w:pos="1080"/>
          <w:tab w:val="right" w:leader="dot" w:pos="9360"/>
        </w:tabs>
        <w:ind w:left="1080" w:right="-43"/>
        <w:jc w:val="left"/>
      </w:pPr>
      <w:r>
        <w:t>C</w:t>
      </w:r>
      <w:r w:rsidR="00A20B33">
        <w:t xml:space="preserve">ast in place </w:t>
      </w:r>
      <w:r w:rsidR="00BE5140">
        <w:t>abutment walls</w:t>
      </w:r>
      <w:r w:rsidR="00BE5140">
        <w:tab/>
        <w:t>60 mm</w:t>
      </w:r>
    </w:p>
    <w:p w14:paraId="7CF54504" w14:textId="17905AB5" w:rsidR="00BE5140" w:rsidRDefault="00BE5140" w:rsidP="00D856D2">
      <w:pPr>
        <w:pStyle w:val="BodyText2"/>
        <w:widowControl w:val="0"/>
        <w:numPr>
          <w:ilvl w:val="0"/>
          <w:numId w:val="51"/>
        </w:numPr>
        <w:tabs>
          <w:tab w:val="left" w:pos="1080"/>
          <w:tab w:val="right" w:leader="dot" w:pos="9360"/>
        </w:tabs>
        <w:ind w:left="1080" w:right="-43"/>
        <w:jc w:val="left"/>
      </w:pPr>
      <w:r>
        <w:t>Abutment T-</w:t>
      </w:r>
      <w:r w:rsidR="009F1B7F">
        <w:t>b</w:t>
      </w:r>
      <w:r>
        <w:t>eams</w:t>
      </w:r>
      <w:r>
        <w:tab/>
        <w:t>60 mm</w:t>
      </w:r>
    </w:p>
    <w:p w14:paraId="40587288" w14:textId="6CB7F4F5" w:rsidR="004A47ED" w:rsidRDefault="00762F91" w:rsidP="00D856D2">
      <w:pPr>
        <w:pStyle w:val="BodyText2"/>
        <w:widowControl w:val="0"/>
        <w:numPr>
          <w:ilvl w:val="0"/>
          <w:numId w:val="51"/>
        </w:numPr>
        <w:tabs>
          <w:tab w:val="left" w:pos="1080"/>
          <w:tab w:val="right" w:leader="dot" w:pos="9360"/>
        </w:tabs>
        <w:ind w:left="1080" w:right="-43"/>
        <w:jc w:val="left"/>
      </w:pPr>
      <w:r>
        <w:t>Cast in place s</w:t>
      </w:r>
      <w:r w:rsidR="004A47ED">
        <w:t>ubstructure in Splash Zone</w:t>
      </w:r>
      <w:r w:rsidR="004A47ED">
        <w:tab/>
        <w:t>70 mm</w:t>
      </w:r>
    </w:p>
    <w:p w14:paraId="303EA17C" w14:textId="5C7A4D09" w:rsidR="00677E11" w:rsidRDefault="00677E11" w:rsidP="00D856D2">
      <w:pPr>
        <w:pStyle w:val="BodyText2"/>
        <w:widowControl w:val="0"/>
        <w:numPr>
          <w:ilvl w:val="0"/>
          <w:numId w:val="51"/>
        </w:numPr>
        <w:tabs>
          <w:tab w:val="left" w:pos="1080"/>
          <w:tab w:val="right" w:leader="dot" w:pos="9360"/>
        </w:tabs>
        <w:ind w:left="1080" w:right="-43"/>
        <w:jc w:val="left"/>
      </w:pPr>
      <w:r>
        <w:t>Precast concrete straddle bent soffit</w:t>
      </w:r>
      <w:r>
        <w:tab/>
        <w:t>50 mm</w:t>
      </w:r>
    </w:p>
    <w:p w14:paraId="5A288494" w14:textId="2A2413DF" w:rsidR="00677E11" w:rsidRDefault="00677E11" w:rsidP="00D856D2">
      <w:pPr>
        <w:pStyle w:val="BodyText2"/>
        <w:widowControl w:val="0"/>
        <w:numPr>
          <w:ilvl w:val="0"/>
          <w:numId w:val="51"/>
        </w:numPr>
        <w:tabs>
          <w:tab w:val="left" w:pos="1080"/>
          <w:tab w:val="right" w:leader="dot" w:pos="9360"/>
        </w:tabs>
        <w:ind w:left="1080" w:right="-43"/>
        <w:jc w:val="left"/>
      </w:pPr>
      <w:r>
        <w:t>Precast concrete straddle bent vertical surface</w:t>
      </w:r>
      <w:r>
        <w:tab/>
        <w:t>55 mm</w:t>
      </w:r>
    </w:p>
    <w:p w14:paraId="5B67413E" w14:textId="42EFA811" w:rsidR="00677E11" w:rsidRDefault="00677E11" w:rsidP="00D856D2">
      <w:pPr>
        <w:pStyle w:val="BodyText2"/>
        <w:widowControl w:val="0"/>
        <w:numPr>
          <w:ilvl w:val="0"/>
          <w:numId w:val="51"/>
        </w:numPr>
        <w:tabs>
          <w:tab w:val="left" w:pos="1080"/>
          <w:tab w:val="right" w:leader="dot" w:pos="9360"/>
        </w:tabs>
        <w:ind w:left="1080" w:right="-43"/>
        <w:jc w:val="left"/>
      </w:pPr>
      <w:r>
        <w:t>Cast-in-place concrete straddle bent soffit</w:t>
      </w:r>
      <w:r>
        <w:tab/>
        <w:t>60 mm</w:t>
      </w:r>
    </w:p>
    <w:p w14:paraId="3D1095FA" w14:textId="0F2B4E9A" w:rsidR="00677E11" w:rsidRDefault="00677E11" w:rsidP="00D856D2">
      <w:pPr>
        <w:pStyle w:val="BodyText2"/>
        <w:widowControl w:val="0"/>
        <w:numPr>
          <w:ilvl w:val="0"/>
          <w:numId w:val="51"/>
        </w:numPr>
        <w:tabs>
          <w:tab w:val="left" w:pos="1080"/>
          <w:tab w:val="right" w:leader="dot" w:pos="9360"/>
        </w:tabs>
        <w:ind w:left="1080" w:right="-43"/>
        <w:jc w:val="left"/>
      </w:pPr>
      <w:r>
        <w:t>Cast-in-place concrete straddle bent vertical surface</w:t>
      </w:r>
      <w:r>
        <w:tab/>
        <w:t>70 mm</w:t>
      </w:r>
    </w:p>
    <w:p w14:paraId="4B0FA345" w14:textId="7E5CC7F7" w:rsidR="004A47ED" w:rsidRDefault="009B6DC6" w:rsidP="00D856D2">
      <w:pPr>
        <w:pStyle w:val="BodyText2"/>
        <w:widowControl w:val="0"/>
        <w:numPr>
          <w:ilvl w:val="0"/>
          <w:numId w:val="51"/>
        </w:numPr>
        <w:tabs>
          <w:tab w:val="left" w:pos="1080"/>
          <w:tab w:val="right" w:leader="dot" w:pos="9360"/>
        </w:tabs>
        <w:ind w:left="1080" w:right="-43"/>
        <w:jc w:val="left"/>
      </w:pPr>
      <w:r>
        <w:t>Precast NU</w:t>
      </w:r>
      <w:r w:rsidR="00831181">
        <w:t>, I</w:t>
      </w:r>
      <w:r>
        <w:t xml:space="preserve"> girder, all faces for reinforcing steel</w:t>
      </w:r>
      <w:r w:rsidR="004A47ED">
        <w:tab/>
      </w:r>
      <w:r>
        <w:t>3</w:t>
      </w:r>
      <w:r w:rsidR="004A47ED">
        <w:t>0 mm</w:t>
      </w:r>
    </w:p>
    <w:p w14:paraId="5F88FFEC" w14:textId="68254174" w:rsidR="004A47ED" w:rsidRDefault="009B6DC6" w:rsidP="00D856D2">
      <w:pPr>
        <w:pStyle w:val="BodyText2"/>
        <w:widowControl w:val="0"/>
        <w:numPr>
          <w:ilvl w:val="0"/>
          <w:numId w:val="51"/>
        </w:numPr>
        <w:tabs>
          <w:tab w:val="left" w:pos="1080"/>
          <w:tab w:val="right" w:leader="dot" w:pos="9360"/>
        </w:tabs>
        <w:ind w:left="1080" w:right="-43"/>
        <w:jc w:val="left"/>
      </w:pPr>
      <w:r>
        <w:t>Precast NU</w:t>
      </w:r>
      <w:r w:rsidR="00831181">
        <w:t>, I</w:t>
      </w:r>
      <w:r>
        <w:t xml:space="preserve"> girder, all faces for pretension strand</w:t>
      </w:r>
      <w:r w:rsidR="004A47ED">
        <w:tab/>
      </w:r>
      <w:r>
        <w:t>45</w:t>
      </w:r>
      <w:r w:rsidR="004A47ED">
        <w:t xml:space="preserve"> mm</w:t>
      </w:r>
    </w:p>
    <w:p w14:paraId="69E0B4FA" w14:textId="0605E6A4" w:rsidR="009B6DC6" w:rsidRDefault="009B6DC6" w:rsidP="00D856D2">
      <w:pPr>
        <w:pStyle w:val="BodyText2"/>
        <w:widowControl w:val="0"/>
        <w:numPr>
          <w:ilvl w:val="0"/>
          <w:numId w:val="51"/>
        </w:numPr>
        <w:tabs>
          <w:tab w:val="left" w:pos="1080"/>
          <w:tab w:val="right" w:leader="dot" w:pos="9360"/>
        </w:tabs>
        <w:ind w:left="1080" w:right="-43"/>
        <w:jc w:val="left"/>
      </w:pPr>
      <w:r>
        <w:t xml:space="preserve">Precast </w:t>
      </w:r>
      <w:r w:rsidR="009F1B7F">
        <w:t>b</w:t>
      </w:r>
      <w:r>
        <w:t>ox girder, top surface</w:t>
      </w:r>
      <w:r>
        <w:tab/>
        <w:t>65 mm</w:t>
      </w:r>
    </w:p>
    <w:p w14:paraId="0EE4990E" w14:textId="30AFDEF5" w:rsidR="009B6DC6" w:rsidRDefault="009B6DC6" w:rsidP="00D856D2">
      <w:pPr>
        <w:pStyle w:val="BodyText2"/>
        <w:widowControl w:val="0"/>
        <w:numPr>
          <w:ilvl w:val="0"/>
          <w:numId w:val="51"/>
        </w:numPr>
        <w:tabs>
          <w:tab w:val="left" w:pos="1080"/>
          <w:tab w:val="right" w:leader="dot" w:pos="9360"/>
        </w:tabs>
        <w:ind w:left="1080" w:right="-43"/>
        <w:jc w:val="left"/>
      </w:pPr>
      <w:r>
        <w:t xml:space="preserve">Precast </w:t>
      </w:r>
      <w:r w:rsidR="009F1B7F">
        <w:t>b</w:t>
      </w:r>
      <w:r w:rsidR="006E744F">
        <w:t xml:space="preserve">ox </w:t>
      </w:r>
      <w:r>
        <w:t xml:space="preserve">girder, </w:t>
      </w:r>
      <w:r w:rsidR="006E744F">
        <w:t>soffit</w:t>
      </w:r>
      <w:r>
        <w:tab/>
      </w:r>
      <w:r w:rsidR="006E744F">
        <w:t>30</w:t>
      </w:r>
      <w:r>
        <w:t xml:space="preserve"> mm</w:t>
      </w:r>
    </w:p>
    <w:p w14:paraId="4C3D11C0" w14:textId="06D258F4" w:rsidR="009B6DC6" w:rsidRDefault="009B6DC6" w:rsidP="00D856D2">
      <w:pPr>
        <w:pStyle w:val="BodyText2"/>
        <w:widowControl w:val="0"/>
        <w:numPr>
          <w:ilvl w:val="0"/>
          <w:numId w:val="51"/>
        </w:numPr>
        <w:tabs>
          <w:tab w:val="left" w:pos="1080"/>
          <w:tab w:val="right" w:leader="dot" w:pos="9360"/>
        </w:tabs>
        <w:ind w:left="1080" w:right="-43"/>
        <w:jc w:val="left"/>
      </w:pPr>
      <w:r>
        <w:t xml:space="preserve">Precast </w:t>
      </w:r>
      <w:r w:rsidR="009F1B7F">
        <w:t>b</w:t>
      </w:r>
      <w:r w:rsidR="006E744F">
        <w:t>ox</w:t>
      </w:r>
      <w:r>
        <w:t xml:space="preserve"> girder, </w:t>
      </w:r>
      <w:r w:rsidR="006E744F">
        <w:t>exterior</w:t>
      </w:r>
      <w:r>
        <w:t xml:space="preserve"> </w:t>
      </w:r>
      <w:r w:rsidR="006E744F">
        <w:t>sur</w:t>
      </w:r>
      <w:r>
        <w:t>face</w:t>
      </w:r>
      <w:r>
        <w:tab/>
      </w:r>
      <w:r w:rsidR="006E744F">
        <w:t>3</w:t>
      </w:r>
      <w:r>
        <w:t>5 mm</w:t>
      </w:r>
    </w:p>
    <w:p w14:paraId="30C50233" w14:textId="3C31E1BC" w:rsidR="009B6DC6" w:rsidRDefault="009B6DC6" w:rsidP="00D856D2">
      <w:pPr>
        <w:pStyle w:val="BodyText2"/>
        <w:widowControl w:val="0"/>
        <w:numPr>
          <w:ilvl w:val="0"/>
          <w:numId w:val="51"/>
        </w:numPr>
        <w:tabs>
          <w:tab w:val="left" w:pos="1080"/>
          <w:tab w:val="right" w:leader="dot" w:pos="9360"/>
        </w:tabs>
        <w:ind w:left="1080" w:right="-43"/>
        <w:jc w:val="left"/>
      </w:pPr>
      <w:r>
        <w:t xml:space="preserve">Precast </w:t>
      </w:r>
      <w:r w:rsidR="009F1B7F">
        <w:t>b</w:t>
      </w:r>
      <w:r w:rsidR="006E744F">
        <w:t>ox</w:t>
      </w:r>
      <w:r>
        <w:t xml:space="preserve"> girder, </w:t>
      </w:r>
      <w:r w:rsidR="006E744F">
        <w:t>interior</w:t>
      </w:r>
      <w:r>
        <w:t xml:space="preserve"> </w:t>
      </w:r>
      <w:r w:rsidR="006E744F">
        <w:t>sur</w:t>
      </w:r>
      <w:r>
        <w:t>face</w:t>
      </w:r>
      <w:r>
        <w:tab/>
      </w:r>
      <w:r w:rsidR="006E744F">
        <w:t>3</w:t>
      </w:r>
      <w:r>
        <w:t>5 mm</w:t>
      </w:r>
    </w:p>
    <w:p w14:paraId="0A08DFA1" w14:textId="7C6EEA91" w:rsidR="00762F91" w:rsidRDefault="00762F91" w:rsidP="00D856D2">
      <w:pPr>
        <w:pStyle w:val="BodyText2"/>
        <w:widowControl w:val="0"/>
        <w:numPr>
          <w:ilvl w:val="0"/>
          <w:numId w:val="51"/>
        </w:numPr>
        <w:tabs>
          <w:tab w:val="left" w:pos="1080"/>
          <w:tab w:val="right" w:leader="dot" w:pos="9360"/>
        </w:tabs>
        <w:ind w:left="1080" w:right="-43"/>
        <w:jc w:val="left"/>
      </w:pPr>
      <w:r>
        <w:t>MSE precast concrete panel front face</w:t>
      </w:r>
      <w:r>
        <w:tab/>
        <w:t>55 mm</w:t>
      </w:r>
    </w:p>
    <w:p w14:paraId="51B86C4E" w14:textId="65C7AF9D" w:rsidR="00762F91" w:rsidRDefault="00762F91" w:rsidP="00D856D2">
      <w:pPr>
        <w:pStyle w:val="BodyText2"/>
        <w:widowControl w:val="0"/>
        <w:numPr>
          <w:ilvl w:val="0"/>
          <w:numId w:val="51"/>
        </w:numPr>
        <w:tabs>
          <w:tab w:val="left" w:pos="1080"/>
          <w:tab w:val="right" w:leader="dot" w:pos="9360"/>
        </w:tabs>
        <w:ind w:left="1080" w:right="-43"/>
        <w:jc w:val="left"/>
      </w:pPr>
      <w:r>
        <w:t>MSE precast concrete panel back face</w:t>
      </w:r>
      <w:r>
        <w:tab/>
        <w:t>40 mm</w:t>
      </w:r>
    </w:p>
    <w:p w14:paraId="4788B07A" w14:textId="17CC4AAF" w:rsidR="004A47ED" w:rsidRDefault="009B6DC6" w:rsidP="00D856D2">
      <w:pPr>
        <w:pStyle w:val="BodyText2"/>
        <w:widowControl w:val="0"/>
        <w:numPr>
          <w:ilvl w:val="0"/>
          <w:numId w:val="51"/>
        </w:numPr>
        <w:tabs>
          <w:tab w:val="left" w:pos="1080"/>
          <w:tab w:val="right" w:leader="dot" w:pos="9360"/>
        </w:tabs>
        <w:ind w:left="1080" w:right="-43"/>
        <w:jc w:val="left"/>
      </w:pPr>
      <w:r>
        <w:t>Other</w:t>
      </w:r>
      <w:r w:rsidR="004A47ED">
        <w:tab/>
      </w:r>
      <w:r>
        <w:t>7</w:t>
      </w:r>
      <w:r w:rsidR="004A47ED">
        <w:t>0 mm</w:t>
      </w:r>
    </w:p>
    <w:p w14:paraId="35FC965D" w14:textId="77777777" w:rsidR="003B41BA" w:rsidRDefault="003B41BA" w:rsidP="00D856D2">
      <w:pPr>
        <w:pStyle w:val="BodyText2"/>
        <w:tabs>
          <w:tab w:val="right" w:leader="dot" w:pos="8640"/>
        </w:tabs>
      </w:pPr>
    </w:p>
    <w:p w14:paraId="35FC965E" w14:textId="37B05193" w:rsidR="003B41BA" w:rsidRDefault="003B41BA" w:rsidP="00D856D2">
      <w:pPr>
        <w:pStyle w:val="BodyText2"/>
        <w:widowControl w:val="0"/>
        <w:tabs>
          <w:tab w:val="right" w:leader="dot" w:pos="8640"/>
        </w:tabs>
        <w:rPr>
          <w:b/>
        </w:rPr>
      </w:pPr>
      <w:r w:rsidRPr="009F1B7F">
        <w:rPr>
          <w:b/>
        </w:rPr>
        <w:t>Minimum Clear Cover to Prestressing Steel</w:t>
      </w:r>
    </w:p>
    <w:p w14:paraId="26BAB949" w14:textId="77777777" w:rsidR="00FB28A2" w:rsidRPr="009F1B7F" w:rsidRDefault="00FB28A2" w:rsidP="00D856D2">
      <w:pPr>
        <w:pStyle w:val="BodyText2"/>
        <w:widowControl w:val="0"/>
        <w:tabs>
          <w:tab w:val="right" w:leader="dot" w:pos="8640"/>
        </w:tabs>
        <w:rPr>
          <w:b/>
        </w:rPr>
      </w:pPr>
    </w:p>
    <w:p w14:paraId="35FC965F" w14:textId="61802A8B" w:rsidR="003B41BA" w:rsidRDefault="009F1B7F" w:rsidP="00D856D2">
      <w:pPr>
        <w:pStyle w:val="BodyText2"/>
        <w:widowControl w:val="0"/>
        <w:numPr>
          <w:ilvl w:val="0"/>
          <w:numId w:val="51"/>
        </w:numPr>
        <w:tabs>
          <w:tab w:val="left" w:pos="1080"/>
          <w:tab w:val="right" w:leader="dot" w:pos="9360"/>
        </w:tabs>
        <w:ind w:left="1080" w:right="-43"/>
        <w:jc w:val="left"/>
      </w:pPr>
      <w:r>
        <w:t>C</w:t>
      </w:r>
      <w:r w:rsidR="003B41BA" w:rsidRPr="009744D5">
        <w:t>oncrete with 28 day compressive strength greater than or equal to 65 MPa</w:t>
      </w:r>
      <w:r w:rsidR="003B41BA" w:rsidRPr="009744D5">
        <w:tab/>
        <w:t>45 mm</w:t>
      </w:r>
    </w:p>
    <w:p w14:paraId="35FC9660" w14:textId="7D956DD1" w:rsidR="003B41BA" w:rsidRDefault="009F1B7F" w:rsidP="00D856D2">
      <w:pPr>
        <w:pStyle w:val="BodyText2"/>
        <w:widowControl w:val="0"/>
        <w:numPr>
          <w:ilvl w:val="0"/>
          <w:numId w:val="51"/>
        </w:numPr>
        <w:tabs>
          <w:tab w:val="left" w:pos="1080"/>
          <w:tab w:val="right" w:leader="dot" w:pos="9360"/>
        </w:tabs>
        <w:ind w:left="1080" w:right="-43"/>
        <w:jc w:val="left"/>
      </w:pPr>
      <w:r>
        <w:t>C</w:t>
      </w:r>
      <w:r w:rsidR="003B41BA" w:rsidRPr="009744D5">
        <w:t>oncrete with 28 day compressive strength less than 65 MPa</w:t>
      </w:r>
      <w:r w:rsidR="003B41BA" w:rsidRPr="009744D5">
        <w:tab/>
        <w:t>50 mm</w:t>
      </w:r>
    </w:p>
    <w:p w14:paraId="25982537" w14:textId="4E7093BC" w:rsidR="00831181" w:rsidRDefault="009F1B7F" w:rsidP="00D856D2">
      <w:pPr>
        <w:pStyle w:val="BodyText2"/>
        <w:widowControl w:val="0"/>
        <w:numPr>
          <w:ilvl w:val="0"/>
          <w:numId w:val="51"/>
        </w:numPr>
        <w:tabs>
          <w:tab w:val="left" w:pos="1080"/>
          <w:tab w:val="right" w:leader="dot" w:pos="9360"/>
        </w:tabs>
        <w:ind w:left="1080" w:right="-43"/>
        <w:jc w:val="left"/>
      </w:pPr>
      <w:r>
        <w:t>P</w:t>
      </w:r>
      <w:r w:rsidR="00831181">
        <w:t xml:space="preserve">recast </w:t>
      </w:r>
      <w:r w:rsidR="00831181" w:rsidRPr="009744D5">
        <w:t xml:space="preserve">concrete </w:t>
      </w:r>
      <w:r w:rsidR="00831181">
        <w:t>straddle bent soffit</w:t>
      </w:r>
      <w:r w:rsidR="00831181" w:rsidRPr="009744D5">
        <w:tab/>
      </w:r>
      <w:r w:rsidR="00831181">
        <w:t>65</w:t>
      </w:r>
      <w:r w:rsidR="00831181" w:rsidRPr="009744D5">
        <w:t xml:space="preserve"> mm</w:t>
      </w:r>
    </w:p>
    <w:p w14:paraId="6956A0EE" w14:textId="6E1B5CA7" w:rsidR="00831181" w:rsidRDefault="009F1B7F" w:rsidP="00D856D2">
      <w:pPr>
        <w:pStyle w:val="BodyText2"/>
        <w:widowControl w:val="0"/>
        <w:numPr>
          <w:ilvl w:val="0"/>
          <w:numId w:val="51"/>
        </w:numPr>
        <w:tabs>
          <w:tab w:val="left" w:pos="1080"/>
          <w:tab w:val="right" w:leader="dot" w:pos="9360"/>
        </w:tabs>
        <w:ind w:left="1080" w:right="-43"/>
        <w:jc w:val="left"/>
      </w:pPr>
      <w:r>
        <w:t>P</w:t>
      </w:r>
      <w:r w:rsidR="00831181">
        <w:t xml:space="preserve">recast </w:t>
      </w:r>
      <w:r w:rsidR="00831181" w:rsidRPr="009744D5">
        <w:t xml:space="preserve">concrete </w:t>
      </w:r>
      <w:r w:rsidR="00831181">
        <w:t>straddle bent vertical surface</w:t>
      </w:r>
      <w:r w:rsidR="00831181" w:rsidRPr="009744D5">
        <w:tab/>
      </w:r>
      <w:r w:rsidR="00831181">
        <w:t>7</w:t>
      </w:r>
      <w:r w:rsidR="00831181" w:rsidRPr="009744D5">
        <w:t>0 mm</w:t>
      </w:r>
    </w:p>
    <w:p w14:paraId="35FC9661" w14:textId="77777777" w:rsidR="003B41BA" w:rsidRPr="00315EBB" w:rsidRDefault="003B41BA" w:rsidP="00CF38F9">
      <w:pPr>
        <w:pStyle w:val="BodyText2"/>
      </w:pPr>
    </w:p>
    <w:p w14:paraId="622B0E60" w14:textId="733E1616" w:rsidR="00831181" w:rsidRDefault="00831181" w:rsidP="009F1B7F">
      <w:pPr>
        <w:pStyle w:val="BodyText2"/>
        <w:widowControl w:val="0"/>
        <w:rPr>
          <w:b/>
        </w:rPr>
      </w:pPr>
      <w:r w:rsidRPr="009F1B7F">
        <w:rPr>
          <w:b/>
        </w:rPr>
        <w:t>Minimum Clear Cover to Post Tensioning Ducts</w:t>
      </w:r>
    </w:p>
    <w:p w14:paraId="1BC4E849" w14:textId="77777777" w:rsidR="00FB28A2" w:rsidRPr="009F1B7F" w:rsidRDefault="00FB28A2" w:rsidP="009F1B7F">
      <w:pPr>
        <w:pStyle w:val="BodyText2"/>
        <w:widowControl w:val="0"/>
        <w:rPr>
          <w:b/>
        </w:rPr>
      </w:pPr>
    </w:p>
    <w:p w14:paraId="28D376FB" w14:textId="0D8BC15A" w:rsidR="00831181" w:rsidRDefault="009F1B7F" w:rsidP="00D856D2">
      <w:pPr>
        <w:pStyle w:val="BodyText2"/>
        <w:widowControl w:val="0"/>
        <w:numPr>
          <w:ilvl w:val="0"/>
          <w:numId w:val="51"/>
        </w:numPr>
        <w:tabs>
          <w:tab w:val="left" w:pos="1080"/>
          <w:tab w:val="right" w:leader="dot" w:pos="9360"/>
        </w:tabs>
        <w:ind w:left="1080" w:right="-43"/>
        <w:jc w:val="left"/>
      </w:pPr>
      <w:r>
        <w:t>C</w:t>
      </w:r>
      <w:r w:rsidR="00831181" w:rsidRPr="009744D5">
        <w:t>oncrete with 28 day compressive strength greater than or equal to 65 MPa</w:t>
      </w:r>
      <w:r w:rsidR="00831181" w:rsidRPr="009744D5">
        <w:tab/>
        <w:t>45 mm</w:t>
      </w:r>
    </w:p>
    <w:p w14:paraId="5388498F" w14:textId="256748BD" w:rsidR="00831181" w:rsidRDefault="009F1B7F" w:rsidP="00D856D2">
      <w:pPr>
        <w:pStyle w:val="BodyText2"/>
        <w:widowControl w:val="0"/>
        <w:numPr>
          <w:ilvl w:val="0"/>
          <w:numId w:val="51"/>
        </w:numPr>
        <w:tabs>
          <w:tab w:val="left" w:pos="1080"/>
          <w:tab w:val="right" w:leader="dot" w:pos="9360"/>
        </w:tabs>
        <w:ind w:left="1080" w:right="-43"/>
        <w:jc w:val="left"/>
      </w:pPr>
      <w:r>
        <w:t>C</w:t>
      </w:r>
      <w:r w:rsidR="00831181" w:rsidRPr="009744D5">
        <w:t>oncrete with 28 day compressive strength less than 65 MPa</w:t>
      </w:r>
      <w:r w:rsidR="00831181" w:rsidRPr="009744D5">
        <w:tab/>
        <w:t>50 mm</w:t>
      </w:r>
    </w:p>
    <w:p w14:paraId="285F19CD" w14:textId="665363ED" w:rsidR="00831181" w:rsidRDefault="009F1B7F" w:rsidP="00D856D2">
      <w:pPr>
        <w:pStyle w:val="BodyText2"/>
        <w:widowControl w:val="0"/>
        <w:numPr>
          <w:ilvl w:val="0"/>
          <w:numId w:val="51"/>
        </w:numPr>
        <w:tabs>
          <w:tab w:val="left" w:pos="1080"/>
          <w:tab w:val="right" w:leader="dot" w:pos="9360"/>
        </w:tabs>
        <w:ind w:left="1080" w:right="-43"/>
        <w:jc w:val="left"/>
      </w:pPr>
      <w:r>
        <w:t>P</w:t>
      </w:r>
      <w:r w:rsidR="00831181">
        <w:t xml:space="preserve">recast </w:t>
      </w:r>
      <w:r w:rsidR="00831181" w:rsidRPr="009744D5">
        <w:t xml:space="preserve">concrete </w:t>
      </w:r>
      <w:r w:rsidR="00831181">
        <w:t>straddle bent soffit</w:t>
      </w:r>
      <w:r w:rsidR="00831181" w:rsidRPr="009744D5">
        <w:tab/>
      </w:r>
      <w:r w:rsidR="00831181">
        <w:t>7</w:t>
      </w:r>
      <w:r w:rsidR="00831181" w:rsidRPr="009744D5">
        <w:t>0 mm</w:t>
      </w:r>
    </w:p>
    <w:p w14:paraId="636D8C69" w14:textId="73926E22" w:rsidR="00831181" w:rsidRDefault="009F1B7F" w:rsidP="00D856D2">
      <w:pPr>
        <w:pStyle w:val="BodyText2"/>
        <w:widowControl w:val="0"/>
        <w:numPr>
          <w:ilvl w:val="0"/>
          <w:numId w:val="51"/>
        </w:numPr>
        <w:tabs>
          <w:tab w:val="left" w:pos="1080"/>
          <w:tab w:val="right" w:leader="dot" w:pos="9360"/>
        </w:tabs>
        <w:ind w:left="1080" w:right="-43"/>
        <w:jc w:val="left"/>
      </w:pPr>
      <w:r>
        <w:t>P</w:t>
      </w:r>
      <w:r w:rsidR="00831181">
        <w:t xml:space="preserve">recast </w:t>
      </w:r>
      <w:r w:rsidR="00831181" w:rsidRPr="009744D5">
        <w:t xml:space="preserve">concrete </w:t>
      </w:r>
      <w:r w:rsidR="00831181">
        <w:t>straddle bent vertical surface</w:t>
      </w:r>
      <w:r w:rsidR="00831181" w:rsidRPr="009744D5">
        <w:tab/>
      </w:r>
      <w:r w:rsidR="00831181">
        <w:t>7</w:t>
      </w:r>
      <w:r w:rsidR="00831181" w:rsidRPr="009744D5">
        <w:t>5 mm</w:t>
      </w:r>
    </w:p>
    <w:p w14:paraId="784CFC58" w14:textId="0ACF56A2" w:rsidR="00831181" w:rsidRDefault="009F1B7F" w:rsidP="00D856D2">
      <w:pPr>
        <w:pStyle w:val="BodyText2"/>
        <w:widowControl w:val="0"/>
        <w:numPr>
          <w:ilvl w:val="0"/>
          <w:numId w:val="51"/>
        </w:numPr>
        <w:tabs>
          <w:tab w:val="left" w:pos="1080"/>
          <w:tab w:val="right" w:leader="dot" w:pos="9360"/>
        </w:tabs>
        <w:ind w:left="1080" w:right="-43"/>
        <w:jc w:val="left"/>
      </w:pPr>
      <w:r>
        <w:t>C</w:t>
      </w:r>
      <w:r w:rsidR="00831181">
        <w:t xml:space="preserve">ast-in-place </w:t>
      </w:r>
      <w:r w:rsidR="00831181" w:rsidRPr="009744D5">
        <w:t xml:space="preserve">concrete </w:t>
      </w:r>
      <w:r w:rsidR="00831181">
        <w:t>straddle bent soffit</w:t>
      </w:r>
      <w:r w:rsidR="00831181" w:rsidRPr="009744D5">
        <w:tab/>
      </w:r>
      <w:r w:rsidR="00BE6486">
        <w:t>8</w:t>
      </w:r>
      <w:r w:rsidR="00831181" w:rsidRPr="009744D5">
        <w:t>0 mm</w:t>
      </w:r>
    </w:p>
    <w:p w14:paraId="45B64EAC" w14:textId="2E9098D1" w:rsidR="00BE6486" w:rsidRDefault="009F1B7F" w:rsidP="00D856D2">
      <w:pPr>
        <w:pStyle w:val="BodyText2"/>
        <w:widowControl w:val="0"/>
        <w:numPr>
          <w:ilvl w:val="0"/>
          <w:numId w:val="51"/>
        </w:numPr>
        <w:tabs>
          <w:tab w:val="left" w:pos="1080"/>
          <w:tab w:val="right" w:leader="dot" w:pos="9360"/>
        </w:tabs>
        <w:ind w:left="1080" w:right="-43"/>
        <w:jc w:val="left"/>
      </w:pPr>
      <w:r>
        <w:t>C</w:t>
      </w:r>
      <w:r w:rsidR="00BE6486">
        <w:t xml:space="preserve">ast-in-place </w:t>
      </w:r>
      <w:r w:rsidR="00BE6486" w:rsidRPr="009744D5">
        <w:t xml:space="preserve">concrete </w:t>
      </w:r>
      <w:r w:rsidR="00BE6486">
        <w:t>straddle bent vertical surface</w:t>
      </w:r>
      <w:r w:rsidR="00BE6486" w:rsidRPr="009744D5">
        <w:tab/>
      </w:r>
      <w:r w:rsidR="00BE6486">
        <w:t>9</w:t>
      </w:r>
      <w:r w:rsidR="00BE6486" w:rsidRPr="009744D5">
        <w:t>0 mm</w:t>
      </w:r>
    </w:p>
    <w:p w14:paraId="6F752503" w14:textId="77777777" w:rsidR="00A91ECC" w:rsidRDefault="00A91ECC">
      <w:pPr>
        <w:rPr>
          <w:rFonts w:ascii="Arial" w:hAnsi="Arial"/>
          <w:b/>
        </w:rPr>
      </w:pPr>
      <w:r>
        <w:rPr>
          <w:b/>
        </w:rPr>
        <w:br w:type="page"/>
      </w:r>
    </w:p>
    <w:p w14:paraId="35FC9662" w14:textId="58B9EAE4" w:rsidR="003B41BA" w:rsidRPr="009F1B7F" w:rsidRDefault="003B41BA" w:rsidP="00D856D2">
      <w:pPr>
        <w:pStyle w:val="PPP4"/>
        <w:numPr>
          <w:ilvl w:val="3"/>
          <w:numId w:val="18"/>
        </w:numPr>
        <w:ind w:left="2835" w:hanging="1417"/>
        <w:rPr>
          <w:b/>
        </w:rPr>
      </w:pPr>
      <w:r w:rsidRPr="009F1B7F">
        <w:rPr>
          <w:b/>
        </w:rPr>
        <w:t>Reinforcing Steel Type by Location</w:t>
      </w:r>
    </w:p>
    <w:p w14:paraId="77B51A76" w14:textId="77777777" w:rsidR="0073320C" w:rsidRDefault="0073320C" w:rsidP="009F1B7F">
      <w:pPr>
        <w:pStyle w:val="BodyText2"/>
      </w:pPr>
    </w:p>
    <w:p w14:paraId="35FC9663" w14:textId="1802FA46" w:rsidR="003B41BA" w:rsidRPr="00315EBB" w:rsidRDefault="003B41BA" w:rsidP="009F1B7F">
      <w:pPr>
        <w:pStyle w:val="BodyText2"/>
      </w:pPr>
      <w:r w:rsidRPr="007B0497">
        <w:t>The following gives reinforcing steel types that shall be used in the specified locations on bridges unless otherwise specified in Section 200</w:t>
      </w:r>
      <w:r w:rsidR="00674853">
        <w:t xml:space="preserve"> of Schedule 15-2 - Design and Construction</w:t>
      </w:r>
      <w:r w:rsidRPr="007B0497">
        <w:t xml:space="preserve">. </w:t>
      </w:r>
      <w:r w:rsidR="0073320C">
        <w:t xml:space="preserve">Epoxy coated reinforcing steel is not permitted in any element. </w:t>
      </w:r>
      <w:r w:rsidRPr="007B0497">
        <w:t>Unless otherwise specified, the requirement is for all reinforcement in the member:</w:t>
      </w:r>
    </w:p>
    <w:p w14:paraId="35FC9664" w14:textId="77777777" w:rsidR="003B41BA" w:rsidRPr="00315EBB" w:rsidRDefault="003B41BA" w:rsidP="009F1B7F">
      <w:pPr>
        <w:pStyle w:val="BodyText2"/>
      </w:pPr>
    </w:p>
    <w:p w14:paraId="35FC9665" w14:textId="1A773957" w:rsidR="003B41BA" w:rsidRDefault="003B41BA" w:rsidP="0073320C">
      <w:pPr>
        <w:pStyle w:val="BodyText2"/>
        <w:widowControl w:val="0"/>
        <w:rPr>
          <w:b/>
        </w:rPr>
      </w:pPr>
      <w:r w:rsidRPr="0073320C">
        <w:rPr>
          <w:b/>
        </w:rPr>
        <w:t>Stainless Steel Reinforcing Steel</w:t>
      </w:r>
      <w:r w:rsidR="003C7980" w:rsidRPr="0073320C">
        <w:rPr>
          <w:b/>
        </w:rPr>
        <w:t xml:space="preserve"> or Low Carbon/Chromium Reinforcing Steel</w:t>
      </w:r>
    </w:p>
    <w:p w14:paraId="4D3EF64F" w14:textId="77777777" w:rsidR="00FB28A2" w:rsidRPr="0073320C" w:rsidRDefault="00FB28A2" w:rsidP="0073320C">
      <w:pPr>
        <w:pStyle w:val="BodyText2"/>
        <w:widowControl w:val="0"/>
        <w:rPr>
          <w:b/>
        </w:rPr>
      </w:pPr>
    </w:p>
    <w:p w14:paraId="368420E8" w14:textId="74D611D1" w:rsidR="000F3E6A" w:rsidRDefault="000F3E6A" w:rsidP="00D856D2">
      <w:pPr>
        <w:pStyle w:val="BodyText2"/>
        <w:widowControl w:val="0"/>
        <w:numPr>
          <w:ilvl w:val="0"/>
          <w:numId w:val="51"/>
        </w:numPr>
        <w:tabs>
          <w:tab w:val="left" w:pos="1080"/>
        </w:tabs>
        <w:ind w:left="1080" w:right="-43"/>
        <w:jc w:val="left"/>
      </w:pPr>
      <w:r>
        <w:t>MSE wall panels</w:t>
      </w:r>
    </w:p>
    <w:p w14:paraId="35FC966B" w14:textId="23C35556" w:rsidR="003B41BA" w:rsidRDefault="00E30CB9" w:rsidP="00D856D2">
      <w:pPr>
        <w:pStyle w:val="BodyText2"/>
        <w:widowControl w:val="0"/>
        <w:numPr>
          <w:ilvl w:val="0"/>
          <w:numId w:val="51"/>
        </w:numPr>
        <w:tabs>
          <w:tab w:val="left" w:pos="1080"/>
        </w:tabs>
        <w:ind w:left="1080" w:right="-43"/>
        <w:jc w:val="left"/>
      </w:pPr>
      <w:r>
        <w:t>MSE wall copings</w:t>
      </w:r>
    </w:p>
    <w:p w14:paraId="35FC966D" w14:textId="5B6322D6" w:rsidR="003B41BA" w:rsidRDefault="00ED615A" w:rsidP="00D856D2">
      <w:pPr>
        <w:pStyle w:val="BodyText2"/>
        <w:widowControl w:val="0"/>
        <w:numPr>
          <w:ilvl w:val="0"/>
          <w:numId w:val="51"/>
        </w:numPr>
        <w:tabs>
          <w:tab w:val="left" w:pos="1080"/>
        </w:tabs>
        <w:ind w:left="1080" w:right="-43"/>
        <w:jc w:val="left"/>
      </w:pPr>
      <w:r>
        <w:t>C</w:t>
      </w:r>
      <w:r w:rsidR="003B41BA" w:rsidRPr="007B0497">
        <w:t>oncrete within 300 mm of Splash Zone Surfaces, unless otherwise specified</w:t>
      </w:r>
    </w:p>
    <w:p w14:paraId="1DDC0E94" w14:textId="4B2B3E15" w:rsidR="003E545F" w:rsidRDefault="000F3E6A" w:rsidP="00D856D2">
      <w:pPr>
        <w:pStyle w:val="BodyText2"/>
        <w:widowControl w:val="0"/>
        <w:numPr>
          <w:ilvl w:val="0"/>
          <w:numId w:val="51"/>
        </w:numPr>
        <w:tabs>
          <w:tab w:val="left" w:pos="1080"/>
        </w:tabs>
        <w:ind w:left="1080" w:right="-43"/>
        <w:jc w:val="left"/>
      </w:pPr>
      <w:r>
        <w:t>All reinforcing in a pier cap where any portion of the component is a Splash Zone Surface</w:t>
      </w:r>
    </w:p>
    <w:p w14:paraId="024CC5A7" w14:textId="54BD0CC9" w:rsidR="00A03EEA" w:rsidRDefault="00A03EEA">
      <w:pPr>
        <w:rPr>
          <w:b/>
        </w:rPr>
      </w:pPr>
    </w:p>
    <w:p w14:paraId="35FC966F" w14:textId="1D37D756" w:rsidR="003B41BA" w:rsidRDefault="003B41BA" w:rsidP="0073320C">
      <w:pPr>
        <w:pStyle w:val="BodyText2"/>
        <w:widowControl w:val="0"/>
        <w:rPr>
          <w:b/>
        </w:rPr>
      </w:pPr>
      <w:r w:rsidRPr="0073320C">
        <w:rPr>
          <w:b/>
        </w:rPr>
        <w:t>Stainless Steel Reinforcing Steel</w:t>
      </w:r>
    </w:p>
    <w:p w14:paraId="1138977C" w14:textId="77777777" w:rsidR="00FB28A2" w:rsidRPr="0073320C" w:rsidRDefault="00FB28A2" w:rsidP="0073320C">
      <w:pPr>
        <w:pStyle w:val="BodyText2"/>
        <w:widowControl w:val="0"/>
        <w:rPr>
          <w:b/>
        </w:rPr>
      </w:pPr>
    </w:p>
    <w:p w14:paraId="7477C9C8" w14:textId="6FBDB203" w:rsidR="0099517A" w:rsidRDefault="0073320C" w:rsidP="00D856D2">
      <w:pPr>
        <w:pStyle w:val="BodyText2"/>
        <w:widowControl w:val="0"/>
        <w:numPr>
          <w:ilvl w:val="0"/>
          <w:numId w:val="51"/>
        </w:numPr>
        <w:tabs>
          <w:tab w:val="left" w:pos="1080"/>
        </w:tabs>
        <w:ind w:left="1080" w:right="-43"/>
        <w:jc w:val="left"/>
      </w:pPr>
      <w:r>
        <w:t>C</w:t>
      </w:r>
      <w:r w:rsidR="0099517A" w:rsidRPr="007B0497">
        <w:t>urbs and barriers above the deck/wingwall construction joint, including dowels projecting through the construction joint</w:t>
      </w:r>
    </w:p>
    <w:p w14:paraId="0DC794E2" w14:textId="7165F6E5" w:rsidR="0099517A" w:rsidRDefault="0073320C" w:rsidP="00D856D2">
      <w:pPr>
        <w:pStyle w:val="BodyText2"/>
        <w:widowControl w:val="0"/>
        <w:numPr>
          <w:ilvl w:val="0"/>
          <w:numId w:val="51"/>
        </w:numPr>
        <w:tabs>
          <w:tab w:val="left" w:pos="1080"/>
        </w:tabs>
        <w:ind w:left="1080" w:right="-43"/>
        <w:jc w:val="left"/>
      </w:pPr>
      <w:r>
        <w:t>E</w:t>
      </w:r>
      <w:r w:rsidR="0099517A">
        <w:t xml:space="preserve">xposed </w:t>
      </w:r>
      <w:r w:rsidR="0099517A" w:rsidRPr="007B0497">
        <w:t>sidewalks and medians</w:t>
      </w:r>
    </w:p>
    <w:p w14:paraId="62B0BA01" w14:textId="2BEA4F84" w:rsidR="0099517A" w:rsidRPr="00256A9B" w:rsidRDefault="0073320C" w:rsidP="00D856D2">
      <w:pPr>
        <w:pStyle w:val="BodyText2"/>
        <w:widowControl w:val="0"/>
        <w:numPr>
          <w:ilvl w:val="0"/>
          <w:numId w:val="51"/>
        </w:numPr>
        <w:tabs>
          <w:tab w:val="left" w:pos="1080"/>
        </w:tabs>
        <w:ind w:left="1080" w:right="-43"/>
        <w:jc w:val="left"/>
      </w:pPr>
      <w:r>
        <w:t>C</w:t>
      </w:r>
      <w:r w:rsidR="0099517A" w:rsidRPr="007B0497">
        <w:t xml:space="preserve">oncrete </w:t>
      </w:r>
      <w:r w:rsidR="00922A54">
        <w:t>for abutment backwalls, abutment diaphragms and wingwalls within 300 mm of road surface top</w:t>
      </w:r>
    </w:p>
    <w:p w14:paraId="157562E6" w14:textId="4C8ED113" w:rsidR="003C7980" w:rsidRDefault="003C7980" w:rsidP="00D856D2">
      <w:pPr>
        <w:pStyle w:val="BodyText2"/>
        <w:widowControl w:val="0"/>
        <w:numPr>
          <w:ilvl w:val="0"/>
          <w:numId w:val="51"/>
        </w:numPr>
        <w:tabs>
          <w:tab w:val="left" w:pos="1080"/>
        </w:tabs>
        <w:ind w:left="1080" w:right="-43"/>
        <w:jc w:val="left"/>
      </w:pPr>
      <w:r>
        <w:t>Deck joint blockouts</w:t>
      </w:r>
    </w:p>
    <w:p w14:paraId="39099FFD" w14:textId="60A3E9CD" w:rsidR="003C7980" w:rsidRDefault="003C7980" w:rsidP="00D856D2">
      <w:pPr>
        <w:pStyle w:val="BodyText2"/>
        <w:widowControl w:val="0"/>
        <w:numPr>
          <w:ilvl w:val="0"/>
          <w:numId w:val="51"/>
        </w:numPr>
        <w:tabs>
          <w:tab w:val="left" w:pos="1080"/>
        </w:tabs>
        <w:ind w:left="1080" w:right="-43"/>
        <w:jc w:val="left"/>
      </w:pPr>
      <w:r>
        <w:t xml:space="preserve">Corbels and dowels connecting approach slabs to </w:t>
      </w:r>
      <w:r w:rsidR="00917C3F">
        <w:t xml:space="preserve">abutment </w:t>
      </w:r>
      <w:r>
        <w:t>corbel</w:t>
      </w:r>
    </w:p>
    <w:p w14:paraId="35FC9675" w14:textId="77777777" w:rsidR="003B41BA" w:rsidRDefault="003B41BA" w:rsidP="009F1B7F">
      <w:pPr>
        <w:pStyle w:val="BodyText2"/>
      </w:pPr>
    </w:p>
    <w:p w14:paraId="35FC9676" w14:textId="54717A86" w:rsidR="003B41BA" w:rsidRDefault="003B41BA" w:rsidP="0073320C">
      <w:pPr>
        <w:pStyle w:val="BodyText2"/>
        <w:widowControl w:val="0"/>
      </w:pPr>
      <w:r w:rsidRPr="0073320C">
        <w:rPr>
          <w:b/>
        </w:rPr>
        <w:t>Carbon Steel Reinforcing Steel</w:t>
      </w:r>
      <w:r w:rsidR="00F75332">
        <w:rPr>
          <w:b/>
        </w:rPr>
        <w:t xml:space="preserve"> or Stainless Steel Reinforcing Steel or Low Carbon</w:t>
      </w:r>
      <w:r w:rsidR="00AC7412">
        <w:rPr>
          <w:b/>
        </w:rPr>
        <w:t>/Chromium</w:t>
      </w:r>
      <w:r w:rsidR="00F75332">
        <w:rPr>
          <w:b/>
        </w:rPr>
        <w:t xml:space="preserve"> Reinforcing Steel</w:t>
      </w:r>
    </w:p>
    <w:p w14:paraId="05E279D3" w14:textId="77777777" w:rsidR="00F75332" w:rsidRDefault="00F75332" w:rsidP="0073320C">
      <w:pPr>
        <w:pStyle w:val="BodyText2"/>
        <w:widowControl w:val="0"/>
      </w:pPr>
    </w:p>
    <w:p w14:paraId="3DDC1A1F" w14:textId="4D119A3D" w:rsidR="00F75332" w:rsidRDefault="00F75332" w:rsidP="0073320C">
      <w:pPr>
        <w:pStyle w:val="BodyText2"/>
        <w:widowControl w:val="0"/>
        <w:rPr>
          <w:b/>
        </w:rPr>
      </w:pPr>
      <w:r>
        <w:t>Reinforcing mats for cast-in-place decks and approach slabs shall be composed of only one type of reinforcing steel.</w:t>
      </w:r>
    </w:p>
    <w:p w14:paraId="79047488" w14:textId="77777777" w:rsidR="00FB28A2" w:rsidRPr="0073320C" w:rsidRDefault="00FB28A2" w:rsidP="0073320C">
      <w:pPr>
        <w:pStyle w:val="BodyText2"/>
        <w:widowControl w:val="0"/>
        <w:rPr>
          <w:b/>
        </w:rPr>
      </w:pPr>
    </w:p>
    <w:p w14:paraId="7362AE65" w14:textId="1F53ABC5" w:rsidR="003E545F" w:rsidRDefault="003E545F" w:rsidP="00D856D2">
      <w:pPr>
        <w:pStyle w:val="BodyText2"/>
        <w:widowControl w:val="0"/>
        <w:numPr>
          <w:ilvl w:val="0"/>
          <w:numId w:val="51"/>
        </w:numPr>
        <w:tabs>
          <w:tab w:val="left" w:pos="1080"/>
        </w:tabs>
        <w:ind w:left="1080" w:right="-43"/>
        <w:jc w:val="left"/>
      </w:pPr>
      <w:r>
        <w:t>Full depth cast-in-place decks and partial depth cast-in-place decks over precast panels</w:t>
      </w:r>
      <w:r w:rsidR="0099517A">
        <w:t xml:space="preserve"> protected with </w:t>
      </w:r>
      <w:r w:rsidR="0073320C">
        <w:t>w</w:t>
      </w:r>
      <w:r w:rsidR="0099517A">
        <w:t xml:space="preserve">aterproofing </w:t>
      </w:r>
      <w:r w:rsidR="0073320C">
        <w:t>system</w:t>
      </w:r>
    </w:p>
    <w:p w14:paraId="1C1A0D1A" w14:textId="4CE75C50" w:rsidR="003E545F" w:rsidRDefault="003E545F" w:rsidP="00D856D2">
      <w:pPr>
        <w:pStyle w:val="BodyText2"/>
        <w:widowControl w:val="0"/>
        <w:numPr>
          <w:ilvl w:val="0"/>
          <w:numId w:val="51"/>
        </w:numPr>
        <w:tabs>
          <w:tab w:val="left" w:pos="1080"/>
        </w:tabs>
        <w:ind w:left="1080" w:right="-43"/>
        <w:jc w:val="left"/>
      </w:pPr>
      <w:r>
        <w:t>Reinforcing bars projecting from partial depth precast concrete deck panels</w:t>
      </w:r>
    </w:p>
    <w:p w14:paraId="44682EE3" w14:textId="77777777" w:rsidR="00F75332" w:rsidRDefault="003E545F" w:rsidP="00F75332">
      <w:pPr>
        <w:pStyle w:val="BodyText2"/>
        <w:widowControl w:val="0"/>
        <w:numPr>
          <w:ilvl w:val="0"/>
          <w:numId w:val="51"/>
        </w:numPr>
        <w:tabs>
          <w:tab w:val="left" w:pos="1080"/>
        </w:tabs>
        <w:ind w:left="1080" w:right="-43"/>
        <w:jc w:val="left"/>
      </w:pPr>
      <w:r>
        <w:t xml:space="preserve">Approach slabs and </w:t>
      </w:r>
      <w:r w:rsidR="0073320C">
        <w:t>s</w:t>
      </w:r>
      <w:r>
        <w:t xml:space="preserve">leeper slabs that are </w:t>
      </w:r>
      <w:r w:rsidR="0073320C">
        <w:t>T</w:t>
      </w:r>
      <w:r w:rsidR="0099517A">
        <w:t>ype DC</w:t>
      </w:r>
      <w:r>
        <w:t xml:space="preserve"> concrete </w:t>
      </w:r>
      <w:r w:rsidR="0073320C">
        <w:t>protected with</w:t>
      </w:r>
      <w:r>
        <w:t xml:space="preserve"> waterproof</w:t>
      </w:r>
      <w:r w:rsidR="0073320C">
        <w:t>ing</w:t>
      </w:r>
      <w:r>
        <w:t xml:space="preserve"> </w:t>
      </w:r>
      <w:r w:rsidR="0073320C">
        <w:t>system</w:t>
      </w:r>
    </w:p>
    <w:p w14:paraId="1438031C" w14:textId="77777777" w:rsidR="004424D9" w:rsidRDefault="004424D9"/>
    <w:p w14:paraId="5E726F2D" w14:textId="77777777" w:rsidR="009B40C7" w:rsidRDefault="009B40C7" w:rsidP="009B40C7">
      <w:r>
        <w:rPr>
          <w:b/>
        </w:rPr>
        <w:t>Carbon Steel Reinforcing Steel</w:t>
      </w:r>
    </w:p>
    <w:p w14:paraId="672001F6" w14:textId="77777777" w:rsidR="009B40C7" w:rsidRDefault="009B40C7" w:rsidP="009B40C7"/>
    <w:p w14:paraId="35FC9677" w14:textId="2BB62314" w:rsidR="003B41BA" w:rsidRDefault="0073320C" w:rsidP="00D856D2">
      <w:pPr>
        <w:pStyle w:val="BodyText2"/>
        <w:widowControl w:val="0"/>
        <w:numPr>
          <w:ilvl w:val="0"/>
          <w:numId w:val="51"/>
        </w:numPr>
        <w:tabs>
          <w:tab w:val="left" w:pos="1080"/>
        </w:tabs>
        <w:ind w:left="1080" w:right="-43"/>
        <w:jc w:val="left"/>
      </w:pPr>
      <w:r>
        <w:t>A</w:t>
      </w:r>
      <w:r w:rsidR="003B41BA" w:rsidRPr="00C80C76">
        <w:t>ll locations not otherwise specified</w:t>
      </w:r>
    </w:p>
    <w:p w14:paraId="35FC9678" w14:textId="52AD6E2E" w:rsidR="003B41BA" w:rsidRDefault="0073320C" w:rsidP="00D856D2">
      <w:pPr>
        <w:pStyle w:val="BodyText2"/>
        <w:widowControl w:val="0"/>
        <w:numPr>
          <w:ilvl w:val="0"/>
          <w:numId w:val="51"/>
        </w:numPr>
        <w:tabs>
          <w:tab w:val="left" w:pos="1080"/>
        </w:tabs>
        <w:ind w:left="1080" w:right="-43"/>
        <w:jc w:val="left"/>
      </w:pPr>
      <w:r>
        <w:t>P</w:t>
      </w:r>
      <w:r w:rsidR="003B41BA" w:rsidRPr="00C80C76">
        <w:t xml:space="preserve">recast girders </w:t>
      </w:r>
    </w:p>
    <w:p w14:paraId="35FC9679" w14:textId="77777777" w:rsidR="003B41BA" w:rsidRPr="00531E74" w:rsidRDefault="003B41BA">
      <w:pPr>
        <w:pStyle w:val="PPP3"/>
      </w:pPr>
      <w:bookmarkStart w:id="2915" w:name="_Toc396139421"/>
      <w:bookmarkStart w:id="2916" w:name="_Toc396144579"/>
      <w:bookmarkStart w:id="2917" w:name="_Toc396722199"/>
      <w:bookmarkStart w:id="2918" w:name="_Toc411425061"/>
      <w:r w:rsidRPr="00531E74">
        <w:t>Materials</w:t>
      </w:r>
      <w:bookmarkEnd w:id="2915"/>
      <w:bookmarkEnd w:id="2916"/>
      <w:bookmarkEnd w:id="2917"/>
      <w:bookmarkEnd w:id="2918"/>
    </w:p>
    <w:p w14:paraId="35FC967B" w14:textId="2CF61F5A" w:rsidR="003B41BA" w:rsidRPr="00C96103" w:rsidRDefault="003B41BA" w:rsidP="00D856D2">
      <w:pPr>
        <w:pStyle w:val="PPP4"/>
        <w:numPr>
          <w:ilvl w:val="3"/>
          <w:numId w:val="18"/>
        </w:numPr>
        <w:ind w:left="2835" w:hanging="1417"/>
        <w:rPr>
          <w:b/>
        </w:rPr>
      </w:pPr>
      <w:r w:rsidRPr="00C96103">
        <w:rPr>
          <w:b/>
        </w:rPr>
        <w:t>Concrete</w:t>
      </w:r>
    </w:p>
    <w:p w14:paraId="35FC967C" w14:textId="77777777" w:rsidR="003B41BA" w:rsidRPr="0073320C" w:rsidRDefault="003B41BA" w:rsidP="0073320C">
      <w:pPr>
        <w:pStyle w:val="BodyText2"/>
      </w:pPr>
    </w:p>
    <w:p w14:paraId="35FC967D" w14:textId="4FA74416" w:rsidR="003B41BA" w:rsidRPr="0073320C" w:rsidRDefault="003B41BA" w:rsidP="00F63131">
      <w:pPr>
        <w:pStyle w:val="BodyText2"/>
      </w:pPr>
      <w:r w:rsidRPr="0073320C">
        <w:t xml:space="preserve">Materials for concrete shall be as detailed in </w:t>
      </w:r>
      <w:r w:rsidRPr="008A6088">
        <w:t>Section 300.</w:t>
      </w:r>
      <w:r w:rsidR="00481F76" w:rsidRPr="008A6088">
        <w:t>4</w:t>
      </w:r>
      <w:r w:rsidRPr="008A6088">
        <w:t>.</w:t>
      </w:r>
      <w:r w:rsidR="00481F76" w:rsidRPr="008A6088">
        <w:t>2</w:t>
      </w:r>
      <w:r w:rsidR="00E85F8B" w:rsidRPr="008A6088">
        <w:t xml:space="preserve"> of </w:t>
      </w:r>
      <w:r w:rsidR="00012B25" w:rsidRPr="008A6088">
        <w:t>Schedule 15-2</w:t>
      </w:r>
      <w:r w:rsidR="00012B25">
        <w:t xml:space="preserve"> -</w:t>
      </w:r>
      <w:r w:rsidR="00012B25" w:rsidRPr="008A6088">
        <w:t xml:space="preserve"> </w:t>
      </w:r>
      <w:r w:rsidR="00012B25">
        <w:t>Design and Construction</w:t>
      </w:r>
      <w:r w:rsidRPr="008A6088">
        <w:t>.</w:t>
      </w:r>
    </w:p>
    <w:p w14:paraId="35FC967F" w14:textId="3183EBB4" w:rsidR="003B41BA" w:rsidRPr="00C96103" w:rsidRDefault="003B41BA" w:rsidP="00D856D2">
      <w:pPr>
        <w:pStyle w:val="PPP4"/>
        <w:numPr>
          <w:ilvl w:val="3"/>
          <w:numId w:val="18"/>
        </w:numPr>
        <w:ind w:left="2835" w:hanging="1417"/>
        <w:rPr>
          <w:b/>
        </w:rPr>
      </w:pPr>
      <w:r w:rsidRPr="00C96103">
        <w:rPr>
          <w:b/>
        </w:rPr>
        <w:t>Reinforcing Steel</w:t>
      </w:r>
    </w:p>
    <w:p w14:paraId="35FC9680" w14:textId="77777777" w:rsidR="003B41BA" w:rsidRPr="00315EBB" w:rsidRDefault="003B41BA" w:rsidP="0073320C">
      <w:pPr>
        <w:pStyle w:val="BodyText2"/>
      </w:pPr>
    </w:p>
    <w:p w14:paraId="01A33056" w14:textId="327F90F5" w:rsidR="00917C3F" w:rsidRDefault="00917C3F" w:rsidP="0073320C">
      <w:pPr>
        <w:pStyle w:val="BodyText2"/>
      </w:pPr>
      <w:r>
        <w:t xml:space="preserve">Minimum size of reinforcing bars in all </w:t>
      </w:r>
      <w:r w:rsidR="0099517A">
        <w:t xml:space="preserve">cast-in-place </w:t>
      </w:r>
      <w:r>
        <w:t>bridge elements shall be 15M.</w:t>
      </w:r>
    </w:p>
    <w:p w14:paraId="3CBE735A" w14:textId="77777777" w:rsidR="004D2F1E" w:rsidRDefault="004D2F1E" w:rsidP="0073320C">
      <w:pPr>
        <w:pStyle w:val="BodyText2"/>
      </w:pPr>
    </w:p>
    <w:p w14:paraId="697BF075" w14:textId="75A585FF" w:rsidR="004D2F1E" w:rsidRDefault="004D2F1E" w:rsidP="0073320C">
      <w:pPr>
        <w:pStyle w:val="BodyText2"/>
      </w:pPr>
      <w:r>
        <w:t>Welding of structural reinforcing steel shall be prohibited</w:t>
      </w:r>
      <w:r w:rsidR="00555120">
        <w:t xml:space="preserve"> for cast-in-place and precast elements</w:t>
      </w:r>
      <w:r>
        <w:t>.</w:t>
      </w:r>
    </w:p>
    <w:p w14:paraId="13FFAE9D" w14:textId="77777777" w:rsidR="00917C3F" w:rsidRDefault="00917C3F" w:rsidP="0073320C">
      <w:pPr>
        <w:pStyle w:val="BodyText2"/>
      </w:pPr>
    </w:p>
    <w:p w14:paraId="35FC9681" w14:textId="13C317DD" w:rsidR="003B41BA" w:rsidRPr="00315EBB" w:rsidRDefault="003B41BA" w:rsidP="0073320C">
      <w:pPr>
        <w:pStyle w:val="BodyText2"/>
      </w:pPr>
      <w:r w:rsidRPr="00C80C76">
        <w:t xml:space="preserve">Carbon steel reinforcing steel shall conform to CSA </w:t>
      </w:r>
      <w:r w:rsidR="0099517A">
        <w:t xml:space="preserve">Standard </w:t>
      </w:r>
      <w:r w:rsidRPr="00C80C76">
        <w:t>G30.18.</w:t>
      </w:r>
    </w:p>
    <w:p w14:paraId="35FC9684" w14:textId="77777777" w:rsidR="003B41BA" w:rsidRPr="00315EBB" w:rsidRDefault="003B41BA" w:rsidP="0073320C">
      <w:pPr>
        <w:pStyle w:val="BodyText2"/>
      </w:pPr>
    </w:p>
    <w:p w14:paraId="35FC9685" w14:textId="6FBFFD35" w:rsidR="003B41BA" w:rsidRPr="00315EBB" w:rsidRDefault="003B41BA" w:rsidP="0073320C">
      <w:pPr>
        <w:pStyle w:val="BodyText2"/>
      </w:pPr>
      <w:r w:rsidRPr="00C80C76">
        <w:t xml:space="preserve">Deformed welded wire mesh shall conform to ASTM </w:t>
      </w:r>
      <w:r w:rsidR="00792402">
        <w:t xml:space="preserve">Specification </w:t>
      </w:r>
      <w:r w:rsidRPr="00C80C76">
        <w:t>A</w:t>
      </w:r>
      <w:r w:rsidR="0073320C">
        <w:t>1064/A1064M</w:t>
      </w:r>
      <w:r w:rsidRPr="00C80C76">
        <w:t xml:space="preserve">, minimum yield 480 MPa.  </w:t>
      </w:r>
    </w:p>
    <w:p w14:paraId="35FC9686" w14:textId="77777777" w:rsidR="003B41BA" w:rsidRPr="00315EBB" w:rsidRDefault="003B41BA" w:rsidP="0073320C">
      <w:pPr>
        <w:pStyle w:val="BodyText2"/>
      </w:pPr>
    </w:p>
    <w:p w14:paraId="35FC9687" w14:textId="1B1BBA84" w:rsidR="003B41BA" w:rsidRPr="00315EBB" w:rsidRDefault="003B41BA" w:rsidP="0073320C">
      <w:pPr>
        <w:pStyle w:val="BodyText2"/>
      </w:pPr>
      <w:r w:rsidRPr="00C80C76">
        <w:t xml:space="preserve">Stainless steel reinforcing steel shall conform to the requirements of ASTM </w:t>
      </w:r>
      <w:r w:rsidR="00792402">
        <w:t xml:space="preserve">Specification </w:t>
      </w:r>
      <w:r w:rsidRPr="00C80C76">
        <w:t xml:space="preserve">A276 and ASTM </w:t>
      </w:r>
      <w:r w:rsidR="00792402">
        <w:t xml:space="preserve">Specification </w:t>
      </w:r>
      <w:r w:rsidRPr="00C80C76">
        <w:t>A955</w:t>
      </w:r>
      <w:r w:rsidR="00792402">
        <w:t>/A955</w:t>
      </w:r>
      <w:r w:rsidRPr="00C80C76">
        <w:t xml:space="preserve">M – UNS designations </w:t>
      </w:r>
      <w:r w:rsidR="00555120">
        <w:t xml:space="preserve">S24100, </w:t>
      </w:r>
      <w:r w:rsidRPr="00C80C76">
        <w:t>S31653, S31603, S31803, S30400, or S32304.  After rolling</w:t>
      </w:r>
      <w:r>
        <w:t>,</w:t>
      </w:r>
      <w:r w:rsidRPr="00C80C76">
        <w:t xml:space="preserve"> the bars shall be pickled to remove mill scale and surface oxidation.  The minimum yield strength shall be 420 MPa. The design of the stainless steel reinforcing steel, including hooks, development lengths and bar </w:t>
      </w:r>
      <w:r w:rsidR="00FA6713" w:rsidRPr="00C80C76">
        <w:t>splices</w:t>
      </w:r>
      <w:r w:rsidRPr="00C80C76">
        <w:t xml:space="preserve"> shall be based on a yield strength of 4</w:t>
      </w:r>
      <w:r w:rsidR="00555120">
        <w:t>0</w:t>
      </w:r>
      <w:r w:rsidRPr="00C80C76">
        <w:t>0 MPa.</w:t>
      </w:r>
    </w:p>
    <w:p w14:paraId="35FC9688" w14:textId="77777777" w:rsidR="003B41BA" w:rsidRPr="00315EBB" w:rsidRDefault="003B41BA" w:rsidP="0073320C">
      <w:pPr>
        <w:pStyle w:val="BodyText2"/>
      </w:pPr>
    </w:p>
    <w:p w14:paraId="35FC9689" w14:textId="56FEF5C0" w:rsidR="003B41BA" w:rsidRDefault="003B41BA" w:rsidP="0073320C">
      <w:pPr>
        <w:pStyle w:val="BodyText2"/>
      </w:pPr>
      <w:r w:rsidRPr="00C80C76">
        <w:t>Low carbon/chromium reinforcing steel shall conform to ASTM</w:t>
      </w:r>
      <w:r w:rsidR="00DB0E42">
        <w:t xml:space="preserve"> Specification</w:t>
      </w:r>
      <w:r w:rsidRPr="00C80C76">
        <w:t xml:space="preserve"> A1035</w:t>
      </w:r>
      <w:r w:rsidR="0073320C">
        <w:t>/A1035M</w:t>
      </w:r>
      <w:r w:rsidRPr="00C80C76">
        <w:t xml:space="preserve"> with </w:t>
      </w:r>
      <w:r w:rsidR="00FA6713" w:rsidRPr="00C80C76">
        <w:t>minimum</w:t>
      </w:r>
      <w:r w:rsidRPr="00C80C76">
        <w:t xml:space="preserve"> yield strength of 690 MPa. The design of the low carbon/chromium reinforcing steel, including hooks, development lengths and bar </w:t>
      </w:r>
      <w:r w:rsidR="00FA6713" w:rsidRPr="00C80C76">
        <w:t>splices</w:t>
      </w:r>
      <w:r w:rsidRPr="00C80C76">
        <w:t xml:space="preserve"> shall be based on a yield strength of </w:t>
      </w:r>
      <w:r w:rsidR="00555120">
        <w:t>4</w:t>
      </w:r>
      <w:r w:rsidRPr="00C80C76">
        <w:t>00 MPa</w:t>
      </w:r>
      <w:r w:rsidR="007870A2">
        <w:t>.</w:t>
      </w:r>
    </w:p>
    <w:p w14:paraId="35FC968B" w14:textId="002F4C04" w:rsidR="003B41BA" w:rsidRPr="00C96103" w:rsidRDefault="003B41BA" w:rsidP="00D856D2">
      <w:pPr>
        <w:pStyle w:val="PPP4"/>
        <w:numPr>
          <w:ilvl w:val="3"/>
          <w:numId w:val="18"/>
        </w:numPr>
        <w:ind w:left="2835" w:hanging="1417"/>
        <w:rPr>
          <w:b/>
        </w:rPr>
      </w:pPr>
      <w:r w:rsidRPr="00C96103">
        <w:rPr>
          <w:b/>
        </w:rPr>
        <w:t>Prestressing Steel</w:t>
      </w:r>
    </w:p>
    <w:p w14:paraId="35FC968C" w14:textId="77777777" w:rsidR="003B41BA" w:rsidRPr="00315EBB" w:rsidRDefault="003B41BA" w:rsidP="0073320C">
      <w:pPr>
        <w:pStyle w:val="BodyText2"/>
      </w:pPr>
    </w:p>
    <w:p w14:paraId="35FC968D" w14:textId="00E328FE" w:rsidR="003B41BA" w:rsidRDefault="003B41BA" w:rsidP="0073320C">
      <w:pPr>
        <w:pStyle w:val="BodyText2"/>
      </w:pPr>
      <w:r w:rsidRPr="00C80C76">
        <w:t xml:space="preserve">Prestressing strand shall conform to the requirements of </w:t>
      </w:r>
      <w:r w:rsidR="00F70D87">
        <w:t>ASTM Specification A416/A416M</w:t>
      </w:r>
      <w:r w:rsidRPr="00C80C76">
        <w:t xml:space="preserve"> for low relaxation strand (f</w:t>
      </w:r>
      <w:r w:rsidRPr="00F70D87">
        <w:rPr>
          <w:vertAlign w:val="subscript"/>
        </w:rPr>
        <w:t>pu</w:t>
      </w:r>
      <w:r w:rsidRPr="00C80C76">
        <w:t xml:space="preserve"> = 1860 MPa).</w:t>
      </w:r>
    </w:p>
    <w:p w14:paraId="26A1B8B7" w14:textId="77777777" w:rsidR="0073320C" w:rsidRPr="00315EBB" w:rsidRDefault="0073320C" w:rsidP="0073320C">
      <w:pPr>
        <w:pStyle w:val="BodyText2"/>
      </w:pPr>
    </w:p>
    <w:p w14:paraId="35FC968E" w14:textId="7A41FA28" w:rsidR="003B41BA" w:rsidRPr="00315EBB" w:rsidRDefault="003B41BA" w:rsidP="0073320C">
      <w:pPr>
        <w:pStyle w:val="BodyText2"/>
      </w:pPr>
      <w:r w:rsidRPr="00C80C76">
        <w:t xml:space="preserve">Prestressing rods shall conform to the requirements of ASTM </w:t>
      </w:r>
      <w:r w:rsidR="00792402">
        <w:t xml:space="preserve">Specification </w:t>
      </w:r>
      <w:r w:rsidR="00F70D87">
        <w:t>A722/A722M</w:t>
      </w:r>
      <w:r w:rsidRPr="00C80C76">
        <w:t xml:space="preserve"> </w:t>
      </w:r>
      <w:r w:rsidR="00F70D87">
        <w:t>(</w:t>
      </w:r>
      <w:r w:rsidRPr="00C80C76">
        <w:t>f</w:t>
      </w:r>
      <w:r w:rsidRPr="00F70D87">
        <w:rPr>
          <w:vertAlign w:val="subscript"/>
        </w:rPr>
        <w:t>pu</w:t>
      </w:r>
      <w:r w:rsidR="00523AD0">
        <w:t> </w:t>
      </w:r>
      <w:r w:rsidRPr="00C80C76">
        <w:t>=</w:t>
      </w:r>
      <w:r w:rsidR="00523AD0">
        <w:t> </w:t>
      </w:r>
      <w:r w:rsidRPr="00C80C76">
        <w:t>1030 MPa</w:t>
      </w:r>
      <w:r w:rsidR="00F70D87">
        <w:t>).</w:t>
      </w:r>
    </w:p>
    <w:p w14:paraId="35FC9690" w14:textId="311EA867" w:rsidR="003B41BA" w:rsidRPr="00C96103" w:rsidRDefault="003B41BA" w:rsidP="00D856D2">
      <w:pPr>
        <w:pStyle w:val="PPP4"/>
        <w:numPr>
          <w:ilvl w:val="3"/>
          <w:numId w:val="18"/>
        </w:numPr>
        <w:ind w:left="2835" w:hanging="1417"/>
        <w:rPr>
          <w:b/>
        </w:rPr>
      </w:pPr>
      <w:r w:rsidRPr="00C96103">
        <w:rPr>
          <w:b/>
        </w:rPr>
        <w:t>Structural Steel</w:t>
      </w:r>
    </w:p>
    <w:p w14:paraId="35FC9691" w14:textId="77777777" w:rsidR="003B41BA" w:rsidRDefault="003B41BA" w:rsidP="00F70D87">
      <w:pPr>
        <w:pStyle w:val="BodyText2"/>
      </w:pPr>
    </w:p>
    <w:p w14:paraId="5CE27B22" w14:textId="01746E7F" w:rsidR="00F70D87" w:rsidRDefault="00F70D87" w:rsidP="00F70D87">
      <w:pPr>
        <w:pStyle w:val="BodyText2"/>
      </w:pPr>
      <w:r>
        <w:t>Girders and all plate materials welded to steel girders shall conform to the requirements of CSA Standard G40.21, Grade 350AT steel, Category 3.</w:t>
      </w:r>
    </w:p>
    <w:p w14:paraId="779A9C8B" w14:textId="77777777" w:rsidR="00F70D87" w:rsidRDefault="00F70D87" w:rsidP="00F70D87">
      <w:pPr>
        <w:pStyle w:val="BodyText2"/>
      </w:pPr>
    </w:p>
    <w:p w14:paraId="6ABFA420" w14:textId="7AFBF86B" w:rsidR="00F70D87" w:rsidRDefault="00F70D87" w:rsidP="00F70D87">
      <w:pPr>
        <w:pStyle w:val="BodyText2"/>
      </w:pPr>
      <w:r>
        <w:t>Non</w:t>
      </w:r>
      <w:r w:rsidR="00450FC8">
        <w:t>-</w:t>
      </w:r>
      <w:r>
        <w:t>galvanized bearing and bracing materials bolted to girders shall conform to CSA Standard G40.21, Grade 350A steel.</w:t>
      </w:r>
    </w:p>
    <w:p w14:paraId="55083CFC" w14:textId="77777777" w:rsidR="00F70D87" w:rsidRDefault="00F70D87" w:rsidP="00F70D87">
      <w:pPr>
        <w:pStyle w:val="BodyText2"/>
      </w:pPr>
    </w:p>
    <w:p w14:paraId="1F24C362" w14:textId="1DAD9338" w:rsidR="00F70D87" w:rsidRDefault="00F70D87" w:rsidP="00F70D87">
      <w:pPr>
        <w:pStyle w:val="BodyText2"/>
      </w:pPr>
      <w:r>
        <w:t>Galvanized bearing materials not welded to girders shall conform to CSA Standard G40.21, Grade 300W steel, galvanized after fabrication in accordance with ASTM Specification A123/A123M.</w:t>
      </w:r>
    </w:p>
    <w:p w14:paraId="606855B9" w14:textId="77777777" w:rsidR="00F70D87" w:rsidRDefault="00F70D87" w:rsidP="00F70D87">
      <w:pPr>
        <w:pStyle w:val="BodyText2"/>
      </w:pPr>
    </w:p>
    <w:p w14:paraId="26F58C3C" w14:textId="6070BB97" w:rsidR="00F70D87" w:rsidRDefault="00F70D87" w:rsidP="00F70D87">
      <w:pPr>
        <w:pStyle w:val="BodyText2"/>
      </w:pPr>
      <w:r>
        <w:t>Stud shear connectors shall be 22</w:t>
      </w:r>
      <w:r w:rsidR="00607684">
        <w:t xml:space="preserve"> </w:t>
      </w:r>
      <w:r>
        <w:t>mm diameter and shall conform to ASTM Specification A108, Grades 1015, 1018 or 1020.</w:t>
      </w:r>
    </w:p>
    <w:p w14:paraId="4A7DED45" w14:textId="77777777" w:rsidR="00F70D87" w:rsidRDefault="00F70D87" w:rsidP="00F70D87">
      <w:pPr>
        <w:pStyle w:val="BodyText2"/>
      </w:pPr>
    </w:p>
    <w:p w14:paraId="29B9D04B" w14:textId="2F762DE3" w:rsidR="00F70D87" w:rsidRDefault="00F70D87" w:rsidP="00F70D87">
      <w:pPr>
        <w:pStyle w:val="BodyText2"/>
      </w:pPr>
      <w:r>
        <w:t>HSS sections shall conform to CSA Standard G40.2</w:t>
      </w:r>
      <w:r w:rsidR="00572B1C">
        <w:t>1</w:t>
      </w:r>
      <w:r>
        <w:t>, Grade 350WT steel, Category 3, Class H with silicon content less than 0.03%, galvanized after fabrication in accordance with ASTM Specification A123/A123M. Factors contributing to galvanization-induced cracking shall be minimized.</w:t>
      </w:r>
    </w:p>
    <w:p w14:paraId="2D61A13A" w14:textId="77777777" w:rsidR="00F70D87" w:rsidRDefault="00F70D87" w:rsidP="00F70D87">
      <w:pPr>
        <w:pStyle w:val="BodyText2"/>
      </w:pPr>
    </w:p>
    <w:p w14:paraId="73FE611F" w14:textId="6F19DBD0" w:rsidR="00F70D87" w:rsidRDefault="00361294" w:rsidP="00F70D87">
      <w:pPr>
        <w:pStyle w:val="BodyText2"/>
      </w:pPr>
      <w:r>
        <w:t>Miscellaneous steel including deck joints shall conform to CSA Standard G40.21, Grade 300W steel, galvanized after fabrication in accordance with ASTM Specification A123/A123M.</w:t>
      </w:r>
    </w:p>
    <w:p w14:paraId="38EAA11A" w14:textId="77777777" w:rsidR="00523AD0" w:rsidRDefault="00523AD0" w:rsidP="00F70D87">
      <w:pPr>
        <w:pStyle w:val="BodyText2"/>
      </w:pPr>
    </w:p>
    <w:p w14:paraId="3F04096B" w14:textId="173F2E6D" w:rsidR="00361294" w:rsidRDefault="00361294" w:rsidP="00F70D87">
      <w:pPr>
        <w:pStyle w:val="BodyText2"/>
      </w:pPr>
      <w:r>
        <w:t>Structural bolts, nuts and washers shall conform to ASTM Specifications A325/A325M, A563/A563M, and F436/F436M, respectively. Bolts, nuts, and washers for use with corrosion-resistant steel shall be Type 3. Bolts, nuts, and washers for connecting galvanized components shall be Type 1 and shall be galvanized.</w:t>
      </w:r>
    </w:p>
    <w:p w14:paraId="6DE4D94C" w14:textId="77777777" w:rsidR="00361294" w:rsidRDefault="00361294" w:rsidP="00F70D87">
      <w:pPr>
        <w:pStyle w:val="BodyText2"/>
      </w:pPr>
    </w:p>
    <w:p w14:paraId="7F712BCF" w14:textId="63CB3175" w:rsidR="00361294" w:rsidRDefault="00361294" w:rsidP="00F70D87">
      <w:pPr>
        <w:pStyle w:val="BodyText2"/>
      </w:pPr>
      <w:r>
        <w:t>Pipe piles shall conform to ASTM S</w:t>
      </w:r>
      <w:r w:rsidR="00E77259">
        <w:t>pecification A252 Grade 2 steel, or better.</w:t>
      </w:r>
    </w:p>
    <w:p w14:paraId="3012E317" w14:textId="77777777" w:rsidR="00E77259" w:rsidRDefault="00E77259" w:rsidP="00F70D87">
      <w:pPr>
        <w:pStyle w:val="BodyText2"/>
      </w:pPr>
    </w:p>
    <w:p w14:paraId="5F9EBEC6" w14:textId="51AB5195" w:rsidR="00E77259" w:rsidRDefault="00E77259" w:rsidP="00F70D87">
      <w:pPr>
        <w:pStyle w:val="BodyText2"/>
      </w:pPr>
      <w:r>
        <w:t>H-piles shall conform to CSA Standard G40.21.</w:t>
      </w:r>
    </w:p>
    <w:p w14:paraId="35FC96A1" w14:textId="77777777" w:rsidR="003B41BA" w:rsidRDefault="003B41BA" w:rsidP="00F70D87">
      <w:pPr>
        <w:pStyle w:val="BodyText2"/>
      </w:pPr>
    </w:p>
    <w:p w14:paraId="56C99DC6" w14:textId="7115D612" w:rsidR="008B4450" w:rsidRDefault="008B4450" w:rsidP="00F70D87">
      <w:pPr>
        <w:pStyle w:val="BodyText2"/>
      </w:pPr>
      <w:r>
        <w:t>The chemical composition of base metal and welding consumable that is to be galvanized shall be as follows:</w:t>
      </w:r>
    </w:p>
    <w:p w14:paraId="4B17F4C4" w14:textId="58074FEB" w:rsidR="008B4450" w:rsidRDefault="008B4450" w:rsidP="00D856D2">
      <w:pPr>
        <w:pStyle w:val="BodyText2"/>
        <w:widowControl w:val="0"/>
        <w:numPr>
          <w:ilvl w:val="0"/>
          <w:numId w:val="51"/>
        </w:numPr>
        <w:tabs>
          <w:tab w:val="left" w:pos="1080"/>
        </w:tabs>
        <w:ind w:left="1080" w:right="-43"/>
        <w:jc w:val="left"/>
      </w:pPr>
      <w:r>
        <w:t>Carbon less than 0.25%</w:t>
      </w:r>
    </w:p>
    <w:p w14:paraId="733BCBD3" w14:textId="1748E786" w:rsidR="008B4450" w:rsidRDefault="008B4450" w:rsidP="00D856D2">
      <w:pPr>
        <w:pStyle w:val="BodyText2"/>
        <w:widowControl w:val="0"/>
        <w:numPr>
          <w:ilvl w:val="0"/>
          <w:numId w:val="51"/>
        </w:numPr>
        <w:tabs>
          <w:tab w:val="left" w:pos="1080"/>
        </w:tabs>
        <w:ind w:left="1080" w:right="-43"/>
        <w:jc w:val="left"/>
      </w:pPr>
      <w:r>
        <w:t>Phosphorous less than 0.05%</w:t>
      </w:r>
    </w:p>
    <w:p w14:paraId="586AE10F" w14:textId="6554CBFE" w:rsidR="008B4450" w:rsidRDefault="008B4450" w:rsidP="00D856D2">
      <w:pPr>
        <w:pStyle w:val="BodyText2"/>
        <w:widowControl w:val="0"/>
        <w:numPr>
          <w:ilvl w:val="0"/>
          <w:numId w:val="51"/>
        </w:numPr>
        <w:tabs>
          <w:tab w:val="left" w:pos="1080"/>
        </w:tabs>
        <w:ind w:left="1080" w:right="-43"/>
        <w:jc w:val="left"/>
      </w:pPr>
      <w:r>
        <w:t>Manganese less than 1.35%</w:t>
      </w:r>
    </w:p>
    <w:p w14:paraId="43C485FB" w14:textId="6A12A7A7" w:rsidR="008B4450" w:rsidRDefault="008B4450" w:rsidP="00D856D2">
      <w:pPr>
        <w:pStyle w:val="BodyText2"/>
        <w:widowControl w:val="0"/>
        <w:numPr>
          <w:ilvl w:val="0"/>
          <w:numId w:val="51"/>
        </w:numPr>
        <w:tabs>
          <w:tab w:val="left" w:pos="1080"/>
        </w:tabs>
        <w:ind w:left="1080" w:right="-43"/>
        <w:jc w:val="left"/>
      </w:pPr>
      <w:r>
        <w:t>Silicon less than 0.03% or between 0.15% and 0.25%.</w:t>
      </w:r>
    </w:p>
    <w:p w14:paraId="35FC96A2" w14:textId="7326C348" w:rsidR="003B41BA" w:rsidRPr="00C96103" w:rsidRDefault="003B41BA" w:rsidP="00D856D2">
      <w:pPr>
        <w:pStyle w:val="PPP4"/>
        <w:numPr>
          <w:ilvl w:val="3"/>
          <w:numId w:val="18"/>
        </w:numPr>
        <w:ind w:left="2835" w:hanging="1417"/>
        <w:rPr>
          <w:b/>
        </w:rPr>
      </w:pPr>
      <w:r w:rsidRPr="00C96103">
        <w:rPr>
          <w:b/>
        </w:rPr>
        <w:t xml:space="preserve">Anchor </w:t>
      </w:r>
      <w:r w:rsidR="00FA4F72">
        <w:rPr>
          <w:b/>
        </w:rPr>
        <w:t>R</w:t>
      </w:r>
      <w:r w:rsidRPr="00C96103">
        <w:rPr>
          <w:b/>
        </w:rPr>
        <w:t>ods</w:t>
      </w:r>
    </w:p>
    <w:p w14:paraId="35FC96A3" w14:textId="77777777" w:rsidR="003B41BA" w:rsidRDefault="003B41BA" w:rsidP="00F70D87">
      <w:pPr>
        <w:pStyle w:val="BodyText2"/>
      </w:pPr>
    </w:p>
    <w:p w14:paraId="7E95C40A" w14:textId="43F754D0" w:rsidR="00E77259" w:rsidRDefault="00E77259" w:rsidP="00F70D87">
      <w:pPr>
        <w:pStyle w:val="BodyText2"/>
      </w:pPr>
      <w:r w:rsidRPr="00C80C76">
        <w:t>Anchor rods for bearings in contact with black steel</w:t>
      </w:r>
      <w:r>
        <w:t xml:space="preserve"> shall be stainless steel conforming to AISI Standard Type 316 with minimum yield (0.2%) = 290MPa.</w:t>
      </w:r>
    </w:p>
    <w:p w14:paraId="027D8163" w14:textId="77777777" w:rsidR="00E77259" w:rsidRDefault="00E77259" w:rsidP="00F70D87">
      <w:pPr>
        <w:pStyle w:val="BodyText2"/>
      </w:pPr>
    </w:p>
    <w:p w14:paraId="23D973EE" w14:textId="28F8F3EC" w:rsidR="00E77259" w:rsidRDefault="00E77259" w:rsidP="00F70D87">
      <w:pPr>
        <w:pStyle w:val="BodyText2"/>
      </w:pPr>
      <w:r>
        <w:t>Anchor rods for bearings in contact with galvanized steel shall be carbon steel anchor bolts conforming to CSA Standard G40.21, Grade 300W or ASTM Specification A307, galvanized in accordance with ASTM Specification A123/A123M.</w:t>
      </w:r>
    </w:p>
    <w:p w14:paraId="68413772" w14:textId="77777777" w:rsidR="00E77259" w:rsidRDefault="00E77259" w:rsidP="00F70D87">
      <w:pPr>
        <w:pStyle w:val="BodyText2"/>
      </w:pPr>
    </w:p>
    <w:p w14:paraId="71B26099" w14:textId="630B96D1" w:rsidR="00E77259" w:rsidRDefault="00E77259" w:rsidP="00F70D87">
      <w:pPr>
        <w:pStyle w:val="BodyText2"/>
      </w:pPr>
      <w:r>
        <w:t xml:space="preserve">Anchor rods for bridgerail post anchors and other high tension applications shall conform to </w:t>
      </w:r>
      <w:r w:rsidRPr="008A6088">
        <w:t>ASTM Specification A193, Grade B7</w:t>
      </w:r>
      <w:r>
        <w:t xml:space="preserve"> steel (F</w:t>
      </w:r>
      <w:r w:rsidRPr="00E77259">
        <w:rPr>
          <w:vertAlign w:val="subscript"/>
        </w:rPr>
        <w:t>y</w:t>
      </w:r>
      <w:r>
        <w:t xml:space="preserve"> – 725 MPa, F</w:t>
      </w:r>
      <w:r w:rsidRPr="00E77259">
        <w:rPr>
          <w:vertAlign w:val="subscript"/>
        </w:rPr>
        <w:t>u</w:t>
      </w:r>
      <w:r>
        <w:t xml:space="preserve"> = 860 MPa), galvanized in accordance with ASTM Specification A123/A123M.</w:t>
      </w:r>
    </w:p>
    <w:p w14:paraId="35FC96AD" w14:textId="27750A86" w:rsidR="003B41BA" w:rsidRDefault="003B41BA">
      <w:pPr>
        <w:pStyle w:val="PPP3"/>
      </w:pPr>
      <w:bookmarkStart w:id="2919" w:name="_Toc179001027"/>
      <w:bookmarkStart w:id="2920" w:name="_Toc179001029"/>
      <w:bookmarkStart w:id="2921" w:name="_Toc179001033"/>
      <w:bookmarkStart w:id="2922" w:name="_Toc179001035"/>
      <w:bookmarkStart w:id="2923" w:name="_Toc179001037"/>
      <w:bookmarkStart w:id="2924" w:name="_Toc179001039"/>
      <w:bookmarkStart w:id="2925" w:name="_Toc179001041"/>
      <w:bookmarkStart w:id="2926" w:name="_Toc179001042"/>
      <w:bookmarkStart w:id="2927" w:name="_Toc179001043"/>
      <w:bookmarkStart w:id="2928" w:name="_Toc179001047"/>
      <w:bookmarkStart w:id="2929" w:name="_Toc68683831"/>
      <w:bookmarkStart w:id="2930" w:name="_Toc396139422"/>
      <w:bookmarkStart w:id="2931" w:name="_Toc396144580"/>
      <w:bookmarkStart w:id="2932" w:name="_Toc396722200"/>
      <w:bookmarkStart w:id="2933" w:name="_Toc411425062"/>
      <w:bookmarkEnd w:id="2919"/>
      <w:bookmarkEnd w:id="2920"/>
      <w:bookmarkEnd w:id="2921"/>
      <w:bookmarkEnd w:id="2922"/>
      <w:bookmarkEnd w:id="2923"/>
      <w:bookmarkEnd w:id="2924"/>
      <w:bookmarkEnd w:id="2925"/>
      <w:bookmarkEnd w:id="2926"/>
      <w:bookmarkEnd w:id="2927"/>
      <w:bookmarkEnd w:id="2928"/>
      <w:r w:rsidRPr="00531E74">
        <w:t xml:space="preserve">Overhead </w:t>
      </w:r>
      <w:r w:rsidRPr="00C80C76">
        <w:t xml:space="preserve">Sign Structures and High-Level Lighting Support </w:t>
      </w:r>
      <w:r w:rsidRPr="00531E74">
        <w:t>Structures</w:t>
      </w:r>
      <w:bookmarkEnd w:id="2929"/>
      <w:bookmarkEnd w:id="2930"/>
      <w:bookmarkEnd w:id="2931"/>
      <w:bookmarkEnd w:id="2932"/>
      <w:bookmarkEnd w:id="2933"/>
    </w:p>
    <w:p w14:paraId="35FC96AE" w14:textId="77777777" w:rsidR="003B41BA" w:rsidRPr="00315EBB" w:rsidRDefault="003B41BA" w:rsidP="0030531F">
      <w:pPr>
        <w:pStyle w:val="BodyText2"/>
      </w:pPr>
    </w:p>
    <w:p w14:paraId="35FC96AF" w14:textId="543B9FD7" w:rsidR="003B41BA" w:rsidRDefault="003B41BA" w:rsidP="00E77259">
      <w:pPr>
        <w:pStyle w:val="BodyText2"/>
      </w:pPr>
      <w:r w:rsidRPr="00C80C76">
        <w:t>Overhead sign structures and high-level lighting support structures with a height greater than 16</w:t>
      </w:r>
      <w:r w:rsidR="00652889">
        <w:t> </w:t>
      </w:r>
      <w:r w:rsidRPr="00C80C76">
        <w:t>m shall be designed in accordance with the requirements of AASHTO “</w:t>
      </w:r>
      <w:r w:rsidRPr="00870355">
        <w:rPr>
          <w:i/>
        </w:rPr>
        <w:t>Standard Specifications for Structural Supports for Highway Signs, Luminaires and Traffic Signals</w:t>
      </w:r>
      <w:r w:rsidRPr="00C80C76">
        <w:t>” (the “</w:t>
      </w:r>
      <w:r w:rsidRPr="00870355">
        <w:rPr>
          <w:b/>
        </w:rPr>
        <w:t>AASHTO Standard Specs</w:t>
      </w:r>
      <w:r w:rsidRPr="00C80C76">
        <w:t>”), latest edition plus interims and the following additional criteria:</w:t>
      </w:r>
    </w:p>
    <w:p w14:paraId="5BE90066" w14:textId="77777777" w:rsidR="00FB28A2" w:rsidRDefault="00FB28A2" w:rsidP="00E77259">
      <w:pPr>
        <w:pStyle w:val="BodyText2"/>
      </w:pPr>
    </w:p>
    <w:p w14:paraId="35FC96B1" w14:textId="77777777" w:rsidR="003B41BA" w:rsidRDefault="003B41BA" w:rsidP="00D856D2">
      <w:pPr>
        <w:pStyle w:val="BodyText2"/>
        <w:widowControl w:val="0"/>
        <w:numPr>
          <w:ilvl w:val="0"/>
          <w:numId w:val="51"/>
        </w:numPr>
        <w:tabs>
          <w:tab w:val="left" w:pos="1080"/>
        </w:tabs>
        <w:ind w:left="1080" w:right="-43"/>
        <w:jc w:val="left"/>
      </w:pPr>
      <w:r w:rsidRPr="00C80C76">
        <w:t>Equation 3-1 of AASHTO Clause 3.8.1 shall be modified as follows:</w:t>
      </w:r>
    </w:p>
    <w:p w14:paraId="35FC96B3" w14:textId="77777777" w:rsidR="003B41BA" w:rsidRPr="00315EBB" w:rsidRDefault="003B41BA" w:rsidP="00523AD0">
      <w:pPr>
        <w:ind w:left="2880" w:right="119"/>
        <w:jc w:val="both"/>
      </w:pPr>
      <w:r w:rsidRPr="00C80C76">
        <w:t>P</w:t>
      </w:r>
      <w:r w:rsidRPr="00C80C76">
        <w:rPr>
          <w:vertAlign w:val="subscript"/>
        </w:rPr>
        <w:t>z</w:t>
      </w:r>
      <w:r w:rsidRPr="00C80C76">
        <w:t xml:space="preserve"> = 2.5 q K</w:t>
      </w:r>
      <w:r w:rsidRPr="00C80C76">
        <w:rPr>
          <w:vertAlign w:val="subscript"/>
        </w:rPr>
        <w:t>z</w:t>
      </w:r>
      <w:r w:rsidRPr="00C80C76">
        <w:t xml:space="preserve"> C</w:t>
      </w:r>
      <w:r w:rsidRPr="00C80C76">
        <w:rPr>
          <w:vertAlign w:val="subscript"/>
        </w:rPr>
        <w:t>d</w:t>
      </w:r>
    </w:p>
    <w:p w14:paraId="35FC96B5" w14:textId="3846700F" w:rsidR="003B41BA" w:rsidRPr="00315EBB" w:rsidRDefault="003B41BA" w:rsidP="00D856D2">
      <w:pPr>
        <w:pStyle w:val="BodyText2"/>
        <w:widowControl w:val="0"/>
        <w:tabs>
          <w:tab w:val="left" w:pos="1080"/>
        </w:tabs>
        <w:ind w:left="1080" w:right="-43"/>
        <w:jc w:val="left"/>
      </w:pPr>
      <w:r w:rsidRPr="00C80C76">
        <w:t xml:space="preserve">where q shall be taken from </w:t>
      </w:r>
      <w:r w:rsidR="00E565E0">
        <w:t>the Bridge Design Code</w:t>
      </w:r>
      <w:r w:rsidRPr="00C80C76">
        <w:t>, Table A3.1.7 for a return period of 50 years</w:t>
      </w:r>
    </w:p>
    <w:p w14:paraId="35FC96B7" w14:textId="0145B357" w:rsidR="003B41BA" w:rsidRDefault="003B41BA" w:rsidP="00D856D2">
      <w:pPr>
        <w:pStyle w:val="BodyText2"/>
        <w:widowControl w:val="0"/>
        <w:numPr>
          <w:ilvl w:val="0"/>
          <w:numId w:val="51"/>
        </w:numPr>
        <w:tabs>
          <w:tab w:val="left" w:pos="1080"/>
        </w:tabs>
        <w:ind w:left="1080" w:right="-43"/>
        <w:jc w:val="left"/>
      </w:pPr>
      <w:r w:rsidRPr="00C80C76">
        <w:t xml:space="preserve">The design ice thickness for ice accretion shall be the value given in </w:t>
      </w:r>
      <w:r w:rsidR="00E565E0">
        <w:t>the Bridge Design Code</w:t>
      </w:r>
      <w:r w:rsidRPr="00C80C76">
        <w:t>, Figure A3.1.4</w:t>
      </w:r>
    </w:p>
    <w:p w14:paraId="35FC96B8" w14:textId="5C9F1812" w:rsidR="003B41BA" w:rsidRDefault="003B41BA" w:rsidP="00D856D2">
      <w:pPr>
        <w:pStyle w:val="BodyText2"/>
        <w:widowControl w:val="0"/>
        <w:numPr>
          <w:ilvl w:val="0"/>
          <w:numId w:val="51"/>
        </w:numPr>
        <w:tabs>
          <w:tab w:val="left" w:pos="1080"/>
        </w:tabs>
        <w:ind w:left="1080" w:right="-43"/>
        <w:jc w:val="left"/>
      </w:pPr>
      <w:r w:rsidRPr="00C80C76">
        <w:t>The Fatigue Importance Factors in Table 11-1 of the AASHTO Standard Specs shall be based on Fatigue Category I</w:t>
      </w:r>
      <w:r w:rsidR="00870355">
        <w:t>.</w:t>
      </w:r>
    </w:p>
    <w:p w14:paraId="35FC96B9" w14:textId="5A923B3F" w:rsidR="003B41BA" w:rsidRDefault="003B41BA" w:rsidP="00D856D2">
      <w:pPr>
        <w:pStyle w:val="BodyText2"/>
        <w:widowControl w:val="0"/>
        <w:numPr>
          <w:ilvl w:val="0"/>
          <w:numId w:val="51"/>
        </w:numPr>
        <w:tabs>
          <w:tab w:val="left" w:pos="1080"/>
        </w:tabs>
        <w:ind w:left="1080" w:right="-43"/>
        <w:jc w:val="left"/>
      </w:pPr>
      <w:r w:rsidRPr="00C80C76">
        <w:t>Further to AASHTO Standard Specs section 11.7 “Fatigue Design Loads”, a dynamic analysis of the structure will not be accepted in lieu of using the equivalent static pressures provided in the specification</w:t>
      </w:r>
      <w:r w:rsidR="00870355">
        <w:t>.</w:t>
      </w:r>
    </w:p>
    <w:p w14:paraId="35FC96BA" w14:textId="467D938C" w:rsidR="003B41BA" w:rsidRDefault="003B41BA" w:rsidP="00D856D2">
      <w:pPr>
        <w:pStyle w:val="BodyText2"/>
        <w:widowControl w:val="0"/>
        <w:numPr>
          <w:ilvl w:val="0"/>
          <w:numId w:val="51"/>
        </w:numPr>
        <w:tabs>
          <w:tab w:val="left" w:pos="1080"/>
        </w:tabs>
        <w:ind w:left="1080" w:right="-43"/>
        <w:jc w:val="left"/>
      </w:pPr>
      <w:r w:rsidRPr="00C80C76">
        <w:t xml:space="preserve">Further to AASHTO Standard Specs section 11.7.1 “Galloping”, the </w:t>
      </w:r>
      <w:r w:rsidR="00F95EF6">
        <w:t>Ministry</w:t>
      </w:r>
      <w:r w:rsidRPr="00C80C76">
        <w:t xml:space="preserve"> will not approve the use of vibration mitigation devices in lieu of designing to resist periodic galloping forces. Furthermore, the </w:t>
      </w:r>
      <w:r w:rsidR="00F95EF6">
        <w:t>Ministry</w:t>
      </w:r>
      <w:r w:rsidRPr="00C80C76">
        <w:t xml:space="preserve"> requires that galloping loads be considered for the fatigue design of all overhead cantilevered sign support structures regardless of their configuration</w:t>
      </w:r>
      <w:r w:rsidR="00870355">
        <w:t>.</w:t>
      </w:r>
    </w:p>
    <w:p w14:paraId="35FC96BB" w14:textId="7027EB5F" w:rsidR="003B41BA" w:rsidRDefault="003B41BA" w:rsidP="00D856D2">
      <w:pPr>
        <w:pStyle w:val="BodyText2"/>
        <w:widowControl w:val="0"/>
        <w:numPr>
          <w:ilvl w:val="0"/>
          <w:numId w:val="51"/>
        </w:numPr>
        <w:tabs>
          <w:tab w:val="left" w:pos="1080"/>
        </w:tabs>
        <w:ind w:left="1080" w:right="-43"/>
        <w:jc w:val="left"/>
      </w:pPr>
      <w:r w:rsidRPr="00C80C76">
        <w:t>Further to AASHTO Standard Specs section 11.8 “Deflection”, the vertical deflection for sign structures shall not exceed 200 mm regardless of their configuration</w:t>
      </w:r>
      <w:r w:rsidR="00870355">
        <w:t>.</w:t>
      </w:r>
    </w:p>
    <w:p w14:paraId="35FC96BC" w14:textId="25740D1E" w:rsidR="003B41BA" w:rsidRDefault="003B41BA" w:rsidP="00D856D2">
      <w:pPr>
        <w:pStyle w:val="BodyText2"/>
        <w:widowControl w:val="0"/>
        <w:numPr>
          <w:ilvl w:val="0"/>
          <w:numId w:val="51"/>
        </w:numPr>
        <w:tabs>
          <w:tab w:val="left" w:pos="1080"/>
        </w:tabs>
        <w:ind w:left="1080" w:right="-43"/>
        <w:jc w:val="left"/>
      </w:pPr>
      <w:r w:rsidRPr="00870355">
        <w:t>Anchor bolts shall be hot-dip galvanized and shall conform to the requirements of ASTM</w:t>
      </w:r>
      <w:r w:rsidR="00EE4298" w:rsidRPr="00870355">
        <w:t xml:space="preserve"> S</w:t>
      </w:r>
      <w:r w:rsidR="00E565E0" w:rsidRPr="00870355">
        <w:t>p</w:t>
      </w:r>
      <w:r w:rsidR="00EE4298" w:rsidRPr="00870355">
        <w:t>ecification</w:t>
      </w:r>
      <w:r w:rsidRPr="00870355">
        <w:t xml:space="preserve"> F1554 Grade 55 (F</w:t>
      </w:r>
      <w:r w:rsidRPr="00D856D2">
        <w:t>y</w:t>
      </w:r>
      <w:r w:rsidRPr="00870355">
        <w:t>=380 MPa). Anchor bolts shall be the single nut type pretensioned by the turn-of-the-nut method on top of grouted base plates. Base plates shall be grouted with Sika 212 flowable grout or equivalent</w:t>
      </w:r>
      <w:r w:rsidR="00870355">
        <w:t>.</w:t>
      </w:r>
    </w:p>
    <w:p w14:paraId="35FC96BD" w14:textId="77777777" w:rsidR="003B41BA" w:rsidRDefault="003B41BA" w:rsidP="00D856D2">
      <w:pPr>
        <w:pStyle w:val="BodyText2"/>
        <w:widowControl w:val="0"/>
        <w:numPr>
          <w:ilvl w:val="0"/>
          <w:numId w:val="51"/>
        </w:numPr>
        <w:tabs>
          <w:tab w:val="left" w:pos="1080"/>
        </w:tabs>
        <w:ind w:left="1080" w:right="-43"/>
        <w:jc w:val="left"/>
      </w:pPr>
      <w:r w:rsidRPr="00C80C76">
        <w:t>Design sign panel area shall be taken as the largest of:</w:t>
      </w:r>
    </w:p>
    <w:p w14:paraId="35FC96BE" w14:textId="4759981E" w:rsidR="003B41BA" w:rsidRPr="00870355" w:rsidRDefault="000A465B" w:rsidP="00D856D2">
      <w:pPr>
        <w:numPr>
          <w:ilvl w:val="0"/>
          <w:numId w:val="88"/>
        </w:numPr>
        <w:tabs>
          <w:tab w:val="right" w:leader="dot" w:pos="9360"/>
        </w:tabs>
        <w:ind w:left="1701" w:hanging="567"/>
        <w:jc w:val="both"/>
        <w:rPr>
          <w:rFonts w:cs="Times"/>
          <w:szCs w:val="24"/>
          <w:lang w:eastAsia="en-CA"/>
        </w:rPr>
      </w:pPr>
      <w:r>
        <w:rPr>
          <w:rFonts w:cs="Times"/>
          <w:szCs w:val="24"/>
          <w:lang w:eastAsia="en-CA"/>
        </w:rPr>
        <w:t>Works</w:t>
      </w:r>
      <w:r w:rsidRPr="00870355">
        <w:rPr>
          <w:rFonts w:cs="Times"/>
          <w:szCs w:val="24"/>
          <w:lang w:eastAsia="en-CA"/>
        </w:rPr>
        <w:t xml:space="preserve"> </w:t>
      </w:r>
      <w:r w:rsidR="003B41BA" w:rsidRPr="00870355">
        <w:rPr>
          <w:rFonts w:cs="Times"/>
          <w:szCs w:val="24"/>
          <w:lang w:eastAsia="en-CA"/>
        </w:rPr>
        <w:t>sign panels</w:t>
      </w:r>
    </w:p>
    <w:p w14:paraId="35FC96BF" w14:textId="11F1FA20" w:rsidR="003B41BA" w:rsidRPr="00870355" w:rsidRDefault="00651147" w:rsidP="00D856D2">
      <w:pPr>
        <w:numPr>
          <w:ilvl w:val="0"/>
          <w:numId w:val="88"/>
        </w:numPr>
        <w:tabs>
          <w:tab w:val="right" w:leader="dot" w:pos="9360"/>
        </w:tabs>
        <w:ind w:left="1701" w:hanging="567"/>
        <w:jc w:val="both"/>
        <w:rPr>
          <w:rFonts w:cs="Times"/>
          <w:szCs w:val="24"/>
          <w:lang w:eastAsia="en-CA"/>
        </w:rPr>
      </w:pPr>
      <w:r>
        <w:rPr>
          <w:rFonts w:cs="Times"/>
          <w:szCs w:val="24"/>
          <w:lang w:eastAsia="en-CA"/>
        </w:rPr>
        <w:t>Future</w:t>
      </w:r>
      <w:r w:rsidR="000A465B">
        <w:rPr>
          <w:rFonts w:cs="Times"/>
          <w:szCs w:val="24"/>
          <w:lang w:eastAsia="en-CA"/>
        </w:rPr>
        <w:t xml:space="preserve"> Works</w:t>
      </w:r>
      <w:r w:rsidR="003B41BA" w:rsidRPr="00870355">
        <w:rPr>
          <w:rFonts w:cs="Times"/>
          <w:szCs w:val="24"/>
          <w:lang w:eastAsia="en-CA"/>
        </w:rPr>
        <w:t xml:space="preserve"> sign panels (</w:t>
      </w:r>
      <w:r>
        <w:rPr>
          <w:rFonts w:cs="Times"/>
          <w:szCs w:val="24"/>
          <w:lang w:eastAsia="en-CA"/>
        </w:rPr>
        <w:t>Future</w:t>
      </w:r>
      <w:r w:rsidR="000A465B">
        <w:rPr>
          <w:rFonts w:cs="Times"/>
          <w:szCs w:val="24"/>
          <w:lang w:eastAsia="en-CA"/>
        </w:rPr>
        <w:t xml:space="preserve"> Works</w:t>
      </w:r>
      <w:r w:rsidR="003B41BA" w:rsidRPr="00870355">
        <w:rPr>
          <w:rFonts w:cs="Times"/>
          <w:szCs w:val="24"/>
          <w:lang w:eastAsia="en-CA"/>
        </w:rPr>
        <w:t xml:space="preserve"> shall consider any potential changes due to safety audits, which changes and audits are </w:t>
      </w:r>
      <w:r w:rsidR="00445811">
        <w:rPr>
          <w:rFonts w:cs="Times"/>
          <w:szCs w:val="24"/>
          <w:lang w:eastAsia="en-CA"/>
        </w:rPr>
        <w:t>Project Co’s</w:t>
      </w:r>
      <w:r w:rsidR="003B41BA" w:rsidRPr="00870355">
        <w:rPr>
          <w:rFonts w:cs="Times"/>
          <w:szCs w:val="24"/>
          <w:lang w:eastAsia="en-CA"/>
        </w:rPr>
        <w:t xml:space="preserve"> responsibility)</w:t>
      </w:r>
    </w:p>
    <w:p w14:paraId="35FC96C0" w14:textId="32666E2E" w:rsidR="003B41BA" w:rsidRDefault="003B41BA" w:rsidP="00D856D2">
      <w:pPr>
        <w:numPr>
          <w:ilvl w:val="0"/>
          <w:numId w:val="88"/>
        </w:numPr>
        <w:tabs>
          <w:tab w:val="right" w:leader="dot" w:pos="9360"/>
        </w:tabs>
        <w:ind w:left="1701" w:hanging="567"/>
        <w:jc w:val="both"/>
        <w:rPr>
          <w:rFonts w:cs="Times"/>
          <w:szCs w:val="24"/>
          <w:lang w:eastAsia="en-CA"/>
        </w:rPr>
      </w:pPr>
      <w:r w:rsidRPr="00870355">
        <w:rPr>
          <w:rFonts w:cs="Times"/>
          <w:szCs w:val="24"/>
          <w:lang w:eastAsia="en-CA"/>
        </w:rPr>
        <w:t>Area of 3.5 m x 60% of horizontal span length, placed in any position along the span to create the most critical load effects</w:t>
      </w:r>
    </w:p>
    <w:p w14:paraId="35FC96C1" w14:textId="476915BF" w:rsidR="003B41BA" w:rsidRDefault="003B41BA" w:rsidP="00D856D2">
      <w:pPr>
        <w:pStyle w:val="BodyText2"/>
        <w:widowControl w:val="0"/>
        <w:numPr>
          <w:ilvl w:val="0"/>
          <w:numId w:val="51"/>
        </w:numPr>
        <w:tabs>
          <w:tab w:val="left" w:pos="1080"/>
        </w:tabs>
        <w:ind w:left="1080" w:right="-43"/>
        <w:jc w:val="left"/>
      </w:pPr>
      <w:r w:rsidRPr="00C80C76">
        <w:t>Sign structures shall have a minimum permanent vertical camber of L/ 200 where L is the span of the horizontal arm of the sign structure</w:t>
      </w:r>
      <w:r w:rsidR="00870355">
        <w:t>.</w:t>
      </w:r>
    </w:p>
    <w:p w14:paraId="35FC96C2" w14:textId="62147F6B" w:rsidR="003B41BA" w:rsidRDefault="003B41BA" w:rsidP="00D856D2">
      <w:pPr>
        <w:pStyle w:val="BodyText2"/>
        <w:widowControl w:val="0"/>
        <w:numPr>
          <w:ilvl w:val="0"/>
          <w:numId w:val="51"/>
        </w:numPr>
        <w:tabs>
          <w:tab w:val="left" w:pos="1080"/>
        </w:tabs>
        <w:ind w:left="1080" w:right="-43"/>
        <w:jc w:val="left"/>
      </w:pPr>
      <w:r>
        <w:t>Sign structure structural framing shall be at least 600 mm above the bottom edge of sign panels</w:t>
      </w:r>
      <w:r w:rsidR="00870355">
        <w:t>.</w:t>
      </w:r>
    </w:p>
    <w:p w14:paraId="35FC96C4" w14:textId="71303956" w:rsidR="003B41BA" w:rsidRPr="003B41BA" w:rsidRDefault="003B41BA" w:rsidP="00D856D2">
      <w:pPr>
        <w:pStyle w:val="BodyText2"/>
        <w:widowControl w:val="0"/>
        <w:numPr>
          <w:ilvl w:val="0"/>
          <w:numId w:val="51"/>
        </w:numPr>
        <w:tabs>
          <w:tab w:val="left" w:pos="1080"/>
        </w:tabs>
        <w:ind w:left="1080" w:right="-43"/>
        <w:jc w:val="left"/>
      </w:pPr>
      <w:r w:rsidRPr="00C80C76">
        <w:t xml:space="preserve">The tops of the concrete foundations shall project from </w:t>
      </w:r>
      <w:r w:rsidR="00DE4196">
        <w:t>3</w:t>
      </w:r>
      <w:r w:rsidRPr="00C80C76">
        <w:t xml:space="preserve">00 mm to </w:t>
      </w:r>
      <w:r w:rsidR="00DE4196">
        <w:t>60</w:t>
      </w:r>
      <w:r w:rsidRPr="00C80C76">
        <w:t xml:space="preserve">0 mm above the adjacent ground surface on the traffic side.  The exposed portion of the foundation shall be of </w:t>
      </w:r>
      <w:r>
        <w:t xml:space="preserve">finished concrete with </w:t>
      </w:r>
      <w:r w:rsidRPr="00C80C76">
        <w:t>circular cross-section</w:t>
      </w:r>
      <w:r w:rsidR="00870355">
        <w:t>.</w:t>
      </w:r>
    </w:p>
    <w:p w14:paraId="35FC96C6" w14:textId="77777777" w:rsidR="003B41BA" w:rsidRDefault="003B41BA">
      <w:pPr>
        <w:pStyle w:val="PPP3"/>
      </w:pPr>
      <w:bookmarkStart w:id="2934" w:name="_Toc227554871"/>
      <w:bookmarkStart w:id="2935" w:name="_Toc396139423"/>
      <w:bookmarkStart w:id="2936" w:name="_Toc396144581"/>
      <w:bookmarkStart w:id="2937" w:name="_Toc396722201"/>
      <w:bookmarkStart w:id="2938" w:name="_Toc411425063"/>
      <w:r w:rsidRPr="00C80C76">
        <w:t>Substructure/Foundations</w:t>
      </w:r>
      <w:bookmarkEnd w:id="2934"/>
      <w:bookmarkEnd w:id="2935"/>
      <w:bookmarkEnd w:id="2936"/>
      <w:bookmarkEnd w:id="2937"/>
      <w:bookmarkEnd w:id="2938"/>
    </w:p>
    <w:p w14:paraId="35FC96C8" w14:textId="77777777" w:rsidR="003B41BA" w:rsidRPr="00FA4F72" w:rsidRDefault="003B41BA" w:rsidP="00D856D2">
      <w:pPr>
        <w:pStyle w:val="PPP4"/>
        <w:numPr>
          <w:ilvl w:val="3"/>
          <w:numId w:val="18"/>
        </w:numPr>
        <w:ind w:left="2835" w:hanging="1417"/>
        <w:rPr>
          <w:b/>
        </w:rPr>
      </w:pPr>
      <w:r w:rsidRPr="00FA4F72">
        <w:rPr>
          <w:b/>
        </w:rPr>
        <w:t>Piling</w:t>
      </w:r>
    </w:p>
    <w:p w14:paraId="35FC96C9" w14:textId="77777777" w:rsidR="003B41BA" w:rsidRPr="00315EBB" w:rsidRDefault="003B41BA" w:rsidP="000863B2">
      <w:pPr>
        <w:pStyle w:val="BodyText2"/>
      </w:pPr>
    </w:p>
    <w:p w14:paraId="35FC96CA" w14:textId="6EFD0ABC" w:rsidR="003B41BA" w:rsidRPr="00315EBB" w:rsidRDefault="003B41BA" w:rsidP="000863B2">
      <w:pPr>
        <w:pStyle w:val="BodyText2"/>
      </w:pPr>
      <w:r w:rsidRPr="00C80C76">
        <w:t xml:space="preserve">All welded pile splices whose tensile or flexural capacity is critical to the structural integrity of the bridge (for example with integral bridges), shall be identified as tension splice welds </w:t>
      </w:r>
      <w:r w:rsidR="00E5031A">
        <w:t>i</w:t>
      </w:r>
      <w:r w:rsidR="00E5031A" w:rsidRPr="00C80C76">
        <w:t xml:space="preserve">n </w:t>
      </w:r>
      <w:r w:rsidRPr="00C80C76">
        <w:t xml:space="preserve">the </w:t>
      </w:r>
      <w:r w:rsidR="00E5031A">
        <w:t>Design Data</w:t>
      </w:r>
      <w:r w:rsidRPr="00C80C76">
        <w:t xml:space="preserve">.  These welds </w:t>
      </w:r>
      <w:r w:rsidR="00E5031A">
        <w:t>shall</w:t>
      </w:r>
      <w:r w:rsidR="00E5031A" w:rsidRPr="00C80C76">
        <w:t xml:space="preserve"> </w:t>
      </w:r>
      <w:r w:rsidR="00E5031A">
        <w:t>be tested</w:t>
      </w:r>
      <w:r w:rsidRPr="00C80C76">
        <w:t xml:space="preserve"> using non-destructive testing techniques.  </w:t>
      </w:r>
    </w:p>
    <w:p w14:paraId="35FC96CB" w14:textId="13CB41E1" w:rsidR="003B41BA" w:rsidRPr="000863B2" w:rsidRDefault="003B41BA" w:rsidP="000863B2">
      <w:pPr>
        <w:pStyle w:val="BodyText2"/>
      </w:pPr>
    </w:p>
    <w:p w14:paraId="35FC96CD" w14:textId="5D805A6F" w:rsidR="003B41BA" w:rsidRPr="000863B2" w:rsidRDefault="003B41BA" w:rsidP="000863B2">
      <w:pPr>
        <w:pStyle w:val="BodyText2"/>
      </w:pPr>
      <w:r w:rsidRPr="000863B2">
        <w:t>For substructure elements founded on driven steel H-Piles, HP 310 or larger piles shall be used.</w:t>
      </w:r>
      <w:r w:rsidR="00D64EC6" w:rsidRPr="000863B2">
        <w:t xml:space="preserve"> For substructure elements founded on driven steel Pipe piles, 324x7.35 mm or larger piles shall be used.</w:t>
      </w:r>
    </w:p>
    <w:p w14:paraId="3DD09734" w14:textId="37698139" w:rsidR="00CA44A2" w:rsidRDefault="00CA44A2" w:rsidP="000863B2">
      <w:pPr>
        <w:pStyle w:val="BodyText2"/>
      </w:pPr>
    </w:p>
    <w:p w14:paraId="561D26E2" w14:textId="7F997F2B" w:rsidR="00CA44A2" w:rsidRDefault="00CA44A2" w:rsidP="000863B2">
      <w:pPr>
        <w:pStyle w:val="BodyText2"/>
      </w:pPr>
      <w:r>
        <w:t>All exposed steel piles shall be galvanized to a minimum depth of 2.0 m below stream bed elevation.</w:t>
      </w:r>
      <w:r w:rsidR="00F54500">
        <w:t xml:space="preserve"> Corrosion rates below ground shall be in accordance with AASHTO.</w:t>
      </w:r>
    </w:p>
    <w:p w14:paraId="3B562FEB" w14:textId="5CB4C44E" w:rsidR="00455F9E" w:rsidRDefault="00455F9E" w:rsidP="000863B2">
      <w:pPr>
        <w:pStyle w:val="BodyText2"/>
      </w:pPr>
    </w:p>
    <w:p w14:paraId="0BEB4B4F" w14:textId="09910192" w:rsidR="00455F9E" w:rsidRPr="00315EBB" w:rsidRDefault="00AE0D62" w:rsidP="000863B2">
      <w:pPr>
        <w:pStyle w:val="BodyText2"/>
      </w:pPr>
      <w:r>
        <w:t xml:space="preserve">Steel pile bents </w:t>
      </w:r>
      <w:r w:rsidR="00455F9E">
        <w:t>shall not be used adjacent to roadways.</w:t>
      </w:r>
    </w:p>
    <w:p w14:paraId="35FC96CF" w14:textId="77777777" w:rsidR="003B41BA" w:rsidRPr="00FA4F72" w:rsidRDefault="003B41BA" w:rsidP="00D856D2">
      <w:pPr>
        <w:pStyle w:val="PPP4"/>
        <w:numPr>
          <w:ilvl w:val="3"/>
          <w:numId w:val="18"/>
        </w:numPr>
        <w:ind w:left="2835" w:hanging="1417"/>
        <w:rPr>
          <w:b/>
        </w:rPr>
      </w:pPr>
      <w:r w:rsidRPr="00FA4F72">
        <w:rPr>
          <w:b/>
        </w:rPr>
        <w:t>Bridge Piers</w:t>
      </w:r>
    </w:p>
    <w:p w14:paraId="35FC96D0" w14:textId="77777777" w:rsidR="003B41BA" w:rsidRPr="00315EBB" w:rsidRDefault="003B41BA" w:rsidP="000863B2">
      <w:pPr>
        <w:pStyle w:val="BodyText2"/>
      </w:pPr>
    </w:p>
    <w:p w14:paraId="35FC96D1" w14:textId="79A92999" w:rsidR="003B41BA" w:rsidRDefault="003B41BA" w:rsidP="000863B2">
      <w:pPr>
        <w:pStyle w:val="BodyText2"/>
      </w:pPr>
      <w:r w:rsidRPr="00C80C76">
        <w:t xml:space="preserve">Piers </w:t>
      </w:r>
      <w:r w:rsidR="00853744">
        <w:t>for</w:t>
      </w:r>
      <w:r w:rsidRPr="00C80C76">
        <w:t xml:space="preserve"> stream crossings shall not be founded on spread footings, but shall be founded on driven pile</w:t>
      </w:r>
      <w:r w:rsidRPr="000863B2">
        <w:t>s</w:t>
      </w:r>
      <w:r w:rsidRPr="00C80C76">
        <w:t xml:space="preserve"> or drilled caissons with a minimum penetration of 5 m into competent material.</w:t>
      </w:r>
    </w:p>
    <w:p w14:paraId="26E835CB" w14:textId="77777777" w:rsidR="007C63CF" w:rsidRDefault="007C63CF" w:rsidP="000863B2">
      <w:pPr>
        <w:pStyle w:val="BodyText2"/>
      </w:pPr>
    </w:p>
    <w:p w14:paraId="35FC96D3" w14:textId="0D9A6283" w:rsidR="003B41BA" w:rsidRPr="00315EBB" w:rsidRDefault="00B17138" w:rsidP="000863B2">
      <w:pPr>
        <w:pStyle w:val="BodyText2"/>
      </w:pPr>
      <w:r>
        <w:t>Piers for overpasses</w:t>
      </w:r>
      <w:r w:rsidR="003B41BA" w:rsidRPr="00C80C76">
        <w:t xml:space="preserve"> may be founded on piles or spread footings, but spread footings shall not be used unless founded directly on competent </w:t>
      </w:r>
      <w:r w:rsidR="00306701">
        <w:t xml:space="preserve">hard/stiff </w:t>
      </w:r>
      <w:r w:rsidR="00AF7C29">
        <w:t>glacial clay till</w:t>
      </w:r>
      <w:r w:rsidR="003B41BA" w:rsidRPr="00C80C76">
        <w:t>.</w:t>
      </w:r>
      <w:r w:rsidR="00E35BC2">
        <w:t xml:space="preserve"> </w:t>
      </w:r>
    </w:p>
    <w:p w14:paraId="35FC96D4" w14:textId="77777777" w:rsidR="003B41BA" w:rsidRPr="000863B2" w:rsidRDefault="003B41BA" w:rsidP="000863B2">
      <w:pPr>
        <w:pStyle w:val="BodyText2"/>
      </w:pPr>
    </w:p>
    <w:p w14:paraId="35FC96D7" w14:textId="6BEB3551" w:rsidR="003B41BA" w:rsidRPr="00315EBB" w:rsidRDefault="003B41BA" w:rsidP="000863B2">
      <w:pPr>
        <w:pStyle w:val="BodyText2"/>
      </w:pPr>
      <w:r w:rsidRPr="00C80C76">
        <w:t xml:space="preserve">Piers with three columns </w:t>
      </w:r>
      <w:r w:rsidR="00CB6198">
        <w:t xml:space="preserve">or less </w:t>
      </w:r>
      <w:r w:rsidRPr="00C80C76">
        <w:t>shall have a minimum cross-section area of 2.8 m</w:t>
      </w:r>
      <w:r w:rsidRPr="00B17138">
        <w:rPr>
          <w:vertAlign w:val="superscript"/>
        </w:rPr>
        <w:t>2</w:t>
      </w:r>
      <w:r w:rsidRPr="00C80C76">
        <w:t xml:space="preserve"> for each column</w:t>
      </w:r>
      <w:r w:rsidR="00CB6198">
        <w:t xml:space="preserve">. Piers with </w:t>
      </w:r>
      <w:r w:rsidR="009121E5">
        <w:t>4</w:t>
      </w:r>
      <w:r w:rsidR="00CB6198">
        <w:t xml:space="preserve"> or more columns shall have a minimum </w:t>
      </w:r>
      <w:r w:rsidR="00515D55">
        <w:t xml:space="preserve">cross-section area </w:t>
      </w:r>
      <w:r w:rsidR="00CB6198">
        <w:t xml:space="preserve">of </w:t>
      </w:r>
      <w:r w:rsidR="00515D55">
        <w:t>1.8</w:t>
      </w:r>
      <w:r w:rsidR="00CB6198">
        <w:t xml:space="preserve"> m</w:t>
      </w:r>
      <w:r w:rsidR="00515D55" w:rsidRPr="00B17138">
        <w:rPr>
          <w:vertAlign w:val="superscript"/>
        </w:rPr>
        <w:t>2</w:t>
      </w:r>
      <w:r w:rsidR="00515D55">
        <w:t xml:space="preserve"> for each column</w:t>
      </w:r>
      <w:r w:rsidRPr="00C80C76">
        <w:t>.</w:t>
      </w:r>
    </w:p>
    <w:p w14:paraId="35FC96D8" w14:textId="77777777" w:rsidR="003B41BA" w:rsidRPr="00315EBB" w:rsidRDefault="003B41BA" w:rsidP="000863B2">
      <w:pPr>
        <w:pStyle w:val="BodyText2"/>
      </w:pPr>
    </w:p>
    <w:p w14:paraId="35FC96D9" w14:textId="30B744C0" w:rsidR="003B41BA" w:rsidRPr="00315EBB" w:rsidRDefault="003B41BA" w:rsidP="000863B2">
      <w:pPr>
        <w:pStyle w:val="BodyText2"/>
      </w:pPr>
      <w:r w:rsidRPr="00C80C76">
        <w:t>Straddle bents supporting over-passing superstructures shall be of heavy post-tensioned concrete construction to reduce damage when subject to over-height vehicle collisions.</w:t>
      </w:r>
    </w:p>
    <w:p w14:paraId="35FC96DA" w14:textId="77777777" w:rsidR="003B41BA" w:rsidRPr="00315EBB" w:rsidRDefault="003B41BA" w:rsidP="000863B2">
      <w:pPr>
        <w:pStyle w:val="BodyText2"/>
      </w:pPr>
    </w:p>
    <w:p w14:paraId="35FC96DB" w14:textId="387E3184" w:rsidR="003B41BA" w:rsidRDefault="003B41BA" w:rsidP="000863B2">
      <w:pPr>
        <w:pStyle w:val="BodyText2"/>
      </w:pPr>
      <w:r w:rsidRPr="00C80C76">
        <w:t>For monolithic pier diaphragms which are cast around girder ends, the girders shall be erected on a minimum 150</w:t>
      </w:r>
      <w:r w:rsidR="00936DA9">
        <w:t xml:space="preserve"> </w:t>
      </w:r>
      <w:r w:rsidRPr="00C80C76">
        <w:t>mm high plinth to provide sufficient clear space between the girder bottom and previously cast concrete, to ensure proper flow of concrete under the ends of the girders.</w:t>
      </w:r>
    </w:p>
    <w:p w14:paraId="35FC96DE" w14:textId="77777777" w:rsidR="003B41BA" w:rsidRPr="00FA4F72" w:rsidRDefault="003B41BA" w:rsidP="00D856D2">
      <w:pPr>
        <w:pStyle w:val="PPP4"/>
        <w:numPr>
          <w:ilvl w:val="3"/>
          <w:numId w:val="18"/>
        </w:numPr>
        <w:ind w:left="2835" w:hanging="1417"/>
        <w:rPr>
          <w:b/>
        </w:rPr>
      </w:pPr>
      <w:r w:rsidRPr="00FA4F72">
        <w:rPr>
          <w:b/>
        </w:rPr>
        <w:t>Bridge Abutments</w:t>
      </w:r>
    </w:p>
    <w:p w14:paraId="35FC96E0" w14:textId="565D6700" w:rsidR="003B41BA" w:rsidRPr="00315EBB" w:rsidRDefault="00FA4F72" w:rsidP="00D856D2">
      <w:pPr>
        <w:pStyle w:val="PPP4"/>
        <w:numPr>
          <w:ilvl w:val="4"/>
          <w:numId w:val="18"/>
        </w:numPr>
        <w:tabs>
          <w:tab w:val="clear" w:pos="4320"/>
        </w:tabs>
        <w:ind w:left="4253" w:hanging="1418"/>
        <w:rPr>
          <w:b/>
        </w:rPr>
      </w:pPr>
      <w:r>
        <w:rPr>
          <w:b/>
        </w:rPr>
        <w:t>G</w:t>
      </w:r>
      <w:r w:rsidR="003B41BA" w:rsidRPr="00C80C76">
        <w:rPr>
          <w:b/>
        </w:rPr>
        <w:t>eneral</w:t>
      </w:r>
    </w:p>
    <w:p w14:paraId="35FC96E1" w14:textId="77777777" w:rsidR="003B41BA" w:rsidRPr="00315EBB" w:rsidRDefault="003B41BA" w:rsidP="00B17138">
      <w:pPr>
        <w:pStyle w:val="BodyText2"/>
      </w:pPr>
    </w:p>
    <w:p w14:paraId="35FC96E2" w14:textId="47D378D9" w:rsidR="003B41BA" w:rsidRDefault="003B41BA" w:rsidP="00B17138">
      <w:pPr>
        <w:pStyle w:val="BodyText2"/>
      </w:pPr>
      <w:r w:rsidRPr="00C80C76">
        <w:t>Bridge ends shall be supported on piles. Bridge ends shall have cast-in-place wing walls oriented parallel to the overpassing roadway</w:t>
      </w:r>
      <w:r w:rsidR="00B4752B">
        <w:t>.</w:t>
      </w:r>
      <w:r w:rsidRPr="00AE4D1A">
        <w:t xml:space="preserve"> </w:t>
      </w:r>
      <w:r>
        <w:t>EPS foam and MSE walls shall not be used behind abutments to reduce lateral pressures on abutments or abutment wingwalls</w:t>
      </w:r>
      <w:r w:rsidR="006402F5">
        <w:t xml:space="preserve"> and soil reinforcement shall not be attached to abutments, backwalls, wingwalls or piles to resist lateral pressures</w:t>
      </w:r>
      <w:r>
        <w:t>.</w:t>
      </w:r>
      <w:r w:rsidR="007B1CB1">
        <w:t xml:space="preserve"> Unless approved otherwise, all bridge structures shall be of an “Open” style employing headslopes in front of abutments in accordance with </w:t>
      </w:r>
      <w:r w:rsidR="009B084B">
        <w:t>the Ministry</w:t>
      </w:r>
      <w:r w:rsidR="007B1CB1">
        <w:t xml:space="preserve"> Standard Plan 20154 “Lateral Clearances at Underpasses”.</w:t>
      </w:r>
    </w:p>
    <w:p w14:paraId="35FC96E3" w14:textId="77777777" w:rsidR="003B41BA" w:rsidRDefault="003B41BA" w:rsidP="00B17138">
      <w:pPr>
        <w:pStyle w:val="BodyText2"/>
      </w:pPr>
    </w:p>
    <w:p w14:paraId="35FC96E4" w14:textId="4A5C950F" w:rsidR="003B41BA" w:rsidRDefault="003B41BA" w:rsidP="00B17138">
      <w:pPr>
        <w:pStyle w:val="BodyText2"/>
      </w:pPr>
      <w:r>
        <w:t xml:space="preserve">For conventional headslopes, provide minimum 0.6 m wide bench in front of abutment seat for bearing inspection access, and provide </w:t>
      </w:r>
      <w:r w:rsidRPr="00C80C76">
        <w:t>a minimum</w:t>
      </w:r>
      <w:r>
        <w:t xml:space="preserve"> abutment seat</w:t>
      </w:r>
      <w:r w:rsidRPr="00C80C76">
        <w:t xml:space="preserve"> embedment of 0.</w:t>
      </w:r>
      <w:r>
        <w:t>5</w:t>
      </w:r>
      <w:r w:rsidR="007461F5">
        <w:t xml:space="preserve"> </w:t>
      </w:r>
      <w:r w:rsidRPr="00C80C76">
        <w:t xml:space="preserve">m below </w:t>
      </w:r>
      <w:r>
        <w:t>top of bench</w:t>
      </w:r>
      <w:r w:rsidRPr="00C80C76">
        <w:t xml:space="preserve">. </w:t>
      </w:r>
      <w:r w:rsidR="00833711">
        <w:t xml:space="preserve"> </w:t>
      </w:r>
      <w:r w:rsidR="00B17138">
        <w:t>Abutments shall be designed</w:t>
      </w:r>
      <w:r>
        <w:t xml:space="preserve"> such that bearings can be viewed by an inspector standing directly on the bench, and with maximum abutment seat height of 1.8</w:t>
      </w:r>
      <w:r w:rsidR="009714A1">
        <w:t xml:space="preserve"> </w:t>
      </w:r>
      <w:r>
        <w:t>m above the bench.  For vertical abutments, provide a minimum of 0.5</w:t>
      </w:r>
      <w:r w:rsidR="00936DA9">
        <w:t xml:space="preserve"> </w:t>
      </w:r>
      <w:r>
        <w:t>m wide concrete walkway in front of abutment seat for inspection access.  Th</w:t>
      </w:r>
      <w:r w:rsidR="00B17138">
        <w:t>e inspection</w:t>
      </w:r>
      <w:r>
        <w:t xml:space="preserve"> walkway shall be a concrete slab, monolithic with any abutment retaining wall</w:t>
      </w:r>
      <w:r w:rsidR="003545DC">
        <w:t xml:space="preserve"> </w:t>
      </w:r>
      <w:r>
        <w:t>coping, with a 3</w:t>
      </w:r>
      <w:r w:rsidR="00FC70B6">
        <w:t>%</w:t>
      </w:r>
      <w:r>
        <w:t xml:space="preserve"> wash slope towards the vertical face.  </w:t>
      </w:r>
      <w:r w:rsidR="00B17138">
        <w:t xml:space="preserve">The inspection </w:t>
      </w:r>
      <w:r>
        <w:t xml:space="preserve">walkway </w:t>
      </w:r>
      <w:r w:rsidR="00B17138">
        <w:t xml:space="preserve">shall be protected </w:t>
      </w:r>
      <w:r>
        <w:t>with continuous safety railing, designed as a “guard” having a minimum height of 1070</w:t>
      </w:r>
      <w:r w:rsidR="00CC27D8">
        <w:t xml:space="preserve"> </w:t>
      </w:r>
      <w:r>
        <w:t xml:space="preserve">mm.  Proportion </w:t>
      </w:r>
      <w:r w:rsidR="00E57BE5">
        <w:t xml:space="preserve">the </w:t>
      </w:r>
      <w:r>
        <w:t xml:space="preserve">abutments such that bearings can be viewed by an inspector standing directly on the walkway, </w:t>
      </w:r>
      <w:r w:rsidR="009714A1">
        <w:t xml:space="preserve">and </w:t>
      </w:r>
      <w:r>
        <w:t>with maximum abutment seat height of 1.8</w:t>
      </w:r>
      <w:r w:rsidR="009714A1">
        <w:t xml:space="preserve"> </w:t>
      </w:r>
      <w:r>
        <w:t>m above the walkway.  The inspection walkway shall be accessible from the side without need of any equipment.</w:t>
      </w:r>
      <w:r w:rsidR="002458C9">
        <w:t xml:space="preserve"> Locked gates shall be provided to limit access to these walkways by the general public.</w:t>
      </w:r>
    </w:p>
    <w:p w14:paraId="35FC96E5" w14:textId="77777777" w:rsidR="003B41BA" w:rsidRDefault="003B41BA" w:rsidP="00B17138">
      <w:pPr>
        <w:pStyle w:val="BodyText2"/>
      </w:pPr>
    </w:p>
    <w:p w14:paraId="35FC96E6" w14:textId="41042ABB" w:rsidR="003B41BA" w:rsidRPr="00315EBB" w:rsidRDefault="003B41BA" w:rsidP="00B17138">
      <w:pPr>
        <w:pStyle w:val="BodyText2"/>
      </w:pPr>
      <w:r>
        <w:t xml:space="preserve">For abutment seats behind independent retaining walls, </w:t>
      </w:r>
      <w:r w:rsidR="00B17138">
        <w:t xml:space="preserve">the design shall </w:t>
      </w:r>
      <w:r>
        <w:t>provide a minimum abutment seat embedment of 0.</w:t>
      </w:r>
      <w:r w:rsidR="002458C9">
        <w:t>6</w:t>
      </w:r>
      <w:r w:rsidR="00523AD0">
        <w:t xml:space="preserve"> </w:t>
      </w:r>
      <w:r>
        <w:t>m below top of walkway.  For all abutments, wingwalls</w:t>
      </w:r>
      <w:r w:rsidR="00B17138">
        <w:t xml:space="preserve"> </w:t>
      </w:r>
      <w:r>
        <w:t xml:space="preserve">parallel to the over-passing roadway </w:t>
      </w:r>
      <w:r w:rsidRPr="00C80C76">
        <w:t>shall extend a minimum distance of 0.6 m beyond top of fill line, and shall have a minimum embedment of 0.6 m below top of grade at all locations.</w:t>
      </w:r>
    </w:p>
    <w:p w14:paraId="35FC96E7" w14:textId="77777777" w:rsidR="003B41BA" w:rsidRPr="00315EBB" w:rsidRDefault="003B41BA" w:rsidP="00B17138">
      <w:pPr>
        <w:pStyle w:val="BodyText2"/>
      </w:pPr>
    </w:p>
    <w:p w14:paraId="35FC96EA" w14:textId="77777777" w:rsidR="003B41BA" w:rsidRDefault="003B41BA" w:rsidP="00B17138">
      <w:pPr>
        <w:pStyle w:val="BodyText2"/>
      </w:pPr>
      <w:r w:rsidRPr="00C80C76">
        <w:t>Good drainage details shall be incorporated into the design of abutments and shall include the following:</w:t>
      </w:r>
    </w:p>
    <w:p w14:paraId="3B6CF730" w14:textId="77777777" w:rsidR="00FB28A2" w:rsidRPr="00315EBB" w:rsidRDefault="00FB28A2" w:rsidP="00B17138">
      <w:pPr>
        <w:pStyle w:val="BodyText2"/>
      </w:pPr>
    </w:p>
    <w:p w14:paraId="35FC96EC" w14:textId="6AE23053" w:rsidR="003B41BA" w:rsidRPr="004107B7" w:rsidRDefault="003B41BA" w:rsidP="00D856D2">
      <w:pPr>
        <w:pStyle w:val="BodyText2"/>
        <w:widowControl w:val="0"/>
        <w:numPr>
          <w:ilvl w:val="0"/>
          <w:numId w:val="51"/>
        </w:numPr>
        <w:tabs>
          <w:tab w:val="left" w:pos="1080"/>
        </w:tabs>
        <w:ind w:left="1080" w:right="-43"/>
        <w:jc w:val="left"/>
      </w:pPr>
      <w:r w:rsidRPr="00C80C76">
        <w:t>The joints around the approach slab shall be well sealed to prevent water infiltration</w:t>
      </w:r>
      <w:r w:rsidR="00801222">
        <w:t>,</w:t>
      </w:r>
      <w:r w:rsidRPr="00C80C76">
        <w:t xml:space="preserve"> </w:t>
      </w:r>
      <w:r w:rsidR="00801222" w:rsidRPr="004107B7">
        <w:t>r</w:t>
      </w:r>
      <w:r w:rsidRPr="004107B7">
        <w:t xml:space="preserve">eference </w:t>
      </w:r>
      <w:r w:rsidR="00801222" w:rsidRPr="00D856D2">
        <w:t>Drawing SK-4</w:t>
      </w:r>
      <w:r w:rsidRPr="00D856D2">
        <w:t xml:space="preserve"> (Deck Water Proofing System with 80 mm </w:t>
      </w:r>
      <w:r w:rsidR="009121E5" w:rsidRPr="00D856D2">
        <w:t>2</w:t>
      </w:r>
      <w:r w:rsidRPr="00D856D2">
        <w:t xml:space="preserve"> Course Hot Mix ACP)</w:t>
      </w:r>
      <w:r w:rsidR="00FC4037" w:rsidRPr="00D856D2">
        <w:t xml:space="preserve"> and </w:t>
      </w:r>
      <w:r w:rsidR="00801222" w:rsidRPr="00D856D2">
        <w:t>D</w:t>
      </w:r>
      <w:r w:rsidR="00FC4037" w:rsidRPr="00D856D2">
        <w:t>rawing SK-3 (Standard Concrete Joints</w:t>
      </w:r>
      <w:r w:rsidRPr="00D856D2">
        <w:t>))</w:t>
      </w:r>
      <w:r w:rsidR="00B17138" w:rsidRPr="004107B7">
        <w:t>.</w:t>
      </w:r>
    </w:p>
    <w:p w14:paraId="35FC96ED" w14:textId="5436748C" w:rsidR="003B41BA" w:rsidRDefault="003B41BA" w:rsidP="00D856D2">
      <w:pPr>
        <w:pStyle w:val="BodyText2"/>
        <w:widowControl w:val="0"/>
        <w:numPr>
          <w:ilvl w:val="0"/>
          <w:numId w:val="51"/>
        </w:numPr>
        <w:tabs>
          <w:tab w:val="left" w:pos="1080"/>
        </w:tabs>
        <w:ind w:left="1080" w:right="-43"/>
        <w:jc w:val="left"/>
      </w:pPr>
      <w:r w:rsidRPr="00C80C76">
        <w:t>A secondary system consisting of granular backfill, sheet wall drains and of sub-soil weeping drains shall be provided to collect, channel and remove the seepage</w:t>
      </w:r>
      <w:r w:rsidR="00B17138">
        <w:t>.</w:t>
      </w:r>
    </w:p>
    <w:p w14:paraId="35FC96EE" w14:textId="5E17711D" w:rsidR="003B41BA" w:rsidRDefault="003B41BA" w:rsidP="00D856D2">
      <w:pPr>
        <w:pStyle w:val="BodyText2"/>
        <w:widowControl w:val="0"/>
        <w:numPr>
          <w:ilvl w:val="0"/>
          <w:numId w:val="51"/>
        </w:numPr>
        <w:tabs>
          <w:tab w:val="left" w:pos="1080"/>
        </w:tabs>
        <w:ind w:left="1080" w:right="-43"/>
        <w:jc w:val="left"/>
      </w:pPr>
      <w:r>
        <w:t>Except for MSE wall abutments with steel soil reinforcement, s</w:t>
      </w:r>
      <w:r w:rsidRPr="00C80C76">
        <w:t>heet wall drains shall be provided and spot-glued to the earth face of the abutment seat and wingwalls to intercept and channel seepage into a perforated weeping drain with a minimum positive drain slope of 2% that will be day-lighted on the headslope or through the sideslope</w:t>
      </w:r>
      <w:r w:rsidR="00B17138">
        <w:t>.</w:t>
      </w:r>
    </w:p>
    <w:p w14:paraId="35FC96EF" w14:textId="4B717D67" w:rsidR="003B41BA" w:rsidRDefault="003B41BA" w:rsidP="00D856D2">
      <w:pPr>
        <w:pStyle w:val="BodyText2"/>
        <w:widowControl w:val="0"/>
        <w:numPr>
          <w:ilvl w:val="0"/>
          <w:numId w:val="51"/>
        </w:numPr>
        <w:tabs>
          <w:tab w:val="left" w:pos="1080"/>
        </w:tabs>
        <w:ind w:left="1080" w:right="-43"/>
        <w:jc w:val="left"/>
      </w:pPr>
      <w:r w:rsidRPr="00C80C76">
        <w:t>Clean, well graded, crushed granular backfill with a maximum aggregate size of 25</w:t>
      </w:r>
      <w:r w:rsidR="00652889">
        <w:t> </w:t>
      </w:r>
      <w:r w:rsidRPr="00C80C76">
        <w:t>mm shall be provided behind abutment seats and wingwalls complete with perforated weeping drains under the abutment seat and wingwalls</w:t>
      </w:r>
      <w:r w:rsidR="00B17138">
        <w:t>.</w:t>
      </w:r>
      <w:r w:rsidRPr="00C80C76">
        <w:t xml:space="preserve"> </w:t>
      </w:r>
    </w:p>
    <w:p w14:paraId="35FC96F0" w14:textId="7673314A" w:rsidR="003B41BA" w:rsidRDefault="003B41BA" w:rsidP="00D856D2">
      <w:pPr>
        <w:pStyle w:val="BodyText2"/>
        <w:widowControl w:val="0"/>
        <w:numPr>
          <w:ilvl w:val="0"/>
          <w:numId w:val="51"/>
        </w:numPr>
        <w:tabs>
          <w:tab w:val="left" w:pos="1080"/>
        </w:tabs>
        <w:ind w:left="1080" w:right="-43"/>
        <w:jc w:val="left"/>
      </w:pPr>
      <w:r w:rsidRPr="00C80C76">
        <w:t xml:space="preserve">Concrete drain troughs and drains shall be placed in accordance with Section </w:t>
      </w:r>
      <w:r w:rsidR="00E85F8B" w:rsidRPr="008A6088">
        <w:t>200.</w:t>
      </w:r>
      <w:r w:rsidR="000A1924">
        <w:t>7</w:t>
      </w:r>
      <w:r w:rsidR="00E85F8B" w:rsidRPr="008A6088">
        <w:t xml:space="preserve">.17 of </w:t>
      </w:r>
      <w:r w:rsidR="00012B25" w:rsidRPr="008A6088">
        <w:t>Schedule 15-2</w:t>
      </w:r>
      <w:r w:rsidR="00012B25">
        <w:t xml:space="preserve"> -</w:t>
      </w:r>
      <w:r w:rsidR="00012B25" w:rsidRPr="008A6088">
        <w:t xml:space="preserve"> </w:t>
      </w:r>
      <w:r w:rsidR="00012B25">
        <w:t>Design and Construction.</w:t>
      </w:r>
    </w:p>
    <w:p w14:paraId="35FC96F1" w14:textId="20773623" w:rsidR="003B41BA" w:rsidRDefault="003B41BA" w:rsidP="00D856D2">
      <w:pPr>
        <w:pStyle w:val="BodyText2"/>
        <w:widowControl w:val="0"/>
        <w:numPr>
          <w:ilvl w:val="0"/>
          <w:numId w:val="51"/>
        </w:numPr>
        <w:tabs>
          <w:tab w:val="left" w:pos="1080"/>
        </w:tabs>
        <w:ind w:left="1080" w:right="-43"/>
        <w:jc w:val="left"/>
      </w:pPr>
      <w:r>
        <w:t>For MSE wall abutments see Section</w:t>
      </w:r>
      <w:r w:rsidR="00E85F8B">
        <w:t>s 200.</w:t>
      </w:r>
      <w:r w:rsidR="000A1924">
        <w:t>7</w:t>
      </w:r>
      <w:r w:rsidR="00E85F8B">
        <w:t xml:space="preserve">.19 and </w:t>
      </w:r>
      <w:r>
        <w:t>300.</w:t>
      </w:r>
      <w:r w:rsidR="00481F76">
        <w:t>4.7</w:t>
      </w:r>
      <w:r>
        <w:t xml:space="preserve"> </w:t>
      </w:r>
      <w:r w:rsidR="00E85F8B">
        <w:t xml:space="preserve">of </w:t>
      </w:r>
      <w:r w:rsidR="00012B25" w:rsidRPr="008A6088">
        <w:t>Schedule 15-2</w:t>
      </w:r>
      <w:r w:rsidR="00012B25">
        <w:t xml:space="preserve"> -</w:t>
      </w:r>
      <w:r w:rsidR="00012B25" w:rsidRPr="008A6088">
        <w:t xml:space="preserve"> </w:t>
      </w:r>
      <w:r w:rsidR="00012B25">
        <w:t>Design and Construction</w:t>
      </w:r>
      <w:r>
        <w:t xml:space="preserve"> for additional details.</w:t>
      </w:r>
    </w:p>
    <w:p w14:paraId="35FC96F3" w14:textId="10A026CF" w:rsidR="003B41BA" w:rsidRPr="00315EBB" w:rsidRDefault="008F4278" w:rsidP="00D856D2">
      <w:pPr>
        <w:pStyle w:val="PPP4"/>
        <w:numPr>
          <w:ilvl w:val="4"/>
          <w:numId w:val="18"/>
        </w:numPr>
        <w:tabs>
          <w:tab w:val="clear" w:pos="4320"/>
        </w:tabs>
        <w:ind w:left="4253" w:hanging="1418"/>
        <w:rPr>
          <w:b/>
        </w:rPr>
      </w:pPr>
      <w:r>
        <w:rPr>
          <w:b/>
        </w:rPr>
        <w:t xml:space="preserve">Layout of </w:t>
      </w:r>
      <w:r w:rsidR="003B41BA">
        <w:rPr>
          <w:b/>
        </w:rPr>
        <w:t>Retaining</w:t>
      </w:r>
      <w:r w:rsidR="003B41BA" w:rsidRPr="00C80C76">
        <w:rPr>
          <w:b/>
        </w:rPr>
        <w:t xml:space="preserve"> Walls</w:t>
      </w:r>
      <w:r>
        <w:rPr>
          <w:b/>
        </w:rPr>
        <w:t xml:space="preserve"> at Abutments</w:t>
      </w:r>
    </w:p>
    <w:p w14:paraId="0AF03171" w14:textId="77777777" w:rsidR="00676421" w:rsidRDefault="00676421" w:rsidP="00B17138">
      <w:pPr>
        <w:pStyle w:val="BodyText2"/>
      </w:pPr>
    </w:p>
    <w:p w14:paraId="39ADD1EC" w14:textId="77777777" w:rsidR="00676421" w:rsidRDefault="00676421" w:rsidP="00676421">
      <w:pPr>
        <w:rPr>
          <w:szCs w:val="24"/>
        </w:rPr>
      </w:pPr>
      <w:r w:rsidRPr="00BD374F">
        <w:rPr>
          <w:szCs w:val="24"/>
        </w:rPr>
        <w:t>This section applies to the layout of walls at abutments adjacent to roadways and railways. Wall geometry shall satisfy the following requirements:</w:t>
      </w:r>
    </w:p>
    <w:p w14:paraId="49455869" w14:textId="77777777" w:rsidR="00676421" w:rsidRPr="00BD374F" w:rsidRDefault="00676421" w:rsidP="00676421">
      <w:pPr>
        <w:rPr>
          <w:szCs w:val="24"/>
        </w:rPr>
      </w:pPr>
    </w:p>
    <w:p w14:paraId="5C5B0CD2" w14:textId="00CB2FC7" w:rsidR="00676421" w:rsidRPr="00BD374F" w:rsidRDefault="00A34ACD" w:rsidP="00AB7ECD">
      <w:pPr>
        <w:pStyle w:val="BodyText2"/>
        <w:widowControl w:val="0"/>
        <w:numPr>
          <w:ilvl w:val="0"/>
          <w:numId w:val="51"/>
        </w:numPr>
        <w:tabs>
          <w:tab w:val="left" w:pos="1080"/>
        </w:tabs>
        <w:ind w:left="1080" w:right="-43"/>
        <w:jc w:val="left"/>
        <w:rPr>
          <w:szCs w:val="24"/>
        </w:rPr>
      </w:pPr>
      <w:r>
        <w:t>Wingwalls may be set parallel to the underpassing Roadway but w</w:t>
      </w:r>
      <w:r w:rsidRPr="00676421">
        <w:t>ingwalls</w:t>
      </w:r>
      <w:r w:rsidRPr="00BD374F">
        <w:rPr>
          <w:szCs w:val="24"/>
        </w:rPr>
        <w:t xml:space="preserve"> </w:t>
      </w:r>
      <w:r w:rsidR="00676421" w:rsidRPr="00BD374F">
        <w:rPr>
          <w:szCs w:val="24"/>
        </w:rPr>
        <w:t>on the approaching traffic side for the underpassing roadway, shall be flared away from traffic at a minimum flare rate of 20:1 and the end of the wingwall shall be buried into the ground;</w:t>
      </w:r>
    </w:p>
    <w:p w14:paraId="2C07B612" w14:textId="77777777" w:rsidR="00676421" w:rsidRPr="00BD374F" w:rsidRDefault="00676421" w:rsidP="00AB7ECD">
      <w:pPr>
        <w:pStyle w:val="BodyText2"/>
        <w:widowControl w:val="0"/>
        <w:numPr>
          <w:ilvl w:val="0"/>
          <w:numId w:val="51"/>
        </w:numPr>
        <w:tabs>
          <w:tab w:val="left" w:pos="1080"/>
        </w:tabs>
        <w:ind w:left="1080" w:right="-43"/>
        <w:jc w:val="left"/>
        <w:rPr>
          <w:szCs w:val="24"/>
        </w:rPr>
      </w:pPr>
      <w:r w:rsidRPr="00BD374F">
        <w:rPr>
          <w:szCs w:val="24"/>
        </w:rPr>
        <w:t>Walls parallel to underpassing railways, the wingwalls shall be flared away from the track at both sides of the abutments at a flare rate of 20:1;</w:t>
      </w:r>
    </w:p>
    <w:p w14:paraId="3EE0ABF4" w14:textId="17054CBA" w:rsidR="00676421" w:rsidRPr="00BD374F" w:rsidRDefault="00676421" w:rsidP="00AB7ECD">
      <w:pPr>
        <w:pStyle w:val="BodyText2"/>
        <w:widowControl w:val="0"/>
        <w:numPr>
          <w:ilvl w:val="0"/>
          <w:numId w:val="51"/>
        </w:numPr>
        <w:tabs>
          <w:tab w:val="left" w:pos="1080"/>
        </w:tabs>
        <w:ind w:left="1080" w:right="-43"/>
        <w:jc w:val="left"/>
        <w:rPr>
          <w:szCs w:val="24"/>
        </w:rPr>
      </w:pPr>
      <w:r w:rsidRPr="00BD374F">
        <w:rPr>
          <w:szCs w:val="24"/>
        </w:rPr>
        <w:t>In no case shall the enclosed angle between the front abutment wall and a wingwall be less than 70</w:t>
      </w:r>
      <w:r>
        <w:rPr>
          <w:szCs w:val="24"/>
        </w:rPr>
        <w:t>°</w:t>
      </w:r>
      <w:r w:rsidRPr="00BD374F">
        <w:rPr>
          <w:szCs w:val="24"/>
        </w:rPr>
        <w:t>.</w:t>
      </w:r>
    </w:p>
    <w:p w14:paraId="4C317A32" w14:textId="415D356A" w:rsidR="00676421" w:rsidRPr="00BD374F" w:rsidRDefault="00676421" w:rsidP="00AB7ECD">
      <w:pPr>
        <w:pStyle w:val="BodyText2"/>
        <w:widowControl w:val="0"/>
        <w:numPr>
          <w:ilvl w:val="0"/>
          <w:numId w:val="51"/>
        </w:numPr>
        <w:tabs>
          <w:tab w:val="left" w:pos="1080"/>
        </w:tabs>
        <w:ind w:left="1080" w:right="-43"/>
        <w:jc w:val="left"/>
        <w:rPr>
          <w:szCs w:val="24"/>
        </w:rPr>
      </w:pPr>
      <w:r w:rsidRPr="00BD374F">
        <w:rPr>
          <w:szCs w:val="24"/>
        </w:rPr>
        <w:t>The height of the turned-back wingwall shall not exceed 12</w:t>
      </w:r>
      <w:r>
        <w:rPr>
          <w:szCs w:val="24"/>
        </w:rPr>
        <w:t xml:space="preserve"> </w:t>
      </w:r>
      <w:r w:rsidRPr="00BD374F">
        <w:rPr>
          <w:szCs w:val="24"/>
        </w:rPr>
        <w:t>m, and the barrier may be integral with the approach slab over the turned back wingwall;</w:t>
      </w:r>
    </w:p>
    <w:p w14:paraId="21299FBD" w14:textId="77777777" w:rsidR="00676421" w:rsidRPr="00BD374F" w:rsidRDefault="00676421" w:rsidP="00AB7ECD">
      <w:pPr>
        <w:pStyle w:val="BodyText2"/>
        <w:widowControl w:val="0"/>
        <w:numPr>
          <w:ilvl w:val="0"/>
          <w:numId w:val="51"/>
        </w:numPr>
        <w:tabs>
          <w:tab w:val="left" w:pos="1080"/>
        </w:tabs>
        <w:ind w:left="1080" w:right="-43"/>
        <w:jc w:val="left"/>
        <w:rPr>
          <w:szCs w:val="24"/>
        </w:rPr>
      </w:pPr>
      <w:r w:rsidRPr="00BD374F">
        <w:rPr>
          <w:szCs w:val="24"/>
        </w:rPr>
        <w:t>If a roof slab is required, both wingwalls shall be cast-in-place concrete and cantilevered off the grade beam;</w:t>
      </w:r>
      <w:r>
        <w:rPr>
          <w:szCs w:val="24"/>
        </w:rPr>
        <w:t xml:space="preserve"> and</w:t>
      </w:r>
    </w:p>
    <w:p w14:paraId="54E1EBC0" w14:textId="670F8200" w:rsidR="00676421" w:rsidRDefault="00676421" w:rsidP="00AB7ECD">
      <w:pPr>
        <w:pStyle w:val="BodyText2"/>
        <w:widowControl w:val="0"/>
        <w:numPr>
          <w:ilvl w:val="0"/>
          <w:numId w:val="51"/>
        </w:numPr>
        <w:tabs>
          <w:tab w:val="left" w:pos="1080"/>
        </w:tabs>
        <w:ind w:left="1080" w:right="-43"/>
        <w:jc w:val="left"/>
        <w:rPr>
          <w:szCs w:val="24"/>
        </w:rPr>
      </w:pPr>
      <w:r w:rsidRPr="00BD374F">
        <w:rPr>
          <w:szCs w:val="24"/>
        </w:rPr>
        <w:t>Where the length of wingwall on the approaching traffic side for the underpassing roadway extends over 20</w:t>
      </w:r>
      <w:r>
        <w:rPr>
          <w:szCs w:val="24"/>
        </w:rPr>
        <w:t xml:space="preserve"> </w:t>
      </w:r>
      <w:r w:rsidRPr="00BD374F">
        <w:rPr>
          <w:szCs w:val="24"/>
        </w:rPr>
        <w:t>m beyond the abutment, only the end 20</w:t>
      </w:r>
      <w:r>
        <w:rPr>
          <w:szCs w:val="24"/>
        </w:rPr>
        <w:t xml:space="preserve"> </w:t>
      </w:r>
      <w:r w:rsidRPr="00BD374F">
        <w:rPr>
          <w:szCs w:val="24"/>
        </w:rPr>
        <w:t>m shall be flared.</w:t>
      </w:r>
    </w:p>
    <w:p w14:paraId="58FB2812" w14:textId="77777777" w:rsidR="00676421" w:rsidRPr="00BD374F" w:rsidRDefault="00676421" w:rsidP="00AB7ECD">
      <w:pPr>
        <w:pStyle w:val="BodyText2"/>
        <w:widowControl w:val="0"/>
        <w:tabs>
          <w:tab w:val="left" w:pos="1080"/>
        </w:tabs>
        <w:ind w:left="1080" w:right="-43"/>
        <w:jc w:val="left"/>
        <w:rPr>
          <w:szCs w:val="24"/>
        </w:rPr>
      </w:pPr>
    </w:p>
    <w:p w14:paraId="7969A86D" w14:textId="363D0DDC" w:rsidR="00676421" w:rsidRPr="00315EBB" w:rsidRDefault="00676421" w:rsidP="00676421">
      <w:pPr>
        <w:pStyle w:val="BodyText2"/>
      </w:pPr>
      <w:r w:rsidRPr="00B20EAB">
        <w:rPr>
          <w:szCs w:val="24"/>
        </w:rPr>
        <w:t>A suitably flat area shall be provided at the base of any wall over 2</w:t>
      </w:r>
      <w:r>
        <w:rPr>
          <w:szCs w:val="24"/>
        </w:rPr>
        <w:t xml:space="preserve"> </w:t>
      </w:r>
      <w:r w:rsidRPr="00B20EAB">
        <w:rPr>
          <w:szCs w:val="24"/>
        </w:rPr>
        <w:t>m in exposed height, to enable ladder access to the wall at any location along the wall to be done in a safe manner.</w:t>
      </w:r>
    </w:p>
    <w:p w14:paraId="35FC9701" w14:textId="06B2B396" w:rsidR="003B41BA" w:rsidRPr="00315EBB" w:rsidRDefault="003B41BA" w:rsidP="00D856D2">
      <w:pPr>
        <w:pStyle w:val="PPP4"/>
        <w:numPr>
          <w:ilvl w:val="4"/>
          <w:numId w:val="18"/>
        </w:numPr>
        <w:tabs>
          <w:tab w:val="clear" w:pos="4320"/>
        </w:tabs>
        <w:ind w:left="4253" w:hanging="1418"/>
        <w:rPr>
          <w:b/>
        </w:rPr>
      </w:pPr>
      <w:r w:rsidRPr="00C80C76">
        <w:rPr>
          <w:b/>
        </w:rPr>
        <w:t>Approach Slabs</w:t>
      </w:r>
    </w:p>
    <w:p w14:paraId="35FC9702" w14:textId="77777777" w:rsidR="003B41BA" w:rsidRPr="00315EBB" w:rsidRDefault="003B41BA" w:rsidP="00D7503E">
      <w:pPr>
        <w:pStyle w:val="BodyText2"/>
      </w:pPr>
    </w:p>
    <w:p w14:paraId="35FC9703" w14:textId="77777777" w:rsidR="003B41BA" w:rsidRDefault="003B41BA" w:rsidP="00D7503E">
      <w:pPr>
        <w:pStyle w:val="BodyText2"/>
      </w:pPr>
      <w:r w:rsidRPr="00C80C76">
        <w:t>Approach slabs shall be in accordance with the provisions of section 1.7.2 of the Bridge Design Code except as noted:</w:t>
      </w:r>
    </w:p>
    <w:p w14:paraId="4DEE387E" w14:textId="77777777" w:rsidR="00FB28A2" w:rsidRDefault="00FB28A2" w:rsidP="00D7503E">
      <w:pPr>
        <w:pStyle w:val="BodyText2"/>
      </w:pPr>
    </w:p>
    <w:p w14:paraId="38018687" w14:textId="56DCDA7E" w:rsidR="00FD334A" w:rsidRDefault="00FD334A" w:rsidP="00D856D2">
      <w:pPr>
        <w:pStyle w:val="BodyText2"/>
        <w:widowControl w:val="0"/>
        <w:numPr>
          <w:ilvl w:val="0"/>
          <w:numId w:val="51"/>
        </w:numPr>
        <w:tabs>
          <w:tab w:val="left" w:pos="1080"/>
        </w:tabs>
        <w:ind w:left="1080" w:right="-43"/>
        <w:jc w:val="left"/>
      </w:pPr>
      <w:r>
        <w:t>Concrete for approach slab shall be Type DC</w:t>
      </w:r>
      <w:r w:rsidR="00D7503E">
        <w:t>.</w:t>
      </w:r>
    </w:p>
    <w:p w14:paraId="35FC9706" w14:textId="149AD11F" w:rsidR="003B41BA" w:rsidRDefault="003B41BA" w:rsidP="00D856D2">
      <w:pPr>
        <w:pStyle w:val="BodyText2"/>
        <w:widowControl w:val="0"/>
        <w:numPr>
          <w:ilvl w:val="0"/>
          <w:numId w:val="51"/>
        </w:numPr>
        <w:tabs>
          <w:tab w:val="left" w:pos="1080"/>
        </w:tabs>
        <w:ind w:left="1080" w:right="-43"/>
        <w:jc w:val="left"/>
      </w:pPr>
      <w:r w:rsidRPr="00C80C76">
        <w:t>Approach slabs shall have sufficient length to limit their rotation due to settlement to 0.5%, and</w:t>
      </w:r>
      <w:r w:rsidR="00D7503E">
        <w:t xml:space="preserve"> </w:t>
      </w:r>
      <w:r w:rsidRPr="00C80C76">
        <w:t xml:space="preserve">shall have a minimum length of </w:t>
      </w:r>
      <w:r w:rsidR="00D056CE">
        <w:t>48</w:t>
      </w:r>
      <w:r w:rsidRPr="00C80C76">
        <w:t>00 mm (measured parallel to centreline of roadway)</w:t>
      </w:r>
      <w:r w:rsidR="00D7503E">
        <w:t>.</w:t>
      </w:r>
    </w:p>
    <w:p w14:paraId="4B51FB8F" w14:textId="4ED375FB" w:rsidR="008F4278" w:rsidRDefault="008F4278" w:rsidP="00D856D2">
      <w:pPr>
        <w:pStyle w:val="BodyText2"/>
        <w:widowControl w:val="0"/>
        <w:numPr>
          <w:ilvl w:val="0"/>
          <w:numId w:val="51"/>
        </w:numPr>
        <w:tabs>
          <w:tab w:val="left" w:pos="1080"/>
        </w:tabs>
        <w:ind w:left="1080" w:right="-43"/>
        <w:jc w:val="left"/>
      </w:pPr>
      <w:r>
        <w:t xml:space="preserve">Approach slabs shall </w:t>
      </w:r>
      <w:r w:rsidR="00180F37">
        <w:t xml:space="preserve">have </w:t>
      </w:r>
      <w:r w:rsidR="00180F37" w:rsidRPr="00C80C76">
        <w:t xml:space="preserve">Deck Water Proofing System with </w:t>
      </w:r>
      <w:r w:rsidR="009121E5">
        <w:t>2</w:t>
      </w:r>
      <w:r w:rsidR="00180F37" w:rsidRPr="00C80C76">
        <w:t xml:space="preserve"> Course Hot Mix ACP</w:t>
      </w:r>
      <w:r w:rsidR="00180F37">
        <w:t xml:space="preserve"> </w:t>
      </w:r>
    </w:p>
    <w:p w14:paraId="35FC9707" w14:textId="56BD4DD2" w:rsidR="003B41BA" w:rsidRDefault="003B41BA" w:rsidP="00D856D2">
      <w:pPr>
        <w:pStyle w:val="BodyText2"/>
        <w:widowControl w:val="0"/>
        <w:numPr>
          <w:ilvl w:val="0"/>
          <w:numId w:val="51"/>
        </w:numPr>
        <w:tabs>
          <w:tab w:val="left" w:pos="1080"/>
        </w:tabs>
        <w:ind w:left="1080" w:right="-43"/>
        <w:jc w:val="left"/>
      </w:pPr>
      <w:r>
        <w:t>Approach slabs shall not be constructed with integral barriers or curbs</w:t>
      </w:r>
      <w:r w:rsidR="003702C1">
        <w:t>;</w:t>
      </w:r>
    </w:p>
    <w:p w14:paraId="35FC9708" w14:textId="77777777" w:rsidR="003B41BA" w:rsidRDefault="003B41BA" w:rsidP="00D856D2">
      <w:pPr>
        <w:pStyle w:val="BodyText2"/>
        <w:widowControl w:val="0"/>
        <w:numPr>
          <w:ilvl w:val="0"/>
          <w:numId w:val="51"/>
        </w:numPr>
        <w:tabs>
          <w:tab w:val="left" w:pos="1080"/>
        </w:tabs>
        <w:ind w:left="1080" w:right="-43"/>
        <w:jc w:val="left"/>
      </w:pPr>
      <w:r w:rsidRPr="00C80C76">
        <w:t>Approach slab thickness shall be as required by the designer but shall have a minimum thickness of 300 mm;</w:t>
      </w:r>
    </w:p>
    <w:p w14:paraId="2DFE46E7" w14:textId="44F6810D" w:rsidR="00C454A1" w:rsidRDefault="00C454A1" w:rsidP="00D856D2">
      <w:pPr>
        <w:pStyle w:val="BodyText2"/>
        <w:widowControl w:val="0"/>
        <w:numPr>
          <w:ilvl w:val="0"/>
          <w:numId w:val="51"/>
        </w:numPr>
        <w:tabs>
          <w:tab w:val="left" w:pos="1080"/>
        </w:tabs>
        <w:ind w:left="1080" w:right="-43"/>
        <w:jc w:val="left"/>
      </w:pPr>
      <w:r>
        <w:t>Approach slab sh</w:t>
      </w:r>
      <w:r w:rsidR="005305D4">
        <w:t>ould</w:t>
      </w:r>
      <w:r>
        <w:t xml:space="preserve"> be designed assuming a void has developed underneath </w:t>
      </w:r>
      <w:r w:rsidR="005305D4">
        <w:t>a minimum of</w:t>
      </w:r>
      <w:r w:rsidR="0095518A">
        <w:t xml:space="preserve"> one-half</w:t>
      </w:r>
      <w:r>
        <w:t xml:space="preserve"> the span length of the slab adjacent to the abutment support (i.e.</w:t>
      </w:r>
      <w:r w:rsidR="00936DA9">
        <w:t xml:space="preserve"> one-half</w:t>
      </w:r>
      <w:r>
        <w:t xml:space="preserve"> of span unsupported in a longitudinal direction)</w:t>
      </w:r>
      <w:r w:rsidR="005305D4">
        <w:t>, approach slabs supported upon a sleeper slab shall be designed for its full span unsupported</w:t>
      </w:r>
      <w:r>
        <w:t>;</w:t>
      </w:r>
    </w:p>
    <w:p w14:paraId="35FC9709" w14:textId="6ED6CDAE" w:rsidR="003B41BA" w:rsidRDefault="003B41BA" w:rsidP="00D856D2">
      <w:pPr>
        <w:pStyle w:val="BodyText2"/>
        <w:widowControl w:val="0"/>
        <w:numPr>
          <w:ilvl w:val="0"/>
          <w:numId w:val="51"/>
        </w:numPr>
        <w:tabs>
          <w:tab w:val="left" w:pos="1080"/>
        </w:tabs>
        <w:ind w:left="1080" w:right="-43"/>
        <w:jc w:val="left"/>
      </w:pPr>
      <w:r w:rsidRPr="00C80C76">
        <w:t xml:space="preserve">Approach slab reinforcement shall be as required by the designer but </w:t>
      </w:r>
      <w:r>
        <w:t xml:space="preserve">bottom steel </w:t>
      </w:r>
      <w:r w:rsidRPr="00C80C76">
        <w:t xml:space="preserve">shall not be less than 20M @ 150 mm </w:t>
      </w:r>
      <w:r>
        <w:t>placed parallel to centreline of roadway</w:t>
      </w:r>
      <w:r w:rsidRPr="00C80C76">
        <w:t xml:space="preserve"> and 15M @ 150 mm </w:t>
      </w:r>
      <w:r>
        <w:t>placed parallel to abutment backwall, and top steel shall not be less than 15M @ 300 mm each way</w:t>
      </w:r>
      <w:r w:rsidRPr="00C80C76">
        <w:t>; and</w:t>
      </w:r>
    </w:p>
    <w:p w14:paraId="35FC970A" w14:textId="77777777" w:rsidR="003B41BA" w:rsidRDefault="003B41BA" w:rsidP="00D856D2">
      <w:pPr>
        <w:pStyle w:val="BodyText2"/>
        <w:widowControl w:val="0"/>
        <w:numPr>
          <w:ilvl w:val="0"/>
          <w:numId w:val="51"/>
        </w:numPr>
        <w:tabs>
          <w:tab w:val="left" w:pos="1080"/>
        </w:tabs>
        <w:ind w:left="1080" w:right="-43"/>
        <w:jc w:val="left"/>
      </w:pPr>
      <w:r w:rsidRPr="00C80C76">
        <w:t>Approach slabs shall be connected to the bridge in a manner that provides for free hinging rotation without causing restraining moments.</w:t>
      </w:r>
    </w:p>
    <w:p w14:paraId="35FC970C" w14:textId="33930927" w:rsidR="003B41BA" w:rsidRPr="00FA4F72" w:rsidRDefault="003B41BA" w:rsidP="00D856D2">
      <w:pPr>
        <w:pStyle w:val="PPP4"/>
        <w:numPr>
          <w:ilvl w:val="4"/>
          <w:numId w:val="18"/>
        </w:numPr>
        <w:tabs>
          <w:tab w:val="clear" w:pos="4320"/>
        </w:tabs>
        <w:ind w:left="4253" w:hanging="1418"/>
        <w:rPr>
          <w:b/>
        </w:rPr>
      </w:pPr>
      <w:r w:rsidRPr="00FA4F72">
        <w:rPr>
          <w:b/>
        </w:rPr>
        <w:t xml:space="preserve">Integral </w:t>
      </w:r>
      <w:r w:rsidR="002C4FDB" w:rsidRPr="00FA4F72">
        <w:rPr>
          <w:b/>
        </w:rPr>
        <w:t>Substructure</w:t>
      </w:r>
      <w:r w:rsidR="00EE50DD" w:rsidRPr="00FA4F72">
        <w:rPr>
          <w:b/>
        </w:rPr>
        <w:t>s</w:t>
      </w:r>
    </w:p>
    <w:p w14:paraId="35FC970D" w14:textId="77777777" w:rsidR="003B41BA" w:rsidRPr="00315EBB" w:rsidRDefault="003B41BA" w:rsidP="003E5916">
      <w:pPr>
        <w:pStyle w:val="BodyText2"/>
      </w:pPr>
    </w:p>
    <w:p w14:paraId="35FC970E" w14:textId="0CC36725" w:rsidR="003B41BA" w:rsidRDefault="003B41BA" w:rsidP="003E5916">
      <w:pPr>
        <w:pStyle w:val="BodyText2"/>
      </w:pPr>
      <w:r w:rsidRPr="00C80C76">
        <w:t xml:space="preserve">Integral </w:t>
      </w:r>
      <w:r w:rsidR="002C4FDB">
        <w:t>substructures for a single bridge</w:t>
      </w:r>
      <w:r w:rsidR="003171DF">
        <w:t xml:space="preserve"> </w:t>
      </w:r>
      <w:r>
        <w:t>shall not include both</w:t>
      </w:r>
      <w:r w:rsidRPr="00C80C76">
        <w:t xml:space="preserve"> fully integral and semi-integral abutments</w:t>
      </w:r>
      <w:r>
        <w:t>.</w:t>
      </w:r>
      <w:r w:rsidRPr="00C80C76">
        <w:t xml:space="preserve"> </w:t>
      </w:r>
      <w:r>
        <w:t xml:space="preserve"> </w:t>
      </w:r>
      <w:r w:rsidR="00F35235">
        <w:t xml:space="preserve">Semi-integral abutment bridges are single or multiple span structures with rigid foundations where the concrete deck is continuous with the approach slabs but is not continuous with the abutments. </w:t>
      </w:r>
      <w:r>
        <w:t xml:space="preserve">Integral abutments </w:t>
      </w:r>
      <w:r w:rsidRPr="00C80C76">
        <w:t xml:space="preserve">shall not be used for </w:t>
      </w:r>
      <w:r>
        <w:t>bridge spans greater than specified</w:t>
      </w:r>
      <w:r w:rsidRPr="00C80C76">
        <w:t xml:space="preserve"> in </w:t>
      </w:r>
      <w:r>
        <w:t>“Table - Maximum Thermal Spans” below</w:t>
      </w:r>
      <w:r w:rsidRPr="00C80C76">
        <w:t xml:space="preserve">. </w:t>
      </w:r>
      <w:r w:rsidR="009202E2">
        <w:t xml:space="preserve">Steel girder bridges less than 60 m and concrete girder bridges less than 80 m, measured end to end including length of approach slabs, should desirably be designed using integral abutments with no deck joints. </w:t>
      </w:r>
      <w:r w:rsidRPr="00C80C76">
        <w:t>In addition to the general requirements for abutments, integral abutments shall also be designed to meet the following requirements:</w:t>
      </w:r>
    </w:p>
    <w:p w14:paraId="4E22D630" w14:textId="77777777" w:rsidR="00FB28A2" w:rsidRPr="00315EBB" w:rsidRDefault="00FB28A2" w:rsidP="003E5916">
      <w:pPr>
        <w:pStyle w:val="BodyText2"/>
      </w:pPr>
    </w:p>
    <w:p w14:paraId="35FC9710" w14:textId="0DF48DA5" w:rsidR="003B41BA" w:rsidRDefault="009448F7" w:rsidP="00D856D2">
      <w:pPr>
        <w:pStyle w:val="BodyText2"/>
        <w:widowControl w:val="0"/>
        <w:numPr>
          <w:ilvl w:val="0"/>
          <w:numId w:val="51"/>
        </w:numPr>
        <w:tabs>
          <w:tab w:val="left" w:pos="1080"/>
        </w:tabs>
        <w:ind w:left="1080" w:right="-43"/>
        <w:jc w:val="left"/>
      </w:pPr>
      <w:r>
        <w:t>For fully/semi integral bridge decks the maximum skew shall not exceed 20°.</w:t>
      </w:r>
    </w:p>
    <w:p w14:paraId="35FC9714" w14:textId="3FF04AA9" w:rsidR="003B41BA" w:rsidRDefault="00EE50DD" w:rsidP="00D856D2">
      <w:pPr>
        <w:pStyle w:val="BodyText2"/>
        <w:widowControl w:val="0"/>
        <w:numPr>
          <w:ilvl w:val="0"/>
          <w:numId w:val="51"/>
        </w:numPr>
        <w:tabs>
          <w:tab w:val="left" w:pos="1080"/>
        </w:tabs>
        <w:ind w:left="1080" w:right="-43"/>
        <w:jc w:val="left"/>
      </w:pPr>
      <w:r>
        <w:t>Discussion of analysis and constrained force effects shall be included in the design report.</w:t>
      </w:r>
    </w:p>
    <w:p w14:paraId="35FC9716" w14:textId="6DE8DEF7" w:rsidR="003B41BA" w:rsidRDefault="003B41BA" w:rsidP="00D856D2">
      <w:pPr>
        <w:pStyle w:val="BodyText2"/>
        <w:widowControl w:val="0"/>
        <w:numPr>
          <w:ilvl w:val="0"/>
          <w:numId w:val="51"/>
        </w:numPr>
        <w:tabs>
          <w:tab w:val="left" w:pos="1080"/>
        </w:tabs>
        <w:ind w:left="1080" w:right="-43"/>
        <w:jc w:val="left"/>
      </w:pPr>
      <w:r w:rsidRPr="00C80C76">
        <w:t>For fully integral abutments the abutment foundation shall be a single row of piles</w:t>
      </w:r>
      <w:r w:rsidR="00EE50DD">
        <w:t>.</w:t>
      </w:r>
      <w:r w:rsidRPr="00C80C76">
        <w:t xml:space="preserve"> </w:t>
      </w:r>
      <w:r w:rsidR="00EE50DD">
        <w:t xml:space="preserve">The piles should be </w:t>
      </w:r>
      <w:r w:rsidRPr="00C80C76">
        <w:t xml:space="preserve">oriented for weak axis bending wherever possible. For large movements exceeding the movement range of Type C1 control joints or when surrounding soils will restrict pile movement, piles shall be installed in permanent steel casings. The casings shall be filled with </w:t>
      </w:r>
      <w:r w:rsidR="00F529FD">
        <w:t>s</w:t>
      </w:r>
      <w:r w:rsidR="00F529FD" w:rsidRPr="00C80C76">
        <w:t xml:space="preserve">tyrofoam </w:t>
      </w:r>
      <w:r>
        <w:t>beads.  Styrofoam beads shall be “Storopack” virgin polystyrene 0.9 pounds per cubic foot filler bead nominal diameter of 5 mm or approved equal</w:t>
      </w:r>
      <w:r w:rsidRPr="00C80C76">
        <w:t xml:space="preserve">. Steel casings shall be designed to last the same life as the bridge, and an appropriate sacrificial corrosion thickness or galvanizing shall be provided. The piles shall be embedded a minimum of </w:t>
      </w:r>
      <w:r w:rsidR="00AD6D1E">
        <w:t>600 mm</w:t>
      </w:r>
      <w:r w:rsidRPr="00C80C76">
        <w:t xml:space="preserve"> into the abutment seat</w:t>
      </w:r>
      <w:r w:rsidR="003E5916">
        <w:t>.</w:t>
      </w:r>
    </w:p>
    <w:p w14:paraId="35FC9718" w14:textId="7A6C4103" w:rsidR="003B41BA" w:rsidRDefault="003B41BA" w:rsidP="00D856D2">
      <w:pPr>
        <w:pStyle w:val="BodyText2"/>
        <w:widowControl w:val="0"/>
        <w:numPr>
          <w:ilvl w:val="0"/>
          <w:numId w:val="51"/>
        </w:numPr>
        <w:tabs>
          <w:tab w:val="left" w:pos="1080"/>
        </w:tabs>
        <w:ind w:left="1080" w:right="-43"/>
        <w:jc w:val="left"/>
      </w:pPr>
      <w:r w:rsidRPr="00C80C76">
        <w:t xml:space="preserve">Cycle control joint types C1 and C2 shall be located beyond the ends of the wing walls by extending the length of the approach slab. </w:t>
      </w:r>
      <w:r>
        <w:t>W</w:t>
      </w:r>
      <w:r w:rsidR="00D21EB6">
        <w:t>ick</w:t>
      </w:r>
      <w:r>
        <w:t xml:space="preserve"> drains from the deck wearing surface and cycle control joints shall be daylighted or connected to positive drainage</w:t>
      </w:r>
      <w:r w:rsidR="003E5916">
        <w:t>.</w:t>
      </w:r>
    </w:p>
    <w:p w14:paraId="35FC971A" w14:textId="1B5E20CD" w:rsidR="003B41BA" w:rsidRDefault="003B41BA" w:rsidP="00D856D2">
      <w:pPr>
        <w:pStyle w:val="BodyText2"/>
        <w:widowControl w:val="0"/>
        <w:numPr>
          <w:ilvl w:val="0"/>
          <w:numId w:val="51"/>
        </w:numPr>
        <w:tabs>
          <w:tab w:val="left" w:pos="1080"/>
        </w:tabs>
        <w:ind w:left="1080" w:right="-43"/>
        <w:jc w:val="left"/>
      </w:pPr>
      <w:r w:rsidRPr="00C80C76">
        <w:t>The installation of expansion foam material behind integral abutments for the purpose of relieving earth pressures shall not be permitted</w:t>
      </w:r>
      <w:r w:rsidR="003E5916">
        <w:t>.</w:t>
      </w:r>
    </w:p>
    <w:p w14:paraId="35FC971C" w14:textId="49A1D572" w:rsidR="003B41BA" w:rsidRDefault="00AD6D1E" w:rsidP="00D856D2">
      <w:pPr>
        <w:pStyle w:val="BodyText2"/>
        <w:widowControl w:val="0"/>
        <w:numPr>
          <w:ilvl w:val="0"/>
          <w:numId w:val="51"/>
        </w:numPr>
        <w:tabs>
          <w:tab w:val="left" w:pos="1080"/>
        </w:tabs>
        <w:ind w:left="1080" w:right="-43"/>
        <w:jc w:val="left"/>
      </w:pPr>
      <w:r>
        <w:t>Fully i</w:t>
      </w:r>
      <w:r w:rsidR="003B41BA" w:rsidRPr="00C80C76">
        <w:t xml:space="preserve">ntegral </w:t>
      </w:r>
      <w:r>
        <w:t xml:space="preserve">abutment </w:t>
      </w:r>
      <w:r w:rsidR="003B41BA" w:rsidRPr="00C80C76">
        <w:t>approach slabs shall not be designed to move longitudinally in and out between stationary and parallel non-integral wingwalls</w:t>
      </w:r>
      <w:r w:rsidR="003E5916">
        <w:t>.</w:t>
      </w:r>
    </w:p>
    <w:p w14:paraId="35FC971E" w14:textId="6E4A5184" w:rsidR="003B41BA" w:rsidRDefault="009121E5" w:rsidP="00D856D2">
      <w:pPr>
        <w:pStyle w:val="BodyText2"/>
        <w:widowControl w:val="0"/>
        <w:numPr>
          <w:ilvl w:val="0"/>
          <w:numId w:val="51"/>
        </w:numPr>
        <w:tabs>
          <w:tab w:val="left" w:pos="1080"/>
        </w:tabs>
        <w:ind w:left="1080" w:right="-43"/>
        <w:jc w:val="left"/>
      </w:pPr>
      <w:r>
        <w:t>2</w:t>
      </w:r>
      <w:r w:rsidR="003B41BA" w:rsidRPr="00C80C76">
        <w:t xml:space="preserve"> layers of polyethylene sheet shall be provided under the approach slab to minimize frictional forces due to horizontal movement.  The connection between the approach slab and the superstructure shall be designed to resist these forces</w:t>
      </w:r>
      <w:r w:rsidR="003E5916">
        <w:t>.</w:t>
      </w:r>
    </w:p>
    <w:p w14:paraId="35FC9724" w14:textId="77777777" w:rsidR="003B41BA" w:rsidRDefault="003B41BA" w:rsidP="00D856D2">
      <w:pPr>
        <w:pStyle w:val="BodyText2"/>
        <w:widowControl w:val="0"/>
        <w:numPr>
          <w:ilvl w:val="0"/>
          <w:numId w:val="51"/>
        </w:numPr>
        <w:tabs>
          <w:tab w:val="left" w:pos="1080"/>
        </w:tabs>
        <w:ind w:left="1080" w:right="-43"/>
        <w:jc w:val="left"/>
      </w:pPr>
      <w:r>
        <w:t>Provision shall be made for thermal movement between integral abutments and slope protection or inspection walkways.  Gaps shall be protected against moisture ingress.</w:t>
      </w:r>
    </w:p>
    <w:p w14:paraId="35FC9725" w14:textId="77777777" w:rsidR="003B41BA" w:rsidRPr="00315EBB" w:rsidRDefault="003B41BA" w:rsidP="003E5916">
      <w:pPr>
        <w:pStyle w:val="BodyText2"/>
      </w:pPr>
    </w:p>
    <w:p w14:paraId="35FC9726" w14:textId="77777777" w:rsidR="003B41BA" w:rsidRPr="00315EBB" w:rsidRDefault="003B41BA" w:rsidP="003E5916">
      <w:pPr>
        <w:pStyle w:val="BodyText2"/>
      </w:pPr>
      <w:r>
        <w:t xml:space="preserve">“Table - Maximum Thermal Spans” below provides maximum thermal spans for joint types C1 and C2.  </w:t>
      </w:r>
      <w:r w:rsidRPr="00C80C76">
        <w:t xml:space="preserve">The difference in concrete and steel bridge lengths reflects the greater thermal mass of concrete and the greater sensitivity of steel in reacting to temperature changes. </w:t>
      </w:r>
    </w:p>
    <w:p w14:paraId="35FC9727" w14:textId="77777777" w:rsidR="003B41BA" w:rsidRPr="00315EBB" w:rsidRDefault="003B41BA" w:rsidP="003E5916">
      <w:pPr>
        <w:pStyle w:val="BodyText2"/>
      </w:pPr>
    </w:p>
    <w:p w14:paraId="35FC9728" w14:textId="4462C16A" w:rsidR="003B41BA" w:rsidRPr="00315EBB" w:rsidRDefault="003B41BA" w:rsidP="003E5916">
      <w:pPr>
        <w:pStyle w:val="BodyText2"/>
      </w:pPr>
      <w:r>
        <w:t>T</w:t>
      </w:r>
      <w:r w:rsidRPr="00C80C76">
        <w:t xml:space="preserve">he thermal span </w:t>
      </w:r>
      <w:r>
        <w:t xml:space="preserve">shall be taken as the span </w:t>
      </w:r>
      <w:r w:rsidRPr="00C80C76">
        <w:t>measured from the fix</w:t>
      </w:r>
      <w:r>
        <w:t>ed</w:t>
      </w:r>
      <w:r w:rsidRPr="00C80C76">
        <w:t xml:space="preserve"> point to</w:t>
      </w:r>
      <w:r w:rsidR="000D6541">
        <w:t xml:space="preserve"> </w:t>
      </w:r>
      <w:r>
        <w:t>centreline abutment bearings/centreline piles</w:t>
      </w:r>
      <w:r w:rsidRPr="00C80C76">
        <w:t>.</w:t>
      </w:r>
    </w:p>
    <w:p w14:paraId="35FC9729" w14:textId="77777777" w:rsidR="003B41BA" w:rsidRPr="00315EBB" w:rsidRDefault="003B41BA" w:rsidP="003E5916">
      <w:pPr>
        <w:pStyle w:val="BodyText2"/>
      </w:pPr>
    </w:p>
    <w:p w14:paraId="35FC972A" w14:textId="79EAB271" w:rsidR="003B41BA" w:rsidRPr="003E5916" w:rsidRDefault="003B41BA" w:rsidP="003E5916">
      <w:pPr>
        <w:pStyle w:val="BodyText2"/>
        <w:rPr>
          <w:b/>
        </w:rPr>
      </w:pPr>
      <w:r w:rsidRPr="003E5916">
        <w:rPr>
          <w:b/>
        </w:rPr>
        <w:t>Maximum Thermal Spans</w:t>
      </w:r>
    </w:p>
    <w:p w14:paraId="35FC972B" w14:textId="77777777" w:rsidR="003B41BA" w:rsidRPr="00315EBB" w:rsidRDefault="003B41BA" w:rsidP="003E5916">
      <w:pPr>
        <w:pStyle w:val="BodyText2"/>
      </w:pPr>
    </w:p>
    <w:tbl>
      <w:tblPr>
        <w:tblW w:w="78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2430"/>
        <w:gridCol w:w="2430"/>
      </w:tblGrid>
      <w:tr w:rsidR="00523193" w:rsidRPr="00315EBB" w14:paraId="35FC9730" w14:textId="77777777" w:rsidTr="00D856D2">
        <w:trPr>
          <w:cantSplit/>
        </w:trPr>
        <w:tc>
          <w:tcPr>
            <w:tcW w:w="2970" w:type="dxa"/>
          </w:tcPr>
          <w:p w14:paraId="35FC972C" w14:textId="77777777" w:rsidR="00523193" w:rsidRPr="003E5916" w:rsidRDefault="00523193" w:rsidP="005931C7">
            <w:pPr>
              <w:jc w:val="center"/>
              <w:rPr>
                <w:b/>
                <w:sz w:val="22"/>
                <w:szCs w:val="22"/>
              </w:rPr>
            </w:pPr>
            <w:r w:rsidRPr="003E5916">
              <w:rPr>
                <w:b/>
                <w:sz w:val="22"/>
                <w:szCs w:val="22"/>
              </w:rPr>
              <w:t>Joint type</w:t>
            </w:r>
          </w:p>
        </w:tc>
        <w:tc>
          <w:tcPr>
            <w:tcW w:w="2430" w:type="dxa"/>
          </w:tcPr>
          <w:p w14:paraId="35FC972D" w14:textId="77777777" w:rsidR="00523193" w:rsidRPr="003E5916" w:rsidRDefault="00523193" w:rsidP="005931C7">
            <w:pPr>
              <w:jc w:val="center"/>
              <w:rPr>
                <w:b/>
                <w:sz w:val="22"/>
                <w:szCs w:val="22"/>
              </w:rPr>
            </w:pPr>
            <w:r w:rsidRPr="003E5916">
              <w:rPr>
                <w:b/>
                <w:sz w:val="22"/>
                <w:szCs w:val="22"/>
              </w:rPr>
              <w:t>Maximum Thermal Span for Steel Girder Bridges</w:t>
            </w:r>
          </w:p>
        </w:tc>
        <w:tc>
          <w:tcPr>
            <w:tcW w:w="2430" w:type="dxa"/>
          </w:tcPr>
          <w:p w14:paraId="35FC972E" w14:textId="77777777" w:rsidR="00523193" w:rsidRPr="003E5916" w:rsidRDefault="00523193" w:rsidP="005931C7">
            <w:pPr>
              <w:jc w:val="center"/>
              <w:rPr>
                <w:b/>
                <w:sz w:val="22"/>
                <w:szCs w:val="22"/>
              </w:rPr>
            </w:pPr>
            <w:r w:rsidRPr="003E5916">
              <w:rPr>
                <w:b/>
                <w:sz w:val="22"/>
                <w:szCs w:val="22"/>
              </w:rPr>
              <w:t>Maximum Thermal Span for Concrete Girder Bridges</w:t>
            </w:r>
          </w:p>
        </w:tc>
      </w:tr>
      <w:tr w:rsidR="00523193" w:rsidRPr="00315EBB" w14:paraId="35FC9735" w14:textId="77777777" w:rsidTr="00D856D2">
        <w:trPr>
          <w:cantSplit/>
        </w:trPr>
        <w:tc>
          <w:tcPr>
            <w:tcW w:w="2970" w:type="dxa"/>
          </w:tcPr>
          <w:p w14:paraId="35FC9731" w14:textId="77777777" w:rsidR="00523193" w:rsidRPr="003E5916" w:rsidRDefault="00523193" w:rsidP="005931C7">
            <w:pPr>
              <w:jc w:val="center"/>
              <w:rPr>
                <w:sz w:val="22"/>
                <w:szCs w:val="22"/>
              </w:rPr>
            </w:pPr>
            <w:r w:rsidRPr="003E5916">
              <w:rPr>
                <w:sz w:val="22"/>
                <w:szCs w:val="22"/>
              </w:rPr>
              <w:t>C1</w:t>
            </w:r>
          </w:p>
        </w:tc>
        <w:tc>
          <w:tcPr>
            <w:tcW w:w="2430" w:type="dxa"/>
          </w:tcPr>
          <w:p w14:paraId="35FC9732" w14:textId="77777777" w:rsidR="00523193" w:rsidRPr="003E5916" w:rsidRDefault="00523193" w:rsidP="005931C7">
            <w:pPr>
              <w:jc w:val="center"/>
              <w:rPr>
                <w:sz w:val="22"/>
                <w:szCs w:val="22"/>
              </w:rPr>
            </w:pPr>
            <w:r w:rsidRPr="003E5916">
              <w:rPr>
                <w:sz w:val="22"/>
                <w:szCs w:val="22"/>
              </w:rPr>
              <w:t>22.5 m</w:t>
            </w:r>
          </w:p>
        </w:tc>
        <w:tc>
          <w:tcPr>
            <w:tcW w:w="2430" w:type="dxa"/>
          </w:tcPr>
          <w:p w14:paraId="35FC9733" w14:textId="77777777" w:rsidR="00523193" w:rsidRPr="003E5916" w:rsidRDefault="00523193" w:rsidP="005931C7">
            <w:pPr>
              <w:jc w:val="center"/>
              <w:rPr>
                <w:sz w:val="22"/>
                <w:szCs w:val="22"/>
              </w:rPr>
            </w:pPr>
            <w:r w:rsidRPr="003E5916">
              <w:rPr>
                <w:sz w:val="22"/>
                <w:szCs w:val="22"/>
              </w:rPr>
              <w:t xml:space="preserve">30 m </w:t>
            </w:r>
          </w:p>
        </w:tc>
      </w:tr>
      <w:tr w:rsidR="00523193" w:rsidRPr="00315EBB" w14:paraId="35FC973A" w14:textId="77777777" w:rsidTr="00D856D2">
        <w:trPr>
          <w:cantSplit/>
        </w:trPr>
        <w:tc>
          <w:tcPr>
            <w:tcW w:w="2970" w:type="dxa"/>
          </w:tcPr>
          <w:p w14:paraId="35FC9736" w14:textId="77777777" w:rsidR="00523193" w:rsidRPr="003E5916" w:rsidRDefault="00523193" w:rsidP="005931C7">
            <w:pPr>
              <w:jc w:val="center"/>
              <w:rPr>
                <w:sz w:val="22"/>
                <w:szCs w:val="22"/>
              </w:rPr>
            </w:pPr>
            <w:r w:rsidRPr="003E5916">
              <w:rPr>
                <w:sz w:val="22"/>
                <w:szCs w:val="22"/>
              </w:rPr>
              <w:t xml:space="preserve">C2 </w:t>
            </w:r>
          </w:p>
        </w:tc>
        <w:tc>
          <w:tcPr>
            <w:tcW w:w="2430" w:type="dxa"/>
          </w:tcPr>
          <w:p w14:paraId="35FC9737" w14:textId="77777777" w:rsidR="00523193" w:rsidRPr="003E5916" w:rsidDel="00306233" w:rsidRDefault="00523193" w:rsidP="005931C7">
            <w:pPr>
              <w:jc w:val="center"/>
              <w:rPr>
                <w:sz w:val="22"/>
                <w:szCs w:val="22"/>
              </w:rPr>
            </w:pPr>
            <w:r w:rsidRPr="003E5916">
              <w:rPr>
                <w:sz w:val="22"/>
                <w:szCs w:val="22"/>
              </w:rPr>
              <w:t>45 m</w:t>
            </w:r>
          </w:p>
        </w:tc>
        <w:tc>
          <w:tcPr>
            <w:tcW w:w="2430" w:type="dxa"/>
          </w:tcPr>
          <w:p w14:paraId="35FC9738" w14:textId="77777777" w:rsidR="00523193" w:rsidRPr="003E5916" w:rsidRDefault="00523193" w:rsidP="005931C7">
            <w:pPr>
              <w:jc w:val="center"/>
              <w:rPr>
                <w:sz w:val="22"/>
                <w:szCs w:val="22"/>
              </w:rPr>
            </w:pPr>
            <w:r w:rsidRPr="003E5916">
              <w:rPr>
                <w:sz w:val="22"/>
                <w:szCs w:val="22"/>
              </w:rPr>
              <w:t>60 m</w:t>
            </w:r>
          </w:p>
        </w:tc>
      </w:tr>
    </w:tbl>
    <w:p w14:paraId="35FC973B" w14:textId="77777777" w:rsidR="003B41BA" w:rsidRPr="000508BD" w:rsidRDefault="003B41BA" w:rsidP="003E5916">
      <w:pPr>
        <w:pStyle w:val="BodyText2"/>
      </w:pPr>
    </w:p>
    <w:p w14:paraId="35FC973C" w14:textId="6DD82E5C" w:rsidR="003B41BA" w:rsidRPr="008A6088" w:rsidRDefault="003B41BA" w:rsidP="00D856D2">
      <w:pPr>
        <w:numPr>
          <w:ilvl w:val="0"/>
          <w:numId w:val="229"/>
        </w:numPr>
        <w:ind w:left="562" w:hanging="562"/>
        <w:contextualSpacing/>
        <w:rPr>
          <w:rFonts w:cs="Times"/>
          <w:color w:val="000000"/>
          <w:szCs w:val="24"/>
        </w:rPr>
      </w:pPr>
      <w:r w:rsidRPr="008A6088">
        <w:rPr>
          <w:rFonts w:cs="Times"/>
          <w:color w:val="000000"/>
          <w:szCs w:val="24"/>
        </w:rPr>
        <w:t xml:space="preserve">Joint Types C1and C2 shall be designed as shown in </w:t>
      </w:r>
      <w:r w:rsidR="00B37540" w:rsidRPr="008A6088">
        <w:rPr>
          <w:rFonts w:cs="Times"/>
          <w:color w:val="000000"/>
          <w:szCs w:val="24"/>
        </w:rPr>
        <w:t>Drawing SK-2</w:t>
      </w:r>
      <w:r w:rsidRPr="008A6088">
        <w:rPr>
          <w:rFonts w:cs="Times"/>
          <w:color w:val="000000"/>
          <w:szCs w:val="24"/>
        </w:rPr>
        <w:t>.</w:t>
      </w:r>
    </w:p>
    <w:p w14:paraId="35FC973E" w14:textId="64E94BE5" w:rsidR="003B41BA" w:rsidRPr="008A6088" w:rsidRDefault="003B41BA" w:rsidP="00D856D2">
      <w:pPr>
        <w:numPr>
          <w:ilvl w:val="0"/>
          <w:numId w:val="229"/>
        </w:numPr>
        <w:ind w:left="562" w:hanging="562"/>
        <w:contextualSpacing/>
        <w:rPr>
          <w:rFonts w:cs="Times"/>
          <w:color w:val="000000"/>
          <w:szCs w:val="24"/>
        </w:rPr>
      </w:pPr>
      <w:r w:rsidRPr="008A6088">
        <w:rPr>
          <w:rFonts w:cs="Times"/>
          <w:color w:val="000000"/>
          <w:szCs w:val="24"/>
        </w:rPr>
        <w:t xml:space="preserve">Joint </w:t>
      </w:r>
      <w:r w:rsidR="003E5916" w:rsidRPr="008A6088">
        <w:rPr>
          <w:rFonts w:cs="Times"/>
          <w:color w:val="000000"/>
          <w:szCs w:val="24"/>
        </w:rPr>
        <w:t>T</w:t>
      </w:r>
      <w:r w:rsidRPr="008A6088">
        <w:rPr>
          <w:rFonts w:cs="Times"/>
          <w:color w:val="000000"/>
          <w:szCs w:val="24"/>
        </w:rPr>
        <w:t>ype C1 - The pavement shall be saw-cut at the end of the approach slab for crack control.</w:t>
      </w:r>
    </w:p>
    <w:p w14:paraId="35FC9742" w14:textId="68A7805E" w:rsidR="003B41BA" w:rsidRPr="008A6088" w:rsidRDefault="003B41BA" w:rsidP="00D856D2">
      <w:pPr>
        <w:numPr>
          <w:ilvl w:val="0"/>
          <w:numId w:val="229"/>
        </w:numPr>
        <w:ind w:left="562" w:hanging="562"/>
        <w:contextualSpacing/>
        <w:rPr>
          <w:rFonts w:cs="Times"/>
          <w:color w:val="000000"/>
          <w:szCs w:val="24"/>
        </w:rPr>
      </w:pPr>
      <w:r w:rsidRPr="008A6088">
        <w:rPr>
          <w:rFonts w:cs="Times"/>
          <w:color w:val="000000"/>
          <w:szCs w:val="24"/>
        </w:rPr>
        <w:t xml:space="preserve">Joint </w:t>
      </w:r>
      <w:r w:rsidR="003E5916" w:rsidRPr="008A6088">
        <w:rPr>
          <w:rFonts w:cs="Times"/>
          <w:color w:val="000000"/>
          <w:szCs w:val="24"/>
        </w:rPr>
        <w:t>T</w:t>
      </w:r>
      <w:r w:rsidRPr="008A6088">
        <w:rPr>
          <w:rFonts w:cs="Times"/>
          <w:color w:val="000000"/>
          <w:szCs w:val="24"/>
        </w:rPr>
        <w:t>ype C2 - A sleeper slab shall be provided under the end of the approach slab. The trench excavated for the installation of the sleeper slab and the granular base shall be extended across the full width of the road embankment and daylighted at the sideslope for drainage. The ends of the trench shall be integrated with the abutment drain troughs if they are present.</w:t>
      </w:r>
    </w:p>
    <w:p w14:paraId="35FC9743" w14:textId="77777777" w:rsidR="003B41BA" w:rsidRPr="00531E74" w:rsidRDefault="003B41BA">
      <w:pPr>
        <w:pStyle w:val="PPP3"/>
      </w:pPr>
      <w:bookmarkStart w:id="2939" w:name="_Toc396139424"/>
      <w:bookmarkStart w:id="2940" w:name="_Toc396144582"/>
      <w:bookmarkStart w:id="2941" w:name="_Toc396722202"/>
      <w:bookmarkStart w:id="2942" w:name="_Toc411425064"/>
      <w:r w:rsidRPr="00531E74">
        <w:t>Retaining Walls</w:t>
      </w:r>
      <w:bookmarkEnd w:id="2939"/>
      <w:bookmarkEnd w:id="2940"/>
      <w:bookmarkEnd w:id="2941"/>
      <w:bookmarkEnd w:id="2942"/>
      <w:r w:rsidRPr="00531E74">
        <w:t xml:space="preserve"> </w:t>
      </w:r>
    </w:p>
    <w:p w14:paraId="35FC9744" w14:textId="77777777" w:rsidR="003B41BA" w:rsidRPr="00315EBB" w:rsidRDefault="003B41BA" w:rsidP="003E5916">
      <w:pPr>
        <w:pStyle w:val="BodyText2"/>
      </w:pPr>
    </w:p>
    <w:p w14:paraId="35FC9745" w14:textId="6CA457FB" w:rsidR="003B41BA" w:rsidRPr="00315EBB" w:rsidRDefault="003B41BA" w:rsidP="003E5916">
      <w:pPr>
        <w:pStyle w:val="BodyText2"/>
      </w:pPr>
      <w:r w:rsidRPr="008A6088">
        <w:t>Limits on retaining wall height are given in Section 200.</w:t>
      </w:r>
      <w:r w:rsidR="000A1924">
        <w:t>5</w:t>
      </w:r>
      <w:r w:rsidRPr="008A6088">
        <w:t>.</w:t>
      </w:r>
      <w:r w:rsidR="00E85F8B" w:rsidRPr="008A6088">
        <w:t xml:space="preserve">4 </w:t>
      </w:r>
      <w:r w:rsidR="00674853">
        <w:t>of Schedule 15-2 - Design and Construction</w:t>
      </w:r>
      <w:r w:rsidRPr="008A6088">
        <w:t xml:space="preserve">. </w:t>
      </w:r>
    </w:p>
    <w:p w14:paraId="35FC9746" w14:textId="77777777" w:rsidR="003B41BA" w:rsidRPr="00315EBB" w:rsidRDefault="003B41BA" w:rsidP="003E5916">
      <w:pPr>
        <w:pStyle w:val="BodyText2"/>
      </w:pPr>
    </w:p>
    <w:p w14:paraId="35FC9747" w14:textId="01D5A2DF" w:rsidR="003B41BA" w:rsidRPr="00A439B9" w:rsidRDefault="003B41BA" w:rsidP="003E5916">
      <w:pPr>
        <w:pStyle w:val="BodyText2"/>
      </w:pPr>
      <w:r w:rsidRPr="00A439B9">
        <w:t>L</w:t>
      </w:r>
      <w:r>
        <w:t>ong term l</w:t>
      </w:r>
      <w:r w:rsidRPr="00A439B9">
        <w:t xml:space="preserve">ateral displacements </w:t>
      </w:r>
      <w:r>
        <w:t>of tall retaining walls after</w:t>
      </w:r>
      <w:r w:rsidRPr="00D67A1C">
        <w:t xml:space="preserve"> </w:t>
      </w:r>
      <w:r w:rsidRPr="00A439B9">
        <w:t xml:space="preserve">completion of construction </w:t>
      </w:r>
      <w:r>
        <w:t>s</w:t>
      </w:r>
      <w:r w:rsidRPr="00A439B9">
        <w:t xml:space="preserve">hall not result in the top of the wall moving in excess of 1 horizontal to 500 vertical relative to the bottom of the wall or 10 mm, whichever is smaller.  Any bridge components located </w:t>
      </w:r>
      <w:r>
        <w:t>immediately behind</w:t>
      </w:r>
      <w:r w:rsidRPr="00A439B9">
        <w:t xml:space="preserve"> retaining walls, such as abutment seats, integral cantilevering wing walls, abutment deck joints, abutment bearings and traffic barriers, shall be designed to accommodate any movements resulting from lateral wall displacements.  </w:t>
      </w:r>
    </w:p>
    <w:p w14:paraId="35FC9748" w14:textId="77777777" w:rsidR="003B41BA" w:rsidRPr="00A439B9" w:rsidRDefault="003B41BA" w:rsidP="003E5916">
      <w:pPr>
        <w:pStyle w:val="BodyText2"/>
      </w:pPr>
    </w:p>
    <w:p w14:paraId="35FC9749" w14:textId="270F40CD" w:rsidR="003B41BA" w:rsidRDefault="003B41BA" w:rsidP="003E5916">
      <w:pPr>
        <w:pStyle w:val="BodyText2"/>
      </w:pPr>
      <w:r w:rsidRPr="00A439B9">
        <w:t xml:space="preserve">Retaining walls with traffic running parallel to the top of the wall shall have rigid bridge barriers meeting the appropriate </w:t>
      </w:r>
      <w:r w:rsidR="00F529FD">
        <w:t>p</w:t>
      </w:r>
      <w:r w:rsidR="00F529FD" w:rsidRPr="00A439B9">
        <w:t xml:space="preserve">erformance </w:t>
      </w:r>
      <w:r w:rsidR="00F529FD">
        <w:t>l</w:t>
      </w:r>
      <w:r w:rsidR="00F529FD" w:rsidRPr="00A439B9">
        <w:t xml:space="preserve">evel </w:t>
      </w:r>
      <w:r w:rsidRPr="00A439B9">
        <w:t xml:space="preserve">requirements of </w:t>
      </w:r>
      <w:r>
        <w:t xml:space="preserve">the Bridge Design Code </w:t>
      </w:r>
      <w:r w:rsidR="003E5916">
        <w:t>S</w:t>
      </w:r>
      <w:r w:rsidRPr="00A439B9">
        <w:t>ection 12. The retaining wall shall be designed to fully resist the collision loads applied to the barrier, and loads from any attachments such as signs and lamp posts.</w:t>
      </w:r>
      <w:r w:rsidRPr="00A439B9" w:rsidDel="00D67A1C">
        <w:t xml:space="preserve"> </w:t>
      </w:r>
    </w:p>
    <w:p w14:paraId="35FC974A" w14:textId="77777777" w:rsidR="003B41BA" w:rsidRDefault="003B41BA" w:rsidP="003E5916">
      <w:pPr>
        <w:pStyle w:val="BodyText2"/>
      </w:pPr>
    </w:p>
    <w:p w14:paraId="35FC974B" w14:textId="1977840C" w:rsidR="003B41BA" w:rsidRPr="00315EBB" w:rsidRDefault="003B41BA" w:rsidP="003E5916">
      <w:pPr>
        <w:pStyle w:val="BodyText2"/>
      </w:pPr>
      <w:r w:rsidRPr="00C80C76">
        <w:t xml:space="preserve">Safety railing shall be mounted on the </w:t>
      </w:r>
      <w:r>
        <w:t>top concrete surface</w:t>
      </w:r>
      <w:r w:rsidRPr="00C80C76">
        <w:t xml:space="preserve"> of all retaining walls that are not otherwise protected by a traffic barrier, pedestrian rail or bicycle barrier</w:t>
      </w:r>
      <w:r w:rsidR="003150B2">
        <w:t>.</w:t>
      </w:r>
      <w:r w:rsidRPr="00C80C76">
        <w:t xml:space="preserve"> Safety railing shall have a minimum height of 1070 mm. Retaining walls shall be designed to resist the loads from all barriers</w:t>
      </w:r>
      <w:r w:rsidR="003150B2">
        <w:t>.</w:t>
      </w:r>
    </w:p>
    <w:p w14:paraId="35FC974C" w14:textId="77777777" w:rsidR="003B41BA" w:rsidRPr="00315EBB" w:rsidRDefault="003B41BA" w:rsidP="003E5916">
      <w:pPr>
        <w:pStyle w:val="BodyText2"/>
      </w:pPr>
    </w:p>
    <w:p w14:paraId="35FC974D" w14:textId="19CA52AD" w:rsidR="003B41BA" w:rsidRPr="00315EBB" w:rsidRDefault="003B41BA" w:rsidP="003E5916">
      <w:pPr>
        <w:pStyle w:val="BodyText2"/>
      </w:pPr>
      <w:r w:rsidRPr="003E5916">
        <w:t xml:space="preserve">Toe slopes </w:t>
      </w:r>
      <w:r w:rsidR="00A12E4F" w:rsidRPr="003E5916">
        <w:t>in front of retaining walls that are nominally parallel to the adjacent roadway</w:t>
      </w:r>
      <w:r w:rsidRPr="003E5916">
        <w:t xml:space="preserve"> shall be covered with concrete slope protection and shall have a maximum slope as specified in </w:t>
      </w:r>
      <w:r w:rsidRPr="008A6088">
        <w:t>Section</w:t>
      </w:r>
      <w:r w:rsidR="000A1924">
        <w:t> </w:t>
      </w:r>
      <w:r w:rsidRPr="008A6088">
        <w:t>200.</w:t>
      </w:r>
      <w:r w:rsidR="006C02BB">
        <w:t>6</w:t>
      </w:r>
      <w:r w:rsidRPr="008A6088">
        <w:t>.</w:t>
      </w:r>
      <w:r w:rsidR="00E85F8B" w:rsidRPr="008A6088">
        <w:t xml:space="preserve">1 </w:t>
      </w:r>
      <w:r w:rsidRPr="008A6088">
        <w:t>(Geometric Design</w:t>
      </w:r>
      <w:r w:rsidR="00E85F8B" w:rsidRPr="008A6088">
        <w:t xml:space="preserve"> Criteria</w:t>
      </w:r>
      <w:r w:rsidRPr="008A6088">
        <w:t>)</w:t>
      </w:r>
      <w:r w:rsidRPr="003E5916">
        <w:t xml:space="preserve"> to allow for safe vehicle recovery.</w:t>
      </w:r>
    </w:p>
    <w:p w14:paraId="35FC974E" w14:textId="77777777" w:rsidR="003B41BA" w:rsidRPr="00315EBB" w:rsidRDefault="003B41BA" w:rsidP="003E5916">
      <w:pPr>
        <w:pStyle w:val="BodyText2"/>
      </w:pPr>
    </w:p>
    <w:p w14:paraId="35FC974F" w14:textId="77777777" w:rsidR="003B41BA" w:rsidRPr="00315EBB" w:rsidRDefault="003B41BA" w:rsidP="003E5916">
      <w:pPr>
        <w:pStyle w:val="BodyText2"/>
      </w:pPr>
      <w:r w:rsidRPr="00C80C76">
        <w:t>Non-mechanically stabilized earth retaining walls shall be designed in accordance with the provisions of the Bridge Design Code.</w:t>
      </w:r>
    </w:p>
    <w:p w14:paraId="35FC9750" w14:textId="77777777" w:rsidR="003B41BA" w:rsidRPr="00315EBB" w:rsidRDefault="003B41BA" w:rsidP="003E5916">
      <w:pPr>
        <w:pStyle w:val="BodyText2"/>
      </w:pPr>
    </w:p>
    <w:p w14:paraId="35FC9751" w14:textId="393F4C5D" w:rsidR="003B41BA" w:rsidRPr="00315EBB" w:rsidRDefault="003B41BA" w:rsidP="003E5916">
      <w:pPr>
        <w:pStyle w:val="BodyText2"/>
      </w:pPr>
      <w:r w:rsidRPr="00C80C76">
        <w:t xml:space="preserve">Mechanically Stabilized Earth </w:t>
      </w:r>
      <w:r>
        <w:t>retaining walls</w:t>
      </w:r>
      <w:r w:rsidRPr="00C80C76">
        <w:t xml:space="preserve"> shall </w:t>
      </w:r>
      <w:r>
        <w:t xml:space="preserve">also be designed in accordance with </w:t>
      </w:r>
      <w:r w:rsidRPr="00C80C76">
        <w:t>Section</w:t>
      </w:r>
      <w:r w:rsidR="00F72DDD">
        <w:t xml:space="preserve">s </w:t>
      </w:r>
      <w:r w:rsidR="00E85F8B" w:rsidRPr="008A6088">
        <w:t>200.</w:t>
      </w:r>
      <w:r w:rsidR="000A1924">
        <w:t>7</w:t>
      </w:r>
      <w:r w:rsidR="00E85F8B" w:rsidRPr="008A6088">
        <w:t xml:space="preserve">.19 and 300.4.7 of </w:t>
      </w:r>
      <w:r w:rsidR="00012B25" w:rsidRPr="008A6088">
        <w:t>Schedule 15-2</w:t>
      </w:r>
      <w:r w:rsidR="00012B25">
        <w:t xml:space="preserve"> -</w:t>
      </w:r>
      <w:r w:rsidR="00012B25" w:rsidRPr="008A6088">
        <w:t xml:space="preserve"> </w:t>
      </w:r>
      <w:r w:rsidR="00012B25">
        <w:t>Design and Construction</w:t>
      </w:r>
      <w:r w:rsidRPr="008A6088">
        <w:t>.</w:t>
      </w:r>
    </w:p>
    <w:p w14:paraId="35FC9752" w14:textId="77777777" w:rsidR="003B41BA" w:rsidRPr="00315EBB" w:rsidRDefault="003B41BA" w:rsidP="003E5916">
      <w:pPr>
        <w:pStyle w:val="BodyText2"/>
      </w:pPr>
    </w:p>
    <w:p w14:paraId="35FC9753" w14:textId="77777777" w:rsidR="003B41BA" w:rsidRPr="00315EBB" w:rsidRDefault="003B41BA" w:rsidP="003E5916">
      <w:pPr>
        <w:pStyle w:val="BodyText2"/>
      </w:pPr>
      <w:r w:rsidRPr="00C80C76">
        <w:t>Dry cast concrete block walls are not permitted.</w:t>
      </w:r>
    </w:p>
    <w:p w14:paraId="35FC9754" w14:textId="77777777" w:rsidR="003B41BA" w:rsidRDefault="003B41BA">
      <w:pPr>
        <w:pStyle w:val="PPP3"/>
      </w:pPr>
      <w:bookmarkStart w:id="2943" w:name="_Toc179001063"/>
      <w:bookmarkStart w:id="2944" w:name="_Toc179001065"/>
      <w:bookmarkStart w:id="2945" w:name="_Toc179001066"/>
      <w:bookmarkStart w:id="2946" w:name="_Toc179001067"/>
      <w:bookmarkStart w:id="2947" w:name="_Toc396139425"/>
      <w:bookmarkStart w:id="2948" w:name="_Toc396144583"/>
      <w:bookmarkStart w:id="2949" w:name="_Toc396722203"/>
      <w:bookmarkStart w:id="2950" w:name="_Toc411425065"/>
      <w:bookmarkEnd w:id="2943"/>
      <w:bookmarkEnd w:id="2944"/>
      <w:bookmarkEnd w:id="2945"/>
      <w:bookmarkEnd w:id="2946"/>
      <w:r w:rsidRPr="00C80C76">
        <w:t>Ducts and Conduit Systems</w:t>
      </w:r>
      <w:bookmarkEnd w:id="2947"/>
      <w:bookmarkEnd w:id="2948"/>
      <w:bookmarkEnd w:id="2949"/>
      <w:bookmarkEnd w:id="2950"/>
    </w:p>
    <w:p w14:paraId="35FC9755" w14:textId="63842598" w:rsidR="003B41BA" w:rsidRPr="00FA4F72" w:rsidRDefault="003B41BA" w:rsidP="00D856D2">
      <w:pPr>
        <w:pStyle w:val="PPP4"/>
        <w:numPr>
          <w:ilvl w:val="3"/>
          <w:numId w:val="18"/>
        </w:numPr>
        <w:ind w:left="2835" w:hanging="1417"/>
        <w:rPr>
          <w:b/>
        </w:rPr>
      </w:pPr>
      <w:r w:rsidRPr="00FA4F72">
        <w:rPr>
          <w:b/>
        </w:rPr>
        <w:t xml:space="preserve">Ducts </w:t>
      </w:r>
      <w:r w:rsidR="00EC1ACA" w:rsidRPr="00FA4F72">
        <w:rPr>
          <w:b/>
        </w:rPr>
        <w:t xml:space="preserve">or Conduits </w:t>
      </w:r>
      <w:r w:rsidRPr="00FA4F72">
        <w:rPr>
          <w:b/>
        </w:rPr>
        <w:t>in Curbs and Barriers</w:t>
      </w:r>
    </w:p>
    <w:p w14:paraId="54D37CC6" w14:textId="77777777" w:rsidR="003E5916" w:rsidRDefault="003E5916" w:rsidP="003E5916">
      <w:pPr>
        <w:pStyle w:val="BodyText2"/>
      </w:pPr>
    </w:p>
    <w:p w14:paraId="05FB2C3B" w14:textId="0B6A4CB5" w:rsidR="00BC3876" w:rsidRDefault="00101C5C" w:rsidP="003E5916">
      <w:pPr>
        <w:pStyle w:val="BodyText2"/>
      </w:pPr>
      <w:r w:rsidRPr="003E5916">
        <w:t xml:space="preserve">No </w:t>
      </w:r>
      <w:r w:rsidR="00EC1ACA" w:rsidRPr="003E5916">
        <w:t xml:space="preserve">utility </w:t>
      </w:r>
      <w:r w:rsidRPr="003E5916">
        <w:t xml:space="preserve">ducts or conduits are required to accommodate future utilities. </w:t>
      </w:r>
      <w:r w:rsidR="005305D4" w:rsidRPr="003E5916">
        <w:t>T</w:t>
      </w:r>
      <w:r w:rsidRPr="003E5916">
        <w:t>he attachment or the installation of conduits and ducts within or on bridge structures</w:t>
      </w:r>
      <w:r w:rsidR="005305D4" w:rsidRPr="003E5916">
        <w:t xml:space="preserve"> shall not be allowed</w:t>
      </w:r>
      <w:r w:rsidR="004E7F69" w:rsidRPr="003E5916">
        <w:t xml:space="preserve">, </w:t>
      </w:r>
      <w:r w:rsidR="005305D4" w:rsidRPr="003E5916">
        <w:t>except</w:t>
      </w:r>
      <w:r w:rsidR="004E7F69" w:rsidRPr="003E5916">
        <w:t xml:space="preserve"> that</w:t>
      </w:r>
      <w:r w:rsidR="003E5916">
        <w:t xml:space="preserve"> </w:t>
      </w:r>
      <w:r w:rsidR="004E7F69" w:rsidRPr="003E5916">
        <w:t>a</w:t>
      </w:r>
      <w:r w:rsidR="00BC3876" w:rsidRPr="003E5916">
        <w:t xml:space="preserve"> minimum of 1-53 </w:t>
      </w:r>
      <w:r w:rsidR="00F529FD">
        <w:t xml:space="preserve">rigid </w:t>
      </w:r>
      <w:r w:rsidR="00F529FD" w:rsidRPr="003E5916">
        <w:t xml:space="preserve">PVC </w:t>
      </w:r>
      <w:r w:rsidR="00BC3876" w:rsidRPr="003E5916">
        <w:t xml:space="preserve">conduit for traffic signal interconnection will be required on all grade separation structures where a traffic signal is warranted presently, or </w:t>
      </w:r>
      <w:r w:rsidR="00D32676">
        <w:t>warranted by the end of the Project Term</w:t>
      </w:r>
      <w:r w:rsidR="00BC3876" w:rsidRPr="003E5916">
        <w:t>.</w:t>
      </w:r>
    </w:p>
    <w:p w14:paraId="50668B8D" w14:textId="77777777" w:rsidR="003E5916" w:rsidRPr="003E5916" w:rsidRDefault="003E5916" w:rsidP="003E5916">
      <w:pPr>
        <w:pStyle w:val="BodyText2"/>
      </w:pPr>
    </w:p>
    <w:p w14:paraId="35FC9759" w14:textId="3E7EE996" w:rsidR="003B41BA" w:rsidRPr="003E5916" w:rsidRDefault="003B41BA" w:rsidP="003E5916">
      <w:pPr>
        <w:pStyle w:val="BodyText2"/>
      </w:pPr>
      <w:r w:rsidRPr="003E5916">
        <w:t xml:space="preserve">All </w:t>
      </w:r>
      <w:r w:rsidR="00BC3876" w:rsidRPr="003E5916">
        <w:t>conduits</w:t>
      </w:r>
      <w:r w:rsidRPr="003E5916">
        <w:t xml:space="preserve"> shall be continuous and free and clear of obstructions, and shown to be so by passing a spherical object of the appropriate size through the entire length.</w:t>
      </w:r>
      <w:r w:rsidR="00523193" w:rsidRPr="003E5916">
        <w:t xml:space="preserve"> </w:t>
      </w:r>
      <w:r w:rsidRPr="003E5916">
        <w:t>O-ring expansion fittings shall be provided at all bridge expansion joints. At any locations where the curb/barrier may undergo rotation and/or vertical displacement, other appropriate fittings shall be used to accommodate the movements.</w:t>
      </w:r>
      <w:r w:rsidR="00523193" w:rsidRPr="003E5916">
        <w:t xml:space="preserve"> </w:t>
      </w:r>
      <w:r w:rsidRPr="003E5916">
        <w:t xml:space="preserve">All </w:t>
      </w:r>
      <w:r w:rsidR="00BC3876" w:rsidRPr="003E5916">
        <w:t>conduits</w:t>
      </w:r>
      <w:r w:rsidRPr="003E5916">
        <w:t xml:space="preserve"> cast into curbs/barriers shall be rigid PVC, meeting the requirements of</w:t>
      </w:r>
      <w:r w:rsidR="00523193" w:rsidRPr="003E5916">
        <w:t xml:space="preserve"> </w:t>
      </w:r>
      <w:r w:rsidRPr="003E5916">
        <w:t xml:space="preserve">CSA </w:t>
      </w:r>
      <w:r w:rsidR="00E565E0" w:rsidRPr="003E5916">
        <w:t xml:space="preserve">Standard </w:t>
      </w:r>
      <w:r w:rsidRPr="003E5916">
        <w:t>C22.2 No. 211.</w:t>
      </w:r>
      <w:r w:rsidR="00EC1ACA" w:rsidRPr="003E5916">
        <w:t xml:space="preserve">2 </w:t>
      </w:r>
      <w:r w:rsidRPr="003E5916">
        <w:t>and in accordance with the rules of the Canadian Electrical Code</w:t>
      </w:r>
      <w:r w:rsidR="00674853">
        <w:t xml:space="preserve"> (“</w:t>
      </w:r>
      <w:r w:rsidR="00674853" w:rsidRPr="00674853">
        <w:rPr>
          <w:b/>
        </w:rPr>
        <w:t>CEC</w:t>
      </w:r>
      <w:r w:rsidR="00674853">
        <w:t>”)</w:t>
      </w:r>
      <w:r w:rsidRPr="003E5916">
        <w:t xml:space="preserve">, Part 1. Coupling shall be solvent bell ends. Rigid conduit shall be bent only with a standard conduit bender.  </w:t>
      </w:r>
    </w:p>
    <w:p w14:paraId="00117324" w14:textId="77777777" w:rsidR="00A91ECC" w:rsidRDefault="00A91ECC">
      <w:pPr>
        <w:rPr>
          <w:rFonts w:ascii="Arial" w:hAnsi="Arial"/>
          <w:b/>
        </w:rPr>
      </w:pPr>
      <w:r>
        <w:rPr>
          <w:b/>
        </w:rPr>
        <w:br w:type="page"/>
      </w:r>
    </w:p>
    <w:p w14:paraId="35FC975B" w14:textId="3C220473" w:rsidR="003B41BA" w:rsidRPr="00FA4F72" w:rsidRDefault="003B41BA" w:rsidP="00D856D2">
      <w:pPr>
        <w:pStyle w:val="PPP4"/>
        <w:numPr>
          <w:ilvl w:val="3"/>
          <w:numId w:val="18"/>
        </w:numPr>
        <w:ind w:left="2835" w:hanging="1417"/>
        <w:rPr>
          <w:b/>
        </w:rPr>
      </w:pPr>
      <w:r w:rsidRPr="00FA4F72">
        <w:rPr>
          <w:b/>
        </w:rPr>
        <w:t>Conduit Systems for Under-</w:t>
      </w:r>
      <w:r w:rsidR="00FA4F72">
        <w:rPr>
          <w:b/>
        </w:rPr>
        <w:t>B</w:t>
      </w:r>
      <w:r w:rsidRPr="00FA4F72">
        <w:rPr>
          <w:b/>
        </w:rPr>
        <w:t>ridge Lighting</w:t>
      </w:r>
    </w:p>
    <w:p w14:paraId="3F1BE326" w14:textId="77777777" w:rsidR="003E5916" w:rsidRDefault="003E5916" w:rsidP="003E5916">
      <w:pPr>
        <w:pStyle w:val="BodyText2"/>
      </w:pPr>
    </w:p>
    <w:p w14:paraId="35FC975C" w14:textId="48020A81" w:rsidR="003B41BA" w:rsidRDefault="003B41BA" w:rsidP="003E5916">
      <w:pPr>
        <w:pStyle w:val="BodyText2"/>
      </w:pPr>
      <w:r w:rsidRPr="003E5916">
        <w:t xml:space="preserve">Any conduits required for wiring to under-bridge lighting systems shall be cast within the bridge piers and pier caps and shall not be routed through abutment ends. If, at a specific bridge structure, no piers exist or other conditions exist so that routing of conduits for electrical supply through the abutment ends is desired, a proposed alternative routing may be proposed for review by the </w:t>
      </w:r>
      <w:r w:rsidR="00A51EBF" w:rsidRPr="003E5916">
        <w:t>Ministry</w:t>
      </w:r>
      <w:r w:rsidRPr="003E5916">
        <w:t>.</w:t>
      </w:r>
    </w:p>
    <w:p w14:paraId="2BE607BE" w14:textId="77777777" w:rsidR="003E5916" w:rsidRPr="003E5916" w:rsidRDefault="003E5916" w:rsidP="003E5916">
      <w:pPr>
        <w:pStyle w:val="BodyText2"/>
      </w:pPr>
    </w:p>
    <w:p w14:paraId="35FC975D" w14:textId="77777777" w:rsidR="003B41BA" w:rsidRDefault="003B41BA" w:rsidP="003E5916">
      <w:pPr>
        <w:pStyle w:val="BodyText2"/>
      </w:pPr>
      <w:r w:rsidRPr="003E5916">
        <w:t>The concealed conduit system shall comprise rigid PVC conduit having a minimum trade size of 38 mm, together with industry-standard junction boxes and fittings. The system shall provide a continuous concrete-proof and weatherproof conduit arrangement from below ground to the top surface of each pier cap.</w:t>
      </w:r>
    </w:p>
    <w:p w14:paraId="32C3BCD2" w14:textId="77777777" w:rsidR="003E5916" w:rsidRPr="003E5916" w:rsidRDefault="003E5916" w:rsidP="003E5916">
      <w:pPr>
        <w:pStyle w:val="BodyText2"/>
      </w:pPr>
    </w:p>
    <w:p w14:paraId="35FC975E" w14:textId="0BD7F053" w:rsidR="003B41BA" w:rsidRDefault="003B41BA" w:rsidP="003E5916">
      <w:pPr>
        <w:pStyle w:val="BodyText2"/>
      </w:pPr>
      <w:r w:rsidRPr="003E5916">
        <w:t>Conduits shall be placed as follows:</w:t>
      </w:r>
    </w:p>
    <w:p w14:paraId="464FD357" w14:textId="77777777" w:rsidR="00FB28A2" w:rsidRDefault="00FB28A2" w:rsidP="003E5916">
      <w:pPr>
        <w:pStyle w:val="BodyText2"/>
      </w:pPr>
    </w:p>
    <w:p w14:paraId="557A9562" w14:textId="0A7C9C82" w:rsidR="000F4081" w:rsidRDefault="003B41BA" w:rsidP="004424D9">
      <w:pPr>
        <w:pStyle w:val="BodyText2"/>
        <w:widowControl w:val="0"/>
        <w:numPr>
          <w:ilvl w:val="0"/>
          <w:numId w:val="51"/>
        </w:numPr>
        <w:tabs>
          <w:tab w:val="left" w:pos="1080"/>
        </w:tabs>
        <w:ind w:left="1080" w:right="-43"/>
        <w:jc w:val="left"/>
      </w:pPr>
      <w:r w:rsidRPr="003E5916">
        <w:t>Conduits shall enter the bridge structure a minimum 1000 mm below finished ground elevation at the exterior of the pier as necessary and shall bend up to connect with a PVC junction box to be recessed on the exterior surface of the pier shaft 1000 mm above finished ground elevation. Minimum dimensions for this PVC junction box shall be 150 mm x 150 mm x 150 mm. The junction box may be larger if necessary for the proper connection and bonding of bridge wiring to incoming supply cables according to Canadian Electrical Code requirements. The PVC junction box is to be set flush with the surface of the pier shaft and shall be fitted with a gasketed weatherproof cover.</w:t>
      </w:r>
    </w:p>
    <w:p w14:paraId="35FC9760" w14:textId="2887DA74" w:rsidR="003B41BA" w:rsidRPr="003E5916" w:rsidRDefault="003B41BA" w:rsidP="00D856D2">
      <w:pPr>
        <w:pStyle w:val="BodyText2"/>
        <w:widowControl w:val="0"/>
        <w:numPr>
          <w:ilvl w:val="0"/>
          <w:numId w:val="51"/>
        </w:numPr>
        <w:tabs>
          <w:tab w:val="left" w:pos="1080"/>
        </w:tabs>
        <w:ind w:left="1080" w:right="-43"/>
        <w:jc w:val="left"/>
      </w:pPr>
      <w:r w:rsidRPr="003E5916">
        <w:t>A riser conduit shall then extend up to a weather proof PVC access junction box secreted in the top surface of the pier cap. This box shall be sized for the number of luminaire conduits and wires to be accommodated at that point. For bridge structures where a concrete pier diaphragm precludes placement of an access junction box in the top of the pier cap, it maybe placed unobtrusively in the face of the pier cap near its top edge. For bridge structures with integral pier cap/diaphragm, the riser conduit shall extend into the pier cap/diaphragm and up to the weather proof PVC access junction box secreted in the side surface of the pier cap/diaphragm.</w:t>
      </w:r>
    </w:p>
    <w:p w14:paraId="35FC9761" w14:textId="77777777" w:rsidR="003B41BA" w:rsidRPr="003E5916" w:rsidRDefault="003B41BA" w:rsidP="00D856D2">
      <w:pPr>
        <w:pStyle w:val="BodyText2"/>
        <w:widowControl w:val="0"/>
        <w:numPr>
          <w:ilvl w:val="0"/>
          <w:numId w:val="51"/>
        </w:numPr>
        <w:tabs>
          <w:tab w:val="left" w:pos="1080"/>
        </w:tabs>
        <w:ind w:left="1080" w:right="-43"/>
        <w:jc w:val="left"/>
      </w:pPr>
      <w:r w:rsidRPr="003E5916">
        <w:t>Additional weather proof access junction boxes may be installed in the pier cap as required by the width of the bridge and the number of luminaires to be serviced. These additional access junction boxes shall be supplied by a rigid PVC conduit not less than 25.4 mm trade size cast horizontally within the pier cap/diaphragm.</w:t>
      </w:r>
    </w:p>
    <w:p w14:paraId="35FC9762" w14:textId="77777777" w:rsidR="003B41BA" w:rsidRDefault="003B41BA" w:rsidP="00D856D2">
      <w:pPr>
        <w:pStyle w:val="BodyText2"/>
        <w:widowControl w:val="0"/>
        <w:numPr>
          <w:ilvl w:val="0"/>
          <w:numId w:val="51"/>
        </w:numPr>
        <w:tabs>
          <w:tab w:val="left" w:pos="1080"/>
        </w:tabs>
        <w:ind w:left="1080" w:right="-43"/>
        <w:jc w:val="left"/>
      </w:pPr>
      <w:r w:rsidRPr="003E5916">
        <w:t>Rigid conduits exiting the access junction boxes to service under-bridge luminaires shall be the minimum diameter consistent with CEC requirements for the number and sizes of wires employed and the availability of attachment support points, but not less than 12.7 mm inch trade size.</w:t>
      </w:r>
    </w:p>
    <w:p w14:paraId="35FC9763" w14:textId="77777777" w:rsidR="003B41BA" w:rsidRPr="003E5916" w:rsidRDefault="003B41BA" w:rsidP="00D856D2">
      <w:pPr>
        <w:pStyle w:val="BodyText2"/>
        <w:widowControl w:val="0"/>
        <w:numPr>
          <w:ilvl w:val="0"/>
          <w:numId w:val="51"/>
        </w:numPr>
        <w:tabs>
          <w:tab w:val="left" w:pos="1080"/>
        </w:tabs>
        <w:ind w:left="1080" w:right="-43"/>
        <w:jc w:val="left"/>
      </w:pPr>
      <w:r w:rsidRPr="003E5916">
        <w:t>Luminaire conduits shall be run in neat vertical and horizontal alignments, supported as necessary to comply with CEC requirements and to mitigate the effect of vibrations induced in the bridge by passing traffic.</w:t>
      </w:r>
    </w:p>
    <w:p w14:paraId="35FC9764" w14:textId="77777777" w:rsidR="003B41BA" w:rsidRPr="003E5916" w:rsidRDefault="003B41BA" w:rsidP="00D856D2">
      <w:pPr>
        <w:pStyle w:val="BodyText2"/>
        <w:widowControl w:val="0"/>
        <w:numPr>
          <w:ilvl w:val="0"/>
          <w:numId w:val="51"/>
        </w:numPr>
        <w:tabs>
          <w:tab w:val="left" w:pos="1080"/>
        </w:tabs>
        <w:ind w:left="1080" w:right="-43"/>
        <w:jc w:val="left"/>
      </w:pPr>
      <w:r w:rsidRPr="003E5916">
        <w:t>Luminaires shall be mounted on bridge pier caps or steel diaphragms as required. Where it is necessary to install a horizontal conduit run to access a luminaire, the conduit or any necessary conduit support tray or truss shall be fixed to the vertical face of the bridge girder haunch. No attachments shall be fixed to the girders or to the underside of the bridge deck.</w:t>
      </w:r>
    </w:p>
    <w:p w14:paraId="35FC9765" w14:textId="77777777" w:rsidR="003B41BA" w:rsidRPr="003E5916" w:rsidRDefault="003B41BA" w:rsidP="00D856D2">
      <w:pPr>
        <w:pStyle w:val="BodyText2"/>
        <w:widowControl w:val="0"/>
        <w:numPr>
          <w:ilvl w:val="0"/>
          <w:numId w:val="51"/>
        </w:numPr>
        <w:tabs>
          <w:tab w:val="left" w:pos="1080"/>
        </w:tabs>
        <w:ind w:left="1080" w:right="-43"/>
        <w:jc w:val="left"/>
      </w:pPr>
      <w:r w:rsidRPr="003E5916">
        <w:t>Luminaires conduits and/or conduit support equipment that are supported on the superstructure shall be located within interior girder bays.</w:t>
      </w:r>
    </w:p>
    <w:p w14:paraId="35FC9766" w14:textId="757E1E6F" w:rsidR="003B41BA" w:rsidRPr="003E5916" w:rsidRDefault="003B41BA" w:rsidP="00D856D2">
      <w:pPr>
        <w:pStyle w:val="BodyText2"/>
        <w:widowControl w:val="0"/>
        <w:numPr>
          <w:ilvl w:val="0"/>
          <w:numId w:val="51"/>
        </w:numPr>
        <w:tabs>
          <w:tab w:val="left" w:pos="1080"/>
        </w:tabs>
        <w:ind w:left="1080" w:right="-43"/>
        <w:jc w:val="left"/>
      </w:pPr>
      <w:r w:rsidRPr="003E5916">
        <w:t>Luminaire conduits and/or conduit support equipment shall be attached to the bridge structure with anchors cast into the haunch concrete at appropriate locations.</w:t>
      </w:r>
    </w:p>
    <w:p w14:paraId="35FC9767" w14:textId="77777777" w:rsidR="003B41BA" w:rsidRPr="003E5916" w:rsidRDefault="003B41BA" w:rsidP="00D856D2">
      <w:pPr>
        <w:pStyle w:val="BodyText2"/>
        <w:widowControl w:val="0"/>
        <w:numPr>
          <w:ilvl w:val="0"/>
          <w:numId w:val="51"/>
        </w:numPr>
        <w:tabs>
          <w:tab w:val="left" w:pos="1080"/>
        </w:tabs>
        <w:ind w:left="1080" w:right="-43"/>
        <w:jc w:val="left"/>
      </w:pPr>
      <w:r w:rsidRPr="003E5916">
        <w:t>In the event that precast deck panels are utilized, anchors for the purpose of supporting lighting conduits shall be cast into the underside of the precast deck panels. These anchors shall be positioned at the edges of the precast deck panel so that the conduits are located within 100 mm of the edge of the girder top flange. Spacing between anchors in the precast deck panels and between anchors on adjacent precast deck panels shall not exceed the maximum conduit support distance allowed in the CEC.</w:t>
      </w:r>
    </w:p>
    <w:p w14:paraId="35FC9768" w14:textId="77777777" w:rsidR="003B41BA" w:rsidRPr="003E5916" w:rsidRDefault="003B41BA" w:rsidP="00D856D2">
      <w:pPr>
        <w:pStyle w:val="BodyText2"/>
        <w:widowControl w:val="0"/>
        <w:numPr>
          <w:ilvl w:val="0"/>
          <w:numId w:val="51"/>
        </w:numPr>
        <w:tabs>
          <w:tab w:val="left" w:pos="1080"/>
        </w:tabs>
        <w:ind w:left="1080" w:right="-43"/>
        <w:jc w:val="left"/>
      </w:pPr>
      <w:r w:rsidRPr="003E5916">
        <w:t>All wiring to under-bridge luminaires shall be RW90 of appropriate number and gauge to comply with voltage drop limitations. A continuous ground wire is required in all under-bridge lighting conduits to ensure the whole system is properly bonded. Conduits shall be sized to accommodate the noted wiring requirements.</w:t>
      </w:r>
    </w:p>
    <w:p w14:paraId="35FC9769" w14:textId="77777777" w:rsidR="003B41BA" w:rsidRDefault="003B41BA" w:rsidP="00D856D2">
      <w:pPr>
        <w:pStyle w:val="BodyText2"/>
        <w:widowControl w:val="0"/>
        <w:numPr>
          <w:ilvl w:val="0"/>
          <w:numId w:val="51"/>
        </w:numPr>
        <w:tabs>
          <w:tab w:val="left" w:pos="1080"/>
        </w:tabs>
        <w:ind w:left="1080" w:right="-43"/>
        <w:jc w:val="left"/>
      </w:pPr>
      <w:r w:rsidRPr="003E5916">
        <w:t>Prior to the wiring being installed, all conduits shall be proven to be free and clear of obstructions.</w:t>
      </w:r>
    </w:p>
    <w:p w14:paraId="35FC976C" w14:textId="77777777" w:rsidR="003B41BA" w:rsidRDefault="003B41BA">
      <w:pPr>
        <w:pStyle w:val="PPP3"/>
      </w:pPr>
      <w:bookmarkStart w:id="2951" w:name="_Toc179001082"/>
      <w:bookmarkStart w:id="2952" w:name="_Toc396139426"/>
      <w:bookmarkStart w:id="2953" w:name="_Toc396144584"/>
      <w:bookmarkStart w:id="2954" w:name="_Toc396722204"/>
      <w:bookmarkStart w:id="2955" w:name="_Toc411425066"/>
      <w:bookmarkEnd w:id="2951"/>
      <w:r w:rsidRPr="00C80C76">
        <w:t>Deck, Curbs, Medians, Concrete Barriers, Sidewalks</w:t>
      </w:r>
      <w:bookmarkEnd w:id="2952"/>
      <w:bookmarkEnd w:id="2953"/>
      <w:bookmarkEnd w:id="2954"/>
      <w:bookmarkEnd w:id="2955"/>
    </w:p>
    <w:p w14:paraId="35FC976D" w14:textId="77777777" w:rsidR="003B41BA" w:rsidRPr="00315EBB" w:rsidRDefault="003B41BA" w:rsidP="0009168C">
      <w:pPr>
        <w:pStyle w:val="BodyText2"/>
      </w:pPr>
    </w:p>
    <w:p w14:paraId="5166538D" w14:textId="01948E83" w:rsidR="002165B3" w:rsidRDefault="003B41BA" w:rsidP="003E5916">
      <w:pPr>
        <w:pStyle w:val="BodyText2"/>
      </w:pPr>
      <w:r w:rsidRPr="003E5916">
        <w:t xml:space="preserve">Deck slabs for beam and slab bridges designed with the empirical method in accordance with section 8.18.4 of </w:t>
      </w:r>
      <w:r w:rsidRPr="00C80C76">
        <w:t xml:space="preserve">the Bridge Design </w:t>
      </w:r>
      <w:r w:rsidRPr="00881EA5">
        <w:t>Code shall</w:t>
      </w:r>
      <w:r w:rsidRPr="003E5916">
        <w:t xml:space="preserve"> have a minimum slab thickness equal to the greater of the girder </w:t>
      </w:r>
      <w:r w:rsidR="006C0749" w:rsidRPr="003E5916">
        <w:t xml:space="preserve">c/c </w:t>
      </w:r>
      <w:r w:rsidRPr="003E5916">
        <w:t>spacing divided by 15.0 or 225 mm.</w:t>
      </w:r>
      <w:r w:rsidRPr="00C80C76">
        <w:t xml:space="preserve"> Use of this method requires composite action between the slab and girder over the entire girder length.</w:t>
      </w:r>
    </w:p>
    <w:p w14:paraId="0B38E793" w14:textId="77777777" w:rsidR="003E5916" w:rsidRPr="003E5916" w:rsidRDefault="003E5916" w:rsidP="003E5916">
      <w:pPr>
        <w:pStyle w:val="BodyText2"/>
      </w:pPr>
    </w:p>
    <w:p w14:paraId="51DDC40C" w14:textId="6C093C92" w:rsidR="002165B3" w:rsidRDefault="002165B3" w:rsidP="003E5916">
      <w:pPr>
        <w:pStyle w:val="BodyText2"/>
      </w:pPr>
      <w:r w:rsidRPr="003E5916">
        <w:t>Clause 5.7.1.6 of the Bridge Design Code cover</w:t>
      </w:r>
      <w:r w:rsidR="001C2AC1" w:rsidRPr="003E5916">
        <w:t>s</w:t>
      </w:r>
      <w:r w:rsidRPr="003E5916">
        <w:t xml:space="preserve"> deck slab moments due to loads on the cantilever overhang in concrete decks supported on longitudinal girders. For the Project this clause of the Bridge Design Code shall be amended as follows:</w:t>
      </w:r>
    </w:p>
    <w:p w14:paraId="58451B3D" w14:textId="77777777" w:rsidR="00FB28A2" w:rsidRDefault="00FB28A2" w:rsidP="003E5916">
      <w:pPr>
        <w:pStyle w:val="BodyText2"/>
      </w:pPr>
    </w:p>
    <w:p w14:paraId="68AA1822" w14:textId="28C9A5B9" w:rsidR="002165B3" w:rsidRPr="003E5916" w:rsidRDefault="001C2AC1" w:rsidP="00D856D2">
      <w:pPr>
        <w:pStyle w:val="BodyText2"/>
        <w:widowControl w:val="0"/>
        <w:numPr>
          <w:ilvl w:val="0"/>
          <w:numId w:val="51"/>
        </w:numPr>
        <w:tabs>
          <w:tab w:val="left" w:pos="1080"/>
        </w:tabs>
        <w:ind w:left="1080" w:right="-43"/>
        <w:jc w:val="left"/>
      </w:pPr>
      <w:r w:rsidRPr="003E5916">
        <w:t>Notwithstanding</w:t>
      </w:r>
      <w:r w:rsidR="00C87A53" w:rsidRPr="003E5916">
        <w:t xml:space="preserve"> the Bridge Design Code</w:t>
      </w:r>
      <w:r w:rsidR="002165B3" w:rsidRPr="003E5916">
        <w:t xml:space="preserve"> clause 5.7.1.6.1.1</w:t>
      </w:r>
      <w:r w:rsidRPr="003E5916">
        <w:t>:</w:t>
      </w:r>
    </w:p>
    <w:p w14:paraId="4FD985B1" w14:textId="2BF31BB9" w:rsidR="002165B3" w:rsidRPr="003E5916" w:rsidRDefault="002165B3" w:rsidP="00AB7ECD">
      <w:pPr>
        <w:numPr>
          <w:ilvl w:val="0"/>
          <w:numId w:val="88"/>
        </w:numPr>
        <w:ind w:left="1440"/>
        <w:jc w:val="both"/>
      </w:pPr>
      <w:r w:rsidRPr="003E5916">
        <w:t>For the design moment intensity due to the vertical axle loads of the CL-750 Truck, the effects of individual loads shall be obtained and superimposed or, alternatively, the design moment intensity due to the CL-750 Truck may be obtained directly by multiplying the maximum cantilever moments in Table 5.10 by a factor of 1.20, for stiffened and unstiffened overhangs, as applicable (Table 5.10 includes the factor [1+DLA]”</w:t>
      </w:r>
    </w:p>
    <w:p w14:paraId="10687AAC" w14:textId="1AA34E6E" w:rsidR="00524EFE" w:rsidRPr="003E5916" w:rsidRDefault="002165B3" w:rsidP="00AB7ECD">
      <w:pPr>
        <w:numPr>
          <w:ilvl w:val="0"/>
          <w:numId w:val="88"/>
        </w:numPr>
        <w:ind w:left="1440"/>
        <w:jc w:val="both"/>
      </w:pPr>
      <w:r w:rsidRPr="003E5916">
        <w:t>In clause 5.7.1.6.2, wheel load P shall be changed from 87.5 kN to 105 kN.</w:t>
      </w:r>
    </w:p>
    <w:p w14:paraId="67CB8733" w14:textId="77777777" w:rsidR="003E5916" w:rsidRDefault="003E5916" w:rsidP="003E5916">
      <w:pPr>
        <w:pStyle w:val="BodyText2"/>
      </w:pPr>
    </w:p>
    <w:p w14:paraId="35FC976E" w14:textId="1336D841" w:rsidR="003B41BA" w:rsidRDefault="003B41BA" w:rsidP="003E5916">
      <w:pPr>
        <w:pStyle w:val="BodyText2"/>
      </w:pPr>
      <w:r w:rsidRPr="003E5916">
        <w:t xml:space="preserve">Clause 5.7.1.7.1 of </w:t>
      </w:r>
      <w:r w:rsidRPr="00C80C76">
        <w:t xml:space="preserve">the Bridge Design </w:t>
      </w:r>
      <w:r w:rsidRPr="00881EA5">
        <w:t>Code presents</w:t>
      </w:r>
      <w:r w:rsidRPr="003E5916">
        <w:t xml:space="preserve"> design guidelines for transverse bending moments in concrete decks supported on longitudinal girders. For the Project this clause of </w:t>
      </w:r>
      <w:r w:rsidRPr="00C80C76">
        <w:t xml:space="preserve">the Bridge Design </w:t>
      </w:r>
      <w:r w:rsidRPr="00881EA5">
        <w:t>Code shall</w:t>
      </w:r>
      <w:r w:rsidRPr="003E5916">
        <w:t xml:space="preserve"> be amended as follows:</w:t>
      </w:r>
    </w:p>
    <w:p w14:paraId="33179B92" w14:textId="77777777" w:rsidR="00FB28A2" w:rsidRDefault="00FB28A2" w:rsidP="003E5916">
      <w:pPr>
        <w:pStyle w:val="BodyText2"/>
      </w:pPr>
    </w:p>
    <w:p w14:paraId="35FC976F" w14:textId="323B4568" w:rsidR="003B41BA" w:rsidRPr="003E5916" w:rsidRDefault="00A7721C" w:rsidP="00D856D2">
      <w:pPr>
        <w:pStyle w:val="BodyText2"/>
        <w:widowControl w:val="0"/>
        <w:numPr>
          <w:ilvl w:val="0"/>
          <w:numId w:val="51"/>
        </w:numPr>
        <w:tabs>
          <w:tab w:val="left" w:pos="1080"/>
        </w:tabs>
        <w:ind w:left="1080" w:right="-43"/>
        <w:jc w:val="left"/>
      </w:pPr>
      <w:r>
        <w:t>T</w:t>
      </w:r>
      <w:r w:rsidR="003B41BA" w:rsidRPr="003E5916">
        <w:t>he second paragraph shall be amended to read:</w:t>
      </w:r>
    </w:p>
    <w:p w14:paraId="35FC9770" w14:textId="4793C1B7" w:rsidR="003B41BA" w:rsidRPr="00A42855" w:rsidRDefault="003B41BA" w:rsidP="00AB7ECD">
      <w:pPr>
        <w:numPr>
          <w:ilvl w:val="0"/>
          <w:numId w:val="88"/>
        </w:numPr>
        <w:ind w:left="1440"/>
        <w:jc w:val="both"/>
      </w:pPr>
      <w:r w:rsidRPr="00577C5B">
        <w:t xml:space="preserve">“Concrete deck slabs </w:t>
      </w:r>
      <w:r w:rsidRPr="00145BEB">
        <w:t>that are proportioned in accordance with the empi</w:t>
      </w:r>
      <w:r w:rsidRPr="00A42855">
        <w:t>rical design method of clause 8.18.4 for the CL-</w:t>
      </w:r>
      <w:r w:rsidR="00300A89" w:rsidRPr="00A42855">
        <w:t>75</w:t>
      </w:r>
      <w:r w:rsidRPr="00A42855">
        <w:t>0 Truck need not be analyzed for transverse bending moments due to live load, except for the cantilever portions.”</w:t>
      </w:r>
    </w:p>
    <w:p w14:paraId="35FC9772" w14:textId="6BBDB018" w:rsidR="003B41BA" w:rsidRPr="00A7721C" w:rsidRDefault="003E5916" w:rsidP="00D856D2">
      <w:pPr>
        <w:pStyle w:val="BodyText2"/>
        <w:widowControl w:val="0"/>
        <w:numPr>
          <w:ilvl w:val="0"/>
          <w:numId w:val="51"/>
        </w:numPr>
        <w:tabs>
          <w:tab w:val="left" w:pos="1080"/>
        </w:tabs>
        <w:ind w:left="1080" w:right="-43"/>
        <w:jc w:val="left"/>
      </w:pPr>
      <w:r w:rsidRPr="00A7721C">
        <w:t>I</w:t>
      </w:r>
      <w:r w:rsidR="003B41BA" w:rsidRPr="00A7721C">
        <w:t>n the third paragraph, sub clause (a)(i), the number ‘87.5’ shall be replaced with the number ‘1</w:t>
      </w:r>
      <w:r w:rsidR="00524EFE" w:rsidRPr="00A7721C">
        <w:t>05</w:t>
      </w:r>
      <w:r w:rsidR="003B41BA" w:rsidRPr="00A7721C">
        <w:t>’, and the Truck type shall be revised from ‘CL-625’ to ‘CL-</w:t>
      </w:r>
      <w:r w:rsidR="00300A89" w:rsidRPr="00A7721C">
        <w:t>75</w:t>
      </w:r>
      <w:r w:rsidR="003B41BA" w:rsidRPr="00A7721C">
        <w:t>0’.</w:t>
      </w:r>
    </w:p>
    <w:p w14:paraId="35FC9773" w14:textId="77777777" w:rsidR="003B41BA" w:rsidRPr="00315EBB" w:rsidRDefault="003B41BA" w:rsidP="0009168C">
      <w:pPr>
        <w:pStyle w:val="BodyText2"/>
      </w:pPr>
    </w:p>
    <w:p w14:paraId="35FC9774" w14:textId="77777777" w:rsidR="003B41BA" w:rsidRDefault="003B41BA" w:rsidP="00A7721C">
      <w:pPr>
        <w:pStyle w:val="BodyText2"/>
      </w:pPr>
      <w:r w:rsidRPr="00C80C76">
        <w:t>Deck and curb reinforcement required to develop the capacity of bridgerail post anchors are site specific designs. Guidance for design of decks supporting bridgerail posts is available from AASHTO LRFD Bridge Design Specifications Appendix A</w:t>
      </w:r>
      <w:r>
        <w:t>13</w:t>
      </w:r>
      <w:r w:rsidRPr="00C80C76">
        <w:t xml:space="preserve">. </w:t>
      </w:r>
    </w:p>
    <w:p w14:paraId="35FC9775" w14:textId="77777777" w:rsidR="003B41BA" w:rsidRPr="00315EBB" w:rsidRDefault="003B41BA" w:rsidP="0009168C">
      <w:pPr>
        <w:pStyle w:val="BodyText2"/>
      </w:pPr>
    </w:p>
    <w:p w14:paraId="35FC9776" w14:textId="21FF12F4" w:rsidR="003B41BA" w:rsidRDefault="003B41BA" w:rsidP="00A7721C">
      <w:pPr>
        <w:pStyle w:val="BodyText2"/>
      </w:pPr>
      <w:r w:rsidRPr="00A7721C">
        <w:t xml:space="preserve">Cast-in-place deck slabs designed to be composite with supporting precast box beams shall be a minimum of 225 mm thick and have </w:t>
      </w:r>
      <w:r w:rsidR="009121E5">
        <w:t>2</w:t>
      </w:r>
      <w:r w:rsidRPr="00A7721C">
        <w:t xml:space="preserve"> mats of deck reinforcement.</w:t>
      </w:r>
    </w:p>
    <w:p w14:paraId="35FC9777" w14:textId="77777777" w:rsidR="003B41BA" w:rsidRPr="00315EBB" w:rsidRDefault="003B41BA" w:rsidP="0009168C">
      <w:pPr>
        <w:pStyle w:val="BodyText2"/>
      </w:pPr>
    </w:p>
    <w:p w14:paraId="35FC9778" w14:textId="3F137EBD" w:rsidR="003B41BA" w:rsidRDefault="003B41BA" w:rsidP="00A7721C">
      <w:pPr>
        <w:pStyle w:val="BodyText2"/>
      </w:pPr>
      <w:r w:rsidRPr="00A7721C">
        <w:t xml:space="preserve">Deck systems using precast concrete partial depth panels shall meet the requirements of </w:t>
      </w:r>
      <w:r w:rsidRPr="008A6088">
        <w:t>Section</w:t>
      </w:r>
      <w:r w:rsidR="00E85F8B" w:rsidRPr="008A6088">
        <w:t>s</w:t>
      </w:r>
      <w:r w:rsidR="000A1924">
        <w:t> </w:t>
      </w:r>
      <w:r w:rsidR="00506674" w:rsidRPr="008A6088">
        <w:t>200.</w:t>
      </w:r>
      <w:r w:rsidR="000A1924">
        <w:t>7</w:t>
      </w:r>
      <w:r w:rsidR="00506674" w:rsidRPr="008A6088">
        <w:t xml:space="preserve">.20 and </w:t>
      </w:r>
      <w:r w:rsidRPr="008A6088">
        <w:t>300.</w:t>
      </w:r>
      <w:r w:rsidR="00506674" w:rsidRPr="008A6088">
        <w:t xml:space="preserve">4.13 of </w:t>
      </w:r>
      <w:r w:rsidR="00012B25" w:rsidRPr="008A6088">
        <w:t>Schedule 15-2</w:t>
      </w:r>
      <w:r w:rsidR="00012B25">
        <w:t xml:space="preserve"> -</w:t>
      </w:r>
      <w:r w:rsidR="00012B25" w:rsidRPr="008A6088">
        <w:t xml:space="preserve"> </w:t>
      </w:r>
      <w:r w:rsidR="00012B25">
        <w:t>Design and Construction</w:t>
      </w:r>
      <w:r w:rsidR="00506674">
        <w:t>.</w:t>
      </w:r>
    </w:p>
    <w:p w14:paraId="35FC9779" w14:textId="77777777" w:rsidR="003B41BA" w:rsidRPr="00315EBB" w:rsidRDefault="003B41BA" w:rsidP="0009168C">
      <w:pPr>
        <w:pStyle w:val="BodyText2"/>
      </w:pPr>
    </w:p>
    <w:p w14:paraId="35FC977D" w14:textId="430085E8" w:rsidR="003B41BA" w:rsidRPr="00315EBB" w:rsidRDefault="001525AC" w:rsidP="0009168C">
      <w:pPr>
        <w:pStyle w:val="BodyText2"/>
      </w:pPr>
      <w:r w:rsidRPr="00B76CE1">
        <w:rPr>
          <w:lang w:val="en-US"/>
        </w:rPr>
        <w:t>Vehicular traffic concrete barriers required to meet the Performance Level 2 shall be Ministry standard Type 1 Bridge Barriers.  If Performance Level 3 is required by the Bridge Design Code, the overall height of the Ministry standard Type 1 Bridge Barrier shall be increased to 1370 mm by increasing the width of the concrete base and maintaining the front face geometric shape below the s</w:t>
      </w:r>
      <w:r w:rsidR="00B76CE1">
        <w:rPr>
          <w:lang w:val="en-US"/>
        </w:rPr>
        <w:t xml:space="preserve">lope break point and extending </w:t>
      </w:r>
      <w:r w:rsidRPr="00B76CE1">
        <w:rPr>
          <w:lang w:val="en-US"/>
        </w:rPr>
        <w:t>the sloped portion of the barrier above the slope break point</w:t>
      </w:r>
      <w:r>
        <w:rPr>
          <w:color w:val="1F497D"/>
          <w:lang w:val="en-US"/>
        </w:rPr>
        <w:t>.</w:t>
      </w:r>
    </w:p>
    <w:p w14:paraId="35FC977E" w14:textId="635ECBF7" w:rsidR="003B41BA" w:rsidRDefault="003B41BA" w:rsidP="00A7721C">
      <w:pPr>
        <w:pStyle w:val="BodyText2"/>
      </w:pPr>
      <w:r w:rsidRPr="00C80C76">
        <w:t xml:space="preserve">Concrete curbs and barriers shall have crack control joints </w:t>
      </w:r>
      <w:r w:rsidR="00C019FF">
        <w:t xml:space="preserve">above the deck level </w:t>
      </w:r>
      <w:r w:rsidRPr="00C80C76">
        <w:t xml:space="preserve">at a maximum spacing of </w:t>
      </w:r>
      <w:r w:rsidR="00A53688">
        <w:t>2.5</w:t>
      </w:r>
      <w:r w:rsidRPr="00C80C76">
        <w:t xml:space="preserve"> m (centred between bridgerail posts where bridgerail posts are used). Longitudinal reinforcing in the curbs </w:t>
      </w:r>
      <w:r w:rsidR="00A53688">
        <w:t>and barriers</w:t>
      </w:r>
      <w:r w:rsidR="00C019FF">
        <w:t xml:space="preserve"> above the top of deck</w:t>
      </w:r>
      <w:r w:rsidR="00A53688">
        <w:t xml:space="preserve"> </w:t>
      </w:r>
      <w:r w:rsidRPr="00C80C76">
        <w:t xml:space="preserve">shall be continuous at the </w:t>
      </w:r>
      <w:r w:rsidR="00C019FF">
        <w:t xml:space="preserve">control </w:t>
      </w:r>
      <w:r w:rsidRPr="00C80C76">
        <w:t xml:space="preserve">joints. </w:t>
      </w:r>
      <w:r w:rsidRPr="00A7721C">
        <w:t>Control joints shall extend down to the top of the concrete deck and shall be caulked prior to application of deck waterproofing membrane</w:t>
      </w:r>
      <w:r w:rsidRPr="00C80C76">
        <w:t>.</w:t>
      </w:r>
    </w:p>
    <w:p w14:paraId="35FC977F" w14:textId="77777777" w:rsidR="003B41BA" w:rsidRPr="00315EBB" w:rsidRDefault="003B41BA" w:rsidP="0009168C">
      <w:pPr>
        <w:pStyle w:val="BodyText2"/>
      </w:pPr>
    </w:p>
    <w:p w14:paraId="35FC9780" w14:textId="77777777" w:rsidR="003B41BA" w:rsidRDefault="003B41BA" w:rsidP="00A7721C">
      <w:pPr>
        <w:pStyle w:val="BodyText2"/>
      </w:pPr>
      <w:r w:rsidRPr="00C80C76">
        <w:t>Concrete paving lips along the edge of ACP are not permitted.</w:t>
      </w:r>
    </w:p>
    <w:p w14:paraId="35FC9781" w14:textId="77777777" w:rsidR="003B41BA" w:rsidRPr="00315EBB" w:rsidRDefault="003B41BA" w:rsidP="0009168C">
      <w:pPr>
        <w:pStyle w:val="BodyText2"/>
      </w:pPr>
    </w:p>
    <w:p w14:paraId="35FC9784" w14:textId="04156282" w:rsidR="003B41BA" w:rsidRPr="00315EBB" w:rsidRDefault="003B41BA" w:rsidP="00A7721C">
      <w:pPr>
        <w:pStyle w:val="BodyText2"/>
      </w:pPr>
      <w:r w:rsidRPr="00C80C76">
        <w:t>The sidewalk shall have a curb projecting 1</w:t>
      </w:r>
      <w:r w:rsidR="00C019FF">
        <w:t>5</w:t>
      </w:r>
      <w:r w:rsidRPr="00C80C76">
        <w:t>0 mm above the finished top of the sidewalk along the outside edge. If the roadway has a normal crown and the sidewalk is higher than the adjacent road surface, the sidewalk shall drain through slots in the traffic separation barrier onto the roadway gutter. If a sidewalk is located on the high side of a superelevated roadway, the sidewalk shall drain to the outside edge and the drainage shall be carried longitudinally down the edge of the sidewalk</w:t>
      </w:r>
      <w:r w:rsidRPr="00881EA5">
        <w:t>.</w:t>
      </w:r>
    </w:p>
    <w:p w14:paraId="35FC9785" w14:textId="77777777" w:rsidR="003B41BA" w:rsidRPr="00315EBB" w:rsidRDefault="003B41BA" w:rsidP="008C238D">
      <w:pPr>
        <w:pStyle w:val="BodyText2"/>
      </w:pPr>
    </w:p>
    <w:p w14:paraId="35FC9786" w14:textId="68638224" w:rsidR="003B41BA" w:rsidRDefault="003B41BA" w:rsidP="00A7721C">
      <w:pPr>
        <w:pStyle w:val="BodyText2"/>
      </w:pPr>
      <w:r w:rsidRPr="00C80C76">
        <w:t>For sidewalks and raised concrete medians, barrier curbs may conflict with road barrier or barrier cushion end performance, and the use of mountable or semi-mountable curbs may be required. For more detailed guidance, refer to Section H4.3 and H11.3 of the</w:t>
      </w:r>
      <w:r w:rsidR="00012C99">
        <w:t xml:space="preserve"> Alberta Transportation</w:t>
      </w:r>
      <w:r w:rsidRPr="00C80C76">
        <w:t xml:space="preserve"> Roadside Design Guide</w:t>
      </w:r>
      <w:r w:rsidR="00745F2D">
        <w:t>. Required median width (lip of gutter to lip of gutter) transition from roadway to bridge shall be maintained with lane markings.</w:t>
      </w:r>
    </w:p>
    <w:p w14:paraId="35FC9787" w14:textId="77777777" w:rsidR="003B41BA" w:rsidRPr="00315EBB" w:rsidRDefault="003B41BA" w:rsidP="0009168C">
      <w:pPr>
        <w:pStyle w:val="BodyText2"/>
      </w:pPr>
    </w:p>
    <w:p w14:paraId="35FC9788" w14:textId="77777777" w:rsidR="003B41BA" w:rsidRDefault="003B41BA" w:rsidP="00A7721C">
      <w:pPr>
        <w:pStyle w:val="BodyText2"/>
      </w:pPr>
      <w:r w:rsidRPr="00C80C76">
        <w:t>The following set-back requirements or protective measures shall be followed when attachments, such as signs, lamp posts, sign structure support columns, piers of adjacent bridges, etc. are on top of or close behind bridge barriers:</w:t>
      </w:r>
    </w:p>
    <w:p w14:paraId="35FC9789" w14:textId="77777777" w:rsidR="003B41BA" w:rsidRPr="00315EBB" w:rsidRDefault="003B41BA" w:rsidP="0009168C">
      <w:pPr>
        <w:pStyle w:val="BodyText2"/>
      </w:pPr>
    </w:p>
    <w:tbl>
      <w:tblPr>
        <w:tblW w:w="0" w:type="auto"/>
        <w:tblInd w:w="108" w:type="dxa"/>
        <w:tblLook w:val="01E0" w:firstRow="1" w:lastRow="1" w:firstColumn="1" w:lastColumn="1" w:noHBand="0" w:noVBand="0"/>
      </w:tblPr>
      <w:tblGrid>
        <w:gridCol w:w="3852"/>
        <w:gridCol w:w="5148"/>
      </w:tblGrid>
      <w:tr w:rsidR="003B41BA" w:rsidRPr="00315EBB" w14:paraId="35FC978C" w14:textId="77777777" w:rsidTr="00D856D2">
        <w:trPr>
          <w:trHeight w:val="683"/>
        </w:trPr>
        <w:tc>
          <w:tcPr>
            <w:tcW w:w="3852" w:type="dxa"/>
          </w:tcPr>
          <w:p w14:paraId="35FC978A" w14:textId="77777777" w:rsidR="003B41BA" w:rsidRDefault="003B41BA" w:rsidP="003B41BA">
            <w:pPr>
              <w:keepNext/>
              <w:tabs>
                <w:tab w:val="num" w:pos="540"/>
              </w:tabs>
              <w:spacing w:before="120" w:after="60"/>
              <w:rPr>
                <w:b/>
                <w:spacing w:val="-2"/>
              </w:rPr>
            </w:pPr>
            <w:r w:rsidRPr="00C80C76">
              <w:rPr>
                <w:b/>
                <w:spacing w:val="-2"/>
              </w:rPr>
              <w:t>Applicable roadside barrier standard</w:t>
            </w:r>
          </w:p>
        </w:tc>
        <w:tc>
          <w:tcPr>
            <w:tcW w:w="5148" w:type="dxa"/>
          </w:tcPr>
          <w:p w14:paraId="35FC978B" w14:textId="77777777" w:rsidR="003B41BA" w:rsidRDefault="003B41BA" w:rsidP="00D856D2">
            <w:pPr>
              <w:keepNext/>
              <w:tabs>
                <w:tab w:val="num" w:pos="540"/>
              </w:tabs>
              <w:spacing w:before="120"/>
              <w:rPr>
                <w:b/>
              </w:rPr>
            </w:pPr>
            <w:r w:rsidRPr="00C80C76">
              <w:rPr>
                <w:b/>
              </w:rPr>
              <w:t>Set-back</w:t>
            </w:r>
            <w:r>
              <w:rPr>
                <w:b/>
              </w:rPr>
              <w:t xml:space="preserve"> from top traffic face of barrier</w:t>
            </w:r>
            <w:r w:rsidRPr="00C80C76">
              <w:rPr>
                <w:b/>
              </w:rPr>
              <w:t xml:space="preserve"> or other treatment</w:t>
            </w:r>
          </w:p>
        </w:tc>
      </w:tr>
      <w:tr w:rsidR="003B41BA" w:rsidRPr="00315EBB" w14:paraId="35FC978F" w14:textId="77777777" w:rsidTr="00D856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52" w:type="dxa"/>
            <w:tcMar>
              <w:left w:w="58" w:type="dxa"/>
              <w:right w:w="58" w:type="dxa"/>
            </w:tcMar>
          </w:tcPr>
          <w:p w14:paraId="35FC978D" w14:textId="77777777" w:rsidR="003B41BA" w:rsidRDefault="003B41BA" w:rsidP="003B41BA">
            <w:pPr>
              <w:keepNext/>
              <w:tabs>
                <w:tab w:val="num" w:pos="540"/>
              </w:tabs>
              <w:spacing w:before="120" w:after="60"/>
              <w:jc w:val="center"/>
            </w:pPr>
            <w:r w:rsidRPr="00C80C76">
              <w:t>TL 2</w:t>
            </w:r>
          </w:p>
        </w:tc>
        <w:tc>
          <w:tcPr>
            <w:tcW w:w="5148" w:type="dxa"/>
            <w:tcMar>
              <w:left w:w="58" w:type="dxa"/>
              <w:right w:w="58" w:type="dxa"/>
            </w:tcMar>
          </w:tcPr>
          <w:p w14:paraId="35FC978E" w14:textId="77777777" w:rsidR="003B41BA" w:rsidRDefault="003B41BA" w:rsidP="003B41BA">
            <w:pPr>
              <w:keepNext/>
              <w:tabs>
                <w:tab w:val="num" w:pos="540"/>
              </w:tabs>
              <w:spacing w:before="120" w:after="60"/>
            </w:pPr>
            <w:r w:rsidRPr="00C80C76">
              <w:t>305 mm minimum</w:t>
            </w:r>
          </w:p>
        </w:tc>
      </w:tr>
      <w:tr w:rsidR="003B41BA" w:rsidRPr="00315EBB" w14:paraId="35FC9792" w14:textId="77777777" w:rsidTr="00D856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52" w:type="dxa"/>
            <w:tcMar>
              <w:left w:w="58" w:type="dxa"/>
              <w:right w:w="58" w:type="dxa"/>
            </w:tcMar>
          </w:tcPr>
          <w:p w14:paraId="35FC9790" w14:textId="77777777" w:rsidR="003B41BA" w:rsidRDefault="003B41BA" w:rsidP="003B41BA">
            <w:pPr>
              <w:keepNext/>
              <w:tabs>
                <w:tab w:val="num" w:pos="540"/>
              </w:tabs>
              <w:spacing w:before="120" w:after="60"/>
              <w:jc w:val="center"/>
            </w:pPr>
            <w:r w:rsidRPr="00C80C76">
              <w:t>TL 3</w:t>
            </w:r>
          </w:p>
        </w:tc>
        <w:tc>
          <w:tcPr>
            <w:tcW w:w="5148" w:type="dxa"/>
            <w:tcMar>
              <w:left w:w="58" w:type="dxa"/>
              <w:right w:w="58" w:type="dxa"/>
            </w:tcMar>
          </w:tcPr>
          <w:p w14:paraId="35FC9791" w14:textId="77777777" w:rsidR="003B41BA" w:rsidRDefault="003B41BA" w:rsidP="003B41BA">
            <w:pPr>
              <w:keepNext/>
              <w:tabs>
                <w:tab w:val="num" w:pos="540"/>
              </w:tabs>
              <w:spacing w:before="120" w:after="60"/>
            </w:pPr>
            <w:r w:rsidRPr="00C80C76">
              <w:t>610 mm minimum</w:t>
            </w:r>
          </w:p>
        </w:tc>
      </w:tr>
      <w:tr w:rsidR="003B41BA" w:rsidRPr="00315EBB" w14:paraId="35FC9798" w14:textId="77777777" w:rsidTr="00D856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52" w:type="dxa"/>
            <w:tcMar>
              <w:left w:w="58" w:type="dxa"/>
              <w:right w:w="58" w:type="dxa"/>
            </w:tcMar>
          </w:tcPr>
          <w:p w14:paraId="35FC9793" w14:textId="77777777" w:rsidR="003B41BA" w:rsidRDefault="003B41BA" w:rsidP="003B41BA">
            <w:pPr>
              <w:keepNext/>
              <w:tabs>
                <w:tab w:val="num" w:pos="540"/>
              </w:tabs>
              <w:spacing w:before="240" w:after="60"/>
              <w:jc w:val="center"/>
            </w:pPr>
            <w:r w:rsidRPr="00C80C76">
              <w:t>TL 4</w:t>
            </w:r>
          </w:p>
        </w:tc>
        <w:tc>
          <w:tcPr>
            <w:tcW w:w="5148" w:type="dxa"/>
            <w:tcMar>
              <w:left w:w="58" w:type="dxa"/>
              <w:right w:w="58" w:type="dxa"/>
            </w:tcMar>
          </w:tcPr>
          <w:p w14:paraId="35FC9794" w14:textId="6CB34DEF" w:rsidR="003B41BA" w:rsidRDefault="003B41BA" w:rsidP="00B83AD8">
            <w:pPr>
              <w:tabs>
                <w:tab w:val="num" w:pos="540"/>
              </w:tabs>
            </w:pPr>
            <w:r w:rsidRPr="00C80C76">
              <w:t>For lamp posts and sign structure columns, provide PL2 combination barrier with a height of 1400 mm</w:t>
            </w:r>
            <w:r w:rsidR="00465617">
              <w:t xml:space="preserve"> and a minimum</w:t>
            </w:r>
            <w:r>
              <w:t xml:space="preserve"> set-back 610 mm</w:t>
            </w:r>
            <w:r w:rsidRPr="00C80C76">
              <w:t>.</w:t>
            </w:r>
          </w:p>
          <w:p w14:paraId="35FC9797" w14:textId="77777777" w:rsidR="003B41BA" w:rsidRDefault="003B41BA" w:rsidP="00A03EEA">
            <w:pPr>
              <w:keepNext/>
              <w:tabs>
                <w:tab w:val="num" w:pos="540"/>
              </w:tabs>
              <w:spacing w:before="120" w:after="60"/>
            </w:pPr>
            <w:r w:rsidRPr="00C80C76">
              <w:t xml:space="preserve">For piers of adjacent bridges, a 3,000 mm minimum set-back is required. </w:t>
            </w:r>
          </w:p>
        </w:tc>
      </w:tr>
    </w:tbl>
    <w:p w14:paraId="35FC9799" w14:textId="77777777" w:rsidR="003B41BA" w:rsidRPr="00315EBB" w:rsidRDefault="003B41BA" w:rsidP="0009168C">
      <w:pPr>
        <w:pStyle w:val="BodyText2"/>
      </w:pPr>
    </w:p>
    <w:p w14:paraId="35FC979A" w14:textId="69F1EEC0" w:rsidR="003B41BA" w:rsidRPr="00315EBB" w:rsidRDefault="003B41BA" w:rsidP="00A7721C">
      <w:pPr>
        <w:pStyle w:val="BodyText2"/>
      </w:pPr>
      <w:r w:rsidRPr="00A7721C">
        <w:t xml:space="preserve">Base plates and anchors for attachments shall be grouted and sealed with a penetrating sealer. A minimum 40 mm nominal thickness grout pad shall be provided under base plates. The grout shall sit in a grout pocket recessed 20 mm into the surface of the structure. The grout pocket shall be </w:t>
      </w:r>
      <w:r w:rsidR="004B72D3" w:rsidRPr="00A7721C">
        <w:t>40</w:t>
      </w:r>
      <w:r w:rsidR="004B72D3">
        <w:t> </w:t>
      </w:r>
      <w:r w:rsidRPr="00A7721C">
        <w:t>mm larger than the base plate around the perimeter</w:t>
      </w:r>
      <w:r w:rsidRPr="00C80C76">
        <w:t>.</w:t>
      </w:r>
    </w:p>
    <w:p w14:paraId="35FC979B" w14:textId="77777777" w:rsidR="003B41BA" w:rsidRPr="00315EBB" w:rsidRDefault="003B41BA" w:rsidP="00A7721C">
      <w:pPr>
        <w:pStyle w:val="BodyText2"/>
      </w:pPr>
    </w:p>
    <w:p w14:paraId="35FC979E" w14:textId="68C4B749" w:rsidR="004424D9" w:rsidRDefault="003B41BA" w:rsidP="00A7721C">
      <w:pPr>
        <w:pStyle w:val="BodyText2"/>
      </w:pPr>
      <w:r w:rsidRPr="00A7721C">
        <w:t xml:space="preserve">A minimum of </w:t>
      </w:r>
      <w:r w:rsidR="009121E5">
        <w:t>2</w:t>
      </w:r>
      <w:r w:rsidRPr="00A7721C">
        <w:t xml:space="preserve"> electrical connections are required on bridge decks to accommodate the copper sulphate </w:t>
      </w:r>
      <w:r w:rsidRPr="00C80C76">
        <w:t>electrode</w:t>
      </w:r>
      <w:r w:rsidRPr="00A7721C">
        <w:t xml:space="preserve"> (“</w:t>
      </w:r>
      <w:r w:rsidRPr="00674853">
        <w:rPr>
          <w:b/>
        </w:rPr>
        <w:t>CSE</w:t>
      </w:r>
      <w:r w:rsidRPr="00A7721C">
        <w:t xml:space="preserve">”) or half-cell testing as identified in Section </w:t>
      </w:r>
      <w:r w:rsidR="00506674">
        <w:t>402.3.2</w:t>
      </w:r>
      <w:r w:rsidRPr="00A7721C">
        <w:t xml:space="preserve"> </w:t>
      </w:r>
      <w:r w:rsidR="00506674">
        <w:t>of Schedule 15-3</w:t>
      </w:r>
      <w:r w:rsidR="00012B25">
        <w:t>- OM&amp;R and Handback</w:t>
      </w:r>
      <w:r w:rsidRPr="00A7721C">
        <w:t xml:space="preserve"> without damaging the deck waterproofing membrane.</w:t>
      </w:r>
      <w:r w:rsidR="00A7721C">
        <w:t xml:space="preserve"> </w:t>
      </w:r>
      <w:r w:rsidRPr="00A7721C">
        <w:t xml:space="preserve">The first electrical ground connection and associated hardware shall be located on the soffit of the deck overhang at the corner of the bridge. The second electrical ground connection shall be located at the </w:t>
      </w:r>
      <w:r w:rsidRPr="00C80C76">
        <w:t>opposite</w:t>
      </w:r>
      <w:r w:rsidRPr="00A7721C">
        <w:t xml:space="preserve"> end and opposite soffit of the bridge. Ground connections shall be accessible by foot and without the use of specialized equipment.</w:t>
      </w:r>
    </w:p>
    <w:p w14:paraId="35FC979F" w14:textId="77777777" w:rsidR="003B41BA" w:rsidRDefault="003B41BA">
      <w:pPr>
        <w:pStyle w:val="PPP3"/>
      </w:pPr>
      <w:bookmarkStart w:id="2956" w:name="_Toc227554878"/>
      <w:bookmarkStart w:id="2957" w:name="_Toc396139427"/>
      <w:bookmarkStart w:id="2958" w:name="_Toc396144585"/>
      <w:bookmarkStart w:id="2959" w:name="_Toc396722205"/>
      <w:bookmarkStart w:id="2960" w:name="_Toc411425067"/>
      <w:r w:rsidRPr="00C80C76">
        <w:t>Bearings</w:t>
      </w:r>
      <w:bookmarkEnd w:id="2956"/>
      <w:bookmarkEnd w:id="2957"/>
      <w:bookmarkEnd w:id="2958"/>
      <w:bookmarkEnd w:id="2959"/>
      <w:bookmarkEnd w:id="2960"/>
    </w:p>
    <w:p w14:paraId="35FC97A0" w14:textId="77777777" w:rsidR="003B41BA" w:rsidRPr="00315EBB" w:rsidRDefault="003B41BA" w:rsidP="00A7721C">
      <w:pPr>
        <w:pStyle w:val="BodyText2"/>
      </w:pPr>
    </w:p>
    <w:p w14:paraId="264897B0" w14:textId="77777777" w:rsidR="00F529FD" w:rsidRDefault="003B41BA" w:rsidP="00A7721C">
      <w:pPr>
        <w:pStyle w:val="BodyText2"/>
      </w:pPr>
      <w:r w:rsidRPr="00C80C76">
        <w:t>Bearing types for beam and slab bridges shall be:</w:t>
      </w:r>
    </w:p>
    <w:p w14:paraId="2689926E" w14:textId="77777777" w:rsidR="00FB28A2" w:rsidRDefault="00FB28A2" w:rsidP="00A7721C">
      <w:pPr>
        <w:pStyle w:val="BodyText2"/>
      </w:pPr>
    </w:p>
    <w:p w14:paraId="21BC84FD" w14:textId="404A41E7" w:rsidR="00F529FD" w:rsidRDefault="00F529FD" w:rsidP="00D856D2">
      <w:pPr>
        <w:pStyle w:val="BodyText2"/>
        <w:widowControl w:val="0"/>
        <w:numPr>
          <w:ilvl w:val="0"/>
          <w:numId w:val="51"/>
        </w:numPr>
        <w:tabs>
          <w:tab w:val="left" w:pos="1080"/>
        </w:tabs>
        <w:ind w:left="1080" w:right="-43"/>
        <w:jc w:val="left"/>
      </w:pPr>
      <w:r>
        <w:t>S</w:t>
      </w:r>
      <w:r w:rsidR="003B41BA" w:rsidRPr="00C80C76">
        <w:t>teel reinforced elastomeric bearing pads with or without stainless steel and</w:t>
      </w:r>
      <w:r w:rsidR="001C1E22">
        <w:t xml:space="preserve"> polytetrafluoroethylene polymer</w:t>
      </w:r>
      <w:r w:rsidR="003B41BA" w:rsidRPr="00C80C76">
        <w:t xml:space="preserve"> </w:t>
      </w:r>
      <w:r w:rsidR="001C1E22">
        <w:t>(</w:t>
      </w:r>
      <w:r w:rsidR="00F56921">
        <w:t>PTFE</w:t>
      </w:r>
      <w:r w:rsidR="001C1E22">
        <w:t>)</w:t>
      </w:r>
      <w:r w:rsidR="003B41BA" w:rsidRPr="00C80C76">
        <w:t xml:space="preserve"> sliding surfaces</w:t>
      </w:r>
      <w:r>
        <w:t>;</w:t>
      </w:r>
    </w:p>
    <w:p w14:paraId="4443E944" w14:textId="53E036B0" w:rsidR="00F529FD" w:rsidRDefault="00F529FD" w:rsidP="00D856D2">
      <w:pPr>
        <w:pStyle w:val="BodyText2"/>
        <w:widowControl w:val="0"/>
        <w:numPr>
          <w:ilvl w:val="0"/>
          <w:numId w:val="51"/>
        </w:numPr>
        <w:tabs>
          <w:tab w:val="left" w:pos="1080"/>
        </w:tabs>
        <w:ind w:left="1080" w:right="-43"/>
        <w:jc w:val="left"/>
      </w:pPr>
      <w:r>
        <w:t>F</w:t>
      </w:r>
      <w:r w:rsidR="003B41BA" w:rsidRPr="00C80C76">
        <w:t>ixed steel plate rocker bearings</w:t>
      </w:r>
      <w:r>
        <w:t>;</w:t>
      </w:r>
    </w:p>
    <w:p w14:paraId="6569D8D9" w14:textId="7A975EA1" w:rsidR="00F529FD" w:rsidRDefault="00F529FD" w:rsidP="00D856D2">
      <w:pPr>
        <w:pStyle w:val="BodyText2"/>
        <w:widowControl w:val="0"/>
        <w:numPr>
          <w:ilvl w:val="0"/>
          <w:numId w:val="51"/>
        </w:numPr>
        <w:tabs>
          <w:tab w:val="left" w:pos="1080"/>
        </w:tabs>
        <w:ind w:left="1080" w:right="-43"/>
        <w:jc w:val="left"/>
      </w:pPr>
      <w:r>
        <w:t>P</w:t>
      </w:r>
      <w:r w:rsidR="003B41BA" w:rsidRPr="00C80C76">
        <w:t>roprietary pot bearings</w:t>
      </w:r>
      <w:r>
        <w:t>; and</w:t>
      </w:r>
    </w:p>
    <w:p w14:paraId="35FC97A1" w14:textId="1E663D41" w:rsidR="003B41BA" w:rsidRDefault="00F529FD" w:rsidP="00D856D2">
      <w:pPr>
        <w:pStyle w:val="BodyText2"/>
        <w:widowControl w:val="0"/>
        <w:numPr>
          <w:ilvl w:val="0"/>
          <w:numId w:val="51"/>
        </w:numPr>
        <w:tabs>
          <w:tab w:val="left" w:pos="1080"/>
        </w:tabs>
        <w:ind w:left="1080" w:right="-43"/>
        <w:jc w:val="left"/>
      </w:pPr>
      <w:r>
        <w:t>P</w:t>
      </w:r>
      <w:r w:rsidR="00D37B3E">
        <w:t>roprietary spherical bearings</w:t>
      </w:r>
      <w:r>
        <w:t>.</w:t>
      </w:r>
    </w:p>
    <w:p w14:paraId="35FC97A2" w14:textId="77777777" w:rsidR="003B41BA" w:rsidRPr="00315EBB" w:rsidRDefault="003B41BA" w:rsidP="00A7721C">
      <w:pPr>
        <w:pStyle w:val="BodyText2"/>
      </w:pPr>
    </w:p>
    <w:p w14:paraId="35FC97A3" w14:textId="3D71E403" w:rsidR="003B41BA" w:rsidRDefault="003B41BA" w:rsidP="00A7721C">
      <w:pPr>
        <w:pStyle w:val="BodyText2"/>
      </w:pPr>
      <w:r w:rsidRPr="00C80C76">
        <w:t xml:space="preserve">Steel reinforced elastomeric bearings with or without stainless steel and </w:t>
      </w:r>
      <w:r w:rsidR="00DB0E42">
        <w:t>PTFE</w:t>
      </w:r>
      <w:r w:rsidRPr="00C80C76">
        <w:t xml:space="preserve"> sliding surfaces shall incorporate the following standard features:</w:t>
      </w:r>
    </w:p>
    <w:p w14:paraId="761D0D79" w14:textId="77777777" w:rsidR="00FB28A2" w:rsidRDefault="00FB28A2" w:rsidP="00A7721C">
      <w:pPr>
        <w:pStyle w:val="BodyText2"/>
      </w:pPr>
    </w:p>
    <w:p w14:paraId="0D06A18E" w14:textId="0514753D" w:rsidR="00A03EEA" w:rsidRDefault="003B41BA" w:rsidP="00A03EEA">
      <w:pPr>
        <w:pStyle w:val="BodyText2"/>
        <w:widowControl w:val="0"/>
        <w:numPr>
          <w:ilvl w:val="0"/>
          <w:numId w:val="51"/>
        </w:numPr>
        <w:tabs>
          <w:tab w:val="left" w:pos="1080"/>
        </w:tabs>
        <w:ind w:left="1080" w:right="-43"/>
        <w:jc w:val="left"/>
      </w:pPr>
      <w:r w:rsidRPr="00C80C76">
        <w:t>Steel sole plates and base plates shall be provided</w:t>
      </w:r>
      <w:r w:rsidR="00A7721C">
        <w:t>.</w:t>
      </w:r>
    </w:p>
    <w:p w14:paraId="2A8F7B82" w14:textId="54B3EAAD" w:rsidR="00D37B3E" w:rsidRDefault="00D37B3E" w:rsidP="00D856D2">
      <w:pPr>
        <w:pStyle w:val="BodyText2"/>
        <w:widowControl w:val="0"/>
        <w:numPr>
          <w:ilvl w:val="0"/>
          <w:numId w:val="51"/>
        </w:numPr>
        <w:tabs>
          <w:tab w:val="left" w:pos="1080"/>
        </w:tabs>
        <w:ind w:left="1080" w:right="-43"/>
        <w:jc w:val="left"/>
      </w:pPr>
      <w:r>
        <w:t>Field welding adjacent to elastomeric pad shall be done with care. The temperature of the steel shall not exceed 120</w:t>
      </w:r>
      <w:r w:rsidR="00FC70B6">
        <w:t>°</w:t>
      </w:r>
      <w:r>
        <w:t xml:space="preserve"> C</w:t>
      </w:r>
      <w:r w:rsidR="00A7721C">
        <w:t>elsius</w:t>
      </w:r>
      <w:r>
        <w:t>. Distance between the weld and the elastomer shall not be less than 40 mm</w:t>
      </w:r>
      <w:r w:rsidR="00A7721C">
        <w:t>.</w:t>
      </w:r>
    </w:p>
    <w:p w14:paraId="35FC97A6" w14:textId="19AC0D60" w:rsidR="003B41BA" w:rsidRDefault="003B41BA" w:rsidP="00D856D2">
      <w:pPr>
        <w:pStyle w:val="BodyText2"/>
        <w:widowControl w:val="0"/>
        <w:numPr>
          <w:ilvl w:val="0"/>
          <w:numId w:val="51"/>
        </w:numPr>
        <w:tabs>
          <w:tab w:val="left" w:pos="1080"/>
        </w:tabs>
        <w:ind w:left="1080" w:right="-43"/>
        <w:jc w:val="left"/>
      </w:pPr>
      <w:r w:rsidRPr="00C80C76">
        <w:t>Self-rocking pintel welded under base plate shall be used to ensure uniform contact between the elastomeric bearing pad and the girder bottom flange at erection. No extra construction tolerance is required when using the self-rocking pintel</w:t>
      </w:r>
      <w:r w:rsidR="00A7721C">
        <w:t>.</w:t>
      </w:r>
    </w:p>
    <w:p w14:paraId="35FC97A7" w14:textId="5C31C6DB" w:rsidR="003B41BA" w:rsidRDefault="003B41BA" w:rsidP="00D856D2">
      <w:pPr>
        <w:pStyle w:val="BodyText2"/>
        <w:widowControl w:val="0"/>
        <w:numPr>
          <w:ilvl w:val="0"/>
          <w:numId w:val="51"/>
        </w:numPr>
        <w:tabs>
          <w:tab w:val="left" w:pos="1080"/>
        </w:tabs>
        <w:ind w:left="1080" w:right="-43"/>
        <w:jc w:val="left"/>
      </w:pPr>
      <w:r w:rsidRPr="00C80C76">
        <w:t>All bearings shall be grouted in prior to casting deck concrete. Bearings pads shall be designed for all rotations that take place after the bearings are grouted</w:t>
      </w:r>
      <w:r>
        <w:t>, plus a tolerance of 0.005 radians</w:t>
      </w:r>
      <w:r w:rsidR="00617F61">
        <w:t xml:space="preserve"> at SLS</w:t>
      </w:r>
      <w:r w:rsidR="00A7721C">
        <w:t>.</w:t>
      </w:r>
    </w:p>
    <w:p w14:paraId="35FC97AA" w14:textId="1E29B1CC" w:rsidR="003B41BA" w:rsidRDefault="003B41BA" w:rsidP="00D856D2">
      <w:pPr>
        <w:pStyle w:val="BodyText2"/>
        <w:widowControl w:val="0"/>
        <w:numPr>
          <w:ilvl w:val="0"/>
          <w:numId w:val="51"/>
        </w:numPr>
        <w:tabs>
          <w:tab w:val="left" w:pos="1080"/>
        </w:tabs>
        <w:ind w:left="1080" w:right="-43"/>
        <w:jc w:val="left"/>
      </w:pPr>
      <w:r w:rsidRPr="00C80C76">
        <w:t>For bearings</w:t>
      </w:r>
      <w:r w:rsidR="00F56921">
        <w:t xml:space="preserve"> with a sliding surface</w:t>
      </w:r>
      <w:r w:rsidRPr="00C80C76">
        <w:t xml:space="preserve">, </w:t>
      </w:r>
      <w:r w:rsidR="00617F61">
        <w:t>an u</w:t>
      </w:r>
      <w:r w:rsidRPr="00C80C76">
        <w:t xml:space="preserve">nfilled </w:t>
      </w:r>
      <w:r w:rsidR="00617F61">
        <w:t>3</w:t>
      </w:r>
      <w:r w:rsidRPr="00C80C76">
        <w:t xml:space="preserve"> mm thick </w:t>
      </w:r>
      <w:r w:rsidR="00F56921">
        <w:t>PTFE</w:t>
      </w:r>
      <w:r w:rsidRPr="00C80C76">
        <w:t xml:space="preserve"> sheet shall be </w:t>
      </w:r>
      <w:r w:rsidR="00F56921">
        <w:t xml:space="preserve">recessed 2.5 mm into and </w:t>
      </w:r>
      <w:r w:rsidRPr="00C80C76">
        <w:t xml:space="preserve">bonded to </w:t>
      </w:r>
      <w:r w:rsidR="00617F61">
        <w:t xml:space="preserve">an exposed stainless steel shim which shall be bonded to </w:t>
      </w:r>
      <w:r w:rsidRPr="00C80C76">
        <w:t>the top of the elastomeric pad. The stainless steel sliding surface shall conform to AISI 304, No. 8 finish</w:t>
      </w:r>
      <w:r w:rsidR="00617F61">
        <w:t xml:space="preserve"> and shall be welded to the bottom of the sole plate</w:t>
      </w:r>
      <w:r w:rsidR="00A7721C">
        <w:t>.</w:t>
      </w:r>
    </w:p>
    <w:p w14:paraId="35FC97AB" w14:textId="6F92E758" w:rsidR="003B41BA" w:rsidRDefault="003B41BA" w:rsidP="00D856D2">
      <w:pPr>
        <w:pStyle w:val="BodyText2"/>
        <w:widowControl w:val="0"/>
        <w:numPr>
          <w:ilvl w:val="0"/>
          <w:numId w:val="51"/>
        </w:numPr>
        <w:tabs>
          <w:tab w:val="left" w:pos="1080"/>
        </w:tabs>
        <w:ind w:left="1080" w:right="-43"/>
        <w:jc w:val="left"/>
      </w:pPr>
      <w:r w:rsidRPr="00C80C76">
        <w:t>Un-lubricated PTFE shall be specified</w:t>
      </w:r>
      <w:r w:rsidR="00A7721C">
        <w:t>.</w:t>
      </w:r>
    </w:p>
    <w:p w14:paraId="35FC97AC" w14:textId="15C8D8AE" w:rsidR="003B41BA" w:rsidRDefault="003B41BA" w:rsidP="00D856D2">
      <w:pPr>
        <w:pStyle w:val="BodyText2"/>
        <w:widowControl w:val="0"/>
        <w:numPr>
          <w:ilvl w:val="0"/>
          <w:numId w:val="51"/>
        </w:numPr>
        <w:tabs>
          <w:tab w:val="left" w:pos="1080"/>
        </w:tabs>
        <w:ind w:left="1080" w:right="-43"/>
        <w:jc w:val="left"/>
      </w:pPr>
      <w:r w:rsidRPr="00C80C76">
        <w:t xml:space="preserve">Elastomeric pads shall be restrained from walking out by means of 6 mm high corner keeper bars </w:t>
      </w:r>
      <w:r>
        <w:t>bolted</w:t>
      </w:r>
      <w:r w:rsidRPr="00C80C76">
        <w:t xml:space="preserve"> to the top of the base plate.</w:t>
      </w:r>
    </w:p>
    <w:p w14:paraId="7D6FC0AD" w14:textId="77777777" w:rsidR="00A7721C" w:rsidRDefault="00A7721C" w:rsidP="00A7721C">
      <w:pPr>
        <w:pStyle w:val="BodyText2"/>
      </w:pPr>
    </w:p>
    <w:p w14:paraId="7B519AFE" w14:textId="637B052A" w:rsidR="00450474" w:rsidRDefault="00450474" w:rsidP="00A7721C">
      <w:pPr>
        <w:pStyle w:val="BodyText2"/>
      </w:pPr>
      <w:r>
        <w:t>Fixed steel plate rocker bearings shall incorporate the following standard features:</w:t>
      </w:r>
    </w:p>
    <w:p w14:paraId="50F6DC81" w14:textId="77777777" w:rsidR="00FB28A2" w:rsidRDefault="00FB28A2" w:rsidP="00A7721C">
      <w:pPr>
        <w:pStyle w:val="BodyText2"/>
      </w:pPr>
    </w:p>
    <w:p w14:paraId="68F6AACE" w14:textId="0DD1FA7B" w:rsidR="00450474" w:rsidRDefault="003B41BA" w:rsidP="00D856D2">
      <w:pPr>
        <w:pStyle w:val="BodyText2"/>
        <w:widowControl w:val="0"/>
        <w:numPr>
          <w:ilvl w:val="0"/>
          <w:numId w:val="51"/>
        </w:numPr>
        <w:tabs>
          <w:tab w:val="left" w:pos="1080"/>
        </w:tabs>
        <w:ind w:left="1080" w:right="-43"/>
        <w:jc w:val="left"/>
      </w:pPr>
      <w:r w:rsidRPr="00C80C76">
        <w:t>Fixed steel plate rocker bearings consist of a curved steel rocker plate and a base plate, connected with anchor bolts or pint</w:t>
      </w:r>
      <w:r w:rsidR="00937B38">
        <w:t>e</w:t>
      </w:r>
      <w:r w:rsidRPr="00C80C76">
        <w:t>ls</w:t>
      </w:r>
      <w:r w:rsidR="00A7721C">
        <w:t>.</w:t>
      </w:r>
    </w:p>
    <w:p w14:paraId="5E37DD77" w14:textId="5071CCC1" w:rsidR="00450474" w:rsidRDefault="003B41BA" w:rsidP="00D856D2">
      <w:pPr>
        <w:pStyle w:val="BodyText2"/>
        <w:widowControl w:val="0"/>
        <w:numPr>
          <w:ilvl w:val="0"/>
          <w:numId w:val="51"/>
        </w:numPr>
        <w:tabs>
          <w:tab w:val="left" w:pos="1080"/>
        </w:tabs>
        <w:ind w:left="1080" w:right="-43"/>
        <w:jc w:val="left"/>
      </w:pPr>
      <w:r w:rsidRPr="00C80C76">
        <w:t xml:space="preserve">The curved surface of the rocker plate and the top central 250 mm width of the base plate shall be machined to a surface finish of </w:t>
      </w:r>
      <w:r>
        <w:t>6.4</w:t>
      </w:r>
      <w:r w:rsidRPr="00C80C76">
        <w:t xml:space="preserve"> </w:t>
      </w:r>
      <w:r w:rsidRPr="00A7721C">
        <w:t>µm and a flatness tolerance of 0.001</w:t>
      </w:r>
      <w:r w:rsidR="001D5AB5">
        <w:t> </w:t>
      </w:r>
      <w:r w:rsidRPr="00A7721C">
        <w:t>x bearing length</w:t>
      </w:r>
      <w:r w:rsidR="00A7721C">
        <w:t>.</w:t>
      </w:r>
    </w:p>
    <w:p w14:paraId="35FC97B0" w14:textId="5AD079E0" w:rsidR="003B41BA" w:rsidRDefault="00450474" w:rsidP="00D856D2">
      <w:pPr>
        <w:pStyle w:val="BodyText2"/>
        <w:widowControl w:val="0"/>
        <w:numPr>
          <w:ilvl w:val="0"/>
          <w:numId w:val="51"/>
        </w:numPr>
        <w:tabs>
          <w:tab w:val="left" w:pos="1080"/>
        </w:tabs>
        <w:ind w:left="1080" w:right="-43"/>
        <w:jc w:val="left"/>
      </w:pPr>
      <w:r>
        <w:t>B</w:t>
      </w:r>
      <w:r w:rsidR="003B41BA" w:rsidRPr="00C80C76">
        <w:t>ase plates are installed level on galvanized steel shim stacks, and shall be grouted prior to casting deck concrete</w:t>
      </w:r>
      <w:r w:rsidR="00A7721C">
        <w:t>.</w:t>
      </w:r>
    </w:p>
    <w:p w14:paraId="737D98E0" w14:textId="327F60D8" w:rsidR="00450474" w:rsidRPr="00315EBB" w:rsidRDefault="00450474" w:rsidP="00D856D2">
      <w:pPr>
        <w:pStyle w:val="BodyText2"/>
        <w:widowControl w:val="0"/>
        <w:numPr>
          <w:ilvl w:val="0"/>
          <w:numId w:val="51"/>
        </w:numPr>
        <w:tabs>
          <w:tab w:val="left" w:pos="1080"/>
        </w:tabs>
        <w:ind w:left="1080" w:right="-43"/>
        <w:jc w:val="left"/>
      </w:pPr>
      <w:r>
        <w:t>Notwithstanding clause 11.6.1.1 of the Bridge Design Code, fixed steel plate rocker bearings shall be designed for all rotations that take place after grouting, plus a fabrication and construction tolerance of 0.005 radians plus an allowance for uncertainties of 0.005 radians at ULS.</w:t>
      </w:r>
    </w:p>
    <w:p w14:paraId="35FC97B1" w14:textId="77777777" w:rsidR="003B41BA" w:rsidRDefault="003B41BA" w:rsidP="001620E5">
      <w:pPr>
        <w:pStyle w:val="BodyText2"/>
      </w:pPr>
    </w:p>
    <w:p w14:paraId="1B316A7E" w14:textId="760EB26B" w:rsidR="00450474" w:rsidRDefault="00450474" w:rsidP="001620E5">
      <w:pPr>
        <w:pStyle w:val="BodyText2"/>
      </w:pPr>
      <w:r>
        <w:t>Proprietary pot bearings shall incorporate the following features:</w:t>
      </w:r>
    </w:p>
    <w:p w14:paraId="53358F83" w14:textId="77777777" w:rsidR="00FB28A2" w:rsidRDefault="00FB28A2" w:rsidP="001620E5">
      <w:pPr>
        <w:pStyle w:val="BodyText2"/>
      </w:pPr>
    </w:p>
    <w:p w14:paraId="30924285" w14:textId="5B1C4C18" w:rsidR="00450474" w:rsidRDefault="00450474" w:rsidP="00D856D2">
      <w:pPr>
        <w:pStyle w:val="BodyText2"/>
        <w:widowControl w:val="0"/>
        <w:numPr>
          <w:ilvl w:val="0"/>
          <w:numId w:val="51"/>
        </w:numPr>
        <w:tabs>
          <w:tab w:val="left" w:pos="1080"/>
        </w:tabs>
        <w:ind w:left="1080" w:right="-43"/>
        <w:jc w:val="left"/>
      </w:pPr>
      <w:r>
        <w:t>Pot bearings shall be installed on a level base plate on galvanized steel shim stacks, and grouted in prior to casting deck concrete</w:t>
      </w:r>
      <w:r w:rsidR="001620E5">
        <w:t>.</w:t>
      </w:r>
    </w:p>
    <w:p w14:paraId="07D74437" w14:textId="064C483B" w:rsidR="009D57BE" w:rsidRDefault="009D57BE" w:rsidP="00D856D2">
      <w:pPr>
        <w:pStyle w:val="BodyText2"/>
        <w:widowControl w:val="0"/>
        <w:numPr>
          <w:ilvl w:val="0"/>
          <w:numId w:val="51"/>
        </w:numPr>
        <w:tabs>
          <w:tab w:val="left" w:pos="1080"/>
        </w:tabs>
        <w:ind w:left="1080" w:right="-43"/>
        <w:jc w:val="left"/>
      </w:pPr>
      <w:r>
        <w:t>Notwithstanding clause 11.6.1.1 of the Bridge Design Code, pot bearings shall be designed for all rotations that take place after grouting, plus a fabrication and construction tolerance of 0.005 radians plus an allowance for uncertainties of 0.005 radians at ULS</w:t>
      </w:r>
      <w:r w:rsidR="001620E5">
        <w:t>.</w:t>
      </w:r>
    </w:p>
    <w:p w14:paraId="019B9A02" w14:textId="0F4066D7" w:rsidR="000D0C42" w:rsidRDefault="000D0C42" w:rsidP="00D856D2">
      <w:pPr>
        <w:pStyle w:val="BodyText2"/>
        <w:widowControl w:val="0"/>
        <w:numPr>
          <w:ilvl w:val="0"/>
          <w:numId w:val="51"/>
        </w:numPr>
        <w:tabs>
          <w:tab w:val="left" w:pos="1080"/>
        </w:tabs>
        <w:ind w:left="1080" w:right="-43"/>
        <w:jc w:val="left"/>
      </w:pPr>
      <w:r w:rsidRPr="00C80C76">
        <w:t xml:space="preserve">Notwithstanding section 11.6.5.4 of the Bridge Design Code, the average stress in the </w:t>
      </w:r>
      <w:r>
        <w:t>pot bearing e</w:t>
      </w:r>
      <w:r w:rsidRPr="00C80C76">
        <w:t>lastomer at serviceability limit states loads shall not exceed 30 MPa.</w:t>
      </w:r>
    </w:p>
    <w:p w14:paraId="3447646D" w14:textId="77777777" w:rsidR="004B72D3" w:rsidRDefault="004B72D3" w:rsidP="006C1155">
      <w:pPr>
        <w:pStyle w:val="BodyText2"/>
      </w:pPr>
    </w:p>
    <w:p w14:paraId="5E211522" w14:textId="1FB747A6" w:rsidR="00BF6B31" w:rsidRDefault="00BF6B31" w:rsidP="001620E5">
      <w:pPr>
        <w:pStyle w:val="BodyText2"/>
      </w:pPr>
      <w:r>
        <w:t>Proprietary spherical bearings shall incorporate the following features:</w:t>
      </w:r>
    </w:p>
    <w:p w14:paraId="1E7A49C5" w14:textId="77777777" w:rsidR="00FB28A2" w:rsidRDefault="00FB28A2" w:rsidP="001620E5">
      <w:pPr>
        <w:pStyle w:val="BodyText2"/>
      </w:pPr>
    </w:p>
    <w:p w14:paraId="531503C9" w14:textId="7CE269B7" w:rsidR="00BF6B31" w:rsidRDefault="00BF6B31" w:rsidP="00D856D2">
      <w:pPr>
        <w:pStyle w:val="BodyText2"/>
        <w:widowControl w:val="0"/>
        <w:numPr>
          <w:ilvl w:val="0"/>
          <w:numId w:val="51"/>
        </w:numPr>
        <w:tabs>
          <w:tab w:val="left" w:pos="1080"/>
        </w:tabs>
        <w:ind w:left="1080" w:right="-43"/>
        <w:jc w:val="left"/>
      </w:pPr>
      <w:r>
        <w:t>Notwithstanding clause 11.6.1.1 of the Bridge Design Code, spherical bearings shall be designed for all rotations that take place after grouting, plus a fabrication and construction tolerance of 0.005 radians plus an allowance for uncertainties of 0.005 radians at ULS.</w:t>
      </w:r>
    </w:p>
    <w:p w14:paraId="2ED9FC87" w14:textId="65789C9B" w:rsidR="00205C32" w:rsidRPr="00315EBB" w:rsidRDefault="00BF6B31" w:rsidP="00D856D2">
      <w:pPr>
        <w:pStyle w:val="BodyText2"/>
        <w:widowControl w:val="0"/>
        <w:numPr>
          <w:ilvl w:val="0"/>
          <w:numId w:val="51"/>
        </w:numPr>
        <w:tabs>
          <w:tab w:val="left" w:pos="1080"/>
        </w:tabs>
        <w:ind w:left="1080" w:right="-43"/>
        <w:jc w:val="left"/>
      </w:pPr>
      <w:r>
        <w:t xml:space="preserve">The attachment of the stainless steel plate to the upper plate shall be accomplished by a continuous machine weld (semi-automatic process). The weld shall be clean, sound, </w:t>
      </w:r>
      <w:r w:rsidR="00291EA7">
        <w:t xml:space="preserve">and </w:t>
      </w:r>
      <w:r>
        <w:t>smooth, without overlaps and properly fused to each component so as to prevent ingress of moisture. Bearing components shall remain undistorted and undamaged as a result of the welding process.</w:t>
      </w:r>
    </w:p>
    <w:p w14:paraId="0198BBDF" w14:textId="77777777" w:rsidR="009D57BE" w:rsidRPr="00315EBB" w:rsidRDefault="009D57BE" w:rsidP="001620E5">
      <w:pPr>
        <w:pStyle w:val="BodyText2"/>
      </w:pPr>
    </w:p>
    <w:p w14:paraId="35FC97B2" w14:textId="168E5D92" w:rsidR="003B41BA" w:rsidRDefault="003B41BA" w:rsidP="001620E5">
      <w:pPr>
        <w:pStyle w:val="BodyText2"/>
      </w:pPr>
      <w:r w:rsidRPr="00C80C76">
        <w:t xml:space="preserve">Elastomer shall </w:t>
      </w:r>
      <w:r w:rsidR="00F56921">
        <w:t xml:space="preserve">be </w:t>
      </w:r>
      <w:r w:rsidR="003B4ADE">
        <w:t>polyisoprene (</w:t>
      </w:r>
      <w:r w:rsidR="00F56921">
        <w:t>natural rubber</w:t>
      </w:r>
      <w:r w:rsidR="003B4ADE">
        <w:t>)</w:t>
      </w:r>
      <w:r w:rsidR="00F56921">
        <w:t xml:space="preserve"> and </w:t>
      </w:r>
      <w:r w:rsidRPr="00C80C76">
        <w:t xml:space="preserve">meet the requirements of </w:t>
      </w:r>
      <w:r w:rsidR="00F56921">
        <w:t>the Bridge Design Code table 11.5</w:t>
      </w:r>
      <w:r w:rsidR="001620E5">
        <w:t>.</w:t>
      </w:r>
    </w:p>
    <w:p w14:paraId="35FC97B3" w14:textId="77777777" w:rsidR="003B41BA" w:rsidRPr="00315EBB" w:rsidRDefault="003B41BA" w:rsidP="001620E5">
      <w:pPr>
        <w:pStyle w:val="BodyText2"/>
      </w:pPr>
    </w:p>
    <w:p w14:paraId="35FC97B4" w14:textId="77777777" w:rsidR="003B41BA" w:rsidRPr="00315EBB" w:rsidRDefault="003B41BA" w:rsidP="001620E5">
      <w:pPr>
        <w:pStyle w:val="BodyText2"/>
      </w:pPr>
      <w:r w:rsidRPr="00C80C76">
        <w:t>Notwithstanding section 11.6.3.6 of the Bridge Design Code, the average contact pressure for unfilled PTFE elements, based on the recessed area of the PTFE, shall not exceed the following:</w:t>
      </w:r>
    </w:p>
    <w:p w14:paraId="35FC97B5" w14:textId="77777777" w:rsidR="003B41BA" w:rsidRPr="00315EBB" w:rsidRDefault="003B41BA" w:rsidP="001620E5">
      <w:pPr>
        <w:pStyle w:val="BodyText2"/>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0"/>
        <w:gridCol w:w="3000"/>
        <w:gridCol w:w="3000"/>
      </w:tblGrid>
      <w:tr w:rsidR="003B41BA" w:rsidRPr="00315EBB" w14:paraId="35FC97B9" w14:textId="77777777" w:rsidTr="004F16F9">
        <w:tc>
          <w:tcPr>
            <w:tcW w:w="3000" w:type="dxa"/>
          </w:tcPr>
          <w:p w14:paraId="35FC97B6" w14:textId="77777777" w:rsidR="003B41BA" w:rsidRPr="00315EBB" w:rsidRDefault="003B41BA" w:rsidP="004F16F9">
            <w:pPr>
              <w:jc w:val="center"/>
              <w:rPr>
                <w:b/>
              </w:rPr>
            </w:pPr>
            <w:r w:rsidRPr="00C80C76">
              <w:rPr>
                <w:b/>
              </w:rPr>
              <w:t>Limit State</w:t>
            </w:r>
          </w:p>
        </w:tc>
        <w:tc>
          <w:tcPr>
            <w:tcW w:w="3000" w:type="dxa"/>
          </w:tcPr>
          <w:p w14:paraId="35FC97B7" w14:textId="77777777" w:rsidR="003B41BA" w:rsidRPr="00315EBB" w:rsidRDefault="003B41BA" w:rsidP="004F16F9">
            <w:pPr>
              <w:jc w:val="center"/>
              <w:rPr>
                <w:b/>
              </w:rPr>
            </w:pPr>
            <w:r w:rsidRPr="00C80C76">
              <w:rPr>
                <w:b/>
              </w:rPr>
              <w:t>Permanent Load (MPa)</w:t>
            </w:r>
          </w:p>
        </w:tc>
        <w:tc>
          <w:tcPr>
            <w:tcW w:w="3000" w:type="dxa"/>
          </w:tcPr>
          <w:p w14:paraId="35FC97B8" w14:textId="77777777" w:rsidR="003B41BA" w:rsidRPr="00315EBB" w:rsidRDefault="003B41BA" w:rsidP="004F16F9">
            <w:pPr>
              <w:jc w:val="center"/>
              <w:rPr>
                <w:b/>
              </w:rPr>
            </w:pPr>
            <w:r w:rsidRPr="00C80C76">
              <w:rPr>
                <w:b/>
              </w:rPr>
              <w:t>All Loads (MPa)</w:t>
            </w:r>
          </w:p>
        </w:tc>
      </w:tr>
      <w:tr w:rsidR="003B41BA" w:rsidRPr="00315EBB" w14:paraId="35FC97BD" w14:textId="77777777" w:rsidTr="004F16F9">
        <w:tc>
          <w:tcPr>
            <w:tcW w:w="3000" w:type="dxa"/>
          </w:tcPr>
          <w:p w14:paraId="35FC97BA" w14:textId="77777777" w:rsidR="003B41BA" w:rsidRPr="00315EBB" w:rsidRDefault="003B41BA" w:rsidP="004F16F9">
            <w:pPr>
              <w:jc w:val="center"/>
            </w:pPr>
            <w:r w:rsidRPr="00C80C76">
              <w:t>SLS</w:t>
            </w:r>
          </w:p>
        </w:tc>
        <w:tc>
          <w:tcPr>
            <w:tcW w:w="3000" w:type="dxa"/>
          </w:tcPr>
          <w:p w14:paraId="35FC97BB" w14:textId="77777777" w:rsidR="003B41BA" w:rsidRPr="00315EBB" w:rsidRDefault="003B41BA" w:rsidP="004F16F9">
            <w:pPr>
              <w:jc w:val="center"/>
            </w:pPr>
            <w:r w:rsidRPr="00C80C76">
              <w:t>25</w:t>
            </w:r>
          </w:p>
        </w:tc>
        <w:tc>
          <w:tcPr>
            <w:tcW w:w="3000" w:type="dxa"/>
          </w:tcPr>
          <w:p w14:paraId="35FC97BC" w14:textId="77777777" w:rsidR="003B41BA" w:rsidRPr="00315EBB" w:rsidRDefault="003B41BA" w:rsidP="004F16F9">
            <w:pPr>
              <w:jc w:val="center"/>
            </w:pPr>
            <w:r w:rsidRPr="00C80C76">
              <w:t>35</w:t>
            </w:r>
          </w:p>
        </w:tc>
      </w:tr>
      <w:tr w:rsidR="003B41BA" w:rsidRPr="00315EBB" w14:paraId="35FC97C1" w14:textId="77777777" w:rsidTr="004F16F9">
        <w:tc>
          <w:tcPr>
            <w:tcW w:w="3000" w:type="dxa"/>
          </w:tcPr>
          <w:p w14:paraId="35FC97BE" w14:textId="77777777" w:rsidR="003B41BA" w:rsidRPr="00315EBB" w:rsidRDefault="003B41BA" w:rsidP="004F16F9">
            <w:pPr>
              <w:jc w:val="center"/>
            </w:pPr>
            <w:r w:rsidRPr="00C80C76">
              <w:t>ULS</w:t>
            </w:r>
          </w:p>
        </w:tc>
        <w:tc>
          <w:tcPr>
            <w:tcW w:w="3000" w:type="dxa"/>
          </w:tcPr>
          <w:p w14:paraId="35FC97BF" w14:textId="77777777" w:rsidR="003B41BA" w:rsidRPr="00315EBB" w:rsidRDefault="003B41BA" w:rsidP="004F16F9">
            <w:pPr>
              <w:jc w:val="center"/>
            </w:pPr>
            <w:r w:rsidRPr="00C80C76">
              <w:t>40</w:t>
            </w:r>
          </w:p>
        </w:tc>
        <w:tc>
          <w:tcPr>
            <w:tcW w:w="3000" w:type="dxa"/>
          </w:tcPr>
          <w:p w14:paraId="35FC97C0" w14:textId="77777777" w:rsidR="003B41BA" w:rsidRPr="00315EBB" w:rsidRDefault="003B41BA" w:rsidP="004F16F9">
            <w:pPr>
              <w:jc w:val="center"/>
            </w:pPr>
            <w:r w:rsidRPr="00C80C76">
              <w:t>55</w:t>
            </w:r>
          </w:p>
        </w:tc>
      </w:tr>
    </w:tbl>
    <w:p w14:paraId="35FC97C2" w14:textId="77777777" w:rsidR="003B41BA" w:rsidRPr="00315EBB" w:rsidRDefault="003B41BA" w:rsidP="001620E5">
      <w:pPr>
        <w:pStyle w:val="BodyText2"/>
      </w:pPr>
    </w:p>
    <w:p w14:paraId="35FC97C3" w14:textId="6EA861EF" w:rsidR="003B41BA" w:rsidRPr="001620E5" w:rsidRDefault="003B41BA" w:rsidP="001620E5">
      <w:pPr>
        <w:pStyle w:val="BodyText2"/>
      </w:pPr>
      <w:r w:rsidRPr="001620E5">
        <w:t xml:space="preserve">Notwithstanding section 11.6.3.6 of the Bridge Design Code, the average contact pressure for </w:t>
      </w:r>
      <w:r w:rsidR="003B4ADE" w:rsidRPr="001620E5">
        <w:t xml:space="preserve">PTFE elements filled with up to 15% by mass of glass fibres used for face mating surfaces of guides for lateral restraint, </w:t>
      </w:r>
      <w:r w:rsidRPr="001620E5">
        <w:t>shall not exceed 55 MPa</w:t>
      </w:r>
      <w:r w:rsidR="003B4ADE" w:rsidRPr="001620E5">
        <w:t xml:space="preserve"> for all loads at the ultimate limit state</w:t>
      </w:r>
      <w:r w:rsidR="00F56921" w:rsidRPr="001620E5">
        <w:t>.</w:t>
      </w:r>
      <w:r w:rsidRPr="001620E5">
        <w:t xml:space="preserve"> </w:t>
      </w:r>
    </w:p>
    <w:p w14:paraId="35FC97C4" w14:textId="77777777" w:rsidR="003B41BA" w:rsidRPr="00315EBB" w:rsidRDefault="003B41BA" w:rsidP="001620E5">
      <w:pPr>
        <w:pStyle w:val="BodyText2"/>
      </w:pPr>
    </w:p>
    <w:p w14:paraId="7A29C5BF" w14:textId="079B309D" w:rsidR="00DC1301" w:rsidRDefault="003B41BA" w:rsidP="001620E5">
      <w:pPr>
        <w:pStyle w:val="BodyText2"/>
      </w:pPr>
      <w:r w:rsidRPr="00C80C76">
        <w:t>Bearings shall be set level by using tapered sole plates</w:t>
      </w:r>
      <w:r w:rsidR="00DC1301">
        <w:t xml:space="preserve"> to correct for effects of roadway grade and </w:t>
      </w:r>
      <w:r w:rsidR="00E234D4">
        <w:t xml:space="preserve">final </w:t>
      </w:r>
      <w:r w:rsidR="00DC1301">
        <w:t>girder camber. For long bridges, the sliding plane of abutment expansion bearings shall be set parallel to the grade slope for proper functioning of the expansion joints. Effects of longitudinal forces generated by the inclined sliding bearings shall be investigated.</w:t>
      </w:r>
    </w:p>
    <w:p w14:paraId="74542434" w14:textId="77777777" w:rsidR="00DC1301" w:rsidRDefault="00DC1301" w:rsidP="001620E5">
      <w:pPr>
        <w:pStyle w:val="BodyText2"/>
      </w:pPr>
    </w:p>
    <w:p w14:paraId="35FC97C8" w14:textId="0EEB8B04" w:rsidR="003B41BA" w:rsidRDefault="009D57BE" w:rsidP="001620E5">
      <w:pPr>
        <w:pStyle w:val="BodyText2"/>
      </w:pPr>
      <w:r>
        <w:t xml:space="preserve">When </w:t>
      </w:r>
      <w:r w:rsidR="003B41BA">
        <w:t>finger plate expansion joints</w:t>
      </w:r>
      <w:r w:rsidR="003B41BA" w:rsidRPr="00210848">
        <w:t xml:space="preserve"> </w:t>
      </w:r>
      <w:r w:rsidR="003B41BA">
        <w:t>and cover plated joints</w:t>
      </w:r>
      <w:r>
        <w:t xml:space="preserve"> are used</w:t>
      </w:r>
      <w:r w:rsidR="003B41BA">
        <w:t xml:space="preserve">, </w:t>
      </w:r>
      <w:r>
        <w:t>the sole plate shall be tapered such that</w:t>
      </w:r>
      <w:r w:rsidR="00291EA7">
        <w:t xml:space="preserve"> </w:t>
      </w:r>
      <w:r w:rsidR="003B41BA" w:rsidRPr="00C80C76">
        <w:t xml:space="preserve">the sliding plane of the abutment expansion bearings shall be set parallel to the </w:t>
      </w:r>
      <w:r w:rsidR="00DB1F35">
        <w:t xml:space="preserve">roadway </w:t>
      </w:r>
      <w:r w:rsidR="003B41BA" w:rsidRPr="00C80C76">
        <w:t xml:space="preserve">grade for proper functioning of </w:t>
      </w:r>
      <w:r w:rsidR="003B41BA">
        <w:t>the</w:t>
      </w:r>
      <w:r w:rsidR="003B41BA" w:rsidRPr="00C80C76">
        <w:t xml:space="preserve"> joint. </w:t>
      </w:r>
      <w:r w:rsidR="00DB1F35">
        <w:t>E</w:t>
      </w:r>
      <w:r w:rsidR="003B41BA" w:rsidRPr="00C80C76">
        <w:t>ffects of longitudinal forces generated by the inclined sliding bearings on the structure shall be investigated.</w:t>
      </w:r>
    </w:p>
    <w:p w14:paraId="7D40D01F" w14:textId="77777777" w:rsidR="001620E5" w:rsidRPr="00315EBB" w:rsidRDefault="001620E5" w:rsidP="001620E5">
      <w:pPr>
        <w:pStyle w:val="BodyText2"/>
      </w:pPr>
    </w:p>
    <w:p w14:paraId="59143C0B" w14:textId="77777777" w:rsidR="00A91ECC" w:rsidRDefault="00A91ECC">
      <w:r>
        <w:br w:type="page"/>
      </w:r>
    </w:p>
    <w:p w14:paraId="35FC97C9" w14:textId="54A856BC" w:rsidR="003B41BA" w:rsidRDefault="003B41BA" w:rsidP="001620E5">
      <w:pPr>
        <w:pStyle w:val="BodyText2"/>
      </w:pPr>
      <w:r w:rsidRPr="00C80C76">
        <w:t>Bearing finishing and attachments</w:t>
      </w:r>
      <w:r w:rsidR="001620E5">
        <w:t xml:space="preserve"> shall meet the following requirements:</w:t>
      </w:r>
    </w:p>
    <w:p w14:paraId="7FA7351A" w14:textId="77777777" w:rsidR="00FB28A2" w:rsidRDefault="00FB28A2" w:rsidP="001620E5">
      <w:pPr>
        <w:pStyle w:val="BodyText2"/>
      </w:pPr>
    </w:p>
    <w:p w14:paraId="35FC97CB" w14:textId="0F020FB8" w:rsidR="003B41BA" w:rsidRDefault="003B41BA" w:rsidP="00D856D2">
      <w:pPr>
        <w:pStyle w:val="BodyText2"/>
        <w:widowControl w:val="0"/>
        <w:numPr>
          <w:ilvl w:val="0"/>
          <w:numId w:val="51"/>
        </w:numPr>
        <w:tabs>
          <w:tab w:val="left" w:pos="1080"/>
        </w:tabs>
        <w:ind w:left="1080" w:right="-43"/>
        <w:jc w:val="left"/>
      </w:pPr>
      <w:r w:rsidRPr="00C80C76">
        <w:t xml:space="preserve">Base plates shall be </w:t>
      </w:r>
      <w:r w:rsidR="00D177F1">
        <w:t xml:space="preserve">zinc </w:t>
      </w:r>
      <w:r w:rsidRPr="00C80C76">
        <w:t xml:space="preserve">hot-dip galvanized or </w:t>
      </w:r>
      <w:r w:rsidR="00E234D4">
        <w:t xml:space="preserve">zinc </w:t>
      </w:r>
      <w:r w:rsidRPr="00C80C76">
        <w:t>metallized.</w:t>
      </w:r>
    </w:p>
    <w:p w14:paraId="35FC97CC" w14:textId="085ADCBE" w:rsidR="003B41BA" w:rsidRDefault="003B41BA" w:rsidP="00D856D2">
      <w:pPr>
        <w:pStyle w:val="BodyText2"/>
        <w:widowControl w:val="0"/>
        <w:numPr>
          <w:ilvl w:val="0"/>
          <w:numId w:val="51"/>
        </w:numPr>
        <w:tabs>
          <w:tab w:val="left" w:pos="1080"/>
        </w:tabs>
        <w:ind w:left="1080" w:right="-43"/>
        <w:jc w:val="left"/>
      </w:pPr>
      <w:r w:rsidRPr="00C80C76">
        <w:t xml:space="preserve">For steel girders, sole plates or rocker plates </w:t>
      </w:r>
      <w:r w:rsidR="00DB1F35">
        <w:t>shall be either</w:t>
      </w:r>
      <w:r w:rsidRPr="00C80C76">
        <w:t xml:space="preserve"> welded </w:t>
      </w:r>
      <w:r w:rsidR="00DB1F35">
        <w:t xml:space="preserve">or bolted </w:t>
      </w:r>
      <w:r w:rsidRPr="00C80C76">
        <w:t>to the bottom flange</w:t>
      </w:r>
      <w:r w:rsidR="00463495">
        <w:t>.</w:t>
      </w:r>
      <w:r w:rsidRPr="00C80C76">
        <w:t xml:space="preserve"> </w:t>
      </w:r>
      <w:r w:rsidR="00463495">
        <w:t xml:space="preserve">Sole plates or rocker plates </w:t>
      </w:r>
      <w:r w:rsidRPr="00C80C76">
        <w:t>shall be Grade 350AT Category 3</w:t>
      </w:r>
      <w:r w:rsidR="00463495">
        <w:t xml:space="preserve"> black steel when welded to the girder bottom flange</w:t>
      </w:r>
      <w:r w:rsidRPr="00C80C76">
        <w:t xml:space="preserve">. Sole plates or rocker plates </w:t>
      </w:r>
      <w:r w:rsidR="00463495">
        <w:t xml:space="preserve">shall be galvanized when bolted to the girder bottom flange and </w:t>
      </w:r>
      <w:r>
        <w:t xml:space="preserve">shall be as listed in </w:t>
      </w:r>
      <w:r w:rsidRPr="008A6088">
        <w:t>Section 300.</w:t>
      </w:r>
      <w:r w:rsidR="00360B11" w:rsidRPr="008A6088">
        <w:t xml:space="preserve">4.3 of </w:t>
      </w:r>
      <w:r w:rsidR="00012B25" w:rsidRPr="008A6088">
        <w:t>Schedule 15-2</w:t>
      </w:r>
      <w:r w:rsidR="00012B25">
        <w:t xml:space="preserve"> -</w:t>
      </w:r>
      <w:r w:rsidR="00012B25" w:rsidRPr="008A6088">
        <w:t xml:space="preserve"> </w:t>
      </w:r>
      <w:r w:rsidR="00012B25">
        <w:t>Design and Construction</w:t>
      </w:r>
      <w:r w:rsidRPr="008A6088">
        <w:t>. B</w:t>
      </w:r>
      <w:r w:rsidRPr="00C80C76">
        <w:t xml:space="preserve">olts attaching sole plates or rocker plates to the girder bottom flange </w:t>
      </w:r>
      <w:r w:rsidR="00463495">
        <w:t>shall be</w:t>
      </w:r>
      <w:r w:rsidRPr="00C80C76">
        <w:t xml:space="preserve"> galvanized</w:t>
      </w:r>
      <w:r>
        <w:t>;</w:t>
      </w:r>
    </w:p>
    <w:p w14:paraId="35FC97CD" w14:textId="77777777" w:rsidR="003B41BA" w:rsidRDefault="003B41BA" w:rsidP="00D856D2">
      <w:pPr>
        <w:pStyle w:val="BodyText2"/>
        <w:widowControl w:val="0"/>
        <w:numPr>
          <w:ilvl w:val="0"/>
          <w:numId w:val="51"/>
        </w:numPr>
        <w:tabs>
          <w:tab w:val="left" w:pos="1080"/>
        </w:tabs>
        <w:ind w:left="1080" w:right="-43"/>
        <w:jc w:val="left"/>
      </w:pPr>
      <w:r w:rsidRPr="00C80C76">
        <w:t>For precast girders, shoe plates cast into the girders and sole plates shall be hot-dip-galvanized. Sole plate can be attached to shoe plates by field welding or bolting.  All galvanizing damaged by field welding shall be metallized after welding</w:t>
      </w:r>
      <w:r>
        <w:t>;</w:t>
      </w:r>
    </w:p>
    <w:p w14:paraId="35FC97CE" w14:textId="11434F88" w:rsidR="003B41BA" w:rsidRDefault="003B41BA" w:rsidP="00D856D2">
      <w:pPr>
        <w:pStyle w:val="BodyText2"/>
        <w:widowControl w:val="0"/>
        <w:numPr>
          <w:ilvl w:val="0"/>
          <w:numId w:val="51"/>
        </w:numPr>
        <w:tabs>
          <w:tab w:val="left" w:pos="1080"/>
        </w:tabs>
        <w:ind w:left="1080" w:right="-43"/>
        <w:jc w:val="left"/>
      </w:pPr>
      <w:r w:rsidRPr="00C80C76">
        <w:t xml:space="preserve">Attachment </w:t>
      </w:r>
      <w:r w:rsidR="00633117">
        <w:t xml:space="preserve">of the sole plate to the girder flange or shoe plate </w:t>
      </w:r>
      <w:r w:rsidRPr="00C80C76">
        <w:t>by welding shall be in the longitudinal direction along the edge of the girder. Transverse overhead welding shall not be permitted. Transverse ends not welded shall be sealed with Sikaflex 1a or an approved caulking material</w:t>
      </w:r>
      <w:r>
        <w:t>;</w:t>
      </w:r>
    </w:p>
    <w:p w14:paraId="35FC97CF" w14:textId="20D31608" w:rsidR="003B41BA" w:rsidRDefault="003B41BA" w:rsidP="00D856D2">
      <w:pPr>
        <w:pStyle w:val="BodyText2"/>
        <w:widowControl w:val="0"/>
        <w:numPr>
          <w:ilvl w:val="0"/>
          <w:numId w:val="51"/>
        </w:numPr>
        <w:tabs>
          <w:tab w:val="left" w:pos="1080"/>
        </w:tabs>
        <w:ind w:left="1080" w:right="-43"/>
        <w:jc w:val="left"/>
      </w:pPr>
      <w:r>
        <w:t xml:space="preserve">Other than </w:t>
      </w:r>
      <w:r w:rsidR="00633117">
        <w:t>surfaces of bolts or bolt holes</w:t>
      </w:r>
      <w:r>
        <w:t>, g</w:t>
      </w:r>
      <w:r w:rsidRPr="00C80C76">
        <w:t xml:space="preserve">alvanized surfaces shall be isolated from black steel by painting </w:t>
      </w:r>
      <w:r w:rsidR="009121E5">
        <w:t>2</w:t>
      </w:r>
      <w:r w:rsidRPr="00C80C76">
        <w:t xml:space="preserve"> coats of epoxy mastic paint</w:t>
      </w:r>
      <w:r>
        <w:t>;</w:t>
      </w:r>
    </w:p>
    <w:p w14:paraId="35FC97D0" w14:textId="77777777" w:rsidR="003B41BA" w:rsidRDefault="003B41BA" w:rsidP="00D856D2">
      <w:pPr>
        <w:pStyle w:val="BodyText2"/>
        <w:widowControl w:val="0"/>
        <w:numPr>
          <w:ilvl w:val="0"/>
          <w:numId w:val="51"/>
        </w:numPr>
        <w:tabs>
          <w:tab w:val="left" w:pos="1080"/>
        </w:tabs>
        <w:ind w:left="1080" w:right="-43"/>
        <w:jc w:val="left"/>
      </w:pPr>
      <w:r w:rsidRPr="00C80C76">
        <w:t>Galvanized surfaces in contact with concrete or cementitious grout shall have the contact surfaces protected by a barrier coating</w:t>
      </w:r>
      <w:r>
        <w:t>; and</w:t>
      </w:r>
    </w:p>
    <w:p w14:paraId="35FC97D1" w14:textId="347026C7" w:rsidR="003B41BA" w:rsidRDefault="003B41BA" w:rsidP="00D856D2">
      <w:pPr>
        <w:pStyle w:val="BodyText2"/>
        <w:widowControl w:val="0"/>
        <w:numPr>
          <w:ilvl w:val="0"/>
          <w:numId w:val="51"/>
        </w:numPr>
        <w:tabs>
          <w:tab w:val="left" w:pos="1080"/>
        </w:tabs>
        <w:ind w:left="1080" w:right="-43"/>
        <w:jc w:val="left"/>
      </w:pPr>
      <w:r w:rsidRPr="00C80C76">
        <w:t>Pot bearing components</w:t>
      </w:r>
      <w:r>
        <w:t>, other than those in contact with the elastomer,</w:t>
      </w:r>
      <w:r w:rsidRPr="00C80C76">
        <w:t xml:space="preserve"> shall be metallized or galvanized.</w:t>
      </w:r>
    </w:p>
    <w:p w14:paraId="35FC97D4" w14:textId="77777777" w:rsidR="003B41BA" w:rsidRPr="00315EBB" w:rsidRDefault="003B41BA" w:rsidP="00D856D2">
      <w:pPr>
        <w:pStyle w:val="BodyText2"/>
        <w:widowControl w:val="0"/>
        <w:tabs>
          <w:tab w:val="left" w:pos="1080"/>
        </w:tabs>
        <w:ind w:left="1080" w:right="-43"/>
        <w:jc w:val="left"/>
      </w:pPr>
    </w:p>
    <w:p w14:paraId="35FC97D5" w14:textId="77777777" w:rsidR="003B41BA" w:rsidRDefault="003B41BA" w:rsidP="001620E5">
      <w:pPr>
        <w:pStyle w:val="BodyText2"/>
      </w:pPr>
      <w:r w:rsidRPr="00C80C76">
        <w:t xml:space="preserve">Steel load </w:t>
      </w:r>
      <w:r>
        <w:t xml:space="preserve">bearing </w:t>
      </w:r>
      <w:r w:rsidRPr="00C80C76">
        <w:t xml:space="preserve">plates in contact shall be machined to a surface finish of </w:t>
      </w:r>
      <w:r>
        <w:t>6.4</w:t>
      </w:r>
      <w:r w:rsidRPr="00C80C76">
        <w:t xml:space="preserve"> µm and a flatness tolerance of 0.001 x bearing dimension.  Contact surfaces with elastomeric pad and grout or cast-in-place concrete do not require machining. Where required, machining shall be performed prior to hot-dip galvanizing. Where the galvanizing process may cause distortion, metalizing shall be used instead.</w:t>
      </w:r>
    </w:p>
    <w:p w14:paraId="35FC97D6" w14:textId="77777777" w:rsidR="003B41BA" w:rsidRPr="00315EBB" w:rsidRDefault="003B41BA" w:rsidP="001620E5">
      <w:pPr>
        <w:pStyle w:val="BodyText2"/>
      </w:pPr>
    </w:p>
    <w:p w14:paraId="35FC97D7" w14:textId="77777777" w:rsidR="003B41BA" w:rsidRDefault="003B41BA" w:rsidP="001620E5">
      <w:pPr>
        <w:pStyle w:val="BodyText2"/>
      </w:pPr>
      <w:r w:rsidRPr="00C80C76">
        <w:t>Expansion bearings shall provide an excess travel capacity in each direction of at least 25% of the theoretical thermal movement, but not less than 25 mm, beyond theoretical travel.  An allowance shall be made for additional movement if required for concrete creep and shrinkage and foundation conditions.  The stainless steel plate shall be wider than the elastomeric pad by at least 10 mm on each side.</w:t>
      </w:r>
    </w:p>
    <w:p w14:paraId="35FC97D8" w14:textId="77777777" w:rsidR="003B41BA" w:rsidRPr="00315EBB" w:rsidRDefault="003B41BA" w:rsidP="001620E5">
      <w:pPr>
        <w:pStyle w:val="BodyText2"/>
      </w:pPr>
    </w:p>
    <w:p w14:paraId="35FC97DD" w14:textId="77777777" w:rsidR="003B41BA" w:rsidRDefault="003B41BA" w:rsidP="001620E5">
      <w:pPr>
        <w:pStyle w:val="BodyText2"/>
      </w:pPr>
      <w:r w:rsidRPr="00C80C76">
        <w:t>Shim plates used for shim stacks shall be hot-dip galvanized.</w:t>
      </w:r>
    </w:p>
    <w:p w14:paraId="35FC97DE" w14:textId="77777777" w:rsidR="003B41BA" w:rsidRPr="00315EBB" w:rsidRDefault="003B41BA" w:rsidP="001620E5">
      <w:pPr>
        <w:pStyle w:val="BodyText2"/>
      </w:pPr>
    </w:p>
    <w:p w14:paraId="35FC97DF" w14:textId="12CD49CE" w:rsidR="003B41BA" w:rsidRPr="001620E5" w:rsidRDefault="003B41BA" w:rsidP="001620E5">
      <w:pPr>
        <w:pStyle w:val="BodyText2"/>
      </w:pPr>
      <w:r w:rsidRPr="001620E5">
        <w:t xml:space="preserve">Bridges and bearings shall be designed and detailed to allow for bearing replacement. Typical bearing replacement includes simultaneously jacking all girder lines, and supporting them in the raised position while bearings are replaced one at a time </w:t>
      </w:r>
      <w:r w:rsidRPr="00C80C76">
        <w:t>with overhead traffic being directed away from the bearing being replaced.</w:t>
      </w:r>
      <w:r w:rsidRPr="001620E5">
        <w:t xml:space="preserve"> </w:t>
      </w:r>
      <w:r w:rsidR="00D37B3E" w:rsidRPr="001620E5">
        <w:t>For pier girders, jacks shall be placed front and back of bearings and bearings removed sideways. At abutments,</w:t>
      </w:r>
      <w:r w:rsidR="00507DBD" w:rsidRPr="001620E5">
        <w:t xml:space="preserve"> jacks shall be placed in front of the </w:t>
      </w:r>
      <w:r w:rsidR="004E5718" w:rsidRPr="001620E5">
        <w:t>bearing</w:t>
      </w:r>
      <w:r w:rsidR="00507DBD" w:rsidRPr="001620E5">
        <w:t xml:space="preserve"> and the bearings pulled out sideways. </w:t>
      </w:r>
      <w:r w:rsidRPr="001620E5">
        <w:t>Locations for future jacking shall be shown on the Detailed Designs and shall be based on estimated jack and distribution plate sizes. Details of the designed bearing replacement procedure shall be noted on the drawings, together with the unfactored dead load and live load jacking force that will be required for bearing replacement.</w:t>
      </w:r>
    </w:p>
    <w:p w14:paraId="35FC97E0" w14:textId="77777777" w:rsidR="003B41BA" w:rsidRPr="00315EBB" w:rsidRDefault="003B41BA" w:rsidP="001620E5">
      <w:pPr>
        <w:pStyle w:val="BodyText2"/>
      </w:pPr>
    </w:p>
    <w:p w14:paraId="35FC97E4" w14:textId="66337793" w:rsidR="003B41BA" w:rsidRDefault="003B41BA" w:rsidP="001620E5">
      <w:pPr>
        <w:pStyle w:val="BodyText2"/>
      </w:pPr>
      <w:r w:rsidRPr="00C80C76">
        <w:t xml:space="preserve">Wherever practical, reinforced concrete shear </w:t>
      </w:r>
      <w:r w:rsidR="00D177F1">
        <w:t>blocks or steel restraint brackets</w:t>
      </w:r>
      <w:r w:rsidRPr="00C80C76">
        <w:t xml:space="preserve"> independent of bearings shall be used to transfer </w:t>
      </w:r>
      <w:r w:rsidR="00511DF0">
        <w:t>lateral</w:t>
      </w:r>
      <w:r w:rsidR="006C1155">
        <w:t xml:space="preserve"> </w:t>
      </w:r>
      <w:r w:rsidRPr="00C80C76">
        <w:t>loads between the superstructure and substructure.</w:t>
      </w:r>
    </w:p>
    <w:p w14:paraId="35FC97E5" w14:textId="77777777" w:rsidR="003B41BA" w:rsidRDefault="003B41BA">
      <w:pPr>
        <w:pStyle w:val="PPP3"/>
      </w:pPr>
      <w:bookmarkStart w:id="2961" w:name="_Toc396139428"/>
      <w:bookmarkStart w:id="2962" w:name="_Toc396144586"/>
      <w:bookmarkStart w:id="2963" w:name="_Toc396722206"/>
      <w:bookmarkStart w:id="2964" w:name="_Toc411425068"/>
      <w:r w:rsidRPr="00C80C76">
        <w:t>Girders</w:t>
      </w:r>
      <w:bookmarkEnd w:id="2961"/>
      <w:bookmarkEnd w:id="2962"/>
      <w:bookmarkEnd w:id="2963"/>
      <w:bookmarkEnd w:id="2964"/>
    </w:p>
    <w:p w14:paraId="35FC97E6" w14:textId="77777777" w:rsidR="003B41BA" w:rsidRPr="00531E74" w:rsidRDefault="003B41BA" w:rsidP="00D856D2">
      <w:pPr>
        <w:pStyle w:val="PPP4"/>
        <w:numPr>
          <w:ilvl w:val="3"/>
          <w:numId w:val="18"/>
        </w:numPr>
        <w:ind w:left="2835" w:hanging="1417"/>
        <w:rPr>
          <w:b/>
        </w:rPr>
      </w:pPr>
      <w:r w:rsidRPr="00531E74">
        <w:rPr>
          <w:b/>
        </w:rPr>
        <w:t>General</w:t>
      </w:r>
    </w:p>
    <w:p w14:paraId="35FC97E7" w14:textId="77777777" w:rsidR="003B41BA" w:rsidRPr="00315EBB" w:rsidRDefault="003B41BA" w:rsidP="00274B34">
      <w:pPr>
        <w:pStyle w:val="BodyText2"/>
      </w:pPr>
    </w:p>
    <w:p w14:paraId="35FC97E8" w14:textId="77777777" w:rsidR="003B41BA" w:rsidRPr="00315EBB" w:rsidRDefault="003B41BA" w:rsidP="0035735F">
      <w:pPr>
        <w:pStyle w:val="BodyText2"/>
      </w:pPr>
      <w:r w:rsidRPr="00C80C76">
        <w:t>Attachment of utilities to bridge girders or other primary load carrying members shall not be permitted.</w:t>
      </w:r>
    </w:p>
    <w:p w14:paraId="35FC97E9" w14:textId="77777777" w:rsidR="003B41BA" w:rsidRPr="00315EBB" w:rsidRDefault="003B41BA" w:rsidP="00274B34">
      <w:pPr>
        <w:pStyle w:val="BodyText2"/>
      </w:pPr>
    </w:p>
    <w:p w14:paraId="35FC97EA" w14:textId="77777777" w:rsidR="003B41BA" w:rsidRPr="00315EBB" w:rsidRDefault="003B41BA" w:rsidP="00274B34">
      <w:pPr>
        <w:pStyle w:val="BodyText2"/>
      </w:pPr>
      <w:r w:rsidRPr="00C80C76">
        <w:t>Vertical clearance signs shall be provided on all bridge structures at the locations of underpassing roadways and shall be mounted on the lower half of the upstream fascia girder. Shop drilled holes for steel girders or cast-in inserts for concrete girders shall be incorporated during girder fabrication.</w:t>
      </w:r>
    </w:p>
    <w:p w14:paraId="35FC97EB" w14:textId="77777777" w:rsidR="003B41BA" w:rsidRPr="00315EBB" w:rsidRDefault="003B41BA" w:rsidP="00274B34">
      <w:pPr>
        <w:pStyle w:val="BodyText2"/>
      </w:pPr>
    </w:p>
    <w:p w14:paraId="35FC97EC" w14:textId="76F602A5" w:rsidR="003B41BA" w:rsidRPr="00315EBB" w:rsidRDefault="003B41BA" w:rsidP="00274B34">
      <w:pPr>
        <w:pStyle w:val="BodyText2"/>
      </w:pPr>
      <w:r w:rsidRPr="00C80C76">
        <w:t xml:space="preserve">Except for </w:t>
      </w:r>
      <w:r w:rsidR="004E5718">
        <w:t xml:space="preserve">fully </w:t>
      </w:r>
      <w:r w:rsidRPr="00C80C76">
        <w:t xml:space="preserve">integral </w:t>
      </w:r>
      <w:r w:rsidR="00272468">
        <w:t xml:space="preserve">and semi-integral </w:t>
      </w:r>
      <w:r w:rsidRPr="00C80C76">
        <w:t>abutment designs, abutment diaphragms shall provide open access for inspection and maintenance of bearings and abutment deck joints.</w:t>
      </w:r>
    </w:p>
    <w:p w14:paraId="35FC97ED" w14:textId="77777777" w:rsidR="003B41BA" w:rsidRPr="00315EBB" w:rsidRDefault="003B41BA" w:rsidP="00274B34">
      <w:pPr>
        <w:pStyle w:val="BodyText2"/>
      </w:pPr>
    </w:p>
    <w:p w14:paraId="35FC97EE" w14:textId="77777777" w:rsidR="003B41BA" w:rsidRPr="0035735F" w:rsidRDefault="003B41BA" w:rsidP="0035735F">
      <w:pPr>
        <w:pStyle w:val="BodyText2"/>
      </w:pPr>
      <w:r w:rsidRPr="0035735F">
        <w:t>Continuous bridges shall have the same number of girders on adjacent spans or adjacent segments to be spliced in the field, such that each individual girder line is fully continuous from end to end of the structure.</w:t>
      </w:r>
    </w:p>
    <w:p w14:paraId="10169B30" w14:textId="12085627" w:rsidR="00EE01F7" w:rsidRPr="0035735F" w:rsidRDefault="00EE01F7" w:rsidP="0035735F">
      <w:pPr>
        <w:pStyle w:val="BodyText2"/>
      </w:pPr>
    </w:p>
    <w:p w14:paraId="5616E9B0" w14:textId="22CDAEEC" w:rsidR="003458F7" w:rsidRPr="0035735F" w:rsidRDefault="00EE01F7" w:rsidP="0035735F">
      <w:pPr>
        <w:pStyle w:val="BodyText2"/>
      </w:pPr>
      <w:r w:rsidRPr="0035735F">
        <w:t>Precast concrete and steel girders that are designed as composite girders shall be designed such that the non-composite girders carry the slab dead load in an unshored condition.</w:t>
      </w:r>
    </w:p>
    <w:p w14:paraId="35FC97EF" w14:textId="77777777" w:rsidR="003B41BA" w:rsidRPr="00531E74" w:rsidRDefault="003B41BA" w:rsidP="00D856D2">
      <w:pPr>
        <w:pStyle w:val="PPP4"/>
        <w:numPr>
          <w:ilvl w:val="3"/>
          <w:numId w:val="18"/>
        </w:numPr>
        <w:ind w:left="2835" w:hanging="1417"/>
        <w:rPr>
          <w:b/>
        </w:rPr>
      </w:pPr>
      <w:r w:rsidRPr="00531E74">
        <w:rPr>
          <w:b/>
        </w:rPr>
        <w:t>Precast-Prestressed Concrete Girder Bridges</w:t>
      </w:r>
    </w:p>
    <w:p w14:paraId="35FC97F2" w14:textId="77777777" w:rsidR="003B41BA" w:rsidRPr="00315EBB" w:rsidRDefault="003B41BA" w:rsidP="00274B34">
      <w:pPr>
        <w:pStyle w:val="BodyText2"/>
      </w:pPr>
    </w:p>
    <w:p w14:paraId="35FC97F3" w14:textId="51ED5AC2" w:rsidR="003B41BA" w:rsidRDefault="003B41BA" w:rsidP="0035735F">
      <w:pPr>
        <w:pStyle w:val="BodyText2"/>
      </w:pPr>
      <w:r>
        <w:t xml:space="preserve">For NU girders, typical </w:t>
      </w:r>
      <w:r w:rsidRPr="00C80C76">
        <w:t xml:space="preserve">girder details shall be in accordance with the </w:t>
      </w:r>
      <w:r w:rsidR="00743364">
        <w:t>Alberta Transportation</w:t>
      </w:r>
      <w:r w:rsidRPr="00C80C76">
        <w:t>’s Standard Drawings S-1757-08 and S1758-08 (NU Girder Bridges-Typical Details Sheet 1 and 2).</w:t>
      </w:r>
    </w:p>
    <w:p w14:paraId="1B9F1216" w14:textId="77777777" w:rsidR="0035735F" w:rsidRDefault="0035735F" w:rsidP="0035735F">
      <w:pPr>
        <w:pStyle w:val="BodyText2"/>
      </w:pPr>
    </w:p>
    <w:p w14:paraId="35FC97F5" w14:textId="7ED456E6" w:rsidR="003B41BA" w:rsidRDefault="003B41BA" w:rsidP="0035735F">
      <w:pPr>
        <w:pStyle w:val="BodyText2"/>
      </w:pPr>
      <w:r w:rsidRPr="00C80C76">
        <w:t>Pier diaphragms shall be continuous cast-in-place concrete</w:t>
      </w:r>
      <w:r w:rsidR="00586E3D">
        <w:t>.</w:t>
      </w:r>
      <w:r w:rsidRPr="00C80C76">
        <w:t xml:space="preserve"> Positive moment connections at piers shall be developed by bent-up strands </w:t>
      </w:r>
      <w:r w:rsidR="00586E3D">
        <w:t xml:space="preserve">and </w:t>
      </w:r>
      <w:r w:rsidR="00994E5C">
        <w:t>projected</w:t>
      </w:r>
      <w:r w:rsidRPr="00C80C76">
        <w:t xml:space="preserve"> hooked rebar. Minimum separation between girder ends shall be 300 mm. For pier diaphragms with a pinned or expansion connection to the pier, </w:t>
      </w:r>
      <w:r w:rsidR="00586E3D">
        <w:t xml:space="preserve">the </w:t>
      </w:r>
      <w:r>
        <w:t xml:space="preserve">ends of both </w:t>
      </w:r>
      <w:r w:rsidRPr="00C80C76">
        <w:t xml:space="preserve">girders shall be supported on </w:t>
      </w:r>
      <w:r>
        <w:t>separate</w:t>
      </w:r>
      <w:r w:rsidRPr="00C80C76">
        <w:t xml:space="preserve"> reinforced elastomeric pads.  For pier diaphragms connected monolithically to the pier top, girder ends may be supported on plain elastomeric pads for erection loads only.</w:t>
      </w:r>
    </w:p>
    <w:p w14:paraId="408593F6" w14:textId="77777777" w:rsidR="0035735F" w:rsidRDefault="0035735F" w:rsidP="0035735F">
      <w:pPr>
        <w:pStyle w:val="BodyText2"/>
      </w:pPr>
    </w:p>
    <w:p w14:paraId="35FC97F7" w14:textId="12DD99B3" w:rsidR="003B41BA" w:rsidRDefault="003B41BA" w:rsidP="0035735F">
      <w:pPr>
        <w:pStyle w:val="BodyText2"/>
      </w:pPr>
      <w:r w:rsidRPr="00C80C76">
        <w:t xml:space="preserve">The minimum age for girders before field cast continuity connection shall be 60 days.  Girder design and detailing shall consider the effects of differential camber between girders.  </w:t>
      </w:r>
      <w:r w:rsidR="00FF1B6E">
        <w:t>Composite g</w:t>
      </w:r>
      <w:r w:rsidRPr="00C80C76">
        <w:t xml:space="preserve">irder design strength shall be based on </w:t>
      </w:r>
      <w:r w:rsidR="00FF1B6E">
        <w:t>a section that includes</w:t>
      </w:r>
      <w:r w:rsidRPr="00C80C76">
        <w:t xml:space="preserve"> a haunch height</w:t>
      </w:r>
      <w:r>
        <w:t xml:space="preserve"> </w:t>
      </w:r>
      <w:r w:rsidR="00FF1B6E">
        <w:t>of</w:t>
      </w:r>
      <w:r>
        <w:t xml:space="preserve"> not more than 13 mm at mid-span</w:t>
      </w:r>
      <w:r w:rsidRPr="00C80C76">
        <w:t>.</w:t>
      </w:r>
    </w:p>
    <w:p w14:paraId="5F8A1729" w14:textId="77777777" w:rsidR="0035735F" w:rsidRDefault="0035735F" w:rsidP="0035735F">
      <w:pPr>
        <w:pStyle w:val="BodyText2"/>
      </w:pPr>
    </w:p>
    <w:p w14:paraId="35FC97F9" w14:textId="77777777" w:rsidR="003B41BA" w:rsidRDefault="003B41BA" w:rsidP="0035735F">
      <w:pPr>
        <w:pStyle w:val="BodyText2"/>
      </w:pPr>
      <w:r w:rsidRPr="00C80C76">
        <w:t>Appropriate allowance for prestress (pre-tension and post-tension) shortening, shrinkage and creep shall be included in the fabricated length of the girders.</w:t>
      </w:r>
    </w:p>
    <w:p w14:paraId="4FA77515" w14:textId="77777777" w:rsidR="0035735F" w:rsidRDefault="0035735F" w:rsidP="0035735F">
      <w:pPr>
        <w:pStyle w:val="BodyText2"/>
      </w:pPr>
    </w:p>
    <w:p w14:paraId="35FC97FB" w14:textId="6706568E" w:rsidR="003B41BA" w:rsidRDefault="003B41BA" w:rsidP="0035735F">
      <w:pPr>
        <w:pStyle w:val="BodyText2"/>
      </w:pPr>
      <w:r w:rsidRPr="00C80C76">
        <w:t xml:space="preserve">Stirrup projections from the top of the precast girder into the deck shall meet all code requirements for </w:t>
      </w:r>
      <w:r w:rsidR="00994E5C">
        <w:t>developing full composite action.</w:t>
      </w:r>
      <w:r w:rsidRPr="00C80C76">
        <w:t xml:space="preserve"> All stirrups shall have 135º hooks </w:t>
      </w:r>
      <w:r w:rsidR="00994E5C">
        <w:t>(or single closed loop)</w:t>
      </w:r>
      <w:r w:rsidRPr="00C80C76">
        <w:t xml:space="preserve"> around longitudinal bars. When projection of stirrups is less than 40 mm above the underside of the bottom mat of deck bars, additional hat shape extension bars shall be provided to tie the slab and the deck haunch together.  </w:t>
      </w:r>
      <w:r w:rsidRPr="0035735F">
        <w:t xml:space="preserve">When precast concrete partial depth deck panels are supported on the precast girder flanges, stirrup projection above the top surface of the precast girder flanges shall be sufficient to project at least 25 mm above the top surface of the precast deck panels, in all locations.  </w:t>
      </w:r>
      <w:r w:rsidRPr="00C80C76">
        <w:t>Longitudinal deck bars shall be detailed with a bar centred directly over the girder webs and the remaining bars spaced evenly between girder lines.</w:t>
      </w:r>
    </w:p>
    <w:p w14:paraId="664383C3" w14:textId="77777777" w:rsidR="0035735F" w:rsidRDefault="0035735F" w:rsidP="0035735F">
      <w:pPr>
        <w:pStyle w:val="BodyText2"/>
      </w:pPr>
    </w:p>
    <w:p w14:paraId="35FC97FD" w14:textId="77777777" w:rsidR="003B41BA" w:rsidRDefault="003B41BA" w:rsidP="0035735F">
      <w:pPr>
        <w:pStyle w:val="BodyText2"/>
      </w:pPr>
      <w:r w:rsidRPr="00C80C76">
        <w:t>Horizontal interface shear design for composite action shall satisfy the requirements from the Bridge Design Code or AASHTO LRFD Bridge Design Specifications, whichever is more stringent. The longitudinal distribution of shear forces shall be taken conservatively to be the same as the ULS shear envelope.</w:t>
      </w:r>
    </w:p>
    <w:p w14:paraId="4722C793" w14:textId="77777777" w:rsidR="0035735F" w:rsidRDefault="0035735F" w:rsidP="0035735F">
      <w:pPr>
        <w:pStyle w:val="BodyText2"/>
      </w:pPr>
    </w:p>
    <w:p w14:paraId="5723656C" w14:textId="3822C2FB" w:rsidR="00977F77" w:rsidRDefault="00977F77" w:rsidP="0035735F">
      <w:pPr>
        <w:pStyle w:val="BodyText2"/>
      </w:pPr>
      <w:r>
        <w:t xml:space="preserve">For </w:t>
      </w:r>
      <w:r w:rsidR="00674853">
        <w:t>“</w:t>
      </w:r>
      <w:r>
        <w:t>NU</w:t>
      </w:r>
      <w:r w:rsidR="00674853">
        <w:t>”</w:t>
      </w:r>
      <w:r>
        <w:t xml:space="preserve"> girders and other “I” shaped girders, t</w:t>
      </w:r>
      <w:r w:rsidR="003B41BA" w:rsidRPr="00C80C76">
        <w:t xml:space="preserve">he area of additional stirrups for end crack control shall be calculated in accordance with the Bridge Design Code clause 8.16.3.2. The end stirrup shall be located as close to the end of the girder as cover permits. For </w:t>
      </w:r>
      <w:r>
        <w:t xml:space="preserve">pretensioned </w:t>
      </w:r>
      <w:r w:rsidR="003B41BA" w:rsidRPr="00C80C76">
        <w:t xml:space="preserve">girder ends </w:t>
      </w:r>
      <w:r>
        <w:t xml:space="preserve">without thickened end blocks, the concrete cover to the end stirrup may be reduced to 30 mm for girder end crack control. For girder ends </w:t>
      </w:r>
      <w:r w:rsidR="003B41BA" w:rsidRPr="00C80C76">
        <w:t>to be encased in field cast concrete diaphragms, the end cover can be reduced to 25 mm</w:t>
      </w:r>
      <w:r>
        <w:t xml:space="preserve"> for girder end crack control</w:t>
      </w:r>
      <w:r w:rsidR="003B41BA" w:rsidRPr="00C80C76">
        <w:t>.</w:t>
      </w:r>
    </w:p>
    <w:p w14:paraId="1C4F3649" w14:textId="77777777" w:rsidR="0035735F" w:rsidRDefault="0035735F" w:rsidP="0035735F">
      <w:pPr>
        <w:pStyle w:val="BodyText2"/>
      </w:pPr>
    </w:p>
    <w:p w14:paraId="35FC97FF" w14:textId="5D00F36F" w:rsidR="003B41BA" w:rsidRDefault="00977F77" w:rsidP="0035735F">
      <w:pPr>
        <w:pStyle w:val="BodyText2"/>
      </w:pPr>
      <w:r>
        <w:t>For NU girders and other “I” shaped girders,</w:t>
      </w:r>
      <w:r w:rsidR="003B41BA" w:rsidRPr="00C80C76">
        <w:t xml:space="preserve"> 10M </w:t>
      </w:r>
      <w:r>
        <w:t>closed ties shall be provided in the bottom flange to confine the pre-tensioning strands. Within the distance h from the end of the girder, c</w:t>
      </w:r>
      <w:r w:rsidR="003B41BA" w:rsidRPr="00C80C76">
        <w:t xml:space="preserve">losed ties shall be provided </w:t>
      </w:r>
      <w:r>
        <w:t>as required for confinement, however spacing of closed ties shall not exceed</w:t>
      </w:r>
      <w:r w:rsidR="003B41BA" w:rsidRPr="00C80C76">
        <w:t xml:space="preserve"> </w:t>
      </w:r>
      <w:r>
        <w:t>15</w:t>
      </w:r>
      <w:r w:rsidR="003B41BA" w:rsidRPr="00C80C76">
        <w:t xml:space="preserve">0 mm. </w:t>
      </w:r>
      <w:r>
        <w:t xml:space="preserve">Beyond the distance h from the end of the girder, closed ties shall be provided at a minimum spacing of 300 mm. </w:t>
      </w:r>
      <w:r w:rsidR="003B41BA" w:rsidRPr="00C80C76">
        <w:t xml:space="preserve">Closed ties are normally fabricated in </w:t>
      </w:r>
      <w:r w:rsidR="009121E5">
        <w:t>2</w:t>
      </w:r>
      <w:r w:rsidR="003B41BA" w:rsidRPr="00C80C76">
        <w:t xml:space="preserve"> pieces with full tension lap splices. The top of the ties can be left open in the midspan region where there is conflict with post-tensioning cables.</w:t>
      </w:r>
    </w:p>
    <w:p w14:paraId="25E246DE" w14:textId="77777777" w:rsidR="0035735F" w:rsidRDefault="0035735F" w:rsidP="0035735F">
      <w:pPr>
        <w:pStyle w:val="BodyText2"/>
      </w:pPr>
    </w:p>
    <w:p w14:paraId="35FC9801" w14:textId="77777777" w:rsidR="003B41BA" w:rsidRDefault="003B41BA" w:rsidP="0035735F">
      <w:pPr>
        <w:pStyle w:val="BodyText2"/>
      </w:pPr>
      <w:r w:rsidRPr="00C80C76">
        <w:t xml:space="preserve">For post-tensioning ducts in pre-cast concrete girders with 28 day concrete strength greater than or equal to 65 MPa, the inside duct diameter shall not exceed 50% of the web thickness and the inside duct area shall be </w:t>
      </w:r>
      <w:r w:rsidRPr="0035735F">
        <w:t>&gt;</w:t>
      </w:r>
      <w:r w:rsidRPr="00C80C76">
        <w:t xml:space="preserve"> 250% of the strand area.</w:t>
      </w:r>
    </w:p>
    <w:p w14:paraId="74C57CE6" w14:textId="77777777" w:rsidR="0035735F" w:rsidRDefault="0035735F" w:rsidP="0035735F">
      <w:pPr>
        <w:pStyle w:val="BodyText2"/>
      </w:pPr>
    </w:p>
    <w:p w14:paraId="35FC9805" w14:textId="77777777" w:rsidR="003B41BA" w:rsidRDefault="003B41BA" w:rsidP="0035735F">
      <w:pPr>
        <w:pStyle w:val="BodyText2"/>
      </w:pPr>
      <w:r w:rsidRPr="00C80C76">
        <w:t>For NU Girders and other “I” shaped girders all girder ends shall have cast-in shoe plates anchored into the girders. Shoe plate design shall account for the different support conditions at the abutments and piers.</w:t>
      </w:r>
    </w:p>
    <w:p w14:paraId="575583FB" w14:textId="77777777" w:rsidR="0035735F" w:rsidRDefault="0035735F" w:rsidP="0035735F">
      <w:pPr>
        <w:pStyle w:val="BodyText2"/>
      </w:pPr>
    </w:p>
    <w:p w14:paraId="35FC9807" w14:textId="0887BF4F" w:rsidR="003B41BA" w:rsidRDefault="003B41BA" w:rsidP="0035735F">
      <w:pPr>
        <w:pStyle w:val="BodyText2"/>
      </w:pPr>
      <w:r w:rsidRPr="00C80C76">
        <w:t xml:space="preserve">For NU Girders </w:t>
      </w:r>
      <w:r w:rsidR="00977F77">
        <w:t xml:space="preserve">a minimum of </w:t>
      </w:r>
      <w:r w:rsidR="009121E5">
        <w:t>4</w:t>
      </w:r>
      <w:r w:rsidRPr="00C80C76">
        <w:t xml:space="preserve"> bonded pre</w:t>
      </w:r>
      <w:r w:rsidR="00C701B3">
        <w:t>tensioning</w:t>
      </w:r>
      <w:r w:rsidRPr="00C80C76">
        <w:t xml:space="preserve"> strands shall be incorporated in the top flange to assist in controlling stresses due to transportation and deck construction.</w:t>
      </w:r>
    </w:p>
    <w:p w14:paraId="06B51AC4" w14:textId="77777777" w:rsidR="0035735F" w:rsidRDefault="0035735F" w:rsidP="0035735F">
      <w:pPr>
        <w:pStyle w:val="BodyText2"/>
      </w:pPr>
    </w:p>
    <w:p w14:paraId="35FC9809" w14:textId="77777777" w:rsidR="003B41BA" w:rsidRDefault="003B41BA" w:rsidP="0035735F">
      <w:pPr>
        <w:pStyle w:val="BodyText2"/>
      </w:pPr>
      <w:r w:rsidRPr="00C80C76">
        <w:t>For connecting diaphragms in exterior girders, no connection components shall be visible on the exterior surface of the girders.</w:t>
      </w:r>
    </w:p>
    <w:p w14:paraId="72208DB6" w14:textId="77777777" w:rsidR="001D5AB5" w:rsidRDefault="001D5AB5" w:rsidP="0035735F">
      <w:pPr>
        <w:pStyle w:val="BodyText2"/>
      </w:pPr>
    </w:p>
    <w:p w14:paraId="35FC980B" w14:textId="3233EDED" w:rsidR="003B41BA" w:rsidRDefault="003B41BA" w:rsidP="0035735F">
      <w:pPr>
        <w:pStyle w:val="BodyText2"/>
      </w:pPr>
      <w:r w:rsidRPr="0035735F">
        <w:t xml:space="preserve">For girders containing pretensioning strands, Clause 8.15.4 of the Bridge Design Code states “the number of stands where the bonding does not extend to the ends of the member shall not exceed 25% of the total number of strands.”  This requirement shall apply to pretensioned only as well as combined pretensioned and post-tensioned girders. For combined pretensioned and post-tensioned girders, the 25% limit shall be applied to the total number of pretensioning strands only.  In addition, the number of debonded strands in any horizontal row shall not exceed 40% of the strands in that row, and not more than 40% of the debonded strands, or </w:t>
      </w:r>
      <w:r w:rsidR="009121E5">
        <w:t>4</w:t>
      </w:r>
      <w:r w:rsidRPr="0035735F">
        <w:t xml:space="preserve"> strands, whichever is greater, shall have the debonding terminated at any section.  Debonded strands shall be symmetrically distributed about the centerline of the girder. Debonded lengths of pairs of strands that are symmetrically positioned about the centerline of the girder shall be equal. Exterior strands in each horizontal row shall be fully bonded.</w:t>
      </w:r>
    </w:p>
    <w:p w14:paraId="14934F00" w14:textId="77777777" w:rsidR="0035735F" w:rsidRPr="0035735F" w:rsidRDefault="0035735F" w:rsidP="0035735F">
      <w:pPr>
        <w:pStyle w:val="BodyText2"/>
      </w:pPr>
    </w:p>
    <w:p w14:paraId="35FC980D" w14:textId="77777777" w:rsidR="003B41BA" w:rsidRDefault="003B41BA" w:rsidP="0035735F">
      <w:pPr>
        <w:pStyle w:val="BodyText2"/>
      </w:pPr>
      <w:r w:rsidRPr="0035735F">
        <w:t>The effect of debonding shall be such that all limit states are satisfied with consideration of the total developed resistance at any section being investigated.</w:t>
      </w:r>
    </w:p>
    <w:p w14:paraId="724A7443" w14:textId="77777777" w:rsidR="0035735F" w:rsidRPr="0035735F" w:rsidRDefault="0035735F" w:rsidP="0035735F">
      <w:pPr>
        <w:pStyle w:val="BodyText2"/>
      </w:pPr>
    </w:p>
    <w:p w14:paraId="35FC980F" w14:textId="396FB779" w:rsidR="003B41BA" w:rsidRPr="0035735F" w:rsidRDefault="00C701B3" w:rsidP="0035735F">
      <w:pPr>
        <w:pStyle w:val="BodyText2"/>
      </w:pPr>
      <w:r w:rsidRPr="0035735F">
        <w:t>All miscellaneous steel that is attached to or embedded into girders, and has exposed faces, shall be galvanized. All intermediate steel diaphragms, including all associated plates, washers and bolts, shall be galvanized.</w:t>
      </w:r>
    </w:p>
    <w:p w14:paraId="35FC9810" w14:textId="77777777" w:rsidR="003B41BA" w:rsidRPr="00531E74" w:rsidRDefault="003B41BA" w:rsidP="00D856D2">
      <w:pPr>
        <w:pStyle w:val="PPP4"/>
        <w:numPr>
          <w:ilvl w:val="3"/>
          <w:numId w:val="18"/>
        </w:numPr>
        <w:ind w:left="2835" w:hanging="1417"/>
        <w:rPr>
          <w:b/>
        </w:rPr>
      </w:pPr>
      <w:r w:rsidRPr="00531E74">
        <w:rPr>
          <w:b/>
        </w:rPr>
        <w:t>Steel Girder Bridges</w:t>
      </w:r>
    </w:p>
    <w:p w14:paraId="35FC9814" w14:textId="1B00B9E2" w:rsidR="003B41BA" w:rsidRDefault="003B41BA" w:rsidP="0035735F">
      <w:pPr>
        <w:pStyle w:val="BodyText2"/>
      </w:pPr>
    </w:p>
    <w:p w14:paraId="105C1C0D" w14:textId="0ABC4611" w:rsidR="00BD5E5E" w:rsidRDefault="00BD5E5E" w:rsidP="0035735F">
      <w:pPr>
        <w:pStyle w:val="BodyText2"/>
      </w:pPr>
      <w:r>
        <w:t>With the exception of longitudinal web to flange welds, all stiffener, gusset plate, or any other detail material welds to girder flanges shall be a minimum of 300 mm from the flange butt welds.</w:t>
      </w:r>
    </w:p>
    <w:p w14:paraId="0C067F49" w14:textId="77777777" w:rsidR="002C1137" w:rsidRDefault="002C1137" w:rsidP="0035735F">
      <w:pPr>
        <w:pStyle w:val="BodyText2"/>
      </w:pPr>
    </w:p>
    <w:p w14:paraId="207A3126" w14:textId="3316AFB0" w:rsidR="00BD5E5E" w:rsidRDefault="00BD5E5E" w:rsidP="0035735F">
      <w:pPr>
        <w:pStyle w:val="BodyText2"/>
      </w:pPr>
      <w:r>
        <w:t>With the exception of longitudinal web to flange welds and longitudinal stiffener to web welds, all stiffener, gusset plate, or any other detail material welds to girder webs shall be a minimum of 300 mm from the web butt welds.</w:t>
      </w:r>
    </w:p>
    <w:p w14:paraId="35FC9815" w14:textId="77777777" w:rsidR="003B41BA" w:rsidRPr="00315EBB" w:rsidRDefault="003B41BA" w:rsidP="00550281">
      <w:pPr>
        <w:pStyle w:val="BodyText2"/>
      </w:pPr>
    </w:p>
    <w:p w14:paraId="35FC9816" w14:textId="2A888D1C" w:rsidR="003B41BA" w:rsidRDefault="004E5718" w:rsidP="0035735F">
      <w:pPr>
        <w:pStyle w:val="BodyText2"/>
      </w:pPr>
      <w:r>
        <w:t xml:space="preserve">Intermediate </w:t>
      </w:r>
      <w:r w:rsidR="00A50F57">
        <w:t>transverse</w:t>
      </w:r>
      <w:r w:rsidR="003B41BA" w:rsidRPr="00C80C76">
        <w:t xml:space="preserve"> stiffeners and girder ends </w:t>
      </w:r>
      <w:r w:rsidR="00A50F57">
        <w:t xml:space="preserve">at splice locations </w:t>
      </w:r>
      <w:r w:rsidR="003B41BA" w:rsidRPr="00C80C76">
        <w:t>shall normally be square to the girder flanges.  Abutment detailing dimensions shall account for the effects of girder end tilt.</w:t>
      </w:r>
      <w:r w:rsidR="00AB09A4">
        <w:t xml:space="preserve"> Girder ends and bearing stiffeners shall be vertical in the erected position.</w:t>
      </w:r>
    </w:p>
    <w:p w14:paraId="35FC9817" w14:textId="77777777" w:rsidR="003B41BA" w:rsidRPr="00315EBB" w:rsidRDefault="003B41BA" w:rsidP="00550281">
      <w:pPr>
        <w:pStyle w:val="BodyText2"/>
      </w:pPr>
    </w:p>
    <w:p w14:paraId="35FC981A" w14:textId="5B5A0F2E" w:rsidR="003B41BA" w:rsidRDefault="003B41BA" w:rsidP="0035735F">
      <w:pPr>
        <w:pStyle w:val="BodyText2"/>
      </w:pPr>
      <w:r w:rsidRPr="00C80C76">
        <w:t xml:space="preserve">All welded steel girders, regardless of span, shall be cambered for </w:t>
      </w:r>
      <w:r w:rsidR="00A50F57" w:rsidRPr="00C80C76">
        <w:t xml:space="preserve">roadway gradeline profile </w:t>
      </w:r>
      <w:r w:rsidR="00A50F57">
        <w:t xml:space="preserve">and </w:t>
      </w:r>
      <w:r w:rsidRPr="00C80C76">
        <w:t>1</w:t>
      </w:r>
      <w:r w:rsidR="0090432D">
        <w:t>1</w:t>
      </w:r>
      <w:r w:rsidRPr="00C80C76">
        <w:t xml:space="preserve">0% of </w:t>
      </w:r>
      <w:r w:rsidR="0090432D">
        <w:t xml:space="preserve">total </w:t>
      </w:r>
      <w:r w:rsidRPr="00C80C76">
        <w:t>dead load deflection.</w:t>
      </w:r>
    </w:p>
    <w:p w14:paraId="35FC981B" w14:textId="77777777" w:rsidR="003B41BA" w:rsidRPr="00315EBB" w:rsidRDefault="003B41BA" w:rsidP="00550281">
      <w:pPr>
        <w:pStyle w:val="BodyText2"/>
      </w:pPr>
    </w:p>
    <w:p w14:paraId="35FC981C" w14:textId="29054BC7" w:rsidR="003B41BA" w:rsidRDefault="003B41BA" w:rsidP="0035735F">
      <w:pPr>
        <w:pStyle w:val="BodyText2"/>
      </w:pPr>
      <w:r w:rsidRPr="00C80C76">
        <w:t xml:space="preserve">All bearing </w:t>
      </w:r>
      <w:r w:rsidR="007A0C76">
        <w:t xml:space="preserve">and jacking </w:t>
      </w:r>
      <w:r w:rsidRPr="00C80C76">
        <w:t>stiffeners shall be “fi</w:t>
      </w:r>
      <w:r w:rsidR="00A50F57">
        <w:t xml:space="preserve">nished </w:t>
      </w:r>
      <w:r w:rsidRPr="00C80C76">
        <w:t>to bear bottom” and “</w:t>
      </w:r>
      <w:r w:rsidR="00A50F57">
        <w:t xml:space="preserve">snug </w:t>
      </w:r>
      <w:r w:rsidRPr="00C80C76">
        <w:t>fit only top”, and then fillet welded to both top and bottom flanges</w:t>
      </w:r>
      <w:r>
        <w:t xml:space="preserve"> and to the web</w:t>
      </w:r>
      <w:r w:rsidRPr="00C80C76">
        <w:t>.</w:t>
      </w:r>
    </w:p>
    <w:p w14:paraId="35FC981D" w14:textId="77777777" w:rsidR="003B41BA" w:rsidRPr="00315EBB" w:rsidRDefault="003B41BA" w:rsidP="0035735F">
      <w:pPr>
        <w:pStyle w:val="BodyText2"/>
      </w:pPr>
    </w:p>
    <w:p w14:paraId="35FC981E" w14:textId="77777777" w:rsidR="003B41BA" w:rsidRDefault="003B41BA" w:rsidP="0035735F">
      <w:pPr>
        <w:pStyle w:val="BodyText2"/>
      </w:pPr>
      <w:r w:rsidRPr="00C80C76">
        <w:t>For long bridges with large expansion movements, the use of multiple bearing stiffeners shall be considered.</w:t>
      </w:r>
    </w:p>
    <w:p w14:paraId="35FC981F" w14:textId="77777777" w:rsidR="003B41BA" w:rsidRPr="00315EBB" w:rsidRDefault="003B41BA" w:rsidP="0035735F">
      <w:pPr>
        <w:pStyle w:val="BodyText2"/>
      </w:pPr>
    </w:p>
    <w:p w14:paraId="35FC9820" w14:textId="77777777" w:rsidR="003B41BA" w:rsidRDefault="003B41BA" w:rsidP="0035735F">
      <w:pPr>
        <w:pStyle w:val="BodyText2"/>
      </w:pPr>
      <w:r w:rsidRPr="00C80C76">
        <w:t>Location of jacking stiffeners shall be based on estimated jack sizes required for bearing replacement, plus sufficient clearance to the edge of the abutment seat or pier cap.</w:t>
      </w:r>
    </w:p>
    <w:p w14:paraId="35FC9821" w14:textId="77777777" w:rsidR="003B41BA" w:rsidRPr="00315EBB" w:rsidRDefault="003B41BA" w:rsidP="00550281">
      <w:pPr>
        <w:pStyle w:val="BodyText2"/>
      </w:pPr>
    </w:p>
    <w:p w14:paraId="35FC9822" w14:textId="69EE8556" w:rsidR="003B41BA" w:rsidRDefault="003B41BA" w:rsidP="0035735F">
      <w:pPr>
        <w:pStyle w:val="BodyText2"/>
      </w:pPr>
      <w:r w:rsidRPr="00C80C76">
        <w:t xml:space="preserve">Diaphragm connector plates </w:t>
      </w:r>
      <w:r w:rsidR="00A50F57">
        <w:t xml:space="preserve">shall be welded to both top and bottom flanges. </w:t>
      </w:r>
      <w:r w:rsidR="00A50F57" w:rsidRPr="00C80C76">
        <w:t xml:space="preserve">Intermediate stiffeners, other than at stress reversal locations, shall be welded to the compression flange only, and cut short of the tension flange with web gap meeting the requirement of </w:t>
      </w:r>
      <w:r w:rsidR="0035735F">
        <w:t>S</w:t>
      </w:r>
      <w:r w:rsidR="00A50F57" w:rsidRPr="00C80C76">
        <w:t>ection 10.10.6.4 of the Bridge Design Code.</w:t>
      </w:r>
      <w:r w:rsidR="00A50F57">
        <w:t xml:space="preserve"> Intermediate stiffeners in regions of stress reversal shall be </w:t>
      </w:r>
      <w:r w:rsidR="00E87389">
        <w:t>snug fit</w:t>
      </w:r>
      <w:r w:rsidR="00A50F57">
        <w:t xml:space="preserve"> to both flanges.</w:t>
      </w:r>
      <w:r w:rsidR="00E87389">
        <w:t xml:space="preserve"> </w:t>
      </w:r>
      <w:r w:rsidRPr="00C80C76">
        <w:t xml:space="preserve"> Corner cope of </w:t>
      </w:r>
      <w:r w:rsidR="00E87389">
        <w:t xml:space="preserve">intermediate stiffeners and connector </w:t>
      </w:r>
      <w:r w:rsidRPr="00C80C76">
        <w:t xml:space="preserve">plates shall normally be 80 </w:t>
      </w:r>
      <w:r>
        <w:t xml:space="preserve">mm </w:t>
      </w:r>
      <w:r w:rsidRPr="00C80C76">
        <w:t xml:space="preserve">vertical x 35 mm horizontal for web thicknesses of 14 to 20 mm.  </w:t>
      </w:r>
    </w:p>
    <w:p w14:paraId="35FC9823" w14:textId="77777777" w:rsidR="003B41BA" w:rsidRPr="00315EBB" w:rsidRDefault="003B41BA" w:rsidP="00550281">
      <w:pPr>
        <w:pStyle w:val="BodyText2"/>
      </w:pPr>
    </w:p>
    <w:p w14:paraId="35FC9824" w14:textId="77777777" w:rsidR="003B41BA" w:rsidRDefault="003B41BA" w:rsidP="0035735F">
      <w:pPr>
        <w:pStyle w:val="BodyText2"/>
      </w:pPr>
      <w:r w:rsidRPr="00C80C76">
        <w:t>Corners of stiffener plates projecting past the outside edge of flange plates shall be coped 45º.</w:t>
      </w:r>
    </w:p>
    <w:p w14:paraId="35FC9825" w14:textId="77777777" w:rsidR="003B41BA" w:rsidRPr="00315EBB" w:rsidRDefault="003B41BA" w:rsidP="00550281">
      <w:pPr>
        <w:pStyle w:val="BodyText2"/>
      </w:pPr>
    </w:p>
    <w:p w14:paraId="35FC9826" w14:textId="52C6CD24" w:rsidR="003B41BA" w:rsidRDefault="003B41BA" w:rsidP="0035735F">
      <w:pPr>
        <w:pStyle w:val="BodyText2"/>
      </w:pPr>
      <w:r w:rsidRPr="00C80C76">
        <w:t>No intersecting welds are allowed.</w:t>
      </w:r>
    </w:p>
    <w:p w14:paraId="35FC9827" w14:textId="77777777" w:rsidR="003B41BA" w:rsidRPr="00315EBB" w:rsidRDefault="003B41BA" w:rsidP="00550281">
      <w:pPr>
        <w:pStyle w:val="BodyText2"/>
      </w:pPr>
    </w:p>
    <w:p w14:paraId="35FC9828" w14:textId="77777777" w:rsidR="003B41BA" w:rsidRDefault="003B41BA" w:rsidP="0035735F">
      <w:pPr>
        <w:pStyle w:val="BodyText2"/>
      </w:pPr>
      <w:r w:rsidRPr="00C80C76">
        <w:t xml:space="preserve">All weld ends </w:t>
      </w:r>
      <w:r>
        <w:t xml:space="preserve">for stiffeners, gussets, and other attachments to girders </w:t>
      </w:r>
      <w:r w:rsidRPr="00C80C76">
        <w:t xml:space="preserve">shall terminate 10 mm from the edge or end of plates. </w:t>
      </w:r>
    </w:p>
    <w:p w14:paraId="35FC9829" w14:textId="77777777" w:rsidR="003B41BA" w:rsidRPr="00315EBB" w:rsidRDefault="003B41BA" w:rsidP="00550281">
      <w:pPr>
        <w:pStyle w:val="BodyText2"/>
      </w:pPr>
    </w:p>
    <w:p w14:paraId="6E673196" w14:textId="18F0A6E2" w:rsidR="007E5B92" w:rsidRDefault="007E5B92" w:rsidP="0035735F">
      <w:pPr>
        <w:pStyle w:val="BodyText2"/>
      </w:pPr>
      <w:r>
        <w:t>Material properties for steel girders and attachments, bracing and bolts shall be as per Section</w:t>
      </w:r>
      <w:r w:rsidR="001D5AB5">
        <w:t> </w:t>
      </w:r>
      <w:r w:rsidRPr="0035735F">
        <w:t>300.</w:t>
      </w:r>
      <w:r w:rsidR="00360B11">
        <w:t xml:space="preserve">4.3 of </w:t>
      </w:r>
      <w:r w:rsidR="00012B25" w:rsidRPr="008A6088">
        <w:t>Schedule 15-2</w:t>
      </w:r>
      <w:r w:rsidR="00012B25">
        <w:t xml:space="preserve"> -</w:t>
      </w:r>
      <w:r w:rsidR="00012B25" w:rsidRPr="008A6088">
        <w:t xml:space="preserve"> </w:t>
      </w:r>
      <w:r w:rsidR="00012B25">
        <w:t>Design and Construction</w:t>
      </w:r>
      <w:r>
        <w:t>.</w:t>
      </w:r>
    </w:p>
    <w:p w14:paraId="35FC982B" w14:textId="77777777" w:rsidR="003B41BA" w:rsidRPr="00315EBB" w:rsidRDefault="003B41BA" w:rsidP="00550281">
      <w:pPr>
        <w:pStyle w:val="BodyText2"/>
      </w:pPr>
    </w:p>
    <w:p w14:paraId="35FC983F" w14:textId="633EEFC3" w:rsidR="003B41BA" w:rsidRDefault="003B41BA" w:rsidP="0035735F">
      <w:pPr>
        <w:pStyle w:val="BodyText2"/>
      </w:pPr>
      <w:r w:rsidRPr="00C80C76">
        <w:t xml:space="preserve">Changes in girder flange widths </w:t>
      </w:r>
      <w:r w:rsidR="00E87389">
        <w:t xml:space="preserve">and thicknesses at welded splices </w:t>
      </w:r>
      <w:r w:rsidRPr="00C80C76">
        <w:t>shall be tapered at 2.5</w:t>
      </w:r>
      <w:r w:rsidR="001D5AB5">
        <w:t> </w:t>
      </w:r>
      <w:r w:rsidRPr="00C80C76">
        <w:t>(longitudinal):1.</w:t>
      </w:r>
    </w:p>
    <w:p w14:paraId="35FC9840" w14:textId="77777777" w:rsidR="003B41BA" w:rsidRPr="00315EBB" w:rsidRDefault="003B41BA" w:rsidP="0035735F">
      <w:pPr>
        <w:pStyle w:val="BodyText2"/>
      </w:pPr>
    </w:p>
    <w:p w14:paraId="35FC9841" w14:textId="3E476DD3" w:rsidR="003B41BA" w:rsidRPr="003B41BA" w:rsidRDefault="003B41BA" w:rsidP="0035735F">
      <w:pPr>
        <w:pStyle w:val="BodyText2"/>
      </w:pPr>
      <w:r w:rsidRPr="0035735F">
        <w:t>Shear stud projections from the top of girder flanges into the deck shall meet all Bridge Design Code requirements for stud development and anchorage requirements and ensure full composite action in accordance with design requirements. When the shear stud projection, measured from the underside of the head of the stud to the top of the bottom transverse deck reinforcement, is less than 25</w:t>
      </w:r>
      <w:r w:rsidR="001D5AB5">
        <w:t xml:space="preserve"> </w:t>
      </w:r>
      <w:r w:rsidRPr="0035735F">
        <w:t xml:space="preserve">mm, additional hat shaped reinforcement shall be provided and designed as shear friction reinforcement for a horizontal shear plane at the deck/girder haunch interface. When precast concrete partial depth deck panels are supported on the girder flanges, stud projection above the top surface of the steel girder shall be sufficient to project at least 25 mm above the top surface of the precast deck panels, in all locations. </w:t>
      </w:r>
    </w:p>
    <w:p w14:paraId="35FC9842" w14:textId="77777777" w:rsidR="003B41BA" w:rsidRPr="003B41BA" w:rsidRDefault="003B41BA" w:rsidP="0035735F">
      <w:pPr>
        <w:pStyle w:val="BodyText2"/>
      </w:pPr>
    </w:p>
    <w:p w14:paraId="35FC9843" w14:textId="639D1B0D" w:rsidR="003B41BA" w:rsidRDefault="003B41BA" w:rsidP="0035735F">
      <w:pPr>
        <w:pStyle w:val="BodyText2"/>
      </w:pPr>
      <w:r w:rsidRPr="0035735F">
        <w:t>Stainless steel rub plates shall be welded to the sides of steel girder flanges or bearing plates that will come into contact with the sides of concrete shear blocks</w:t>
      </w:r>
      <w:r w:rsidR="00880D79" w:rsidRPr="0035735F">
        <w:t xml:space="preserve"> or steel lateral restraints</w:t>
      </w:r>
      <w:r w:rsidRPr="0035735F">
        <w:t>.</w:t>
      </w:r>
    </w:p>
    <w:p w14:paraId="1B9B843E" w14:textId="77777777" w:rsidR="0035735F" w:rsidRDefault="0035735F" w:rsidP="0035735F">
      <w:pPr>
        <w:pStyle w:val="BodyText2"/>
      </w:pPr>
    </w:p>
    <w:p w14:paraId="1352084B" w14:textId="77777777" w:rsidR="00A91ECC" w:rsidRDefault="00A91ECC">
      <w:r>
        <w:br w:type="page"/>
      </w:r>
    </w:p>
    <w:p w14:paraId="7535DB9F" w14:textId="51751276" w:rsidR="0035735F" w:rsidRDefault="0035735F" w:rsidP="0035735F">
      <w:pPr>
        <w:pStyle w:val="BodyText2"/>
      </w:pPr>
      <w:r w:rsidRPr="00C80C76">
        <w:t>The following features shall be used to prevent staining of sub-structure concrete:</w:t>
      </w:r>
    </w:p>
    <w:p w14:paraId="7E86C92D" w14:textId="77777777" w:rsidR="00FB28A2" w:rsidRDefault="00FB28A2" w:rsidP="0035735F">
      <w:pPr>
        <w:pStyle w:val="BodyText2"/>
      </w:pPr>
    </w:p>
    <w:p w14:paraId="1F2FA038" w14:textId="77777777" w:rsidR="0035735F" w:rsidRDefault="0035735F" w:rsidP="00D856D2">
      <w:pPr>
        <w:pStyle w:val="BodyText2"/>
        <w:widowControl w:val="0"/>
        <w:numPr>
          <w:ilvl w:val="0"/>
          <w:numId w:val="51"/>
        </w:numPr>
        <w:tabs>
          <w:tab w:val="left" w:pos="1080"/>
        </w:tabs>
        <w:ind w:left="1080" w:right="-43"/>
        <w:jc w:val="left"/>
      </w:pPr>
      <w:r>
        <w:t>The end of the girders within 3 m of an expansion joint shall be coated with an approved coating system.</w:t>
      </w:r>
    </w:p>
    <w:p w14:paraId="01224AC8" w14:textId="77777777" w:rsidR="0035735F" w:rsidRDefault="0035735F" w:rsidP="00D856D2">
      <w:pPr>
        <w:pStyle w:val="BodyText2"/>
        <w:widowControl w:val="0"/>
        <w:numPr>
          <w:ilvl w:val="0"/>
          <w:numId w:val="51"/>
        </w:numPr>
        <w:tabs>
          <w:tab w:val="left" w:pos="1080"/>
        </w:tabs>
        <w:ind w:left="1080" w:right="-43"/>
        <w:jc w:val="left"/>
      </w:pPr>
      <w:r>
        <w:t>The exterior face of steel girders on overpass structures shall be coated with an approved coating system.</w:t>
      </w:r>
    </w:p>
    <w:p w14:paraId="35FC9844" w14:textId="77777777" w:rsidR="003B41BA" w:rsidRPr="00531E74" w:rsidRDefault="003B41BA" w:rsidP="00D856D2">
      <w:pPr>
        <w:pStyle w:val="PPP4"/>
        <w:numPr>
          <w:ilvl w:val="3"/>
          <w:numId w:val="18"/>
        </w:numPr>
        <w:ind w:left="2835" w:hanging="1417"/>
        <w:rPr>
          <w:b/>
        </w:rPr>
      </w:pPr>
      <w:r w:rsidRPr="00531E74">
        <w:rPr>
          <w:b/>
        </w:rPr>
        <w:t>Intermediate Diaphragms</w:t>
      </w:r>
    </w:p>
    <w:p w14:paraId="35FC9845" w14:textId="77777777" w:rsidR="003B41BA" w:rsidRPr="00315EBB" w:rsidRDefault="003B41BA" w:rsidP="00D43D85">
      <w:pPr>
        <w:pStyle w:val="BodyText2"/>
      </w:pPr>
    </w:p>
    <w:p w14:paraId="35FC9848" w14:textId="338F2205" w:rsidR="003B41BA" w:rsidRDefault="003B41BA" w:rsidP="0035735F">
      <w:pPr>
        <w:pStyle w:val="BodyText2"/>
      </w:pPr>
      <w:r w:rsidRPr="00C80C76">
        <w:t>Intermediate diaphragms are required in bridge structures with girder and slab superstructures. Intermediate diaphragms in bridge structures with steel beam and slab superstructures shall have a maximum spacing of 8.0 m.  Intermediate diaphragms in bridge structures with precast concrete beam and slab superstructures shall have a maximum spacing of 13.0 m.</w:t>
      </w:r>
      <w:r w:rsidR="00C302D4">
        <w:t xml:space="preserve"> Additional bracing may be required to satisfy erection stability and geometry control during construction.</w:t>
      </w:r>
    </w:p>
    <w:p w14:paraId="35FC9849" w14:textId="77777777" w:rsidR="003B41BA" w:rsidRPr="00315EBB" w:rsidRDefault="003B41BA" w:rsidP="00D43D85">
      <w:pPr>
        <w:pStyle w:val="BodyText2"/>
      </w:pPr>
    </w:p>
    <w:p w14:paraId="35FC984C" w14:textId="0D5CC0E6" w:rsidR="003B41BA" w:rsidRDefault="003B41BA" w:rsidP="0035735F">
      <w:pPr>
        <w:pStyle w:val="BodyText2"/>
      </w:pPr>
      <w:r w:rsidRPr="00C80C76">
        <w:t xml:space="preserve">Intermediate diaphragms and girders shall be designed for construction loads during deck concrete placement in accordance with section 3.16 of the Bridge Design Code and other code requirements. Specifically, diaphragms, exterior steel and precast girders carrying deck overhangs shall be checked to ensure sufficient strength and stability to handle concentrated loads from deck finishing machines, work bridges, fog misting equipment, and loads from temporary walkways outside the edge of the deck slab. Loads assumed for such design shall be based on realistic estimates for each bridge and shall be shown </w:t>
      </w:r>
      <w:r w:rsidR="00AC21D5">
        <w:t>in the Design Data</w:t>
      </w:r>
      <w:r w:rsidRPr="00C80C76">
        <w:t>. Diaphragms provided shall become part of the permanent structure and be left in place for possible future maintenance, i.e.</w:t>
      </w:r>
      <w:r w:rsidR="001D5AB5">
        <w:t> </w:t>
      </w:r>
      <w:r w:rsidRPr="00C80C76">
        <w:t>widening, rehabilitation, etc.</w:t>
      </w:r>
    </w:p>
    <w:p w14:paraId="35FC984D" w14:textId="77777777" w:rsidR="003B41BA" w:rsidRDefault="003B41BA">
      <w:pPr>
        <w:pStyle w:val="PPP3"/>
      </w:pPr>
      <w:bookmarkStart w:id="2965" w:name="_Toc396139429"/>
      <w:bookmarkStart w:id="2966" w:name="_Toc396144587"/>
      <w:bookmarkStart w:id="2967" w:name="_Toc396722207"/>
      <w:bookmarkStart w:id="2968" w:name="_Toc411425069"/>
      <w:r w:rsidRPr="00C80C76">
        <w:t>Deck Joints</w:t>
      </w:r>
      <w:bookmarkEnd w:id="2965"/>
      <w:bookmarkEnd w:id="2966"/>
      <w:bookmarkEnd w:id="2967"/>
      <w:bookmarkEnd w:id="2968"/>
    </w:p>
    <w:p w14:paraId="35FC984E" w14:textId="77777777" w:rsidR="003B41BA" w:rsidRPr="00315EBB" w:rsidRDefault="003B41BA" w:rsidP="00D43D85">
      <w:pPr>
        <w:pStyle w:val="BodyText2"/>
      </w:pPr>
    </w:p>
    <w:p w14:paraId="35FC984F" w14:textId="77777777" w:rsidR="003B41BA" w:rsidRDefault="003B41BA" w:rsidP="000C0286">
      <w:pPr>
        <w:pStyle w:val="BodyText2"/>
      </w:pPr>
      <w:r w:rsidRPr="00C80C76">
        <w:t xml:space="preserve">New structures shall be fully continuous from end to end. Deck joints shall only be permitted at abutments. </w:t>
      </w:r>
    </w:p>
    <w:p w14:paraId="35FC9850" w14:textId="77777777" w:rsidR="003B41BA" w:rsidRDefault="003B41BA" w:rsidP="000C0286">
      <w:pPr>
        <w:pStyle w:val="BodyText2"/>
      </w:pPr>
    </w:p>
    <w:p w14:paraId="35FC9851" w14:textId="295B9B32" w:rsidR="003B41BA" w:rsidRDefault="003B41BA" w:rsidP="000C0286">
      <w:pPr>
        <w:pStyle w:val="BodyText2"/>
      </w:pPr>
      <w:r w:rsidRPr="00C80C76">
        <w:t>The following standard deck joints shall be used: (note that joint movement perpendicular to the deck joint has been designated “normal movement”, and joint movement parallel to the joint has been designated “shear movement”.</w:t>
      </w:r>
      <w:r w:rsidR="00BA4624">
        <w:t xml:space="preserve"> Only </w:t>
      </w:r>
      <w:r w:rsidR="0095518A">
        <w:t>1</w:t>
      </w:r>
      <w:r w:rsidR="00BA4624">
        <w:t xml:space="preserve"> manufacturer per joint type project wide</w:t>
      </w:r>
      <w:r w:rsidR="00715CDA">
        <w:t xml:space="preserve"> shall be accepted</w:t>
      </w:r>
      <w:r w:rsidR="00BA4624">
        <w:t>.</w:t>
      </w:r>
    </w:p>
    <w:p w14:paraId="35FC9852" w14:textId="77777777" w:rsidR="003B41BA" w:rsidRPr="00315EBB" w:rsidRDefault="003B41BA" w:rsidP="00D43D85">
      <w:pPr>
        <w:pStyle w:val="BodyText2"/>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2268"/>
        <w:gridCol w:w="2268"/>
        <w:gridCol w:w="2272"/>
      </w:tblGrid>
      <w:tr w:rsidR="003B41BA" w:rsidRPr="00315EBB" w14:paraId="35FC9857" w14:textId="77777777" w:rsidTr="00D856D2">
        <w:trPr>
          <w:tblHeader/>
        </w:trPr>
        <w:tc>
          <w:tcPr>
            <w:tcW w:w="2552" w:type="dxa"/>
            <w:vAlign w:val="center"/>
          </w:tcPr>
          <w:p w14:paraId="35FC9853" w14:textId="2D624528" w:rsidR="003B41BA" w:rsidRPr="00315EBB" w:rsidRDefault="00743364">
            <w:pPr>
              <w:keepNext/>
              <w:rPr>
                <w:b/>
              </w:rPr>
            </w:pPr>
            <w:r>
              <w:rPr>
                <w:b/>
              </w:rPr>
              <w:t>Alberta Transportation</w:t>
            </w:r>
            <w:r w:rsidR="003B41BA" w:rsidRPr="00C80C76">
              <w:rPr>
                <w:b/>
              </w:rPr>
              <w:t xml:space="preserve"> Standard Drawing</w:t>
            </w:r>
          </w:p>
        </w:tc>
        <w:tc>
          <w:tcPr>
            <w:tcW w:w="2268" w:type="dxa"/>
            <w:vAlign w:val="center"/>
          </w:tcPr>
          <w:p w14:paraId="35FC9854" w14:textId="77777777" w:rsidR="003B41BA" w:rsidRPr="00315EBB" w:rsidRDefault="003B41BA" w:rsidP="00D856D2">
            <w:pPr>
              <w:keepNext/>
              <w:jc w:val="center"/>
              <w:rPr>
                <w:b/>
              </w:rPr>
            </w:pPr>
            <w:r w:rsidRPr="00C80C76">
              <w:rPr>
                <w:b/>
              </w:rPr>
              <w:t>Joint Type</w:t>
            </w:r>
          </w:p>
        </w:tc>
        <w:tc>
          <w:tcPr>
            <w:tcW w:w="2268" w:type="dxa"/>
          </w:tcPr>
          <w:p w14:paraId="35FC9855" w14:textId="6B94A256" w:rsidR="003B41BA" w:rsidRPr="00315EBB" w:rsidRDefault="003B41BA" w:rsidP="00D856D2">
            <w:pPr>
              <w:keepNext/>
              <w:jc w:val="center"/>
              <w:rPr>
                <w:b/>
              </w:rPr>
            </w:pPr>
            <w:r w:rsidRPr="00C80C76">
              <w:rPr>
                <w:b/>
              </w:rPr>
              <w:t>Maximum Permissible Normal Movement</w:t>
            </w:r>
          </w:p>
        </w:tc>
        <w:tc>
          <w:tcPr>
            <w:tcW w:w="2272" w:type="dxa"/>
          </w:tcPr>
          <w:p w14:paraId="35FC9856" w14:textId="77777777" w:rsidR="003B41BA" w:rsidRPr="00315EBB" w:rsidRDefault="003B41BA" w:rsidP="00D856D2">
            <w:pPr>
              <w:keepNext/>
              <w:jc w:val="center"/>
              <w:rPr>
                <w:b/>
                <w:vertAlign w:val="superscript"/>
              </w:rPr>
            </w:pPr>
            <w:r w:rsidRPr="00C80C76">
              <w:rPr>
                <w:b/>
              </w:rPr>
              <w:t>Maximum Permissible Shear Movement</w:t>
            </w:r>
            <w:r w:rsidRPr="00C80C76">
              <w:rPr>
                <w:b/>
                <w:vertAlign w:val="superscript"/>
              </w:rPr>
              <w:t>1</w:t>
            </w:r>
          </w:p>
        </w:tc>
      </w:tr>
      <w:tr w:rsidR="003B41BA" w:rsidRPr="00315EBB" w14:paraId="35FC985C" w14:textId="77777777" w:rsidTr="00D856D2">
        <w:tc>
          <w:tcPr>
            <w:tcW w:w="2552" w:type="dxa"/>
          </w:tcPr>
          <w:p w14:paraId="35FC9858" w14:textId="5CFE4E72" w:rsidR="003B41BA" w:rsidRPr="00315EBB" w:rsidRDefault="003B41BA">
            <w:pPr>
              <w:keepNext/>
            </w:pPr>
            <w:r w:rsidRPr="00C80C76">
              <w:t>S-1</w:t>
            </w:r>
            <w:r w:rsidR="001E0C30">
              <w:t>810</w:t>
            </w:r>
            <w:r w:rsidRPr="00C80C76">
              <w:t>-</w:t>
            </w:r>
            <w:r w:rsidR="001E0C30">
              <w:t>12 to S-1812-12</w:t>
            </w:r>
            <w:r w:rsidRPr="00C80C76">
              <w:t xml:space="preserve"> (</w:t>
            </w:r>
            <w:r w:rsidRPr="00C80C76">
              <w:rPr>
                <w:rFonts w:ascii="Times New Roman" w:hAnsi="Times New Roman"/>
                <w:color w:val="000000"/>
                <w:szCs w:val="24"/>
              </w:rPr>
              <w:t>Type I Strip Seal Deck Joint</w:t>
            </w:r>
            <w:r w:rsidR="001E0C30">
              <w:rPr>
                <w:rFonts w:ascii="Times New Roman" w:hAnsi="Times New Roman"/>
                <w:color w:val="000000"/>
                <w:szCs w:val="24"/>
              </w:rPr>
              <w:t xml:space="preserve"> –Sheets 1 to 3</w:t>
            </w:r>
            <w:r w:rsidRPr="00C80C76">
              <w:rPr>
                <w:rFonts w:ascii="Times New Roman" w:hAnsi="Times New Roman"/>
                <w:color w:val="000000"/>
                <w:szCs w:val="24"/>
              </w:rPr>
              <w:t>)</w:t>
            </w:r>
          </w:p>
        </w:tc>
        <w:tc>
          <w:tcPr>
            <w:tcW w:w="2268" w:type="dxa"/>
            <w:vAlign w:val="center"/>
          </w:tcPr>
          <w:p w14:paraId="35FC9859" w14:textId="3B8BCBF4" w:rsidR="003B41BA" w:rsidRPr="00315EBB" w:rsidRDefault="003B41BA" w:rsidP="00D856D2">
            <w:pPr>
              <w:keepNext/>
              <w:jc w:val="center"/>
            </w:pPr>
            <w:r w:rsidRPr="00C80C76">
              <w:t>Multi-cell strip seal</w:t>
            </w:r>
          </w:p>
        </w:tc>
        <w:tc>
          <w:tcPr>
            <w:tcW w:w="2268" w:type="dxa"/>
            <w:vAlign w:val="center"/>
          </w:tcPr>
          <w:p w14:paraId="35FC985A" w14:textId="77777777" w:rsidR="003B41BA" w:rsidRPr="00315EBB" w:rsidRDefault="003B41BA" w:rsidP="00D856D2">
            <w:pPr>
              <w:keepNext/>
              <w:jc w:val="center"/>
            </w:pPr>
            <w:r w:rsidRPr="00C80C76">
              <w:t>115 – 60 = 55 mm</w:t>
            </w:r>
          </w:p>
        </w:tc>
        <w:tc>
          <w:tcPr>
            <w:tcW w:w="2272" w:type="dxa"/>
            <w:vAlign w:val="center"/>
          </w:tcPr>
          <w:p w14:paraId="35FC985B" w14:textId="77777777" w:rsidR="003B41BA" w:rsidRPr="00315EBB" w:rsidRDefault="003B41BA" w:rsidP="00D856D2">
            <w:pPr>
              <w:keepNext/>
              <w:jc w:val="center"/>
            </w:pPr>
            <w:r w:rsidRPr="00C80C76">
              <w:rPr>
                <w:szCs w:val="24"/>
              </w:rPr>
              <w:t>13 mm</w:t>
            </w:r>
          </w:p>
        </w:tc>
      </w:tr>
      <w:tr w:rsidR="003B41BA" w:rsidRPr="00315EBB" w14:paraId="35FC9866" w14:textId="77777777" w:rsidTr="00D856D2">
        <w:tc>
          <w:tcPr>
            <w:tcW w:w="2552" w:type="dxa"/>
          </w:tcPr>
          <w:p w14:paraId="35FC9862" w14:textId="77777777" w:rsidR="003B41BA" w:rsidRPr="00315EBB" w:rsidRDefault="003B41BA">
            <w:r w:rsidRPr="00C80C76">
              <w:t>S-1638, S-1639, S</w:t>
            </w:r>
            <w:r w:rsidRPr="00C80C76">
              <w:noBreakHyphen/>
              <w:t>1640 (</w:t>
            </w:r>
            <w:r w:rsidRPr="00C80C76">
              <w:rPr>
                <w:rFonts w:ascii="Times New Roman" w:hAnsi="Times New Roman"/>
                <w:color w:val="000000"/>
                <w:szCs w:val="24"/>
              </w:rPr>
              <w:t>Standard Finger Plate Deck Joint Assembly)</w:t>
            </w:r>
          </w:p>
        </w:tc>
        <w:tc>
          <w:tcPr>
            <w:tcW w:w="2268" w:type="dxa"/>
            <w:vAlign w:val="center"/>
          </w:tcPr>
          <w:p w14:paraId="35FC9863" w14:textId="77777777" w:rsidR="003B41BA" w:rsidRPr="00315EBB" w:rsidRDefault="003B41BA" w:rsidP="00D856D2">
            <w:pPr>
              <w:jc w:val="center"/>
            </w:pPr>
            <w:r w:rsidRPr="00C80C76">
              <w:t>Finger plate joint</w:t>
            </w:r>
          </w:p>
        </w:tc>
        <w:tc>
          <w:tcPr>
            <w:tcW w:w="2268" w:type="dxa"/>
            <w:vAlign w:val="center"/>
          </w:tcPr>
          <w:p w14:paraId="35FC9864" w14:textId="77777777" w:rsidR="003B41BA" w:rsidRPr="00315EBB" w:rsidRDefault="003B41BA" w:rsidP="00D856D2">
            <w:pPr>
              <w:jc w:val="center"/>
            </w:pPr>
            <w:r w:rsidRPr="00C80C76">
              <w:t>n/a</w:t>
            </w:r>
          </w:p>
        </w:tc>
        <w:tc>
          <w:tcPr>
            <w:tcW w:w="2272" w:type="dxa"/>
            <w:vAlign w:val="center"/>
          </w:tcPr>
          <w:p w14:paraId="35FC9865" w14:textId="671DE783" w:rsidR="003B41BA" w:rsidRPr="00315EBB" w:rsidRDefault="003B41BA" w:rsidP="00D856D2">
            <w:pPr>
              <w:jc w:val="center"/>
            </w:pPr>
            <w:r w:rsidRPr="00C80C76">
              <w:rPr>
                <w:szCs w:val="24"/>
              </w:rPr>
              <w:t>n/a</w:t>
            </w:r>
          </w:p>
        </w:tc>
      </w:tr>
      <w:tr w:rsidR="003B41BA" w:rsidRPr="00315EBB" w14:paraId="35FC986B" w14:textId="77777777" w:rsidTr="00D856D2">
        <w:tc>
          <w:tcPr>
            <w:tcW w:w="2552" w:type="dxa"/>
          </w:tcPr>
          <w:p w14:paraId="35FC9867" w14:textId="77777777" w:rsidR="003B41BA" w:rsidRPr="00315EBB" w:rsidRDefault="003B41BA">
            <w:pPr>
              <w:rPr>
                <w:vertAlign w:val="superscript"/>
              </w:rPr>
            </w:pPr>
            <w:r w:rsidRPr="00C80C76">
              <w:t>S-1800 to S-1802 (Cover Plated V-Seal Deck Joint)</w:t>
            </w:r>
            <w:r w:rsidRPr="003B41BA">
              <w:rPr>
                <w:vertAlign w:val="superscript"/>
              </w:rPr>
              <w:t>(</w:t>
            </w:r>
            <w:r w:rsidRPr="00C80C76">
              <w:rPr>
                <w:vertAlign w:val="superscript"/>
              </w:rPr>
              <w:t>3</w:t>
            </w:r>
            <w:r>
              <w:rPr>
                <w:vertAlign w:val="superscript"/>
              </w:rPr>
              <w:t>)</w:t>
            </w:r>
          </w:p>
        </w:tc>
        <w:tc>
          <w:tcPr>
            <w:tcW w:w="2268" w:type="dxa"/>
            <w:vAlign w:val="center"/>
          </w:tcPr>
          <w:p w14:paraId="35FC9868" w14:textId="77777777" w:rsidR="003B41BA" w:rsidRPr="00315EBB" w:rsidRDefault="003B41BA" w:rsidP="00D856D2">
            <w:pPr>
              <w:jc w:val="center"/>
            </w:pPr>
            <w:r w:rsidRPr="00C80C76">
              <w:t>Cover-plated V-seal</w:t>
            </w:r>
            <w:r>
              <w:t xml:space="preserve"> (102 mm V-seal)</w:t>
            </w:r>
          </w:p>
        </w:tc>
        <w:tc>
          <w:tcPr>
            <w:tcW w:w="2268" w:type="dxa"/>
            <w:vAlign w:val="center"/>
          </w:tcPr>
          <w:p w14:paraId="35FC9869" w14:textId="77777777" w:rsidR="003B41BA" w:rsidRPr="00315EBB" w:rsidDel="002F3BA7" w:rsidRDefault="003B41BA" w:rsidP="00D856D2">
            <w:pPr>
              <w:jc w:val="center"/>
            </w:pPr>
            <w:r w:rsidRPr="00C80C76">
              <w:t>1</w:t>
            </w:r>
            <w:r>
              <w:t>0</w:t>
            </w:r>
            <w:r w:rsidRPr="00C80C76">
              <w:t xml:space="preserve">0 – 60 = </w:t>
            </w:r>
            <w:r>
              <w:t>4</w:t>
            </w:r>
            <w:r w:rsidRPr="00C80C76">
              <w:t>0 mm</w:t>
            </w:r>
          </w:p>
        </w:tc>
        <w:tc>
          <w:tcPr>
            <w:tcW w:w="2272" w:type="dxa"/>
            <w:vAlign w:val="center"/>
          </w:tcPr>
          <w:p w14:paraId="35FC986A" w14:textId="77777777" w:rsidR="003B41BA" w:rsidRPr="00315EBB" w:rsidDel="002F3BA7" w:rsidRDefault="003B41BA" w:rsidP="00D856D2">
            <w:pPr>
              <w:jc w:val="center"/>
              <w:rPr>
                <w:szCs w:val="24"/>
                <w:vertAlign w:val="superscript"/>
              </w:rPr>
            </w:pPr>
            <w:r>
              <w:rPr>
                <w:szCs w:val="24"/>
              </w:rPr>
              <w:t>2</w:t>
            </w:r>
            <w:r w:rsidRPr="00315EBB">
              <w:rPr>
                <w:szCs w:val="24"/>
              </w:rPr>
              <w:t>0 mm</w:t>
            </w:r>
            <w:r w:rsidRPr="00C80C76">
              <w:rPr>
                <w:szCs w:val="24"/>
              </w:rPr>
              <w:t xml:space="preserve"> </w:t>
            </w:r>
            <w:r w:rsidRPr="003B41BA">
              <w:rPr>
                <w:szCs w:val="24"/>
                <w:vertAlign w:val="superscript"/>
              </w:rPr>
              <w:t>(</w:t>
            </w:r>
            <w:r w:rsidRPr="00C80C76">
              <w:rPr>
                <w:szCs w:val="24"/>
                <w:vertAlign w:val="superscript"/>
              </w:rPr>
              <w:t>2</w:t>
            </w:r>
            <w:r>
              <w:rPr>
                <w:szCs w:val="24"/>
                <w:vertAlign w:val="superscript"/>
              </w:rPr>
              <w:t>)</w:t>
            </w:r>
          </w:p>
        </w:tc>
      </w:tr>
      <w:tr w:rsidR="003B41BA" w:rsidRPr="00315EBB" w14:paraId="35FC9870" w14:textId="77777777" w:rsidTr="00D856D2">
        <w:tc>
          <w:tcPr>
            <w:tcW w:w="2552" w:type="dxa"/>
          </w:tcPr>
          <w:p w14:paraId="35FC986C" w14:textId="77777777" w:rsidR="003B41BA" w:rsidRPr="00C80C76" w:rsidRDefault="003B41BA">
            <w:r>
              <w:t>S-1800 to S-1802 (Cover Plated V-Seal Deck Joint)</w:t>
            </w:r>
            <w:r w:rsidRPr="003B41BA">
              <w:rPr>
                <w:vertAlign w:val="superscript"/>
              </w:rPr>
              <w:t>(3)</w:t>
            </w:r>
          </w:p>
        </w:tc>
        <w:tc>
          <w:tcPr>
            <w:tcW w:w="2268" w:type="dxa"/>
            <w:vAlign w:val="center"/>
          </w:tcPr>
          <w:p w14:paraId="35FC986D" w14:textId="77777777" w:rsidR="003B41BA" w:rsidRPr="00C80C76" w:rsidRDefault="003B41BA" w:rsidP="00D856D2">
            <w:pPr>
              <w:jc w:val="center"/>
            </w:pPr>
            <w:r>
              <w:t>Cover-plated V-seal (125 mm V-seal)</w:t>
            </w:r>
          </w:p>
        </w:tc>
        <w:tc>
          <w:tcPr>
            <w:tcW w:w="2268" w:type="dxa"/>
            <w:vAlign w:val="center"/>
          </w:tcPr>
          <w:p w14:paraId="35FC986E" w14:textId="77777777" w:rsidR="003B41BA" w:rsidRPr="00C80C76" w:rsidDel="00212F5A" w:rsidRDefault="003B41BA" w:rsidP="00D856D2">
            <w:pPr>
              <w:jc w:val="center"/>
            </w:pPr>
            <w:r>
              <w:t>125 - 60 = 65</w:t>
            </w:r>
          </w:p>
        </w:tc>
        <w:tc>
          <w:tcPr>
            <w:tcW w:w="2272" w:type="dxa"/>
            <w:vAlign w:val="center"/>
          </w:tcPr>
          <w:p w14:paraId="35FC986F" w14:textId="77777777" w:rsidR="003B41BA" w:rsidRPr="00315EBB" w:rsidDel="00212F5A" w:rsidRDefault="003B41BA" w:rsidP="00D856D2">
            <w:pPr>
              <w:jc w:val="center"/>
              <w:rPr>
                <w:szCs w:val="24"/>
              </w:rPr>
            </w:pPr>
            <w:r>
              <w:rPr>
                <w:szCs w:val="24"/>
              </w:rPr>
              <w:t>25 mm</w:t>
            </w:r>
            <w:r w:rsidRPr="003B41BA">
              <w:rPr>
                <w:szCs w:val="24"/>
                <w:vertAlign w:val="superscript"/>
              </w:rPr>
              <w:t>(2)</w:t>
            </w:r>
          </w:p>
        </w:tc>
      </w:tr>
      <w:tr w:rsidR="003B41BA" w:rsidRPr="00315EBB" w14:paraId="35FC9875" w14:textId="77777777" w:rsidTr="00D856D2">
        <w:tc>
          <w:tcPr>
            <w:tcW w:w="2552" w:type="dxa"/>
          </w:tcPr>
          <w:p w14:paraId="35FC9871" w14:textId="77777777" w:rsidR="003B41BA" w:rsidRDefault="003B41BA" w:rsidP="004F16F9">
            <w:r>
              <w:t>S-1800 to S-1802 (Cover Plated V-Seal Deck Joint)</w:t>
            </w:r>
            <w:r w:rsidRPr="003B41BA">
              <w:rPr>
                <w:vertAlign w:val="superscript"/>
              </w:rPr>
              <w:t>3</w:t>
            </w:r>
          </w:p>
        </w:tc>
        <w:tc>
          <w:tcPr>
            <w:tcW w:w="2268" w:type="dxa"/>
            <w:vAlign w:val="center"/>
          </w:tcPr>
          <w:p w14:paraId="35FC9872" w14:textId="55E52060" w:rsidR="003B41BA" w:rsidRDefault="003B41BA" w:rsidP="00D856D2">
            <w:pPr>
              <w:jc w:val="center"/>
            </w:pPr>
            <w:r>
              <w:t>Cover-plated V-seal (17</w:t>
            </w:r>
            <w:r w:rsidR="001E0C30">
              <w:t>8</w:t>
            </w:r>
            <w:r>
              <w:t xml:space="preserve"> mm V-seal)</w:t>
            </w:r>
          </w:p>
        </w:tc>
        <w:tc>
          <w:tcPr>
            <w:tcW w:w="2268" w:type="dxa"/>
            <w:vAlign w:val="center"/>
          </w:tcPr>
          <w:p w14:paraId="35FC9873" w14:textId="77777777" w:rsidR="003B41BA" w:rsidRDefault="003B41BA" w:rsidP="00D856D2">
            <w:pPr>
              <w:jc w:val="center"/>
            </w:pPr>
            <w:r>
              <w:t>150 - 60 = 90 mm</w:t>
            </w:r>
          </w:p>
        </w:tc>
        <w:tc>
          <w:tcPr>
            <w:tcW w:w="2272" w:type="dxa"/>
            <w:vAlign w:val="center"/>
          </w:tcPr>
          <w:p w14:paraId="35FC9874" w14:textId="5217E0AF" w:rsidR="003B41BA" w:rsidRDefault="001E0C30" w:rsidP="00D856D2">
            <w:pPr>
              <w:jc w:val="center"/>
              <w:rPr>
                <w:szCs w:val="24"/>
              </w:rPr>
            </w:pPr>
            <w:r>
              <w:rPr>
                <w:szCs w:val="24"/>
              </w:rPr>
              <w:t>3</w:t>
            </w:r>
            <w:r w:rsidR="003B41BA">
              <w:rPr>
                <w:szCs w:val="24"/>
              </w:rPr>
              <w:t>0 mm</w:t>
            </w:r>
            <w:r w:rsidR="003B41BA" w:rsidRPr="003B41BA">
              <w:rPr>
                <w:szCs w:val="24"/>
                <w:vertAlign w:val="superscript"/>
              </w:rPr>
              <w:t>2</w:t>
            </w:r>
          </w:p>
        </w:tc>
      </w:tr>
    </w:tbl>
    <w:p w14:paraId="6FC908C6" w14:textId="77777777" w:rsidR="000C0286" w:rsidRPr="000C0286" w:rsidRDefault="000C0286" w:rsidP="000C0286">
      <w:pPr>
        <w:pStyle w:val="BodyText2"/>
      </w:pPr>
    </w:p>
    <w:p w14:paraId="35FC9876" w14:textId="77777777" w:rsidR="003B41BA" w:rsidRPr="000C0286" w:rsidRDefault="003B41BA" w:rsidP="00D856D2">
      <w:pPr>
        <w:numPr>
          <w:ilvl w:val="0"/>
          <w:numId w:val="230"/>
        </w:numPr>
        <w:ind w:left="1080"/>
        <w:contextualSpacing/>
        <w:rPr>
          <w:rFonts w:cs="Times"/>
          <w:color w:val="000000"/>
          <w:sz w:val="22"/>
          <w:szCs w:val="22"/>
        </w:rPr>
      </w:pPr>
      <w:r w:rsidRPr="000C0286">
        <w:rPr>
          <w:rFonts w:cs="Times"/>
          <w:color w:val="000000"/>
          <w:sz w:val="22"/>
          <w:szCs w:val="22"/>
        </w:rPr>
        <w:t>The design shear movement from joint installation to the maximum design gap shall not exceed:</w:t>
      </w:r>
    </w:p>
    <w:p w14:paraId="35FC9877" w14:textId="77777777" w:rsidR="003B41BA" w:rsidRPr="000C0286" w:rsidRDefault="003B41BA" w:rsidP="00D856D2">
      <w:pPr>
        <w:pStyle w:val="ListParagraph"/>
        <w:numPr>
          <w:ilvl w:val="1"/>
          <w:numId w:val="43"/>
        </w:numPr>
        <w:ind w:left="1701" w:right="864" w:hanging="562"/>
        <w:rPr>
          <w:i/>
          <w:sz w:val="22"/>
          <w:szCs w:val="22"/>
        </w:rPr>
      </w:pPr>
      <w:r w:rsidRPr="000C0286">
        <w:rPr>
          <w:i/>
          <w:sz w:val="22"/>
          <w:szCs w:val="22"/>
        </w:rPr>
        <w:t>13 mm for multi-cell strip seals</w:t>
      </w:r>
    </w:p>
    <w:p w14:paraId="35FC9878" w14:textId="3E87344A" w:rsidR="003B41BA" w:rsidRPr="000C0286" w:rsidRDefault="003B41BA" w:rsidP="00D856D2">
      <w:pPr>
        <w:pStyle w:val="ListParagraph"/>
        <w:numPr>
          <w:ilvl w:val="1"/>
          <w:numId w:val="43"/>
        </w:numPr>
        <w:ind w:left="1701" w:right="864" w:hanging="562"/>
        <w:rPr>
          <w:i/>
          <w:sz w:val="22"/>
          <w:szCs w:val="22"/>
        </w:rPr>
      </w:pPr>
      <w:r w:rsidRPr="000C0286">
        <w:rPr>
          <w:i/>
          <w:sz w:val="22"/>
          <w:szCs w:val="22"/>
        </w:rPr>
        <w:t>20</w:t>
      </w:r>
      <w:r w:rsidR="00FC70B6">
        <w:rPr>
          <w:i/>
          <w:sz w:val="22"/>
          <w:szCs w:val="22"/>
        </w:rPr>
        <w:t>%</w:t>
      </w:r>
      <w:r w:rsidRPr="000C0286">
        <w:rPr>
          <w:i/>
          <w:sz w:val="22"/>
          <w:szCs w:val="22"/>
        </w:rPr>
        <w:t xml:space="preserve"> of the maximum allowable joint gap for V-seals.</w:t>
      </w:r>
    </w:p>
    <w:p w14:paraId="35FC9879" w14:textId="77777777" w:rsidR="003B41BA" w:rsidRPr="000C0286" w:rsidRDefault="003B41BA" w:rsidP="00D856D2">
      <w:pPr>
        <w:numPr>
          <w:ilvl w:val="0"/>
          <w:numId w:val="230"/>
        </w:numPr>
        <w:ind w:left="1080"/>
        <w:contextualSpacing/>
        <w:rPr>
          <w:rFonts w:cs="Times"/>
          <w:color w:val="000000"/>
          <w:sz w:val="22"/>
          <w:szCs w:val="22"/>
        </w:rPr>
      </w:pPr>
      <w:r w:rsidRPr="000C0286">
        <w:rPr>
          <w:rFonts w:cs="Times"/>
          <w:color w:val="000000"/>
          <w:sz w:val="22"/>
          <w:szCs w:val="22"/>
        </w:rPr>
        <w:t xml:space="preserve">The maximum permissible shear movement for the V-seal might not apply concurrently with the maximum normal movement. The maximum permissible shear movement for any specific joint shall be the lesser of: </w:t>
      </w:r>
    </w:p>
    <w:p w14:paraId="35FC987A" w14:textId="77777777" w:rsidR="003B41BA" w:rsidRPr="000C0286" w:rsidRDefault="003B41BA" w:rsidP="00D856D2">
      <w:pPr>
        <w:pStyle w:val="ListParagraph"/>
        <w:numPr>
          <w:ilvl w:val="0"/>
          <w:numId w:val="502"/>
        </w:numPr>
        <w:ind w:left="1701" w:right="864" w:hanging="562"/>
        <w:rPr>
          <w:i/>
          <w:sz w:val="22"/>
          <w:szCs w:val="22"/>
        </w:rPr>
      </w:pPr>
      <w:r w:rsidRPr="000C0286">
        <w:rPr>
          <w:i/>
          <w:sz w:val="22"/>
          <w:szCs w:val="22"/>
        </w:rPr>
        <w:t xml:space="preserve">the movement given in the above table; and </w:t>
      </w:r>
    </w:p>
    <w:p w14:paraId="35FC987B" w14:textId="77777777" w:rsidR="003B41BA" w:rsidRPr="000C0286" w:rsidRDefault="003B41BA" w:rsidP="00D856D2">
      <w:pPr>
        <w:pStyle w:val="ListParagraph"/>
        <w:numPr>
          <w:ilvl w:val="0"/>
          <w:numId w:val="502"/>
        </w:numPr>
        <w:ind w:left="1701" w:right="864" w:hanging="562"/>
        <w:rPr>
          <w:i/>
          <w:sz w:val="22"/>
          <w:szCs w:val="22"/>
        </w:rPr>
      </w:pPr>
      <w:r w:rsidRPr="000C0286">
        <w:rPr>
          <w:i/>
          <w:sz w:val="22"/>
          <w:szCs w:val="22"/>
        </w:rPr>
        <w:t>the maximum movement, authorized by the V-seal supplier, that can be used concurrently with the design maximum normal gap.</w:t>
      </w:r>
    </w:p>
    <w:p w14:paraId="35FC987C" w14:textId="77777777" w:rsidR="003B41BA" w:rsidRPr="000C0286" w:rsidRDefault="003B41BA" w:rsidP="00D856D2">
      <w:pPr>
        <w:numPr>
          <w:ilvl w:val="0"/>
          <w:numId w:val="230"/>
        </w:numPr>
        <w:ind w:left="1080"/>
        <w:contextualSpacing/>
        <w:rPr>
          <w:rFonts w:cs="Times"/>
          <w:color w:val="000000"/>
          <w:sz w:val="22"/>
          <w:szCs w:val="22"/>
        </w:rPr>
      </w:pPr>
      <w:r w:rsidRPr="000C0286">
        <w:rPr>
          <w:rFonts w:cs="Times"/>
          <w:color w:val="000000"/>
          <w:sz w:val="22"/>
          <w:szCs w:val="22"/>
        </w:rPr>
        <w:t>Not to be used for roadway design speed &gt; 80 km/h. Cover plate details to be used for curbs, barriers, sidewalks and median slabs regardless of design speed.</w:t>
      </w:r>
    </w:p>
    <w:p w14:paraId="35FC987D" w14:textId="77777777" w:rsidR="003B41BA" w:rsidRPr="00315EBB" w:rsidRDefault="003B41BA" w:rsidP="00241F4C">
      <w:pPr>
        <w:pStyle w:val="BodyText2"/>
      </w:pPr>
    </w:p>
    <w:p w14:paraId="35FC987E" w14:textId="562E0187" w:rsidR="003B41BA" w:rsidRPr="000C0286" w:rsidRDefault="003B41BA" w:rsidP="00D43D85">
      <w:pPr>
        <w:pStyle w:val="BodyText2"/>
      </w:pPr>
      <w:r w:rsidRPr="00C80C76">
        <w:t xml:space="preserve">Only approved strip seals listed on the </w:t>
      </w:r>
      <w:r w:rsidR="00777770">
        <w:t>Alberta Transportation’s</w:t>
      </w:r>
      <w:r w:rsidRPr="00C80C76">
        <w:t xml:space="preserve"> deck joint Standard Drawings </w:t>
      </w:r>
      <w:r w:rsidR="001E0C30">
        <w:t xml:space="preserve">with natural rubber seals </w:t>
      </w:r>
      <w:r w:rsidRPr="00C80C76">
        <w:t xml:space="preserve">shall be used.  </w:t>
      </w:r>
      <w:r w:rsidRPr="000C0286">
        <w:t xml:space="preserve">Multi-cell strip seal deck joints are the </w:t>
      </w:r>
      <w:r w:rsidR="00F95EF6" w:rsidRPr="000C0286">
        <w:t>Ministry</w:t>
      </w:r>
      <w:r w:rsidRPr="000C0286">
        <w:t>’s preferred deck joint system where their use is not limited by the movement capacity of the seal perpendicular and parallel to the joint.</w:t>
      </w:r>
    </w:p>
    <w:p w14:paraId="35FC987F" w14:textId="77777777" w:rsidR="003B41BA" w:rsidRPr="00315EBB" w:rsidRDefault="003B41BA" w:rsidP="00D43D85">
      <w:pPr>
        <w:pStyle w:val="BodyText2"/>
      </w:pPr>
    </w:p>
    <w:p w14:paraId="35FC9880" w14:textId="28459CBD" w:rsidR="003B41BA" w:rsidRDefault="003B41BA" w:rsidP="000C0286">
      <w:pPr>
        <w:pStyle w:val="BodyText2"/>
      </w:pPr>
      <w:r w:rsidRPr="00C80C76">
        <w:t xml:space="preserve">Deck joints shall incorporate stop movement bars to maintain a minimum joint gap of 60 mm to facilitate seal replacement. Designers </w:t>
      </w:r>
      <w:r w:rsidR="00AC21D5">
        <w:t>shall</w:t>
      </w:r>
      <w:r w:rsidR="00AC21D5" w:rsidRPr="00C80C76">
        <w:t xml:space="preserve"> </w:t>
      </w:r>
      <w:r w:rsidRPr="00C80C76">
        <w:t>note that this is often larger than the minimum gap indicated on manufacturer’s brochures, which provide gap widths suitable for first installation only.</w:t>
      </w:r>
    </w:p>
    <w:p w14:paraId="35FC9883" w14:textId="77777777" w:rsidR="003B41BA" w:rsidRPr="00315EBB" w:rsidRDefault="003B41BA" w:rsidP="00D43D85">
      <w:pPr>
        <w:pStyle w:val="BodyText2"/>
      </w:pPr>
    </w:p>
    <w:p w14:paraId="35FC9884" w14:textId="6283C411" w:rsidR="003B41BA" w:rsidRDefault="003B41BA" w:rsidP="000C0286">
      <w:pPr>
        <w:pStyle w:val="BodyText2"/>
      </w:pPr>
      <w:r w:rsidRPr="00C80C76">
        <w:t xml:space="preserve">Finger plates </w:t>
      </w:r>
      <w:r w:rsidR="00B04979">
        <w:t xml:space="preserve">and cover plates </w:t>
      </w:r>
      <w:r w:rsidRPr="00C80C76">
        <w:t>shall be fixed to the deck side to allow jacking and raising of the superstructure.</w:t>
      </w:r>
      <w:r w:rsidR="001E0C30">
        <w:t xml:space="preserve"> The top of the expansion joint or cover plate shall be recessed 3 mm to avoid damage from snow plows. Neoprene drip sheets and stainless steel or galvanized collector drains are to be provided with finger plate type joints to intercept water passing through the joint</w:t>
      </w:r>
      <w:r w:rsidR="00174D0F">
        <w:t xml:space="preserve"> and to direct flow to the collection system for treatment where required.</w:t>
      </w:r>
    </w:p>
    <w:p w14:paraId="35FC9885" w14:textId="77777777" w:rsidR="003B41BA" w:rsidRPr="00315EBB" w:rsidRDefault="003B41BA" w:rsidP="00D43D85">
      <w:pPr>
        <w:pStyle w:val="BodyText2"/>
      </w:pPr>
    </w:p>
    <w:p w14:paraId="35FC9886" w14:textId="77777777" w:rsidR="003B41BA" w:rsidRDefault="003B41BA" w:rsidP="000C0286">
      <w:pPr>
        <w:pStyle w:val="BodyText2"/>
      </w:pPr>
      <w:r w:rsidRPr="00C80C76">
        <w:t>Modular seal deck joint systems are not permitted.</w:t>
      </w:r>
    </w:p>
    <w:p w14:paraId="35FC9887" w14:textId="77777777" w:rsidR="003B41BA" w:rsidRPr="00315EBB" w:rsidRDefault="003B41BA" w:rsidP="00D43D85">
      <w:pPr>
        <w:pStyle w:val="BodyText2"/>
      </w:pPr>
    </w:p>
    <w:p w14:paraId="35FC9888" w14:textId="77777777" w:rsidR="003B41BA" w:rsidRDefault="003B41BA" w:rsidP="000C0286">
      <w:pPr>
        <w:pStyle w:val="BodyText2"/>
      </w:pPr>
      <w:r w:rsidRPr="00C80C76">
        <w:t xml:space="preserve">The free ends of any cover plates </w:t>
      </w:r>
      <w:r>
        <w:t xml:space="preserve">at deck joints </w:t>
      </w:r>
      <w:r w:rsidRPr="00C80C76">
        <w:t>shall be pointed towards the bridge abutments.</w:t>
      </w:r>
    </w:p>
    <w:p w14:paraId="35FC9889" w14:textId="77777777" w:rsidR="003B41BA" w:rsidRPr="00315EBB" w:rsidRDefault="003B41BA" w:rsidP="00A00024">
      <w:pPr>
        <w:pStyle w:val="BodyText2"/>
      </w:pPr>
    </w:p>
    <w:p w14:paraId="35FC988A" w14:textId="77777777" w:rsidR="003B41BA" w:rsidRDefault="003B41BA" w:rsidP="000C0286">
      <w:pPr>
        <w:pStyle w:val="BodyText2"/>
      </w:pPr>
      <w:r w:rsidRPr="00C80C76">
        <w:t>Deck joints on steel girder superstructures shall be erected by bolting to the girders.  The bolted connections shall utilize slotted holes to provide for adjustment in the vertical, lateral and longitudinal directions.  Deck joints on concrete girder superstructures or abutments shall be erected on adjustable supports by projecting dowels with threaded couplers for elevation adjustment.</w:t>
      </w:r>
    </w:p>
    <w:p w14:paraId="35FC988B" w14:textId="77777777" w:rsidR="003B41BA" w:rsidRPr="00315EBB" w:rsidRDefault="003B41BA" w:rsidP="000C0286">
      <w:pPr>
        <w:pStyle w:val="BodyText2"/>
      </w:pPr>
    </w:p>
    <w:p w14:paraId="35FC988C" w14:textId="77777777" w:rsidR="003B41BA" w:rsidRDefault="003B41BA" w:rsidP="000C0286">
      <w:pPr>
        <w:pStyle w:val="BodyText2"/>
      </w:pPr>
      <w:r w:rsidRPr="00C80C76">
        <w:t>Deck joints shall run continuously across the full width of the deck.  Exterior bridge barriers and curbs shall have full cover plates on the inside face and across the top.  Interior traffic separation barriers shall have full cover plates on both sides and across the top.  Raised concrete medians shall have deck joints follow the top surface or run across the median at the deck level complete with cover plates across the median.  Deck joints across the width of sidewalks or pathways shall have non-slip cover plates.</w:t>
      </w:r>
    </w:p>
    <w:p w14:paraId="4A33AC3E" w14:textId="77777777" w:rsidR="00120DCF" w:rsidRDefault="00120DCF" w:rsidP="000C0286">
      <w:pPr>
        <w:pStyle w:val="BodyText2"/>
      </w:pPr>
    </w:p>
    <w:p w14:paraId="643B18CF" w14:textId="2045B95D" w:rsidR="00120DCF" w:rsidRDefault="00120DCF" w:rsidP="000C0286">
      <w:pPr>
        <w:pStyle w:val="BodyText2"/>
      </w:pPr>
      <w:r>
        <w:t>Water ingress into or onto the substructure or abutment wall backfill from the superstructure above shall be prevented.</w:t>
      </w:r>
    </w:p>
    <w:p w14:paraId="786820AA" w14:textId="77777777" w:rsidR="00120DCF" w:rsidRDefault="00120DCF" w:rsidP="000C0286">
      <w:pPr>
        <w:pStyle w:val="BodyText2"/>
      </w:pPr>
    </w:p>
    <w:p w14:paraId="31C9A82E" w14:textId="4DBA11DE" w:rsidR="00120DCF" w:rsidRDefault="00120DCF" w:rsidP="000C0286">
      <w:pPr>
        <w:pStyle w:val="BodyText2"/>
      </w:pPr>
      <w:r>
        <w:t>Joints between the superstructure end diaphragm and the substructure shall be waterproofed.</w:t>
      </w:r>
    </w:p>
    <w:p w14:paraId="35FC988F" w14:textId="320D9C23" w:rsidR="003B41BA" w:rsidRDefault="003B41BA">
      <w:pPr>
        <w:pStyle w:val="PPP3"/>
      </w:pPr>
      <w:bookmarkStart w:id="2969" w:name="_Toc396139430"/>
      <w:bookmarkStart w:id="2970" w:name="_Toc396144588"/>
      <w:bookmarkStart w:id="2971" w:name="_Toc396722208"/>
      <w:bookmarkStart w:id="2972" w:name="_Toc411425070"/>
      <w:r w:rsidRPr="00C80C76">
        <w:t>Bridgerails</w:t>
      </w:r>
      <w:bookmarkEnd w:id="2969"/>
      <w:bookmarkEnd w:id="2970"/>
      <w:bookmarkEnd w:id="2971"/>
      <w:bookmarkEnd w:id="2972"/>
    </w:p>
    <w:p w14:paraId="7A358C70" w14:textId="536D5564" w:rsidR="000C0286" w:rsidRPr="000C0286" w:rsidRDefault="000C0286" w:rsidP="00D856D2">
      <w:pPr>
        <w:pStyle w:val="PPP4"/>
        <w:numPr>
          <w:ilvl w:val="3"/>
          <w:numId w:val="18"/>
        </w:numPr>
        <w:ind w:left="2835" w:hanging="1417"/>
        <w:rPr>
          <w:b/>
        </w:rPr>
      </w:pPr>
      <w:r>
        <w:rPr>
          <w:b/>
        </w:rPr>
        <w:t>General</w:t>
      </w:r>
    </w:p>
    <w:p w14:paraId="73599766" w14:textId="77777777" w:rsidR="000C0286" w:rsidRPr="00315EBB" w:rsidRDefault="000C0286" w:rsidP="00FF31E5">
      <w:pPr>
        <w:pStyle w:val="BodyText2"/>
        <w:widowControl w:val="0"/>
      </w:pPr>
    </w:p>
    <w:p w14:paraId="35FC9891" w14:textId="63EDCD87" w:rsidR="003B41BA" w:rsidRDefault="00445811" w:rsidP="000C0286">
      <w:pPr>
        <w:pStyle w:val="BodyText2"/>
      </w:pPr>
      <w:r>
        <w:t>Project Co</w:t>
      </w:r>
      <w:r w:rsidR="003B41BA" w:rsidRPr="00C80C76">
        <w:t xml:space="preserve"> shall use </w:t>
      </w:r>
      <w:r w:rsidR="00F95EF6">
        <w:t>Ministry</w:t>
      </w:r>
      <w:r w:rsidR="003B41BA" w:rsidRPr="00C80C76">
        <w:t xml:space="preserve"> standard bridgerails and approach end transitions.</w:t>
      </w:r>
      <w:r w:rsidR="00A83E1C">
        <w:t xml:space="preserve"> Refer to </w:t>
      </w:r>
      <w:r w:rsidR="009B084B">
        <w:t>Ministry</w:t>
      </w:r>
      <w:r w:rsidR="00A83E1C">
        <w:t xml:space="preserve"> Bridge Design Criteria for additional requirements.</w:t>
      </w:r>
    </w:p>
    <w:p w14:paraId="35FC9892" w14:textId="77777777" w:rsidR="003B41BA" w:rsidRPr="00315EBB" w:rsidRDefault="003B41BA" w:rsidP="000C0286">
      <w:pPr>
        <w:pStyle w:val="BodyText2"/>
      </w:pPr>
    </w:p>
    <w:p w14:paraId="35FC98D6" w14:textId="702A93B7" w:rsidR="003B41BA" w:rsidRDefault="003B41BA" w:rsidP="000C0286">
      <w:pPr>
        <w:pStyle w:val="BodyText2"/>
      </w:pPr>
      <w:r w:rsidRPr="00C80C76">
        <w:t xml:space="preserve">When a vehicular bridge includes a sidewalk, a traffic separation barrier shall be provided between the sidewalk and the roadway.  The barrier shall have a </w:t>
      </w:r>
      <w:r w:rsidR="00623441">
        <w:t xml:space="preserve">smooth surface with no snag points and a </w:t>
      </w:r>
      <w:r w:rsidRPr="00C80C76">
        <w:t>minimum height of 0.6</w:t>
      </w:r>
      <w:r w:rsidR="001D5AB5">
        <w:t xml:space="preserve"> </w:t>
      </w:r>
      <w:r w:rsidRPr="00C80C76">
        <w:t>m measured from the surface of the sidewalk, and be designed to avoid vehicle encroachment.</w:t>
      </w:r>
    </w:p>
    <w:p w14:paraId="355D571C" w14:textId="77777777" w:rsidR="00597EDF" w:rsidRDefault="00597EDF" w:rsidP="000C0286">
      <w:pPr>
        <w:pStyle w:val="BodyText2"/>
      </w:pPr>
    </w:p>
    <w:p w14:paraId="115AFD92" w14:textId="77777777" w:rsidR="00597EDF" w:rsidRDefault="00597EDF" w:rsidP="00597EDF">
      <w:pPr>
        <w:pStyle w:val="BodyText2"/>
      </w:pPr>
      <w:r>
        <w:t>Design of barriers shall facilitate snow removal operations.</w:t>
      </w:r>
      <w:r w:rsidRPr="00597EDF">
        <w:t xml:space="preserve"> </w:t>
      </w:r>
    </w:p>
    <w:p w14:paraId="35FC98D8" w14:textId="30A2B149" w:rsidR="003B41BA" w:rsidRPr="000C0286" w:rsidRDefault="003B41BA" w:rsidP="00D856D2">
      <w:pPr>
        <w:pStyle w:val="PPP4"/>
        <w:numPr>
          <w:ilvl w:val="3"/>
          <w:numId w:val="18"/>
        </w:numPr>
        <w:ind w:left="2835" w:hanging="1417"/>
        <w:rPr>
          <w:b/>
        </w:rPr>
      </w:pPr>
      <w:r w:rsidRPr="000C0286">
        <w:rPr>
          <w:b/>
        </w:rPr>
        <w:t xml:space="preserve">Pedestrian/Cyclist </w:t>
      </w:r>
      <w:r w:rsidR="000C0286">
        <w:rPr>
          <w:b/>
        </w:rPr>
        <w:t>R</w:t>
      </w:r>
      <w:r w:rsidRPr="000C0286">
        <w:rPr>
          <w:b/>
        </w:rPr>
        <w:t>ailing</w:t>
      </w:r>
    </w:p>
    <w:p w14:paraId="31DDE03A" w14:textId="64B4B74B" w:rsidR="00FB6DBE" w:rsidRDefault="00FB6DBE" w:rsidP="000C0286">
      <w:pPr>
        <w:pStyle w:val="BodyText2"/>
      </w:pPr>
    </w:p>
    <w:p w14:paraId="550C5D63" w14:textId="2EC74320" w:rsidR="00597EDF" w:rsidRPr="00315EBB" w:rsidRDefault="00597EDF" w:rsidP="00597EDF">
      <w:pPr>
        <w:pStyle w:val="BodyText2"/>
      </w:pPr>
      <w:r>
        <w:t>Railings for pedestrian and cyclist safety shall be provided wherever a vertical drop of more than 500 mm occurs between the level of the pedestrian surface and the adjacent surface.</w:t>
      </w:r>
      <w:r w:rsidRPr="00597EDF">
        <w:t xml:space="preserve"> </w:t>
      </w:r>
      <w:r>
        <w:t xml:space="preserve">Typically raised sidewalks and curbs shall only be used at locations where </w:t>
      </w:r>
      <w:r w:rsidR="00D32676">
        <w:t xml:space="preserve">posted </w:t>
      </w:r>
      <w:r>
        <w:t>speed is 60 km/hr or less. If curbs or raised sidewalks are used to separate traffic, the curb or sidewalk height shall not exceed 200 mm.</w:t>
      </w:r>
    </w:p>
    <w:p w14:paraId="64119E99" w14:textId="77777777" w:rsidR="00597EDF" w:rsidRDefault="00597EDF" w:rsidP="000C0286">
      <w:pPr>
        <w:pStyle w:val="BodyText2"/>
      </w:pPr>
    </w:p>
    <w:p w14:paraId="0AD3E5BD" w14:textId="3439572A" w:rsidR="00597EDF" w:rsidRDefault="00FB6DBE" w:rsidP="000C0286">
      <w:pPr>
        <w:pStyle w:val="BodyText2"/>
      </w:pPr>
      <w:r>
        <w:t xml:space="preserve">For pedestrian/cyclist railing designed for use at the outside of sidewalks with a traffic separation barrier on the road, the pedestrian/cyclist railing shall be mounted on a concrete curb projecting 150 mm above the sidewalk. Minimum height of pedestrian railings and bicycle railings shall be 1.05 m and 1.37 m respectively. </w:t>
      </w:r>
      <w:r w:rsidR="007D1C10">
        <w:t xml:space="preserve">Sidewalks on </w:t>
      </w:r>
      <w:r w:rsidR="00597EDF">
        <w:t>highway</w:t>
      </w:r>
      <w:r w:rsidR="00685AC8">
        <w:t xml:space="preserve"> overpass locations</w:t>
      </w:r>
      <w:r w:rsidR="00FB3F8A">
        <w:t xml:space="preserve"> shall incorporate</w:t>
      </w:r>
      <w:r>
        <w:t xml:space="preserve"> a </w:t>
      </w:r>
      <w:r w:rsidR="001C2317">
        <w:t>1.9</w:t>
      </w:r>
      <w:r w:rsidR="001D5AB5">
        <w:t> </w:t>
      </w:r>
      <w:r w:rsidR="001C2317">
        <w:t xml:space="preserve">m high </w:t>
      </w:r>
      <w:r>
        <w:t xml:space="preserve">curved </w:t>
      </w:r>
      <w:r w:rsidR="001C2317">
        <w:t xml:space="preserve">anti-vandal </w:t>
      </w:r>
      <w:r>
        <w:t xml:space="preserve">fence </w:t>
      </w:r>
      <w:r w:rsidR="0095281A">
        <w:t xml:space="preserve">mounted upon a 600 mm high curb </w:t>
      </w:r>
      <w:r w:rsidR="0043076B">
        <w:t>to prevent climbing</w:t>
      </w:r>
      <w:r w:rsidR="0095281A">
        <w:t>.</w:t>
      </w:r>
      <w:r w:rsidR="00611786">
        <w:t xml:space="preserve"> </w:t>
      </w:r>
      <w:r w:rsidR="0095281A">
        <w:t xml:space="preserve"> </w:t>
      </w:r>
    </w:p>
    <w:p w14:paraId="35FC98DC" w14:textId="7539CD82" w:rsidR="003B41BA" w:rsidRPr="000C0286" w:rsidRDefault="003B41BA" w:rsidP="00D856D2">
      <w:pPr>
        <w:pStyle w:val="PPP4"/>
        <w:numPr>
          <w:ilvl w:val="3"/>
          <w:numId w:val="18"/>
        </w:numPr>
        <w:ind w:left="2835" w:hanging="1417"/>
        <w:rPr>
          <w:b/>
        </w:rPr>
      </w:pPr>
      <w:r w:rsidRPr="000C0286">
        <w:rPr>
          <w:b/>
        </w:rPr>
        <w:t>Bridgerail Layout</w:t>
      </w:r>
    </w:p>
    <w:p w14:paraId="35FC98DD" w14:textId="77777777" w:rsidR="003B41BA" w:rsidRPr="00315EBB" w:rsidRDefault="003B41BA" w:rsidP="00D43D85">
      <w:pPr>
        <w:pStyle w:val="BodyText2"/>
      </w:pPr>
    </w:p>
    <w:p w14:paraId="35FC98DE" w14:textId="34F29B4C" w:rsidR="003B41BA" w:rsidRDefault="003B41BA" w:rsidP="000C0286">
      <w:pPr>
        <w:pStyle w:val="BodyText2"/>
      </w:pPr>
      <w:r w:rsidRPr="00C80C76">
        <w:t>Bridgerail expansion joints shall be provided at all deck joint locations. For long bridges, additional expansion joints shall be provided at a maximum spacing of 45 m.</w:t>
      </w:r>
    </w:p>
    <w:p w14:paraId="4884B7AB" w14:textId="77777777" w:rsidR="008E0B8E" w:rsidRDefault="008E0B8E" w:rsidP="000C0286">
      <w:pPr>
        <w:pStyle w:val="BodyText2"/>
      </w:pPr>
    </w:p>
    <w:p w14:paraId="35FC98DF" w14:textId="2A775064" w:rsidR="003B41BA" w:rsidRDefault="003B41BA" w:rsidP="000C0286">
      <w:pPr>
        <w:pStyle w:val="BodyText2"/>
      </w:pPr>
      <w:r w:rsidRPr="00C80C76">
        <w:t xml:space="preserve">The selection of the bridgerail expansion joint gap </w:t>
      </w:r>
      <w:r>
        <w:t>shall</w:t>
      </w:r>
      <w:r w:rsidRPr="00C80C76">
        <w:t xml:space="preserve"> ensure that the bridge deck expansion </w:t>
      </w:r>
      <w:r w:rsidR="00597EDF">
        <w:t xml:space="preserve">joint </w:t>
      </w:r>
      <w:r w:rsidRPr="00C80C76">
        <w:t>gap closes before the bridgerail expansion gap.</w:t>
      </w:r>
    </w:p>
    <w:p w14:paraId="3E53E019" w14:textId="77777777" w:rsidR="00597EDF" w:rsidRDefault="00597EDF" w:rsidP="000C0286">
      <w:pPr>
        <w:pStyle w:val="BodyText2"/>
      </w:pPr>
    </w:p>
    <w:p w14:paraId="35FC98E0" w14:textId="77777777" w:rsidR="003B41BA" w:rsidRDefault="003B41BA" w:rsidP="000C0286">
      <w:pPr>
        <w:pStyle w:val="BodyText2"/>
      </w:pPr>
      <w:r w:rsidRPr="00C80C76">
        <w:t>Steel bridge railing for bridges with curve radii of 600 m or less shall be fabricated curved.</w:t>
      </w:r>
    </w:p>
    <w:p w14:paraId="458DE5D1" w14:textId="6FB66AD9" w:rsidR="000C0286" w:rsidRPr="000C0286" w:rsidRDefault="000C0286" w:rsidP="00D856D2">
      <w:pPr>
        <w:pStyle w:val="PPP4"/>
        <w:numPr>
          <w:ilvl w:val="3"/>
          <w:numId w:val="18"/>
        </w:numPr>
        <w:ind w:left="2835" w:hanging="1417"/>
        <w:rPr>
          <w:b/>
        </w:rPr>
      </w:pPr>
      <w:r w:rsidRPr="000C0286">
        <w:rPr>
          <w:b/>
        </w:rPr>
        <w:t>Miscellaneous</w:t>
      </w:r>
    </w:p>
    <w:p w14:paraId="32C8FBC5" w14:textId="77777777" w:rsidR="00597EDF" w:rsidRDefault="00597EDF" w:rsidP="000C0286">
      <w:pPr>
        <w:pStyle w:val="BodyText2"/>
      </w:pPr>
    </w:p>
    <w:p w14:paraId="35FC98E2" w14:textId="77777777" w:rsidR="003B41BA" w:rsidRDefault="003B41BA" w:rsidP="000C0286">
      <w:pPr>
        <w:pStyle w:val="BodyText2"/>
      </w:pPr>
      <w:r w:rsidRPr="00C80C76">
        <w:t>Exterior bridge barriers adjacent to 4.2 m wide traffic lanes shall be combination traffic</w:t>
      </w:r>
      <w:r w:rsidRPr="00C80C76">
        <w:fldChar w:fldCharType="begin"/>
      </w:r>
      <w:r w:rsidRPr="00C80C76">
        <w:instrText xml:space="preserve"> eq \O(/, )</w:instrText>
      </w:r>
      <w:r w:rsidRPr="00C80C76">
        <w:fldChar w:fldCharType="end"/>
      </w:r>
      <w:r w:rsidRPr="00315EBB">
        <w:t>cyclist railings w</w:t>
      </w:r>
      <w:r w:rsidRPr="00C80C76">
        <w:t>ith a minimum height of 1400 mm.</w:t>
      </w:r>
    </w:p>
    <w:p w14:paraId="636F827D" w14:textId="77777777" w:rsidR="00597EDF" w:rsidRDefault="00597EDF" w:rsidP="000C0286">
      <w:pPr>
        <w:pStyle w:val="BodyText2"/>
      </w:pPr>
    </w:p>
    <w:p w14:paraId="21EE7365" w14:textId="77777777" w:rsidR="00597EDF" w:rsidRDefault="00597EDF" w:rsidP="000C0286">
      <w:pPr>
        <w:pStyle w:val="BodyText2"/>
      </w:pPr>
    </w:p>
    <w:p w14:paraId="032A39AC" w14:textId="2C406FDE" w:rsidR="00A83E1C" w:rsidRDefault="00A83E1C" w:rsidP="000C0286">
      <w:pPr>
        <w:pStyle w:val="BodyText2"/>
      </w:pPr>
      <w:r>
        <w:t xml:space="preserve">Concrete barriers shall have crack control joints above the deck level at a </w:t>
      </w:r>
      <w:r w:rsidR="006035D6">
        <w:t xml:space="preserve">maximum </w:t>
      </w:r>
      <w:r>
        <w:t>spacing of 2.5</w:t>
      </w:r>
      <w:r w:rsidR="001D5AB5">
        <w:t> </w:t>
      </w:r>
      <w:r>
        <w:t>m (centered between bridgerail posts where applicable).</w:t>
      </w:r>
    </w:p>
    <w:p w14:paraId="53CDA5EF" w14:textId="77777777" w:rsidR="00597EDF" w:rsidRDefault="00597EDF" w:rsidP="000C0286">
      <w:pPr>
        <w:pStyle w:val="BodyText2"/>
      </w:pPr>
    </w:p>
    <w:p w14:paraId="3DBF2DD8" w14:textId="01D1F605" w:rsidR="00A83E1C" w:rsidRDefault="00A83E1C" w:rsidP="000C0286">
      <w:pPr>
        <w:pStyle w:val="BodyText2"/>
      </w:pPr>
      <w:r>
        <w:t>Longitudinal reinforcing in barriers shall be continuous at the control joints.</w:t>
      </w:r>
    </w:p>
    <w:p w14:paraId="13639D2A" w14:textId="77777777" w:rsidR="00597EDF" w:rsidRDefault="00597EDF" w:rsidP="000C0286">
      <w:pPr>
        <w:pStyle w:val="BodyText2"/>
      </w:pPr>
    </w:p>
    <w:p w14:paraId="286D5D9A" w14:textId="39FEA10F" w:rsidR="00A83E1C" w:rsidRDefault="00A83E1C" w:rsidP="000C0286">
      <w:pPr>
        <w:pStyle w:val="BodyText2"/>
      </w:pPr>
      <w:r>
        <w:t>Control joints shall be caulked prior to application of deck waterproofing membrane.</w:t>
      </w:r>
    </w:p>
    <w:p w14:paraId="35FC98E3" w14:textId="77777777" w:rsidR="003B41BA" w:rsidRDefault="003B41BA">
      <w:pPr>
        <w:pStyle w:val="PPP3"/>
      </w:pPr>
      <w:bookmarkStart w:id="2973" w:name="_Toc227554889"/>
      <w:bookmarkStart w:id="2974" w:name="_Toc396139431"/>
      <w:bookmarkStart w:id="2975" w:name="_Toc396144589"/>
      <w:bookmarkStart w:id="2976" w:name="_Toc396722209"/>
      <w:bookmarkStart w:id="2977" w:name="_Toc411425071"/>
      <w:r w:rsidRPr="00C80C76">
        <w:t>Bridge Drainage</w:t>
      </w:r>
      <w:bookmarkEnd w:id="2973"/>
      <w:bookmarkEnd w:id="2974"/>
      <w:bookmarkEnd w:id="2975"/>
      <w:bookmarkEnd w:id="2976"/>
      <w:bookmarkEnd w:id="2977"/>
    </w:p>
    <w:p w14:paraId="35FC98E4" w14:textId="77777777" w:rsidR="003B41BA" w:rsidRPr="00315EBB" w:rsidRDefault="003B41BA" w:rsidP="00D43D85">
      <w:pPr>
        <w:pStyle w:val="BodyText2"/>
      </w:pPr>
    </w:p>
    <w:p w14:paraId="39B6DEBA" w14:textId="3A5D862F" w:rsidR="00684AA6" w:rsidRPr="00597EDF" w:rsidRDefault="00684AA6" w:rsidP="00597EDF">
      <w:pPr>
        <w:pStyle w:val="BodyText2"/>
      </w:pPr>
      <w:r w:rsidRPr="00597EDF">
        <w:t>Concrete drain trough collectors shall be located at low corners of bridges to channel water off of the bridge and into drain troughs lined with granular filled “Geoweb” or “Scourstop”</w:t>
      </w:r>
      <w:r w:rsidR="00CD33EB" w:rsidRPr="00597EDF">
        <w:t xml:space="preserve"> </w:t>
      </w:r>
      <w:r w:rsidRPr="00597EDF">
        <w:t>ditch or equivalent.  Drain troughs may be eliminated if the roadway drainage at the bridge transitions is being controlled by curbs/concrete barriers and catch basins. The drain troughs shall drain directly down the slope (not across the slope), and shall extend to the bottom of the roadway approach fills.  The drain troughs shall be designed to function as intended while accommodating differential settlements and other movements between the bridge and the roadway approach fills.</w:t>
      </w:r>
    </w:p>
    <w:p w14:paraId="378B67F4" w14:textId="77777777" w:rsidR="00684AA6" w:rsidRPr="00684AA6" w:rsidRDefault="00684AA6" w:rsidP="00597EDF">
      <w:pPr>
        <w:pStyle w:val="BodyText2"/>
      </w:pPr>
    </w:p>
    <w:p w14:paraId="7A1FC212" w14:textId="77777777" w:rsidR="00684AA6" w:rsidRPr="00684AA6" w:rsidRDefault="00684AA6" w:rsidP="00597EDF">
      <w:pPr>
        <w:pStyle w:val="BodyText2"/>
      </w:pPr>
      <w:r w:rsidRPr="00684AA6">
        <w:t>Additional drains required to accommodate deck drainage or drainage through deck joints shall be hidden from view where practical.  Drains, including mounting brackets that cannot be hidden from view shall receive a finish that is acceptable to the Ministry and that causes them to blend into the surrounding structure.</w:t>
      </w:r>
    </w:p>
    <w:p w14:paraId="2F6522DA" w14:textId="77777777" w:rsidR="00684AA6" w:rsidRPr="00684AA6" w:rsidRDefault="00684AA6" w:rsidP="00597EDF">
      <w:pPr>
        <w:pStyle w:val="BodyText2"/>
      </w:pPr>
    </w:p>
    <w:p w14:paraId="55F6D7D7" w14:textId="5085759B" w:rsidR="00684AA6" w:rsidRPr="00684AA6" w:rsidRDefault="00684AA6" w:rsidP="00597EDF">
      <w:pPr>
        <w:pStyle w:val="BodyText2"/>
      </w:pPr>
      <w:r w:rsidRPr="00684AA6">
        <w:t xml:space="preserve">Deck drainage adjacent to barriers, curbs or medians shall not exceed 1.8 m </w:t>
      </w:r>
      <w:r w:rsidR="00843E4F">
        <w:t xml:space="preserve">in width </w:t>
      </w:r>
      <w:r w:rsidRPr="00684AA6">
        <w:t>and in no case shall the flow encroach more than 0.5 m onto the adjacent lane during the design event. Bridge runoff shall be evaluated using the Rational Method with runoff coefficient = 0.9, and rainfall intensity = 150 mm/hr. Flow width shall be calculated using the Manning equation with a roughness coefficient = 0.016. Discharge through deck drains shall be assessed based on the FHWA document “</w:t>
      </w:r>
      <w:r w:rsidRPr="00597EDF">
        <w:rPr>
          <w:i/>
        </w:rPr>
        <w:t>Design of Bridge Deck Drainage, Hydraulic Engineering Circular 21</w:t>
      </w:r>
      <w:r w:rsidRPr="00684AA6">
        <w:t>” (1993).</w:t>
      </w:r>
    </w:p>
    <w:p w14:paraId="79C33A5A" w14:textId="77777777" w:rsidR="00684AA6" w:rsidRPr="00684AA6" w:rsidRDefault="00684AA6" w:rsidP="00597EDF">
      <w:pPr>
        <w:pStyle w:val="BodyText2"/>
      </w:pPr>
    </w:p>
    <w:p w14:paraId="51A29A70" w14:textId="77777777" w:rsidR="00684AA6" w:rsidRPr="00684AA6" w:rsidRDefault="00684AA6" w:rsidP="00597EDF">
      <w:pPr>
        <w:pStyle w:val="BodyText2"/>
      </w:pPr>
      <w:r w:rsidRPr="00684AA6">
        <w:t>Drains on overpasses shall not be placed above the traveled lanes of the roadway below.</w:t>
      </w:r>
    </w:p>
    <w:p w14:paraId="660B8B62" w14:textId="77777777" w:rsidR="00684AA6" w:rsidRPr="00684AA6" w:rsidRDefault="00684AA6" w:rsidP="00597EDF">
      <w:pPr>
        <w:pStyle w:val="BodyText2"/>
      </w:pPr>
    </w:p>
    <w:p w14:paraId="63EF207E" w14:textId="77777777" w:rsidR="00684AA6" w:rsidRPr="00684AA6" w:rsidRDefault="00684AA6" w:rsidP="00597EDF">
      <w:pPr>
        <w:pStyle w:val="BodyText2"/>
      </w:pPr>
      <w:r w:rsidRPr="00684AA6">
        <w:t xml:space="preserve">Bridge decks with waterproofing membranes are to have provisions to allow for the drainage of water that penetrates the asphalt wearing surface along the gutter lines. Drains shall not be permitted on overpass structures overtop of traveled lanes below. </w:t>
      </w:r>
      <w:r w:rsidRPr="007E5B92">
        <w:t>Ministry’s typical detail for seepage drains are installed at 1.2 m spacing.</w:t>
      </w:r>
      <w:r w:rsidRPr="00684AA6">
        <w:t xml:space="preserve"> Seepage drains are to be avoided in locations above traffic. In these locations wick drains shall be used between adjacent seepage drains.</w:t>
      </w:r>
    </w:p>
    <w:p w14:paraId="67BE5F35" w14:textId="77777777" w:rsidR="00684AA6" w:rsidRPr="00684AA6" w:rsidRDefault="00684AA6" w:rsidP="00597EDF">
      <w:pPr>
        <w:pStyle w:val="BodyText2"/>
      </w:pPr>
    </w:p>
    <w:p w14:paraId="0D576181" w14:textId="77777777" w:rsidR="00684AA6" w:rsidRPr="00684AA6" w:rsidRDefault="00684AA6" w:rsidP="00597EDF">
      <w:pPr>
        <w:pStyle w:val="BodyText2"/>
      </w:pPr>
      <w:r w:rsidRPr="00684AA6">
        <w:t>Salt contaminated surface drainage shall be contained and not be allowed to come into contact with bridge components other than intended drainage features.</w:t>
      </w:r>
    </w:p>
    <w:p w14:paraId="35FC98E8" w14:textId="1EFEC160" w:rsidR="003B41BA" w:rsidRDefault="003B41BA">
      <w:pPr>
        <w:pStyle w:val="PPP3"/>
      </w:pPr>
      <w:bookmarkStart w:id="2978" w:name="_Toc396139432"/>
      <w:bookmarkStart w:id="2979" w:name="_Toc396144590"/>
      <w:bookmarkStart w:id="2980" w:name="_Toc396722210"/>
      <w:bookmarkStart w:id="2981" w:name="_Toc411425072"/>
      <w:r w:rsidRPr="00C80C76">
        <w:t>Engineering Drafting Requirements</w:t>
      </w:r>
      <w:bookmarkEnd w:id="2978"/>
      <w:bookmarkEnd w:id="2979"/>
      <w:bookmarkEnd w:id="2980"/>
      <w:bookmarkEnd w:id="2981"/>
    </w:p>
    <w:p w14:paraId="35FC98EA" w14:textId="77777777" w:rsidR="003B41BA" w:rsidRPr="00FA4F72" w:rsidRDefault="003B41BA" w:rsidP="00D856D2">
      <w:pPr>
        <w:pStyle w:val="PPP4"/>
        <w:numPr>
          <w:ilvl w:val="3"/>
          <w:numId w:val="18"/>
        </w:numPr>
        <w:ind w:left="2835" w:hanging="1417"/>
        <w:rPr>
          <w:b/>
        </w:rPr>
      </w:pPr>
      <w:r w:rsidRPr="00FA4F72">
        <w:rPr>
          <w:b/>
        </w:rPr>
        <w:t>General</w:t>
      </w:r>
    </w:p>
    <w:p w14:paraId="35FC98EB" w14:textId="77777777" w:rsidR="003B41BA" w:rsidRPr="00315EBB" w:rsidRDefault="003B41BA" w:rsidP="00F91530">
      <w:pPr>
        <w:pStyle w:val="BodyText2"/>
      </w:pPr>
    </w:p>
    <w:p w14:paraId="35FC98EC" w14:textId="194DDD93" w:rsidR="003B41BA" w:rsidRDefault="003B41BA" w:rsidP="00F91530">
      <w:pPr>
        <w:pStyle w:val="BodyText2"/>
      </w:pPr>
      <w:r w:rsidRPr="00C80C76">
        <w:t>Drafting standards and standard details shall be in accordance with “</w:t>
      </w:r>
      <w:r w:rsidR="00637BED" w:rsidRPr="00674853">
        <w:rPr>
          <w:i/>
        </w:rPr>
        <w:t>Saskatchewan Ministry of Highways and Infrastructure Drafting Standards Manual</w:t>
      </w:r>
      <w:r w:rsidR="00AC21D5">
        <w:t>”</w:t>
      </w:r>
      <w:r w:rsidRPr="00C80C76">
        <w:t>, and the following supplementary guidelines. Note that w</w:t>
      </w:r>
      <w:r w:rsidRPr="00315EBB">
        <w:t xml:space="preserve">henever reference is made to the </w:t>
      </w:r>
      <w:r w:rsidRPr="00F91530">
        <w:t>Engineering Drafting Guidelines for Highway and Bridge Projects</w:t>
      </w:r>
      <w:r w:rsidRPr="00C80C76">
        <w:t xml:space="preserve"> throughout </w:t>
      </w:r>
      <w:r>
        <w:t xml:space="preserve">the </w:t>
      </w:r>
      <w:r w:rsidR="00D517BF">
        <w:t>Technical Requirements</w:t>
      </w:r>
      <w:r w:rsidRPr="00C80C76">
        <w:t>, it shall be deemed to include the</w:t>
      </w:r>
      <w:r w:rsidR="00F91530">
        <w:t xml:space="preserve"> following additional</w:t>
      </w:r>
      <w:r w:rsidRPr="00C80C76">
        <w:t xml:space="preserve"> requirements</w:t>
      </w:r>
      <w:r w:rsidR="00F91530">
        <w:t>:</w:t>
      </w:r>
    </w:p>
    <w:p w14:paraId="30CD6D79" w14:textId="77777777" w:rsidR="00F3383E" w:rsidRPr="00315EBB" w:rsidRDefault="00F3383E" w:rsidP="00F91530">
      <w:pPr>
        <w:pStyle w:val="BodyText2"/>
      </w:pPr>
    </w:p>
    <w:p w14:paraId="35FC98EE" w14:textId="65934D67" w:rsidR="003B41BA" w:rsidRDefault="00F91530" w:rsidP="00D856D2">
      <w:pPr>
        <w:pStyle w:val="BodyText2"/>
        <w:widowControl w:val="0"/>
        <w:numPr>
          <w:ilvl w:val="0"/>
          <w:numId w:val="51"/>
        </w:numPr>
        <w:tabs>
          <w:tab w:val="left" w:pos="1080"/>
        </w:tabs>
        <w:ind w:left="1080" w:right="-43"/>
        <w:jc w:val="left"/>
      </w:pPr>
      <w:r>
        <w:t>S</w:t>
      </w:r>
      <w:r w:rsidR="003B41BA" w:rsidRPr="00C80C76">
        <w:t>creened-back lines or screened-back patterns</w:t>
      </w:r>
      <w:r>
        <w:t xml:space="preserve"> shall not be used</w:t>
      </w:r>
      <w:r w:rsidR="003B41BA" w:rsidRPr="00C80C76">
        <w:t>. Greyscales are not acceptable.</w:t>
      </w:r>
    </w:p>
    <w:p w14:paraId="35FC98F0" w14:textId="3DA34FFE" w:rsidR="003B41BA" w:rsidRDefault="004C5B1A" w:rsidP="00D856D2">
      <w:pPr>
        <w:pStyle w:val="BodyText2"/>
        <w:widowControl w:val="0"/>
        <w:numPr>
          <w:ilvl w:val="0"/>
          <w:numId w:val="51"/>
        </w:numPr>
        <w:tabs>
          <w:tab w:val="left" w:pos="1080"/>
        </w:tabs>
        <w:ind w:left="1080" w:right="-43"/>
        <w:jc w:val="left"/>
      </w:pPr>
      <w:r>
        <w:t>B</w:t>
      </w:r>
      <w:r w:rsidR="003B41BA" w:rsidRPr="00C80C76">
        <w:t xml:space="preserve">ench mark locations </w:t>
      </w:r>
      <w:r>
        <w:t xml:space="preserve">shall be shown </w:t>
      </w:r>
      <w:r w:rsidR="003B41BA" w:rsidRPr="00C80C76">
        <w:t>on drawings in coordinates and not as stations and offsets</w:t>
      </w:r>
      <w:r w:rsidR="003B41BA">
        <w:t>.</w:t>
      </w:r>
      <w:r w:rsidR="003B41BA" w:rsidRPr="00C80C76">
        <w:t xml:space="preserve"> </w:t>
      </w:r>
    </w:p>
    <w:p w14:paraId="35FC98F1" w14:textId="7D7319F5" w:rsidR="003B41BA" w:rsidRDefault="003B41BA" w:rsidP="00D856D2">
      <w:pPr>
        <w:pStyle w:val="BodyText2"/>
        <w:widowControl w:val="0"/>
        <w:numPr>
          <w:ilvl w:val="0"/>
          <w:numId w:val="51"/>
        </w:numPr>
        <w:tabs>
          <w:tab w:val="left" w:pos="1080"/>
        </w:tabs>
        <w:ind w:left="1080" w:right="-43"/>
        <w:jc w:val="left"/>
      </w:pPr>
      <w:r w:rsidRPr="00C80C76">
        <w:t xml:space="preserve">All lettering </w:t>
      </w:r>
      <w:r w:rsidR="004C5B1A">
        <w:t>shall</w:t>
      </w:r>
      <w:r w:rsidRPr="00C80C76">
        <w:t xml:space="preserve"> be </w:t>
      </w:r>
      <w:r w:rsidR="004C5B1A">
        <w:t>done</w:t>
      </w:r>
      <w:r w:rsidRPr="00C80C76">
        <w:t xml:space="preserve"> in capitals except metric</w:t>
      </w:r>
      <w:r w:rsidR="00922A54">
        <w:t xml:space="preserve"> SI units symbols which are to follow</w:t>
      </w:r>
      <w:r w:rsidR="00894ADD">
        <w:t xml:space="preserve"> CSA Standard Z234.1 Metric Practice Guide (e.g. mm, m, km, kN, MPa).  Minimum text size shall be 3 mm on a 24 x 36 plot.</w:t>
      </w:r>
    </w:p>
    <w:p w14:paraId="35FC98F2" w14:textId="799B002E" w:rsidR="003B41BA" w:rsidRDefault="003B41BA" w:rsidP="00D856D2">
      <w:pPr>
        <w:pStyle w:val="BodyText2"/>
        <w:widowControl w:val="0"/>
        <w:numPr>
          <w:ilvl w:val="0"/>
          <w:numId w:val="51"/>
        </w:numPr>
        <w:tabs>
          <w:tab w:val="left" w:pos="1080"/>
        </w:tabs>
        <w:ind w:left="1080" w:right="-43"/>
        <w:jc w:val="left"/>
      </w:pPr>
      <w:r w:rsidRPr="00C80C76">
        <w:t xml:space="preserve">When associated with a number, symbols shall always be used (e.g. 16 m, not 16 </w:t>
      </w:r>
      <w:r w:rsidR="00894ADD">
        <w:t xml:space="preserve"> metres</w:t>
      </w:r>
      <w:r w:rsidRPr="00C80C76">
        <w:t>). However, in text the unit shall be spelled out in full.</w:t>
      </w:r>
    </w:p>
    <w:p w14:paraId="35FC98F3" w14:textId="60999EF8" w:rsidR="003B41BA" w:rsidRDefault="003B41BA" w:rsidP="00D856D2">
      <w:pPr>
        <w:pStyle w:val="BodyText2"/>
        <w:widowControl w:val="0"/>
        <w:numPr>
          <w:ilvl w:val="0"/>
          <w:numId w:val="51"/>
        </w:numPr>
        <w:tabs>
          <w:tab w:val="left" w:pos="1080"/>
        </w:tabs>
        <w:ind w:left="1080" w:right="-43"/>
        <w:jc w:val="left"/>
      </w:pPr>
      <w:r w:rsidRPr="00C80C76">
        <w:t xml:space="preserve">When a decimal fraction is used, a leading zero </w:t>
      </w:r>
      <w:r w:rsidR="004C5B1A">
        <w:t xml:space="preserve">shall be placed </w:t>
      </w:r>
      <w:r w:rsidRPr="00C80C76">
        <w:t>in front of the decimal point.</w:t>
      </w:r>
    </w:p>
    <w:p w14:paraId="35FC98F4" w14:textId="7012B0DD" w:rsidR="003B41BA" w:rsidRDefault="004C5B1A" w:rsidP="00D856D2">
      <w:pPr>
        <w:pStyle w:val="BodyText2"/>
        <w:widowControl w:val="0"/>
        <w:numPr>
          <w:ilvl w:val="0"/>
          <w:numId w:val="51"/>
        </w:numPr>
        <w:tabs>
          <w:tab w:val="left" w:pos="1080"/>
        </w:tabs>
        <w:ind w:left="1080" w:right="-43"/>
        <w:jc w:val="left"/>
      </w:pPr>
      <w:r>
        <w:t>Abbreviations shall not be used</w:t>
      </w:r>
      <w:r w:rsidR="003B41BA" w:rsidRPr="00C80C76">
        <w:t xml:space="preserve"> unless required to save space. </w:t>
      </w:r>
      <w:r>
        <w:t>A</w:t>
      </w:r>
      <w:r w:rsidR="003B41BA" w:rsidRPr="00C80C76">
        <w:t>bbreviat</w:t>
      </w:r>
      <w:r>
        <w:t>ions shall not be used</w:t>
      </w:r>
      <w:r w:rsidR="003B41BA" w:rsidRPr="00C80C76">
        <w:t xml:space="preserve"> in notes. </w:t>
      </w:r>
    </w:p>
    <w:p w14:paraId="5DCE9686" w14:textId="77777777" w:rsidR="00A91ECC" w:rsidRDefault="00A91ECC">
      <w:r>
        <w:br w:type="page"/>
      </w:r>
    </w:p>
    <w:p w14:paraId="35FC98F5" w14:textId="6293DE93" w:rsidR="003B41BA" w:rsidRDefault="003B41BA" w:rsidP="00D856D2">
      <w:pPr>
        <w:pStyle w:val="BodyText2"/>
        <w:widowControl w:val="0"/>
        <w:numPr>
          <w:ilvl w:val="0"/>
          <w:numId w:val="51"/>
        </w:numPr>
        <w:tabs>
          <w:tab w:val="left" w:pos="1080"/>
        </w:tabs>
        <w:ind w:left="1080" w:right="-43"/>
        <w:jc w:val="left"/>
      </w:pPr>
      <w:r w:rsidRPr="00C80C76">
        <w:t>When abbreviating, use only the standard abbreviations provided, and use without periods.</w:t>
      </w:r>
    </w:p>
    <w:p w14:paraId="35FC98F6" w14:textId="58690A84" w:rsidR="003B41BA" w:rsidRDefault="004C5B1A" w:rsidP="00D856D2">
      <w:pPr>
        <w:pStyle w:val="BodyText2"/>
        <w:widowControl w:val="0"/>
        <w:numPr>
          <w:ilvl w:val="0"/>
          <w:numId w:val="51"/>
        </w:numPr>
        <w:tabs>
          <w:tab w:val="left" w:pos="1080"/>
        </w:tabs>
        <w:ind w:left="1080" w:right="-43"/>
        <w:jc w:val="left"/>
      </w:pPr>
      <w:r>
        <w:t>A</w:t>
      </w:r>
      <w:r w:rsidR="003B41BA" w:rsidRPr="00C80C76">
        <w:t xml:space="preserve">nnotations </w:t>
      </w:r>
      <w:r>
        <w:t xml:space="preserve">shall be placed </w:t>
      </w:r>
      <w:r w:rsidR="003B41BA" w:rsidRPr="00C80C76">
        <w:t>as close as possible to the relevant item to eliminate or reduce the length of leaders.</w:t>
      </w:r>
    </w:p>
    <w:p w14:paraId="35FC98F7" w14:textId="50C552C7" w:rsidR="003B41BA" w:rsidRDefault="003B41BA" w:rsidP="00D856D2">
      <w:pPr>
        <w:pStyle w:val="BodyText2"/>
        <w:widowControl w:val="0"/>
        <w:numPr>
          <w:ilvl w:val="0"/>
          <w:numId w:val="51"/>
        </w:numPr>
        <w:tabs>
          <w:tab w:val="left" w:pos="1080"/>
        </w:tabs>
        <w:ind w:left="1080" w:right="-43"/>
        <w:jc w:val="left"/>
      </w:pPr>
      <w:r w:rsidRPr="00C80C76">
        <w:t>Where possible</w:t>
      </w:r>
      <w:r w:rsidR="004C5B1A">
        <w:t>,</w:t>
      </w:r>
      <w:r w:rsidRPr="00C80C76">
        <w:t xml:space="preserve"> annotations shall be in full and positioned to be readable from the bottom of the plan.</w:t>
      </w:r>
    </w:p>
    <w:p w14:paraId="35FC98F8" w14:textId="042F963B" w:rsidR="003B41BA" w:rsidRDefault="004C5B1A" w:rsidP="00D856D2">
      <w:pPr>
        <w:pStyle w:val="BodyText2"/>
        <w:widowControl w:val="0"/>
        <w:numPr>
          <w:ilvl w:val="0"/>
          <w:numId w:val="51"/>
        </w:numPr>
        <w:tabs>
          <w:tab w:val="left" w:pos="1080"/>
        </w:tabs>
        <w:ind w:left="1080" w:right="-43"/>
        <w:jc w:val="left"/>
      </w:pPr>
      <w:r>
        <w:t>S</w:t>
      </w:r>
      <w:r w:rsidR="003B41BA" w:rsidRPr="00C80C76">
        <w:t xml:space="preserve">tandard </w:t>
      </w:r>
      <w:r w:rsidR="00F95EF6">
        <w:t>Ministry</w:t>
      </w:r>
      <w:r w:rsidR="003B41BA" w:rsidRPr="00C80C76">
        <w:t xml:space="preserve"> symbols </w:t>
      </w:r>
      <w:r>
        <w:t xml:space="preserve">shall be used </w:t>
      </w:r>
      <w:r w:rsidR="003B41BA" w:rsidRPr="00C80C76">
        <w:t>when available.</w:t>
      </w:r>
    </w:p>
    <w:p w14:paraId="35FC98F9" w14:textId="77777777" w:rsidR="003B41BA" w:rsidRDefault="003B41BA" w:rsidP="00D856D2">
      <w:pPr>
        <w:pStyle w:val="BodyText2"/>
        <w:widowControl w:val="0"/>
        <w:numPr>
          <w:ilvl w:val="0"/>
          <w:numId w:val="51"/>
        </w:numPr>
        <w:tabs>
          <w:tab w:val="left" w:pos="1080"/>
        </w:tabs>
        <w:ind w:left="1080" w:right="-43"/>
        <w:jc w:val="left"/>
      </w:pPr>
      <w:r w:rsidRPr="00C80C76">
        <w:t>River and stream names shall follow the shape of the feature.</w:t>
      </w:r>
    </w:p>
    <w:p w14:paraId="35FC98FA" w14:textId="550FE492" w:rsidR="003B41BA" w:rsidRDefault="004C5B1A" w:rsidP="00D856D2">
      <w:pPr>
        <w:pStyle w:val="BodyText2"/>
        <w:widowControl w:val="0"/>
        <w:numPr>
          <w:ilvl w:val="0"/>
          <w:numId w:val="51"/>
        </w:numPr>
        <w:tabs>
          <w:tab w:val="left" w:pos="1080"/>
        </w:tabs>
        <w:ind w:left="1080" w:right="-43"/>
        <w:jc w:val="left"/>
      </w:pPr>
      <w:r>
        <w:t xml:space="preserve">A </w:t>
      </w:r>
      <w:r w:rsidR="003B41BA" w:rsidRPr="00C80C76">
        <w:t xml:space="preserve">space </w:t>
      </w:r>
      <w:r>
        <w:t xml:space="preserve">shall be included </w:t>
      </w:r>
      <w:r w:rsidR="003B41BA" w:rsidRPr="00C80C76">
        <w:t>between numbers and units (e.g. 100 mm)</w:t>
      </w:r>
      <w:r w:rsidR="003B41BA">
        <w:t>.</w:t>
      </w:r>
    </w:p>
    <w:p w14:paraId="35FC98FB" w14:textId="77777777" w:rsidR="003B41BA" w:rsidRDefault="003B41BA" w:rsidP="00D856D2">
      <w:pPr>
        <w:pStyle w:val="BodyText2"/>
        <w:widowControl w:val="0"/>
        <w:numPr>
          <w:ilvl w:val="0"/>
          <w:numId w:val="51"/>
        </w:numPr>
        <w:tabs>
          <w:tab w:val="left" w:pos="1080"/>
        </w:tabs>
        <w:ind w:left="1080" w:right="-43"/>
        <w:jc w:val="left"/>
      </w:pPr>
      <w:r w:rsidRPr="00C80C76">
        <w:t>Cross references to other drawings in notes shall refer to the other drawing number (e.g. for details see dwg 12756)</w:t>
      </w:r>
      <w:r>
        <w:t>.</w:t>
      </w:r>
    </w:p>
    <w:p w14:paraId="35FC98FC" w14:textId="54C2854C" w:rsidR="003B41BA" w:rsidRDefault="003B41BA" w:rsidP="00D856D2">
      <w:pPr>
        <w:pStyle w:val="BodyText2"/>
        <w:widowControl w:val="0"/>
        <w:numPr>
          <w:ilvl w:val="0"/>
          <w:numId w:val="51"/>
        </w:numPr>
        <w:tabs>
          <w:tab w:val="left" w:pos="1080"/>
        </w:tabs>
        <w:ind w:left="1080" w:right="-43"/>
        <w:jc w:val="left"/>
      </w:pPr>
      <w:r w:rsidRPr="00C80C76">
        <w:t xml:space="preserve">Electronic CAD files shall be submitted in </w:t>
      </w:r>
      <w:r w:rsidR="00FA6713">
        <w:t>AutoCAD</w:t>
      </w:r>
      <w:r w:rsidRPr="00C80C76">
        <w:t xml:space="preserve"> format, and shall be submitted as “flat” files without entire models attached to each sheet or referenced details. </w:t>
      </w:r>
    </w:p>
    <w:p w14:paraId="35FC98FD" w14:textId="45808994" w:rsidR="003B41BA" w:rsidRDefault="003B41BA" w:rsidP="00D856D2">
      <w:pPr>
        <w:pStyle w:val="BodyText2"/>
        <w:widowControl w:val="0"/>
        <w:numPr>
          <w:ilvl w:val="0"/>
          <w:numId w:val="51"/>
        </w:numPr>
        <w:tabs>
          <w:tab w:val="left" w:pos="1080"/>
        </w:tabs>
        <w:ind w:left="1080" w:right="-43"/>
        <w:jc w:val="left"/>
      </w:pPr>
      <w:r w:rsidRPr="00C80C76">
        <w:t xml:space="preserve">All </w:t>
      </w:r>
      <w:r w:rsidR="00FA6713">
        <w:t>AutoCAD</w:t>
      </w:r>
      <w:r w:rsidRPr="00C80C76">
        <w:t xml:space="preserve"> files shall be configured so that when plotted on the </w:t>
      </w:r>
      <w:r w:rsidR="00F95EF6">
        <w:t>Ministry</w:t>
      </w:r>
      <w:r w:rsidRPr="00C80C76">
        <w:t xml:space="preserve">’s plotters the plots replicate the signed </w:t>
      </w:r>
      <w:r w:rsidRPr="00881EA5">
        <w:t>Mylar</w:t>
      </w:r>
      <w:r w:rsidRPr="00C80C76">
        <w:t xml:space="preserve"> originals. The </w:t>
      </w:r>
      <w:r w:rsidR="00F95EF6">
        <w:t>Ministry</w:t>
      </w:r>
      <w:r w:rsidRPr="00C80C76">
        <w:t xml:space="preserve"> will supply the pen tables and font libraries for their plotters on request.</w:t>
      </w:r>
    </w:p>
    <w:p w14:paraId="35FC98FE" w14:textId="77777777" w:rsidR="003B41BA" w:rsidRDefault="003B41BA" w:rsidP="00D856D2">
      <w:pPr>
        <w:pStyle w:val="BodyText2"/>
        <w:widowControl w:val="0"/>
        <w:numPr>
          <w:ilvl w:val="0"/>
          <w:numId w:val="51"/>
        </w:numPr>
        <w:tabs>
          <w:tab w:val="left" w:pos="1080"/>
        </w:tabs>
        <w:ind w:left="1080" w:right="-43"/>
        <w:jc w:val="left"/>
      </w:pPr>
      <w:r w:rsidRPr="00C80C76">
        <w:t xml:space="preserve">Drawings submitted on </w:t>
      </w:r>
      <w:r w:rsidRPr="00881EA5">
        <w:t>Mylar</w:t>
      </w:r>
      <w:r w:rsidRPr="00C80C76">
        <w:t xml:space="preserve"> shall be wet plotted on 3 mil double matte finish </w:t>
      </w:r>
      <w:r w:rsidRPr="00881EA5">
        <w:t>Mylar</w:t>
      </w:r>
      <w:r w:rsidRPr="00C80C76">
        <w:t xml:space="preserve"> film. Electrostatic plots are not acceptable. </w:t>
      </w:r>
    </w:p>
    <w:p w14:paraId="35FC98FF" w14:textId="77777777" w:rsidR="003B41BA" w:rsidRDefault="003B41BA" w:rsidP="00D856D2">
      <w:pPr>
        <w:pStyle w:val="BodyText2"/>
        <w:widowControl w:val="0"/>
        <w:numPr>
          <w:ilvl w:val="0"/>
          <w:numId w:val="51"/>
        </w:numPr>
        <w:tabs>
          <w:tab w:val="left" w:pos="1080"/>
        </w:tabs>
        <w:ind w:left="1080" w:right="-43"/>
        <w:jc w:val="left"/>
      </w:pPr>
      <w:r w:rsidRPr="00C80C76">
        <w:t>Professional stamps shall be signed in permanent black ink. Smeared signatures will not be accepted.</w:t>
      </w:r>
    </w:p>
    <w:p w14:paraId="35FC9900" w14:textId="3E056D1E" w:rsidR="003B41BA" w:rsidRDefault="003B41BA" w:rsidP="00D856D2">
      <w:pPr>
        <w:pStyle w:val="BodyText2"/>
        <w:widowControl w:val="0"/>
        <w:numPr>
          <w:ilvl w:val="0"/>
          <w:numId w:val="51"/>
        </w:numPr>
        <w:tabs>
          <w:tab w:val="left" w:pos="1080"/>
        </w:tabs>
        <w:ind w:left="1080" w:right="-43"/>
        <w:jc w:val="left"/>
      </w:pPr>
      <w:r w:rsidRPr="00C80C76">
        <w:t>All dimensions shall be ground dimensions.  Stations may be given in either grid or ground coordinate</w:t>
      </w:r>
      <w:r w:rsidRPr="00315EBB">
        <w:t>s</w:t>
      </w:r>
      <w:r w:rsidRPr="00C80C76">
        <w:t>.</w:t>
      </w:r>
      <w:r w:rsidRPr="00315EBB">
        <w:t xml:space="preserve"> Chosen system </w:t>
      </w:r>
      <w:r w:rsidR="004C5B1A">
        <w:t>shall</w:t>
      </w:r>
      <w:r w:rsidRPr="00315EBB">
        <w:t xml:space="preserve"> be specified </w:t>
      </w:r>
      <w:r w:rsidRPr="00C80C76">
        <w:t>in the general notes and used uniformly across all drawings sets.</w:t>
      </w:r>
    </w:p>
    <w:p w14:paraId="35FC9901" w14:textId="0C699881" w:rsidR="003B41BA" w:rsidRDefault="003B41BA" w:rsidP="00D856D2">
      <w:pPr>
        <w:pStyle w:val="BodyText2"/>
        <w:widowControl w:val="0"/>
        <w:numPr>
          <w:ilvl w:val="0"/>
          <w:numId w:val="51"/>
        </w:numPr>
        <w:tabs>
          <w:tab w:val="left" w:pos="1080"/>
        </w:tabs>
        <w:ind w:left="1080" w:right="-43"/>
        <w:jc w:val="left"/>
      </w:pPr>
      <w:r w:rsidRPr="00C80C76">
        <w:t xml:space="preserve">Skew angles </w:t>
      </w:r>
      <w:r w:rsidR="004C5B1A">
        <w:t>shall</w:t>
      </w:r>
      <w:r w:rsidRPr="00C80C76">
        <w:t xml:space="preserve"> be given to the nearest minute.</w:t>
      </w:r>
    </w:p>
    <w:p w14:paraId="35FC9902" w14:textId="50118906" w:rsidR="003B41BA" w:rsidRDefault="003B41BA" w:rsidP="00D856D2">
      <w:pPr>
        <w:pStyle w:val="BodyText2"/>
        <w:widowControl w:val="0"/>
        <w:numPr>
          <w:ilvl w:val="0"/>
          <w:numId w:val="51"/>
        </w:numPr>
        <w:tabs>
          <w:tab w:val="left" w:pos="1080"/>
        </w:tabs>
        <w:ind w:left="1080" w:right="-43"/>
        <w:jc w:val="left"/>
      </w:pPr>
      <w:r w:rsidRPr="00C80C76">
        <w:t xml:space="preserve">All drawing sets shall have consistent presentation, and shall be modelled on </w:t>
      </w:r>
      <w:r w:rsidR="00F95EF6">
        <w:t>Ministry</w:t>
      </w:r>
      <w:r w:rsidRPr="00C80C76">
        <w:t xml:space="preserve"> practice. Design teams shall be coordinated so that all like drawings are presented in a uniform manner.</w:t>
      </w:r>
    </w:p>
    <w:p w14:paraId="35FC9903" w14:textId="2EC96FCB" w:rsidR="003B41BA" w:rsidRDefault="003B41BA" w:rsidP="00D856D2">
      <w:pPr>
        <w:pStyle w:val="BodyText2"/>
        <w:widowControl w:val="0"/>
        <w:numPr>
          <w:ilvl w:val="0"/>
          <w:numId w:val="51"/>
        </w:numPr>
        <w:tabs>
          <w:tab w:val="left" w:pos="1080"/>
        </w:tabs>
        <w:ind w:left="1080" w:right="-43"/>
        <w:jc w:val="left"/>
      </w:pPr>
      <w:r w:rsidRPr="00C80C76">
        <w:t xml:space="preserve">Design </w:t>
      </w:r>
      <w:r w:rsidR="00AC21D5">
        <w:t xml:space="preserve">Data </w:t>
      </w:r>
      <w:r w:rsidRPr="00C80C76">
        <w:t>drawings shall illustrate what is to be constructed, and shall not show multiple options.</w:t>
      </w:r>
    </w:p>
    <w:p w14:paraId="35FC9904" w14:textId="600BF350" w:rsidR="003B41BA" w:rsidRDefault="003B41BA" w:rsidP="00D856D2">
      <w:pPr>
        <w:pStyle w:val="BodyText2"/>
        <w:widowControl w:val="0"/>
        <w:numPr>
          <w:ilvl w:val="0"/>
          <w:numId w:val="51"/>
        </w:numPr>
        <w:tabs>
          <w:tab w:val="left" w:pos="1080"/>
        </w:tabs>
        <w:ind w:left="1080" w:right="-43"/>
        <w:jc w:val="left"/>
      </w:pPr>
      <w:r w:rsidRPr="00C80C76">
        <w:t xml:space="preserve">The general principle to be used is that </w:t>
      </w:r>
      <w:r w:rsidR="00AC21D5">
        <w:t>g</w:t>
      </w:r>
      <w:r w:rsidR="00AC21D5" w:rsidRPr="00C80C76">
        <w:t xml:space="preserve">eneral </w:t>
      </w:r>
      <w:r w:rsidR="00AC21D5">
        <w:t>a</w:t>
      </w:r>
      <w:r w:rsidR="00AC21D5" w:rsidRPr="00C80C76">
        <w:t xml:space="preserve">rrangement </w:t>
      </w:r>
      <w:r w:rsidRPr="00C80C76">
        <w:t xml:space="preserve">drawings </w:t>
      </w:r>
      <w:r w:rsidR="004C5B1A">
        <w:t xml:space="preserve">shall </w:t>
      </w:r>
      <w:r w:rsidRPr="00C80C76">
        <w:t xml:space="preserve">show everything that will exist at the end of construction. Because of this, future girder and substructure layouts </w:t>
      </w:r>
      <w:r w:rsidR="004C5B1A">
        <w:t>shall</w:t>
      </w:r>
      <w:r w:rsidRPr="00C80C76">
        <w:t xml:space="preserve"> not to be shown on the </w:t>
      </w:r>
      <w:r w:rsidR="00AC21D5">
        <w:t>g</w:t>
      </w:r>
      <w:r w:rsidR="00AC21D5" w:rsidRPr="00C80C76">
        <w:t xml:space="preserve">eneral </w:t>
      </w:r>
      <w:r w:rsidR="00AC21D5">
        <w:t>arrangement</w:t>
      </w:r>
      <w:r w:rsidR="00AC21D5" w:rsidRPr="00C80C76">
        <w:t xml:space="preserve"> </w:t>
      </w:r>
      <w:r w:rsidRPr="00C80C76">
        <w:t xml:space="preserve">drawing. Instead this information </w:t>
      </w:r>
      <w:r w:rsidR="003F4452">
        <w:t>shall</w:t>
      </w:r>
      <w:r w:rsidR="003F4452" w:rsidRPr="00C80C76">
        <w:t xml:space="preserve"> </w:t>
      </w:r>
      <w:r w:rsidRPr="00C80C76">
        <w:t xml:space="preserve">be included on </w:t>
      </w:r>
      <w:r w:rsidR="008B1C68">
        <w:t>one</w:t>
      </w:r>
      <w:r w:rsidR="008B1C68" w:rsidRPr="00C80C76">
        <w:t xml:space="preserve"> </w:t>
      </w:r>
      <w:r w:rsidRPr="00C80C76">
        <w:t>of the information sheets.</w:t>
      </w:r>
    </w:p>
    <w:p w14:paraId="56BE03FC" w14:textId="65A23F8E" w:rsidR="00D2688E" w:rsidRDefault="00D2688E" w:rsidP="00D856D2">
      <w:pPr>
        <w:pStyle w:val="PPP4"/>
        <w:numPr>
          <w:ilvl w:val="3"/>
          <w:numId w:val="18"/>
        </w:numPr>
        <w:ind w:left="2835" w:hanging="1417"/>
        <w:rPr>
          <w:b/>
        </w:rPr>
      </w:pPr>
      <w:r>
        <w:rPr>
          <w:b/>
        </w:rPr>
        <w:t>Design Information</w:t>
      </w:r>
    </w:p>
    <w:p w14:paraId="75416866" w14:textId="39EF0EFD" w:rsidR="00262671" w:rsidRPr="00212597" w:rsidRDefault="00295ED2" w:rsidP="00D856D2">
      <w:pPr>
        <w:pStyle w:val="PPP4"/>
        <w:numPr>
          <w:ilvl w:val="4"/>
          <w:numId w:val="18"/>
        </w:numPr>
        <w:tabs>
          <w:tab w:val="clear" w:pos="4320"/>
        </w:tabs>
        <w:ind w:left="4253" w:hanging="1418"/>
        <w:rPr>
          <w:b/>
        </w:rPr>
      </w:pPr>
      <w:r>
        <w:rPr>
          <w:b/>
        </w:rPr>
        <w:t>Reinforcing Steel</w:t>
      </w:r>
    </w:p>
    <w:p w14:paraId="694EFB73" w14:textId="77777777" w:rsidR="00262671" w:rsidRPr="00315EBB" w:rsidRDefault="00262671" w:rsidP="00212597">
      <w:pPr>
        <w:pStyle w:val="BodyText2"/>
      </w:pPr>
    </w:p>
    <w:p w14:paraId="16116849" w14:textId="3512273A" w:rsidR="00262671" w:rsidRDefault="00295ED2" w:rsidP="00295ED2">
      <w:pPr>
        <w:pStyle w:val="BodyText2"/>
      </w:pPr>
      <w:r>
        <w:t xml:space="preserve">Reinforcing steel design information and details shall be shown </w:t>
      </w:r>
      <w:r w:rsidR="00AC21D5">
        <w:t>in the Design Data drawings</w:t>
      </w:r>
      <w:r>
        <w:t xml:space="preserve"> in accordance with</w:t>
      </w:r>
      <w:r w:rsidR="00262671" w:rsidRPr="00C80C76">
        <w:t xml:space="preserve"> the </w:t>
      </w:r>
      <w:r w:rsidR="00262671">
        <w:t>Ministry</w:t>
      </w:r>
      <w:r w:rsidR="00262671" w:rsidRPr="00C80C76">
        <w:t xml:space="preserve">’s </w:t>
      </w:r>
      <w:r w:rsidR="00262671">
        <w:t>Drafting Standards Manual</w:t>
      </w:r>
      <w:r>
        <w:t xml:space="preserve"> and the following requirements:</w:t>
      </w:r>
    </w:p>
    <w:p w14:paraId="308FC1F6" w14:textId="77777777" w:rsidR="00FB28A2" w:rsidRDefault="00FB28A2" w:rsidP="00295ED2">
      <w:pPr>
        <w:pStyle w:val="BodyText2"/>
      </w:pPr>
    </w:p>
    <w:p w14:paraId="6D464996" w14:textId="77777777" w:rsidR="00A91ECC" w:rsidRDefault="00A91ECC">
      <w:r>
        <w:br w:type="page"/>
      </w:r>
    </w:p>
    <w:p w14:paraId="34DA7583" w14:textId="05C8392E" w:rsidR="00262671" w:rsidRDefault="00262671" w:rsidP="00D856D2">
      <w:pPr>
        <w:pStyle w:val="BodyText2"/>
        <w:widowControl w:val="0"/>
        <w:numPr>
          <w:ilvl w:val="0"/>
          <w:numId w:val="51"/>
        </w:numPr>
        <w:tabs>
          <w:tab w:val="left" w:pos="1080"/>
        </w:tabs>
        <w:ind w:left="1080" w:right="-43"/>
        <w:jc w:val="left"/>
      </w:pPr>
      <w:r w:rsidRPr="00C80C76">
        <w:t>Bar marks shall not be duplicated on any bridge unless the bars are identical.</w:t>
      </w:r>
    </w:p>
    <w:p w14:paraId="3BDAF6E2" w14:textId="2D8EB71F" w:rsidR="00262671" w:rsidRDefault="00262671" w:rsidP="00D856D2">
      <w:pPr>
        <w:pStyle w:val="BodyText2"/>
        <w:widowControl w:val="0"/>
        <w:numPr>
          <w:ilvl w:val="0"/>
          <w:numId w:val="51"/>
        </w:numPr>
        <w:tabs>
          <w:tab w:val="left" w:pos="1080"/>
        </w:tabs>
        <w:ind w:left="1080" w:right="-43"/>
        <w:jc w:val="left"/>
      </w:pPr>
      <w:r w:rsidRPr="00C80C76">
        <w:t xml:space="preserve">Incremented bars </w:t>
      </w:r>
      <w:r w:rsidR="00295ED2">
        <w:t>shall</w:t>
      </w:r>
      <w:r w:rsidRPr="00C80C76">
        <w:t xml:space="preserve"> each have their own bar mark.</w:t>
      </w:r>
    </w:p>
    <w:p w14:paraId="5A3E2334" w14:textId="77777777" w:rsidR="00262671" w:rsidRDefault="00262671" w:rsidP="00D856D2">
      <w:pPr>
        <w:pStyle w:val="BodyText2"/>
        <w:widowControl w:val="0"/>
        <w:numPr>
          <w:ilvl w:val="0"/>
          <w:numId w:val="51"/>
        </w:numPr>
        <w:tabs>
          <w:tab w:val="left" w:pos="1080"/>
        </w:tabs>
        <w:ind w:left="1080" w:right="-43"/>
        <w:jc w:val="left"/>
      </w:pPr>
      <w:r w:rsidRPr="00C80C76">
        <w:t>Bar mark suffixes on bar lists for bars other than carbon steel reinforcing steel shall be as follows:</w:t>
      </w:r>
    </w:p>
    <w:p w14:paraId="5944EABE" w14:textId="7FF68614" w:rsidR="00262671" w:rsidRPr="00295ED2" w:rsidRDefault="00262671" w:rsidP="001D5AB5">
      <w:pPr>
        <w:numPr>
          <w:ilvl w:val="0"/>
          <w:numId w:val="88"/>
        </w:numPr>
        <w:tabs>
          <w:tab w:val="right" w:leader="dot" w:pos="9360"/>
        </w:tabs>
        <w:spacing w:before="60" w:after="60"/>
        <w:ind w:left="1440" w:right="119"/>
        <w:jc w:val="both"/>
        <w:rPr>
          <w:rFonts w:cs="Times"/>
          <w:szCs w:val="24"/>
          <w:lang w:eastAsia="en-CA"/>
        </w:rPr>
      </w:pPr>
      <w:r w:rsidRPr="00295ED2">
        <w:rPr>
          <w:rFonts w:cs="Times"/>
          <w:szCs w:val="24"/>
          <w:lang w:eastAsia="en-CA"/>
        </w:rPr>
        <w:t>Low carbon/chromium ASTM Specification 1035</w:t>
      </w:r>
      <w:r w:rsidR="001F0004">
        <w:rPr>
          <w:rFonts w:cs="Times"/>
          <w:szCs w:val="24"/>
          <w:lang w:eastAsia="en-CA"/>
        </w:rPr>
        <w:tab/>
        <w:t>MX</w:t>
      </w:r>
    </w:p>
    <w:p w14:paraId="43EE6532" w14:textId="094C2C50" w:rsidR="00262671" w:rsidRPr="00295ED2" w:rsidRDefault="00262671" w:rsidP="001D5AB5">
      <w:pPr>
        <w:numPr>
          <w:ilvl w:val="0"/>
          <w:numId w:val="88"/>
        </w:numPr>
        <w:tabs>
          <w:tab w:val="right" w:leader="dot" w:pos="9360"/>
        </w:tabs>
        <w:spacing w:before="60" w:after="60"/>
        <w:ind w:left="1440" w:right="119"/>
        <w:jc w:val="both"/>
        <w:rPr>
          <w:rFonts w:cs="Times"/>
          <w:szCs w:val="24"/>
          <w:lang w:eastAsia="en-CA"/>
        </w:rPr>
      </w:pPr>
      <w:r w:rsidRPr="00295ED2">
        <w:rPr>
          <w:rFonts w:cs="Times"/>
          <w:szCs w:val="24"/>
          <w:lang w:eastAsia="en-CA"/>
        </w:rPr>
        <w:t>Galvanized bars</w:t>
      </w:r>
      <w:r w:rsidR="001F0004">
        <w:rPr>
          <w:rFonts w:cs="Times"/>
          <w:szCs w:val="24"/>
          <w:lang w:eastAsia="en-CA"/>
        </w:rPr>
        <w:tab/>
        <w:t>G</w:t>
      </w:r>
    </w:p>
    <w:p w14:paraId="2BAD17C4" w14:textId="4B0C208F" w:rsidR="00262671" w:rsidRPr="00295ED2" w:rsidRDefault="00295ED2" w:rsidP="001D5AB5">
      <w:pPr>
        <w:numPr>
          <w:ilvl w:val="0"/>
          <w:numId w:val="88"/>
        </w:numPr>
        <w:tabs>
          <w:tab w:val="right" w:leader="dot" w:pos="9450"/>
        </w:tabs>
        <w:spacing w:before="60" w:after="60"/>
        <w:ind w:left="1440" w:right="119"/>
        <w:jc w:val="both"/>
        <w:rPr>
          <w:rFonts w:cs="Times"/>
          <w:szCs w:val="24"/>
          <w:lang w:eastAsia="en-CA"/>
        </w:rPr>
      </w:pPr>
      <w:r>
        <w:rPr>
          <w:rFonts w:cs="Times"/>
          <w:szCs w:val="24"/>
          <w:lang w:eastAsia="en-CA"/>
        </w:rPr>
        <w:t>S</w:t>
      </w:r>
      <w:r w:rsidR="00262671" w:rsidRPr="00295ED2">
        <w:rPr>
          <w:rFonts w:cs="Times"/>
          <w:szCs w:val="24"/>
          <w:lang w:eastAsia="en-CA"/>
        </w:rPr>
        <w:t xml:space="preserve">olid stainless steel bars </w:t>
      </w:r>
      <w:r w:rsidR="00262671" w:rsidRPr="001F0004">
        <w:rPr>
          <w:rFonts w:cs="Times"/>
          <w:szCs w:val="24"/>
          <w:lang w:eastAsia="en-CA"/>
        </w:rPr>
        <w:t>(UNS S24100, S31653, S3</w:t>
      </w:r>
      <w:r w:rsidRPr="001F0004">
        <w:rPr>
          <w:rFonts w:cs="Times"/>
          <w:szCs w:val="24"/>
          <w:lang w:eastAsia="en-CA"/>
        </w:rPr>
        <w:t>1603, S31803, S30400 or S32304)</w:t>
      </w:r>
      <w:r w:rsidR="001F0004">
        <w:rPr>
          <w:rFonts w:cs="Times"/>
          <w:szCs w:val="24"/>
          <w:lang w:eastAsia="en-CA"/>
        </w:rPr>
        <w:tab/>
        <w:t>SS</w:t>
      </w:r>
    </w:p>
    <w:p w14:paraId="7944D81E" w14:textId="65E1A333" w:rsidR="00262671" w:rsidRDefault="00262671" w:rsidP="00D856D2">
      <w:pPr>
        <w:pStyle w:val="BodyText2"/>
        <w:widowControl w:val="0"/>
        <w:numPr>
          <w:ilvl w:val="0"/>
          <w:numId w:val="51"/>
        </w:numPr>
        <w:tabs>
          <w:tab w:val="left" w:pos="1080"/>
        </w:tabs>
        <w:ind w:left="1080" w:right="-43"/>
        <w:jc w:val="left"/>
      </w:pPr>
      <w:r w:rsidRPr="00C80C76">
        <w:t>The type of stainless steel bar shall be updated to actual bar type used for construction on the drawings</w:t>
      </w:r>
      <w:r w:rsidR="00295ED2">
        <w:t>.</w:t>
      </w:r>
    </w:p>
    <w:p w14:paraId="6123E890" w14:textId="77777777" w:rsidR="00262671" w:rsidRDefault="00262671" w:rsidP="00D856D2">
      <w:pPr>
        <w:pStyle w:val="BodyText2"/>
        <w:widowControl w:val="0"/>
        <w:numPr>
          <w:ilvl w:val="0"/>
          <w:numId w:val="51"/>
        </w:numPr>
        <w:tabs>
          <w:tab w:val="left" w:pos="1080"/>
        </w:tabs>
        <w:ind w:left="1080" w:right="-43"/>
        <w:jc w:val="left"/>
      </w:pPr>
      <w:r w:rsidRPr="00C80C76">
        <w:t>The minimum size of reinforcing bars shall be 15M</w:t>
      </w:r>
      <w:r>
        <w:t xml:space="preserve"> with the following exceptions:</w:t>
      </w:r>
    </w:p>
    <w:p w14:paraId="399DCB48" w14:textId="79D38E27" w:rsidR="00262671" w:rsidRPr="00295ED2" w:rsidRDefault="00262671" w:rsidP="001D5AB5">
      <w:pPr>
        <w:numPr>
          <w:ilvl w:val="0"/>
          <w:numId w:val="88"/>
        </w:numPr>
        <w:spacing w:before="60" w:after="60"/>
        <w:ind w:left="1440"/>
        <w:jc w:val="both"/>
        <w:rPr>
          <w:rFonts w:cs="Times"/>
          <w:szCs w:val="24"/>
          <w:lang w:eastAsia="en-CA"/>
        </w:rPr>
      </w:pPr>
      <w:r w:rsidRPr="00295ED2">
        <w:rPr>
          <w:rFonts w:cs="Times"/>
          <w:szCs w:val="24"/>
          <w:lang w:eastAsia="en-CA"/>
        </w:rPr>
        <w:t xml:space="preserve">Welded wire mesh in </w:t>
      </w:r>
      <w:r w:rsidR="001F0004">
        <w:rPr>
          <w:rFonts w:cs="Times"/>
          <w:szCs w:val="24"/>
          <w:lang w:eastAsia="en-CA"/>
        </w:rPr>
        <w:t>concrete slope</w:t>
      </w:r>
      <w:r w:rsidRPr="00295ED2">
        <w:rPr>
          <w:rFonts w:cs="Times"/>
          <w:szCs w:val="24"/>
          <w:lang w:eastAsia="en-CA"/>
        </w:rPr>
        <w:t xml:space="preserve"> protection;</w:t>
      </w:r>
    </w:p>
    <w:p w14:paraId="758C635E" w14:textId="77777777" w:rsidR="00262671" w:rsidRPr="00295ED2" w:rsidRDefault="00262671" w:rsidP="001D5AB5">
      <w:pPr>
        <w:numPr>
          <w:ilvl w:val="0"/>
          <w:numId w:val="88"/>
        </w:numPr>
        <w:spacing w:before="60" w:after="60"/>
        <w:ind w:left="1440"/>
        <w:jc w:val="both"/>
        <w:rPr>
          <w:rFonts w:cs="Times"/>
          <w:szCs w:val="24"/>
          <w:lang w:eastAsia="en-CA"/>
        </w:rPr>
      </w:pPr>
      <w:r w:rsidRPr="00295ED2">
        <w:rPr>
          <w:rFonts w:cs="Times"/>
          <w:szCs w:val="24"/>
          <w:lang w:eastAsia="en-CA"/>
        </w:rPr>
        <w:t>Reinforcing bars in precast concrete girders;</w:t>
      </w:r>
    </w:p>
    <w:p w14:paraId="25CD01AA" w14:textId="578FB5E6" w:rsidR="00262671" w:rsidRPr="00295ED2" w:rsidRDefault="00262671" w:rsidP="001D5AB5">
      <w:pPr>
        <w:numPr>
          <w:ilvl w:val="0"/>
          <w:numId w:val="88"/>
        </w:numPr>
        <w:spacing w:before="60" w:after="60"/>
        <w:ind w:left="1440"/>
        <w:jc w:val="both"/>
        <w:rPr>
          <w:rFonts w:cs="Times"/>
          <w:szCs w:val="24"/>
          <w:lang w:eastAsia="en-CA"/>
        </w:rPr>
      </w:pPr>
      <w:r w:rsidRPr="00295ED2">
        <w:rPr>
          <w:rFonts w:cs="Times"/>
          <w:szCs w:val="24"/>
          <w:lang w:eastAsia="en-CA"/>
        </w:rPr>
        <w:t>Reinforcing bars in precast deck panels;</w:t>
      </w:r>
      <w:r w:rsidR="00295ED2">
        <w:rPr>
          <w:rFonts w:cs="Times"/>
          <w:szCs w:val="24"/>
          <w:lang w:eastAsia="en-CA"/>
        </w:rPr>
        <w:t xml:space="preserve"> and</w:t>
      </w:r>
    </w:p>
    <w:p w14:paraId="44C59B9E" w14:textId="67830A66" w:rsidR="00262671" w:rsidRPr="00295ED2" w:rsidRDefault="00262671" w:rsidP="001D5AB5">
      <w:pPr>
        <w:numPr>
          <w:ilvl w:val="0"/>
          <w:numId w:val="88"/>
        </w:numPr>
        <w:spacing w:before="60" w:after="60"/>
        <w:ind w:left="1440"/>
        <w:jc w:val="both"/>
        <w:rPr>
          <w:rFonts w:cs="Times"/>
          <w:szCs w:val="24"/>
          <w:lang w:eastAsia="en-CA"/>
        </w:rPr>
      </w:pPr>
      <w:r w:rsidRPr="00295ED2">
        <w:rPr>
          <w:rFonts w:cs="Times"/>
          <w:szCs w:val="24"/>
          <w:lang w:eastAsia="en-CA"/>
        </w:rPr>
        <w:t>Reinforcing bars in drain troughs</w:t>
      </w:r>
      <w:r w:rsidR="00295ED2">
        <w:rPr>
          <w:rFonts w:cs="Times"/>
          <w:szCs w:val="24"/>
          <w:lang w:eastAsia="en-CA"/>
        </w:rPr>
        <w:t>.</w:t>
      </w:r>
    </w:p>
    <w:p w14:paraId="6BEFD376" w14:textId="54E9C25C" w:rsidR="00262671" w:rsidRDefault="00262671" w:rsidP="00D856D2">
      <w:pPr>
        <w:pStyle w:val="BodyText2"/>
        <w:widowControl w:val="0"/>
        <w:numPr>
          <w:ilvl w:val="0"/>
          <w:numId w:val="51"/>
        </w:numPr>
        <w:tabs>
          <w:tab w:val="left" w:pos="1080"/>
        </w:tabs>
        <w:ind w:left="1080" w:right="-43"/>
        <w:jc w:val="left"/>
      </w:pPr>
      <w:r>
        <w:t xml:space="preserve">Complete detailed reinforcing steel bar lists (reinforcing schedules), including mass of reinforcing steel for each component (i.e. deck, abutment, pier, etc.) </w:t>
      </w:r>
      <w:r w:rsidR="00295ED2">
        <w:t>shall</w:t>
      </w:r>
      <w:r>
        <w:t xml:space="preserve"> be provided in the plans</w:t>
      </w:r>
      <w:r w:rsidR="00295ED2">
        <w:t>.</w:t>
      </w:r>
    </w:p>
    <w:p w14:paraId="6A90589D" w14:textId="343158FE" w:rsidR="00262671" w:rsidRDefault="00262671" w:rsidP="00D856D2">
      <w:pPr>
        <w:pStyle w:val="BodyText2"/>
        <w:widowControl w:val="0"/>
        <w:numPr>
          <w:ilvl w:val="0"/>
          <w:numId w:val="51"/>
        </w:numPr>
        <w:tabs>
          <w:tab w:val="left" w:pos="1080"/>
        </w:tabs>
        <w:ind w:left="1080" w:right="-43"/>
        <w:jc w:val="left"/>
      </w:pPr>
      <w:r w:rsidRPr="00C80C76">
        <w:t xml:space="preserve">In the quantity summary on the </w:t>
      </w:r>
      <w:r w:rsidR="00AC21D5">
        <w:t>i</w:t>
      </w:r>
      <w:r w:rsidR="00AC21D5" w:rsidRPr="00C80C76">
        <w:t xml:space="preserve">nformation </w:t>
      </w:r>
      <w:r w:rsidR="00AC21D5">
        <w:t>s</w:t>
      </w:r>
      <w:r w:rsidR="00AC21D5" w:rsidRPr="00C80C76">
        <w:t xml:space="preserve">heet </w:t>
      </w:r>
      <w:r w:rsidRPr="00C80C76">
        <w:t>drawing, totals for each bar type shall be shown separately for substructure and superstructure.</w:t>
      </w:r>
    </w:p>
    <w:p w14:paraId="477E5B29" w14:textId="77777777" w:rsidR="00262671" w:rsidRPr="00212597" w:rsidRDefault="00262671" w:rsidP="00D856D2">
      <w:pPr>
        <w:pStyle w:val="PPP4"/>
        <w:numPr>
          <w:ilvl w:val="4"/>
          <w:numId w:val="18"/>
        </w:numPr>
        <w:tabs>
          <w:tab w:val="clear" w:pos="4320"/>
        </w:tabs>
        <w:ind w:left="4253" w:hanging="1418"/>
        <w:rPr>
          <w:b/>
        </w:rPr>
      </w:pPr>
      <w:r w:rsidRPr="00212597">
        <w:rPr>
          <w:b/>
        </w:rPr>
        <w:t>Substructure / Foundations</w:t>
      </w:r>
    </w:p>
    <w:p w14:paraId="557C0ABC" w14:textId="77777777" w:rsidR="00262671" w:rsidRPr="00315EBB" w:rsidRDefault="00262671" w:rsidP="00212597">
      <w:pPr>
        <w:pStyle w:val="BodyText2"/>
      </w:pPr>
    </w:p>
    <w:p w14:paraId="12B4BC25" w14:textId="36646B4B" w:rsidR="00262671" w:rsidRDefault="00262671" w:rsidP="001F0004">
      <w:pPr>
        <w:pStyle w:val="BodyText2"/>
      </w:pPr>
      <w:r w:rsidRPr="00C80C76">
        <w:t xml:space="preserve">The following design pile load information for abutment and/or pier piles shall be shown in the </w:t>
      </w:r>
      <w:r w:rsidR="00AC21D5">
        <w:t>g</w:t>
      </w:r>
      <w:r w:rsidR="00AC21D5" w:rsidRPr="00C80C76">
        <w:t xml:space="preserve">eneral </w:t>
      </w:r>
      <w:r w:rsidR="00AC21D5">
        <w:t>n</w:t>
      </w:r>
      <w:r w:rsidR="00AC21D5" w:rsidRPr="00C80C76">
        <w:t xml:space="preserve">otes </w:t>
      </w:r>
      <w:r w:rsidRPr="00C80C76">
        <w:t xml:space="preserve">on the </w:t>
      </w:r>
      <w:r w:rsidR="00AC21D5">
        <w:t>i</w:t>
      </w:r>
      <w:r w:rsidR="00AC21D5" w:rsidRPr="00C80C76">
        <w:t xml:space="preserve">nformation </w:t>
      </w:r>
      <w:r w:rsidR="00AC21D5">
        <w:t>s</w:t>
      </w:r>
      <w:r w:rsidR="00AC21D5" w:rsidRPr="00C80C76">
        <w:t>heet</w:t>
      </w:r>
      <w:r w:rsidRPr="00C80C76">
        <w:t>:</w:t>
      </w:r>
    </w:p>
    <w:p w14:paraId="397A5732" w14:textId="77777777" w:rsidR="00FB28A2" w:rsidRPr="00315EBB" w:rsidRDefault="00FB28A2" w:rsidP="001F0004">
      <w:pPr>
        <w:pStyle w:val="BodyText2"/>
      </w:pPr>
    </w:p>
    <w:p w14:paraId="0A5BD82A" w14:textId="77777777" w:rsidR="00262671" w:rsidRDefault="00262671" w:rsidP="00D856D2">
      <w:pPr>
        <w:pStyle w:val="BodyText2"/>
        <w:widowControl w:val="0"/>
        <w:numPr>
          <w:ilvl w:val="0"/>
          <w:numId w:val="51"/>
        </w:numPr>
        <w:tabs>
          <w:tab w:val="left" w:pos="1080"/>
        </w:tabs>
        <w:ind w:left="1080" w:right="-43"/>
        <w:jc w:val="left"/>
      </w:pPr>
      <w:r w:rsidRPr="00C80C76">
        <w:t>SLS permanent loads only</w:t>
      </w:r>
    </w:p>
    <w:p w14:paraId="0080826D" w14:textId="77777777" w:rsidR="00262671" w:rsidRDefault="00262671" w:rsidP="00D856D2">
      <w:pPr>
        <w:pStyle w:val="BodyText2"/>
        <w:widowControl w:val="0"/>
        <w:numPr>
          <w:ilvl w:val="0"/>
          <w:numId w:val="51"/>
        </w:numPr>
        <w:tabs>
          <w:tab w:val="left" w:pos="1080"/>
        </w:tabs>
        <w:ind w:left="1080" w:right="-43"/>
        <w:jc w:val="left"/>
      </w:pPr>
      <w:r w:rsidRPr="00C80C76">
        <w:t>SLS extreme loads (combination #)</w:t>
      </w:r>
    </w:p>
    <w:p w14:paraId="5D1847CB" w14:textId="77777777" w:rsidR="00262671" w:rsidRDefault="00262671" w:rsidP="00D856D2">
      <w:pPr>
        <w:pStyle w:val="BodyText2"/>
        <w:widowControl w:val="0"/>
        <w:numPr>
          <w:ilvl w:val="0"/>
          <w:numId w:val="51"/>
        </w:numPr>
        <w:tabs>
          <w:tab w:val="left" w:pos="1080"/>
        </w:tabs>
        <w:ind w:left="1080" w:right="-43"/>
        <w:jc w:val="left"/>
      </w:pPr>
      <w:r w:rsidRPr="00C80C76">
        <w:t>ULS permanent loads only</w:t>
      </w:r>
    </w:p>
    <w:p w14:paraId="0787196E" w14:textId="77777777" w:rsidR="00262671" w:rsidRDefault="00262671" w:rsidP="00D856D2">
      <w:pPr>
        <w:pStyle w:val="BodyText2"/>
        <w:widowControl w:val="0"/>
        <w:numPr>
          <w:ilvl w:val="0"/>
          <w:numId w:val="51"/>
        </w:numPr>
        <w:tabs>
          <w:tab w:val="left" w:pos="1080"/>
        </w:tabs>
        <w:ind w:left="1080" w:right="-43"/>
        <w:jc w:val="left"/>
      </w:pPr>
      <w:r w:rsidRPr="00C80C76">
        <w:t>ULS extreme loads (combination #)</w:t>
      </w:r>
    </w:p>
    <w:p w14:paraId="64E7585E" w14:textId="77777777" w:rsidR="00262671" w:rsidRDefault="00262671" w:rsidP="001F0004">
      <w:pPr>
        <w:pStyle w:val="BodyText2"/>
      </w:pPr>
    </w:p>
    <w:p w14:paraId="1A35EBF6" w14:textId="4574DFE8" w:rsidR="00262671" w:rsidRDefault="00262671" w:rsidP="001F0004">
      <w:pPr>
        <w:pStyle w:val="BodyText2"/>
      </w:pPr>
      <w:r w:rsidRPr="00C80C76">
        <w:t>Outlines of the foundations and estimated pile tip elevations shall be shown relative to test holes on the geotechnical information sheet.</w:t>
      </w:r>
      <w:r>
        <w:t xml:space="preserve"> Minimum depth of penetration, splice detail and tip detail shall be shown on the </w:t>
      </w:r>
      <w:r w:rsidR="00AC21D5">
        <w:t>Design Data drawings</w:t>
      </w:r>
      <w:r>
        <w:t>.</w:t>
      </w:r>
    </w:p>
    <w:p w14:paraId="11C467BA" w14:textId="1D9C7E03" w:rsidR="00262671" w:rsidRPr="00315EBB" w:rsidRDefault="00262671" w:rsidP="001F0004">
      <w:pPr>
        <w:pStyle w:val="BodyText2"/>
      </w:pPr>
      <w:r w:rsidRPr="00C80C76">
        <w:t xml:space="preserve">All welded pile splices whose tensile or flexural capacity is critical to the structural integrity of the bridge (for example with integral bridges), shall be identified </w:t>
      </w:r>
      <w:r w:rsidR="00AC21D5">
        <w:t>i</w:t>
      </w:r>
      <w:r w:rsidR="00AC21D5" w:rsidRPr="00C80C76">
        <w:t xml:space="preserve">n </w:t>
      </w:r>
      <w:r w:rsidRPr="00C80C76">
        <w:t>the Design</w:t>
      </w:r>
      <w:r w:rsidR="00AC21D5">
        <w:t xml:space="preserve"> Data</w:t>
      </w:r>
      <w:r w:rsidRPr="00C80C76">
        <w:t>.  The following note is an example:</w:t>
      </w:r>
    </w:p>
    <w:p w14:paraId="36CC064A" w14:textId="77777777" w:rsidR="00262671" w:rsidRPr="00315EBB" w:rsidRDefault="00262671" w:rsidP="001F0004">
      <w:pPr>
        <w:pStyle w:val="BodyText2"/>
      </w:pPr>
    </w:p>
    <w:p w14:paraId="4C1A15CE" w14:textId="77777777" w:rsidR="00262671" w:rsidRPr="00315EBB" w:rsidRDefault="00262671" w:rsidP="00262671">
      <w:pPr>
        <w:widowControl w:val="0"/>
        <w:ind w:left="360"/>
        <w:jc w:val="both"/>
      </w:pPr>
      <w:r w:rsidRPr="00C80C76">
        <w:t>“ALL OF THE PILE SPLICE WELDS THAT ARE REQUIRED WITHIN THE TOP “X” METRES OF THE PILE ARE TENSION SPLICE WELDS”</w:t>
      </w:r>
    </w:p>
    <w:p w14:paraId="1FC36045" w14:textId="77777777" w:rsidR="00262671" w:rsidRDefault="00262671" w:rsidP="001F0004">
      <w:pPr>
        <w:pStyle w:val="BodyText2"/>
      </w:pPr>
    </w:p>
    <w:p w14:paraId="25510824" w14:textId="77777777" w:rsidR="00262671" w:rsidRDefault="00262671" w:rsidP="001F0004">
      <w:pPr>
        <w:pStyle w:val="BodyText2"/>
      </w:pPr>
      <w:r>
        <w:t>The long-term longitudinal and lateral movements for which deck joints, bearings and tops of piles at integral abutments have been designed shall be recorded in the general notes on the information sheet.</w:t>
      </w:r>
    </w:p>
    <w:p w14:paraId="3ADFB5D3" w14:textId="5563C652" w:rsidR="00262671" w:rsidRPr="00212597" w:rsidRDefault="00262671" w:rsidP="00D856D2">
      <w:pPr>
        <w:pStyle w:val="PPP4"/>
        <w:numPr>
          <w:ilvl w:val="4"/>
          <w:numId w:val="18"/>
        </w:numPr>
        <w:tabs>
          <w:tab w:val="clear" w:pos="4320"/>
        </w:tabs>
        <w:ind w:left="4253" w:hanging="1418"/>
        <w:rPr>
          <w:b/>
        </w:rPr>
      </w:pPr>
      <w:r w:rsidRPr="00212597">
        <w:rPr>
          <w:b/>
        </w:rPr>
        <w:t>Bearings</w:t>
      </w:r>
    </w:p>
    <w:p w14:paraId="334F2869" w14:textId="77777777" w:rsidR="00262671" w:rsidRPr="00315EBB" w:rsidRDefault="00262671" w:rsidP="00212597">
      <w:pPr>
        <w:pStyle w:val="BodyText2"/>
      </w:pPr>
    </w:p>
    <w:p w14:paraId="7ECE05EE" w14:textId="0DA0C2AE" w:rsidR="00262671" w:rsidRDefault="00262671" w:rsidP="001F0004">
      <w:pPr>
        <w:pStyle w:val="BodyText2"/>
      </w:pPr>
      <w:r w:rsidRPr="00C80C76">
        <w:t xml:space="preserve">The following </w:t>
      </w:r>
      <w:r>
        <w:t>information</w:t>
      </w:r>
      <w:r w:rsidRPr="00C80C76">
        <w:t xml:space="preserve"> shall be shown </w:t>
      </w:r>
      <w:r w:rsidR="00AC21D5">
        <w:t>on the Design Data drawings</w:t>
      </w:r>
      <w:r w:rsidRPr="00C80C76">
        <w:t>:</w:t>
      </w:r>
    </w:p>
    <w:p w14:paraId="5984F95E" w14:textId="77777777" w:rsidR="00FB28A2" w:rsidRPr="00315EBB" w:rsidRDefault="00FB28A2" w:rsidP="001F0004">
      <w:pPr>
        <w:pStyle w:val="BodyText2"/>
      </w:pPr>
    </w:p>
    <w:p w14:paraId="16865CE8" w14:textId="77777777" w:rsidR="00262671" w:rsidRDefault="00262671" w:rsidP="00D856D2">
      <w:pPr>
        <w:pStyle w:val="BodyText2"/>
        <w:widowControl w:val="0"/>
        <w:numPr>
          <w:ilvl w:val="0"/>
          <w:numId w:val="51"/>
        </w:numPr>
        <w:tabs>
          <w:tab w:val="left" w:pos="1080"/>
        </w:tabs>
        <w:ind w:left="1080" w:right="-43"/>
        <w:jc w:val="left"/>
      </w:pPr>
      <w:r>
        <w:t>Bearing layout</w:t>
      </w:r>
    </w:p>
    <w:p w14:paraId="3BA7004E" w14:textId="77777777" w:rsidR="00262671" w:rsidRDefault="00262671" w:rsidP="00D856D2">
      <w:pPr>
        <w:pStyle w:val="BodyText2"/>
        <w:widowControl w:val="0"/>
        <w:numPr>
          <w:ilvl w:val="0"/>
          <w:numId w:val="51"/>
        </w:numPr>
        <w:tabs>
          <w:tab w:val="left" w:pos="1080"/>
        </w:tabs>
        <w:ind w:left="1080" w:right="-43"/>
        <w:jc w:val="left"/>
      </w:pPr>
      <w:r>
        <w:t>Bearing types and required number for each type</w:t>
      </w:r>
    </w:p>
    <w:p w14:paraId="10C389E1" w14:textId="77777777" w:rsidR="00262671" w:rsidRDefault="00262671" w:rsidP="00D856D2">
      <w:pPr>
        <w:pStyle w:val="BodyText2"/>
        <w:widowControl w:val="0"/>
        <w:numPr>
          <w:ilvl w:val="0"/>
          <w:numId w:val="51"/>
        </w:numPr>
        <w:tabs>
          <w:tab w:val="left" w:pos="1080"/>
        </w:tabs>
        <w:ind w:left="1080" w:right="-43"/>
        <w:jc w:val="left"/>
      </w:pPr>
      <w:r>
        <w:t>Bearing replacement jacking locations and loads</w:t>
      </w:r>
    </w:p>
    <w:p w14:paraId="388D328A" w14:textId="77777777" w:rsidR="00262671" w:rsidRDefault="00262671" w:rsidP="00D856D2">
      <w:pPr>
        <w:pStyle w:val="BodyText2"/>
        <w:widowControl w:val="0"/>
        <w:numPr>
          <w:ilvl w:val="0"/>
          <w:numId w:val="51"/>
        </w:numPr>
        <w:tabs>
          <w:tab w:val="left" w:pos="1080"/>
        </w:tabs>
        <w:ind w:left="1080" w:right="-43"/>
        <w:jc w:val="left"/>
      </w:pPr>
      <w:r>
        <w:t>Bearing schedule showing design loads, translation and rotation requirements</w:t>
      </w:r>
    </w:p>
    <w:p w14:paraId="1BD89BA5" w14:textId="77777777" w:rsidR="00262671" w:rsidRDefault="00262671" w:rsidP="00D856D2">
      <w:pPr>
        <w:pStyle w:val="BodyText2"/>
        <w:widowControl w:val="0"/>
        <w:numPr>
          <w:ilvl w:val="0"/>
          <w:numId w:val="51"/>
        </w:numPr>
        <w:tabs>
          <w:tab w:val="left" w:pos="1080"/>
        </w:tabs>
        <w:ind w:left="1080" w:right="-43"/>
        <w:jc w:val="left"/>
      </w:pPr>
      <w:r>
        <w:t>Temperature setting graphs for construction and for long term account for elastic, shrinkage and creep shortening of prestressed girders</w:t>
      </w:r>
    </w:p>
    <w:p w14:paraId="5FD7D5AB" w14:textId="77777777" w:rsidR="00262671" w:rsidRDefault="00262671" w:rsidP="00D856D2">
      <w:pPr>
        <w:pStyle w:val="BodyText2"/>
        <w:widowControl w:val="0"/>
        <w:numPr>
          <w:ilvl w:val="0"/>
          <w:numId w:val="51"/>
        </w:numPr>
        <w:tabs>
          <w:tab w:val="left" w:pos="1080"/>
        </w:tabs>
        <w:ind w:left="1080" w:right="-43"/>
        <w:jc w:val="left"/>
      </w:pPr>
      <w:r>
        <w:t>Sole plate, tapered dimensions and connection to girder details</w:t>
      </w:r>
    </w:p>
    <w:p w14:paraId="762CDAF5" w14:textId="77777777" w:rsidR="00262671" w:rsidRDefault="00262671" w:rsidP="00D856D2">
      <w:pPr>
        <w:pStyle w:val="BodyText2"/>
        <w:widowControl w:val="0"/>
        <w:numPr>
          <w:ilvl w:val="0"/>
          <w:numId w:val="51"/>
        </w:numPr>
        <w:tabs>
          <w:tab w:val="left" w:pos="1080"/>
        </w:tabs>
        <w:ind w:left="1080" w:right="-43"/>
        <w:jc w:val="left"/>
      </w:pPr>
      <w:r>
        <w:t>Base plate, anchor rods, and grout pad details</w:t>
      </w:r>
    </w:p>
    <w:p w14:paraId="6DB1D609" w14:textId="7EB13910" w:rsidR="00B76CE1" w:rsidRDefault="00262671" w:rsidP="004424D9">
      <w:pPr>
        <w:pStyle w:val="BodyText2"/>
        <w:widowControl w:val="0"/>
        <w:numPr>
          <w:ilvl w:val="0"/>
          <w:numId w:val="51"/>
        </w:numPr>
        <w:tabs>
          <w:tab w:val="left" w:pos="1080"/>
        </w:tabs>
        <w:ind w:left="1080" w:right="-43"/>
        <w:jc w:val="left"/>
      </w:pPr>
      <w:r>
        <w:t>Lateral restraint details</w:t>
      </w:r>
    </w:p>
    <w:p w14:paraId="683E1605" w14:textId="08E253B4" w:rsidR="00262671" w:rsidRDefault="00262671" w:rsidP="00D856D2">
      <w:pPr>
        <w:pStyle w:val="BodyText2"/>
        <w:widowControl w:val="0"/>
        <w:numPr>
          <w:ilvl w:val="0"/>
          <w:numId w:val="51"/>
        </w:numPr>
        <w:tabs>
          <w:tab w:val="left" w:pos="1080"/>
        </w:tabs>
        <w:ind w:left="1080" w:right="-43"/>
        <w:jc w:val="left"/>
      </w:pPr>
      <w:r>
        <w:t xml:space="preserve">Bearing Setting Elevation Table showing top of sole plate elevations and </w:t>
      </w:r>
      <w:r w:rsidR="009121E5">
        <w:t>2</w:t>
      </w:r>
      <w:r>
        <w:t xml:space="preserve"> empty rows, for bearing heights and top of grout pad elevations, to be filled in after bearing heights are obtained from </w:t>
      </w:r>
      <w:r w:rsidR="00445811">
        <w:t>Project Co</w:t>
      </w:r>
      <w:r>
        <w:t>.</w:t>
      </w:r>
    </w:p>
    <w:p w14:paraId="10CC0B89" w14:textId="77777777" w:rsidR="00262671" w:rsidRPr="00212597" w:rsidRDefault="00262671" w:rsidP="00D856D2">
      <w:pPr>
        <w:pStyle w:val="PPP4"/>
        <w:numPr>
          <w:ilvl w:val="4"/>
          <w:numId w:val="18"/>
        </w:numPr>
        <w:tabs>
          <w:tab w:val="clear" w:pos="4320"/>
        </w:tabs>
        <w:ind w:left="4253" w:hanging="1418"/>
        <w:rPr>
          <w:b/>
        </w:rPr>
      </w:pPr>
      <w:r w:rsidRPr="00212597">
        <w:rPr>
          <w:b/>
        </w:rPr>
        <w:t>Girders</w:t>
      </w:r>
    </w:p>
    <w:p w14:paraId="7EE352BE" w14:textId="77777777" w:rsidR="00262671" w:rsidRPr="00315EBB" w:rsidRDefault="00262671" w:rsidP="00212597">
      <w:pPr>
        <w:pStyle w:val="BodyText2"/>
      </w:pPr>
    </w:p>
    <w:p w14:paraId="71EA4A44" w14:textId="77777777" w:rsidR="00262671" w:rsidRPr="00315EBB" w:rsidRDefault="00262671" w:rsidP="001F0004">
      <w:pPr>
        <w:pStyle w:val="BodyText2"/>
      </w:pPr>
      <w:r w:rsidRPr="00C80C76">
        <w:t>Span lengths established from preliminary engineering requirements shall be rounded up to the nearest whole metre.</w:t>
      </w:r>
    </w:p>
    <w:p w14:paraId="44300DA9" w14:textId="77777777" w:rsidR="00262671" w:rsidRPr="00315EBB" w:rsidRDefault="00262671" w:rsidP="001F0004">
      <w:pPr>
        <w:pStyle w:val="BodyText2"/>
      </w:pPr>
    </w:p>
    <w:p w14:paraId="0288E916" w14:textId="77777777" w:rsidR="00262671" w:rsidRPr="00315EBB" w:rsidRDefault="00262671" w:rsidP="001F0004">
      <w:pPr>
        <w:pStyle w:val="BodyText2"/>
      </w:pPr>
      <w:r w:rsidRPr="00C80C76">
        <w:t>Girder camber variations shall be accommodated by adjusting the deck formwork elevation and thickness of the deck haunch on the girders. The following standard note shall be shown on the deck drawing and shall apply to the nominal girder haunch and the outside of curb</w:t>
      </w:r>
      <w:r w:rsidRPr="00C80C76">
        <w:fldChar w:fldCharType="begin"/>
      </w:r>
      <w:r w:rsidRPr="00C80C76">
        <w:instrText xml:space="preserve"> eq \O(/, )</w:instrText>
      </w:r>
      <w:r w:rsidRPr="00C80C76">
        <w:fldChar w:fldCharType="end"/>
      </w:r>
      <w:r w:rsidRPr="00C80C76">
        <w:t>fascia dimensions:</w:t>
      </w:r>
    </w:p>
    <w:p w14:paraId="4B64D0FE" w14:textId="48920898" w:rsidR="001D5AB5" w:rsidRDefault="001D5AB5"/>
    <w:p w14:paraId="368355D5" w14:textId="01A5A984" w:rsidR="00262671" w:rsidRPr="00315EBB" w:rsidRDefault="00262671" w:rsidP="00262671">
      <w:pPr>
        <w:pStyle w:val="BodyText2"/>
        <w:widowControl w:val="0"/>
        <w:ind w:left="360"/>
      </w:pPr>
      <w:r w:rsidRPr="00C80C76">
        <w:t xml:space="preserve">“THESE DIMENSIONS WILL VARY DUE TO VARIATIONS IN GIRDER CAMBER. </w:t>
      </w:r>
      <w:r w:rsidR="00445811">
        <w:t>PROJECT CO</w:t>
      </w:r>
      <w:r w:rsidRPr="00C80C76">
        <w:t xml:space="preserve"> SHALL DETERMINE THE ADJUSTMENTS AND MAKE THE APPROPRIATE CORRECTIONS.”</w:t>
      </w:r>
    </w:p>
    <w:p w14:paraId="2F0AE706" w14:textId="77777777" w:rsidR="001D5AB5" w:rsidRDefault="001D5AB5" w:rsidP="001F0004">
      <w:pPr>
        <w:pStyle w:val="BodyText2"/>
      </w:pPr>
    </w:p>
    <w:p w14:paraId="4B8CDA00" w14:textId="36C92242" w:rsidR="00262671" w:rsidRPr="00212597" w:rsidRDefault="00262671" w:rsidP="00212597">
      <w:pPr>
        <w:pStyle w:val="BodyText2"/>
        <w:rPr>
          <w:b/>
        </w:rPr>
      </w:pPr>
      <w:r w:rsidRPr="00212597">
        <w:rPr>
          <w:b/>
        </w:rPr>
        <w:t>Steel Girder Superstructures</w:t>
      </w:r>
    </w:p>
    <w:p w14:paraId="7594156D" w14:textId="77777777" w:rsidR="00262671" w:rsidRPr="00315EBB" w:rsidRDefault="00262671" w:rsidP="001F0004">
      <w:pPr>
        <w:pStyle w:val="BodyText2"/>
      </w:pPr>
    </w:p>
    <w:p w14:paraId="4D06F839" w14:textId="48B6DF0A" w:rsidR="00262671" w:rsidRPr="00315EBB" w:rsidRDefault="00262671" w:rsidP="001F0004">
      <w:pPr>
        <w:pStyle w:val="BodyText2"/>
      </w:pPr>
      <w:r w:rsidRPr="00C80C76">
        <w:t>The span lengths shown on the general layout drawings shall be measured at a fabrication temperature of 0</w:t>
      </w:r>
      <w:r w:rsidR="00FC70B6">
        <w:t>°</w:t>
      </w:r>
      <w:r w:rsidRPr="00C80C76">
        <w:t xml:space="preserve"> Celsius, from centreline bearing to centreline bearing along the bottom flange for uniform depth girders, and along the top flange for tapered or haunched girders. Expansion bearings are to be centred on centreline bearing at </w:t>
      </w:r>
      <w:r>
        <w:t>0</w:t>
      </w:r>
      <w:r w:rsidR="00FC70B6">
        <w:t>°</w:t>
      </w:r>
      <w:r w:rsidRPr="00C80C76">
        <w:t xml:space="preserve"> Celsius.</w:t>
      </w:r>
    </w:p>
    <w:p w14:paraId="1F6D85B1" w14:textId="77777777" w:rsidR="00262671" w:rsidRPr="00315EBB" w:rsidRDefault="00262671" w:rsidP="001F0004">
      <w:pPr>
        <w:pStyle w:val="BodyText2"/>
      </w:pPr>
    </w:p>
    <w:p w14:paraId="47AE88C1" w14:textId="77777777" w:rsidR="00262671" w:rsidRDefault="00262671" w:rsidP="001F0004">
      <w:pPr>
        <w:pStyle w:val="BodyText2"/>
      </w:pPr>
      <w:r w:rsidRPr="00C80C76">
        <w:t>Ground stationing for locating the centreline bearing of sub-structure elements shall be adjusted to account for the following:</w:t>
      </w:r>
    </w:p>
    <w:p w14:paraId="264D1478" w14:textId="77777777" w:rsidR="00D40BFA" w:rsidRPr="00315EBB" w:rsidRDefault="00D40BFA" w:rsidP="001F0004">
      <w:pPr>
        <w:pStyle w:val="BodyText2"/>
      </w:pPr>
    </w:p>
    <w:p w14:paraId="46604312" w14:textId="445C17B0" w:rsidR="00262671" w:rsidRDefault="001F0004" w:rsidP="00D856D2">
      <w:pPr>
        <w:pStyle w:val="BodyText2"/>
        <w:widowControl w:val="0"/>
        <w:numPr>
          <w:ilvl w:val="0"/>
          <w:numId w:val="51"/>
        </w:numPr>
        <w:tabs>
          <w:tab w:val="left" w:pos="1080"/>
        </w:tabs>
        <w:ind w:left="1080" w:right="-43"/>
        <w:jc w:val="left"/>
      </w:pPr>
      <w:r>
        <w:t>L</w:t>
      </w:r>
      <w:r w:rsidR="00262671" w:rsidRPr="00315EBB">
        <w:t>ength difference between gradeline profile and horizontal surveyed distances</w:t>
      </w:r>
      <w:r w:rsidR="00DC3F94">
        <w:t>.</w:t>
      </w:r>
    </w:p>
    <w:p w14:paraId="1112F534" w14:textId="0FBA154B" w:rsidR="00262671" w:rsidRDefault="001F0004" w:rsidP="00D856D2">
      <w:pPr>
        <w:pStyle w:val="BodyText2"/>
        <w:widowControl w:val="0"/>
        <w:numPr>
          <w:ilvl w:val="0"/>
          <w:numId w:val="51"/>
        </w:numPr>
        <w:tabs>
          <w:tab w:val="left" w:pos="1080"/>
        </w:tabs>
        <w:ind w:left="1080" w:right="-43"/>
        <w:jc w:val="left"/>
      </w:pPr>
      <w:r>
        <w:t>L</w:t>
      </w:r>
      <w:r w:rsidR="00262671" w:rsidRPr="00C80C76">
        <w:t>ongitudinal shift due to off-plumb tilting of bearing stiffeners or control sections set perpendicular to the top flange, when span lengths are measured along the top flange</w:t>
      </w:r>
      <w:r w:rsidR="00DC3F94">
        <w:t>.</w:t>
      </w:r>
    </w:p>
    <w:p w14:paraId="1F5584C3" w14:textId="5E57DEA2" w:rsidR="00262671" w:rsidRDefault="00DC3F94" w:rsidP="00D856D2">
      <w:pPr>
        <w:pStyle w:val="BodyText2"/>
        <w:widowControl w:val="0"/>
        <w:numPr>
          <w:ilvl w:val="0"/>
          <w:numId w:val="51"/>
        </w:numPr>
        <w:tabs>
          <w:tab w:val="left" w:pos="1080"/>
        </w:tabs>
        <w:ind w:left="1080" w:right="-43"/>
        <w:jc w:val="left"/>
      </w:pPr>
      <w:r>
        <w:t>D</w:t>
      </w:r>
      <w:r w:rsidR="00262671" w:rsidRPr="00C80C76">
        <w:t>ifferences between ground distances and other surveying systems.</w:t>
      </w:r>
    </w:p>
    <w:p w14:paraId="2ED30183" w14:textId="77777777" w:rsidR="00262671" w:rsidRPr="00315EBB" w:rsidRDefault="00262671" w:rsidP="00DC3F94">
      <w:pPr>
        <w:pStyle w:val="BodyText2"/>
      </w:pPr>
    </w:p>
    <w:p w14:paraId="6FEDBBCE" w14:textId="77777777" w:rsidR="00262671" w:rsidRPr="00315EBB" w:rsidRDefault="00262671" w:rsidP="00DC3F94">
      <w:pPr>
        <w:pStyle w:val="BodyText2"/>
      </w:pPr>
      <w:r w:rsidRPr="00C80C76">
        <w:t>For expansion bearings, a bearing temperature setting chart shall be provided for positioning bearing components according to the girder temperature at the time of bearing setting.</w:t>
      </w:r>
    </w:p>
    <w:p w14:paraId="0E4AB70A" w14:textId="77777777" w:rsidR="00262671" w:rsidRPr="00315EBB" w:rsidRDefault="00262671" w:rsidP="00DC3F94">
      <w:pPr>
        <w:pStyle w:val="BodyText2"/>
      </w:pPr>
    </w:p>
    <w:p w14:paraId="1DBE6ECA" w14:textId="0D67D66F" w:rsidR="00B76CE1" w:rsidRDefault="00262671" w:rsidP="004424D9">
      <w:pPr>
        <w:pStyle w:val="BodyText2"/>
      </w:pPr>
      <w:r w:rsidRPr="00C80C76">
        <w:t xml:space="preserve">For fixed bearings for continuous steel girder bridges, bearings shall be centred on girder bearing stiffeners. The size of voids for grouting anchor rods shall have sufficient room to accommodate girder length changes at erection temperatures other than </w:t>
      </w:r>
      <w:r>
        <w:t>0</w:t>
      </w:r>
      <w:r w:rsidRPr="00C80C76">
        <w:t>˚ C, in addition to normal construction tolerances. Supporting piers shall be designed for any eccentricities that may arise.</w:t>
      </w:r>
    </w:p>
    <w:p w14:paraId="639A16DF" w14:textId="77777777" w:rsidR="004424D9" w:rsidRDefault="004424D9" w:rsidP="004424D9">
      <w:pPr>
        <w:pStyle w:val="BodyText2"/>
      </w:pPr>
    </w:p>
    <w:p w14:paraId="6454E38B" w14:textId="3D6D1B55" w:rsidR="00262671" w:rsidRDefault="00262671" w:rsidP="00DC3F94">
      <w:pPr>
        <w:pStyle w:val="BodyText2"/>
      </w:pPr>
      <w:r w:rsidRPr="00C80C76">
        <w:t>The following standard note shall be incorporated on the general layout drawing:</w:t>
      </w:r>
    </w:p>
    <w:p w14:paraId="75DD8A86" w14:textId="77777777" w:rsidR="00FB28A2" w:rsidRPr="00315EBB" w:rsidRDefault="00FB28A2" w:rsidP="00DC3F94">
      <w:pPr>
        <w:pStyle w:val="BodyText2"/>
      </w:pPr>
    </w:p>
    <w:p w14:paraId="4A18AFDB" w14:textId="77D95AF9" w:rsidR="00262671" w:rsidRPr="00315EBB" w:rsidRDefault="00262671" w:rsidP="00262671">
      <w:pPr>
        <w:pStyle w:val="BodyText2"/>
        <w:ind w:left="720"/>
      </w:pPr>
      <w:r w:rsidRPr="00C80C76">
        <w:t>“GIRDER LENGTHS SHOWN ARE MEASURED ALONG BOTTOM (TOP) FLANGE AND ARE CORRECT AT 0</w:t>
      </w:r>
      <w:r w:rsidR="00FC70B6">
        <w:t>°</w:t>
      </w:r>
      <w:r>
        <w:t xml:space="preserve"> CELSIUS</w:t>
      </w:r>
      <w:r w:rsidRPr="00C80C76">
        <w:t xml:space="preserve">. ABUTMENT AND PIER STATIONINGS ARE LOCATED SUCH THAT BEARINGS ARE CENTRED AT </w:t>
      </w:r>
      <w:r>
        <w:t>0</w:t>
      </w:r>
      <w:r w:rsidR="00FC70B6">
        <w:t>°</w:t>
      </w:r>
      <w:r>
        <w:t xml:space="preserve"> CELSIUS</w:t>
      </w:r>
      <w:r w:rsidRPr="00C80C76">
        <w:t>”.</w:t>
      </w:r>
    </w:p>
    <w:p w14:paraId="301F41B2" w14:textId="77777777" w:rsidR="00262671" w:rsidRPr="00315EBB" w:rsidRDefault="00262671" w:rsidP="00DC3F94">
      <w:pPr>
        <w:pStyle w:val="BodyText2"/>
      </w:pPr>
    </w:p>
    <w:p w14:paraId="3A281B09" w14:textId="62E711E9" w:rsidR="00262671" w:rsidRPr="00315EBB" w:rsidRDefault="00262671" w:rsidP="00DC3F94">
      <w:pPr>
        <w:pStyle w:val="BodyText2"/>
      </w:pPr>
      <w:r w:rsidRPr="00C80C76">
        <w:t>Welded steel girders shall be cambered for 1</w:t>
      </w:r>
      <w:r>
        <w:t>1</w:t>
      </w:r>
      <w:r w:rsidRPr="00C80C76">
        <w:t xml:space="preserve">0% of the dead load deflection and roadway gradeline profile.  Camber data shall be shown on a camber diagram, at 10th span points, centreline of supports, and centreline of field splices, along with net camber values for individual girder segments between splices. For spans longer than 50 m, data shall be presented at 20th span points. Data shall include girder </w:t>
      </w:r>
      <w:r>
        <w:t xml:space="preserve">and bracing </w:t>
      </w:r>
      <w:r w:rsidR="00AC21D5">
        <w:t>dead load</w:t>
      </w:r>
      <w:r w:rsidRPr="00C80C76">
        <w:t xml:space="preserve">, deck </w:t>
      </w:r>
      <w:r w:rsidR="00AC21D5">
        <w:t>dead load</w:t>
      </w:r>
      <w:r w:rsidRPr="00C80C76">
        <w:t xml:space="preserve">, </w:t>
      </w:r>
      <w:r w:rsidR="00AC21D5">
        <w:t>s</w:t>
      </w:r>
      <w:r w:rsidR="00AC21D5" w:rsidRPr="00C80C76">
        <w:t>uper</w:t>
      </w:r>
      <w:r w:rsidRPr="00C80C76">
        <w:t xml:space="preserve">-imposed </w:t>
      </w:r>
      <w:r w:rsidR="00AC21D5">
        <w:t>dead load</w:t>
      </w:r>
      <w:r w:rsidR="00AC21D5" w:rsidRPr="00C80C76">
        <w:t xml:space="preserve"> </w:t>
      </w:r>
      <w:r w:rsidRPr="00C80C76">
        <w:t>(including curb/barrier/median/sidewalk + wearing surface), and vertical grade.</w:t>
      </w:r>
      <w:r w:rsidRPr="00315EBB">
        <w:t xml:space="preserve"> Notwithstanding the Bridge Design Code clause 10.7.4.1, welded steel girders spanning less than 25 m shall be cambered to compensate for dead load deflectio</w:t>
      </w:r>
      <w:r w:rsidRPr="00C80C76">
        <w:t>n and highway grade profile.</w:t>
      </w:r>
    </w:p>
    <w:p w14:paraId="2FA20C26" w14:textId="77777777" w:rsidR="00262671" w:rsidRPr="00315EBB" w:rsidRDefault="00262671" w:rsidP="00DC3F94">
      <w:pPr>
        <w:pStyle w:val="BodyText2"/>
      </w:pPr>
    </w:p>
    <w:p w14:paraId="76B8EC83" w14:textId="77777777" w:rsidR="00262671" w:rsidRDefault="00262671" w:rsidP="00DC3F94">
      <w:pPr>
        <w:pStyle w:val="BodyText2"/>
      </w:pPr>
      <w:r w:rsidRPr="00C80C76">
        <w:t>Structural steel mass for steel girder superstructures shall be calculated and the mass, in tonnes, shall be shown in the ‘General Notes’ area on the steel girder drawings.  Mass shall include girders, diaphragms, stiffeners, and splice plates but does not include deck joints, bearings, and bolts.</w:t>
      </w:r>
    </w:p>
    <w:p w14:paraId="75B28846" w14:textId="77777777" w:rsidR="001D5AB5" w:rsidRPr="00315EBB" w:rsidRDefault="001D5AB5" w:rsidP="00DC3F94">
      <w:pPr>
        <w:pStyle w:val="BodyText2"/>
      </w:pPr>
    </w:p>
    <w:p w14:paraId="1D032165" w14:textId="5244DC6D" w:rsidR="00262671" w:rsidRPr="00212597" w:rsidRDefault="00262671" w:rsidP="00212597">
      <w:pPr>
        <w:pStyle w:val="BodyText2"/>
        <w:rPr>
          <w:b/>
        </w:rPr>
      </w:pPr>
      <w:r w:rsidRPr="00212597">
        <w:rPr>
          <w:b/>
        </w:rPr>
        <w:t>Precast Concrete Girder Superstructures</w:t>
      </w:r>
    </w:p>
    <w:p w14:paraId="1C24E6E0" w14:textId="77777777" w:rsidR="00262671" w:rsidRPr="00315EBB" w:rsidRDefault="00262671" w:rsidP="00DC3F94">
      <w:pPr>
        <w:pStyle w:val="BodyText2"/>
      </w:pPr>
    </w:p>
    <w:p w14:paraId="4EB9E848" w14:textId="2C5CE68A" w:rsidR="00262671" w:rsidRPr="00315EBB" w:rsidRDefault="00262671" w:rsidP="00DC3F94">
      <w:pPr>
        <w:pStyle w:val="BodyText2"/>
      </w:pPr>
      <w:r w:rsidRPr="00C80C76">
        <w:t>Lengths of precast concrete girders are to be shown on the general layout drawings together with pier diaphragm thicknesses between girder ends, and distance from abutment girder end to centreline abutment bearing. Precast girder lengths shall be set to meet geometric and clearance requirements and shall be measured along the bottom flange at a fabrication temperature of 0</w:t>
      </w:r>
      <w:r w:rsidR="00971D0A">
        <w:rPr>
          <w:vertAlign w:val="superscript"/>
        </w:rPr>
        <w:t>o</w:t>
      </w:r>
      <w:r w:rsidR="00FC70B6">
        <w:t xml:space="preserve">  </w:t>
      </w:r>
      <w:r w:rsidRPr="00C80C76">
        <w:t xml:space="preserve">Celsius. Allowance shall be made for prestress shortening, shrinkage and creep up to the time of girder erection. Expansion bridge bearings shall be centred on centreline bearing at </w:t>
      </w:r>
      <w:r>
        <w:t>0</w:t>
      </w:r>
      <w:r w:rsidR="00FC70B6">
        <w:t>°</w:t>
      </w:r>
      <w:r w:rsidRPr="00C80C76">
        <w:t xml:space="preserve"> Celsius.</w:t>
      </w:r>
    </w:p>
    <w:p w14:paraId="4D10E1E1" w14:textId="77777777" w:rsidR="00262671" w:rsidRPr="00315EBB" w:rsidRDefault="00262671" w:rsidP="00DC3F94">
      <w:pPr>
        <w:pStyle w:val="BodyText2"/>
      </w:pPr>
    </w:p>
    <w:p w14:paraId="1BB658C5" w14:textId="77777777" w:rsidR="00262671" w:rsidRDefault="00262671" w:rsidP="00DC3F94">
      <w:pPr>
        <w:pStyle w:val="BodyText2"/>
      </w:pPr>
      <w:r w:rsidRPr="00C80C76">
        <w:t>Ground stationing for locating the centreline bearing of sub-structure elements shall be adjusted to account for the following:</w:t>
      </w:r>
    </w:p>
    <w:p w14:paraId="7BCFE719" w14:textId="77777777" w:rsidR="00FB28A2" w:rsidRPr="00315EBB" w:rsidRDefault="00FB28A2" w:rsidP="00DC3F94">
      <w:pPr>
        <w:pStyle w:val="BodyText2"/>
      </w:pPr>
    </w:p>
    <w:p w14:paraId="49CFC435" w14:textId="3D3C1822" w:rsidR="00262671" w:rsidRDefault="00DC3F94" w:rsidP="00D856D2">
      <w:pPr>
        <w:pStyle w:val="BodyText2"/>
        <w:widowControl w:val="0"/>
        <w:numPr>
          <w:ilvl w:val="0"/>
          <w:numId w:val="51"/>
        </w:numPr>
        <w:tabs>
          <w:tab w:val="left" w:pos="1080"/>
        </w:tabs>
        <w:ind w:left="1080" w:right="-43"/>
        <w:jc w:val="left"/>
      </w:pPr>
      <w:r>
        <w:t>L</w:t>
      </w:r>
      <w:r w:rsidR="00262671" w:rsidRPr="00315EBB">
        <w:t>ength difference between gradeline profile and horizontal surveyed distances</w:t>
      </w:r>
      <w:r>
        <w:t>.</w:t>
      </w:r>
    </w:p>
    <w:p w14:paraId="42A70011" w14:textId="76127875" w:rsidR="00262671" w:rsidRDefault="00DC3F94" w:rsidP="00D856D2">
      <w:pPr>
        <w:pStyle w:val="BodyText2"/>
        <w:widowControl w:val="0"/>
        <w:numPr>
          <w:ilvl w:val="0"/>
          <w:numId w:val="51"/>
        </w:numPr>
        <w:tabs>
          <w:tab w:val="left" w:pos="1080"/>
        </w:tabs>
        <w:ind w:left="1080" w:right="-43"/>
        <w:jc w:val="left"/>
      </w:pPr>
      <w:r>
        <w:t>D</w:t>
      </w:r>
      <w:r w:rsidR="00262671" w:rsidRPr="00C80C76">
        <w:t>ifferences between ground distances and other surveying systems.</w:t>
      </w:r>
    </w:p>
    <w:p w14:paraId="1BBA6BB6" w14:textId="77777777" w:rsidR="00262671" w:rsidRPr="00315EBB" w:rsidRDefault="00262671" w:rsidP="00DC3F94">
      <w:pPr>
        <w:pStyle w:val="BodyText2"/>
      </w:pPr>
    </w:p>
    <w:p w14:paraId="50F93278" w14:textId="1CD79EEC" w:rsidR="00B76CE1" w:rsidRDefault="00262671" w:rsidP="004424D9">
      <w:pPr>
        <w:pStyle w:val="BodyText2"/>
      </w:pPr>
      <w:r w:rsidRPr="00C80C76">
        <w:t>For expansion bearings, a bearing temperature setting chart shall be provided for positioning bearing components according to the girder temperature at the time of setting the bearing. The bearing design and setting chart shall make allowances for girder shortening due to post-tensioning and long term shrinkage and creep.</w:t>
      </w:r>
    </w:p>
    <w:p w14:paraId="16F87231" w14:textId="77777777" w:rsidR="004424D9" w:rsidRDefault="004424D9" w:rsidP="004424D9">
      <w:pPr>
        <w:pStyle w:val="BodyText2"/>
      </w:pPr>
    </w:p>
    <w:p w14:paraId="40782917" w14:textId="162628D5" w:rsidR="00262671" w:rsidRDefault="00262671" w:rsidP="00DC3F94">
      <w:pPr>
        <w:pStyle w:val="BodyText2"/>
      </w:pPr>
      <w:r w:rsidRPr="00C80C76">
        <w:t>The following standard note shall be incorporated on the general layout drawing:</w:t>
      </w:r>
    </w:p>
    <w:p w14:paraId="1B62E531" w14:textId="77777777" w:rsidR="00FB28A2" w:rsidRPr="00315EBB" w:rsidRDefault="00FB28A2" w:rsidP="00DC3F94">
      <w:pPr>
        <w:pStyle w:val="BodyText2"/>
      </w:pPr>
    </w:p>
    <w:p w14:paraId="44EB3399" w14:textId="63E6D71A" w:rsidR="00262671" w:rsidRPr="00315EBB" w:rsidRDefault="00262671" w:rsidP="00262671">
      <w:pPr>
        <w:pStyle w:val="BodyText2"/>
        <w:ind w:left="720"/>
      </w:pPr>
      <w:r w:rsidRPr="00C80C76">
        <w:t>“GIRDER LENGTHS SHOWN ARE MEASURED ALONG BOTTOM FLANGE AND ARE CORRECT AT +0</w:t>
      </w:r>
      <w:r w:rsidR="00FC70B6">
        <w:t>°</w:t>
      </w:r>
      <w:r>
        <w:t xml:space="preserve"> CELSIUS</w:t>
      </w:r>
      <w:r w:rsidRPr="00C80C76">
        <w:t xml:space="preserve">. ABUTMENT AND PIER STATIONINGS ARE LOCATED SUCH THAT BEARINGS ARE CENTRED AT </w:t>
      </w:r>
      <w:r>
        <w:t>0</w:t>
      </w:r>
      <w:r w:rsidR="00FC70B6">
        <w:t>°</w:t>
      </w:r>
      <w:r>
        <w:t xml:space="preserve"> CELSIUS</w:t>
      </w:r>
      <w:r w:rsidRPr="00C80C76">
        <w:t>. PRECAST SUPPLIERS SHALL MAKE APPROPRIATE ALLOWANCE FOR PRESTRESS SHORTENING, SHRINKAGE AND CREEP UP TO THE TIME OF GIRDER ERECTION”.</w:t>
      </w:r>
    </w:p>
    <w:p w14:paraId="0E274A61" w14:textId="77777777" w:rsidR="00262671" w:rsidRPr="00315EBB" w:rsidRDefault="00262671" w:rsidP="00DC3F94">
      <w:pPr>
        <w:pStyle w:val="BodyText2"/>
      </w:pPr>
    </w:p>
    <w:p w14:paraId="145D1DE5" w14:textId="4D92DAB7" w:rsidR="00262671" w:rsidRDefault="00262671" w:rsidP="00DC3F94">
      <w:pPr>
        <w:pStyle w:val="BodyText2"/>
      </w:pPr>
      <w:r w:rsidRPr="00C80C76">
        <w:t xml:space="preserve">Theoretical calculated cambers based on best estimates shall be shown </w:t>
      </w:r>
      <w:r w:rsidR="00073F61">
        <w:t>in the Design Data</w:t>
      </w:r>
      <w:r w:rsidRPr="00C80C76">
        <w:t xml:space="preserve">. Camber data shall be provided at various construction stages, such as at transfer, erection, deck pour, post-tensioning, </w:t>
      </w:r>
      <w:r w:rsidR="00073F61">
        <w:t>s</w:t>
      </w:r>
      <w:r w:rsidR="00073F61" w:rsidRPr="00C80C76">
        <w:t>uper</w:t>
      </w:r>
      <w:r w:rsidRPr="00C80C76">
        <w:t xml:space="preserve">-imposed </w:t>
      </w:r>
      <w:r w:rsidR="00073F61">
        <w:t>dead load</w:t>
      </w:r>
      <w:r w:rsidRPr="00C80C76">
        <w:t>, gradeline profile, etc.</w:t>
      </w:r>
    </w:p>
    <w:p w14:paraId="53508593" w14:textId="77777777" w:rsidR="00262671" w:rsidRDefault="00262671" w:rsidP="00DC3F94">
      <w:pPr>
        <w:pStyle w:val="BodyText2"/>
      </w:pPr>
    </w:p>
    <w:p w14:paraId="532138C2" w14:textId="77777777" w:rsidR="00262671" w:rsidRPr="00315EBB" w:rsidRDefault="00262671" w:rsidP="00DC3F94">
      <w:pPr>
        <w:pStyle w:val="BodyText2"/>
      </w:pPr>
      <w:r>
        <w:t>Consideration shall be given for the forms for all prestressed girders to be adjusted to allow for sag to be built into the girder to account for the camber resulting from the prestressing.</w:t>
      </w:r>
    </w:p>
    <w:p w14:paraId="3C8B5AF2" w14:textId="77777777" w:rsidR="00262671" w:rsidRPr="00315EBB" w:rsidRDefault="00262671" w:rsidP="00DC3F94">
      <w:pPr>
        <w:pStyle w:val="BodyText2"/>
      </w:pPr>
    </w:p>
    <w:p w14:paraId="492CC20A" w14:textId="13703242" w:rsidR="00262671" w:rsidRPr="00212597" w:rsidRDefault="00262671" w:rsidP="00212597">
      <w:pPr>
        <w:pStyle w:val="BodyText2"/>
        <w:rPr>
          <w:b/>
        </w:rPr>
      </w:pPr>
      <w:r w:rsidRPr="00212597">
        <w:rPr>
          <w:b/>
        </w:rPr>
        <w:t>Cast In Place or Segmental Concrete Superstructures</w:t>
      </w:r>
    </w:p>
    <w:p w14:paraId="551CE873" w14:textId="77777777" w:rsidR="00262671" w:rsidRPr="00315EBB" w:rsidRDefault="00262671" w:rsidP="00DC3F94">
      <w:pPr>
        <w:pStyle w:val="BodyText2"/>
      </w:pPr>
    </w:p>
    <w:p w14:paraId="510E766B" w14:textId="77777777" w:rsidR="00262671" w:rsidRPr="00315EBB" w:rsidRDefault="00262671" w:rsidP="00DC3F94">
      <w:pPr>
        <w:pStyle w:val="BodyText2"/>
      </w:pPr>
      <w:r w:rsidRPr="00C80C76">
        <w:t>Data shall be presented on the drawings to allow setting of form elevations.  The deflection data used in the determination of the form elevations shall be presented.</w:t>
      </w:r>
    </w:p>
    <w:p w14:paraId="32E1BD44" w14:textId="77777777" w:rsidR="00262671" w:rsidRPr="00315EBB" w:rsidRDefault="00262671" w:rsidP="00DC3F94">
      <w:pPr>
        <w:pStyle w:val="BodyText2"/>
      </w:pPr>
    </w:p>
    <w:p w14:paraId="19269DBE" w14:textId="77777777" w:rsidR="00262671" w:rsidRDefault="00262671" w:rsidP="00DC3F94">
      <w:pPr>
        <w:pStyle w:val="BodyText2"/>
      </w:pPr>
      <w:r w:rsidRPr="00C80C76">
        <w:t xml:space="preserve">The span length shown on the </w:t>
      </w:r>
      <w:r>
        <w:t>g</w:t>
      </w:r>
      <w:r w:rsidRPr="00C80C76">
        <w:t xml:space="preserve">eneral </w:t>
      </w:r>
      <w:r>
        <w:t>l</w:t>
      </w:r>
      <w:r w:rsidRPr="00C80C76">
        <w:t>ayout drawing shall be the ground distance on the control line between centreline bearings. The following standard note shall be incorporated on the general layout drawing:</w:t>
      </w:r>
    </w:p>
    <w:p w14:paraId="7BC0D996" w14:textId="77777777" w:rsidR="00FB28A2" w:rsidRPr="00315EBB" w:rsidRDefault="00FB28A2" w:rsidP="00DC3F94">
      <w:pPr>
        <w:pStyle w:val="BodyText2"/>
      </w:pPr>
    </w:p>
    <w:p w14:paraId="796FC5D3" w14:textId="77777777" w:rsidR="00262671" w:rsidRPr="00315EBB" w:rsidRDefault="00262671" w:rsidP="00262671">
      <w:pPr>
        <w:pStyle w:val="BodyText2"/>
        <w:widowControl w:val="0"/>
        <w:ind w:left="720"/>
      </w:pPr>
      <w:r w:rsidRPr="00C80C76">
        <w:t>“SPAN LENGTH SHOWN IS THE GROUND DISTANCE ON CONTROL LINE BETWEEN CENTRELINE OF BEARINGS”</w:t>
      </w:r>
    </w:p>
    <w:p w14:paraId="50052A4F" w14:textId="77777777" w:rsidR="00262671" w:rsidRPr="00315EBB" w:rsidRDefault="00262671" w:rsidP="00DC3F94">
      <w:pPr>
        <w:pStyle w:val="BodyText2"/>
      </w:pPr>
    </w:p>
    <w:p w14:paraId="0B6CE41F" w14:textId="77777777" w:rsidR="00A91ECC" w:rsidRDefault="00A91ECC">
      <w:pPr>
        <w:rPr>
          <w:b/>
        </w:rPr>
      </w:pPr>
      <w:r>
        <w:rPr>
          <w:b/>
        </w:rPr>
        <w:br w:type="page"/>
      </w:r>
    </w:p>
    <w:p w14:paraId="7134FFDF" w14:textId="6B50878C" w:rsidR="00262671" w:rsidRPr="00212597" w:rsidRDefault="00262671" w:rsidP="00212597">
      <w:pPr>
        <w:pStyle w:val="BodyText2"/>
        <w:rPr>
          <w:b/>
        </w:rPr>
      </w:pPr>
      <w:r w:rsidRPr="00212597">
        <w:rPr>
          <w:b/>
        </w:rPr>
        <w:t xml:space="preserve">Curved and </w:t>
      </w:r>
      <w:r w:rsidR="00212597">
        <w:rPr>
          <w:b/>
        </w:rPr>
        <w:t>F</w:t>
      </w:r>
      <w:r w:rsidRPr="00212597">
        <w:rPr>
          <w:b/>
        </w:rPr>
        <w:t>lared Superstructures</w:t>
      </w:r>
    </w:p>
    <w:p w14:paraId="194912CA" w14:textId="77777777" w:rsidR="00262671" w:rsidRPr="00315EBB" w:rsidRDefault="00262671" w:rsidP="00DC3F94">
      <w:pPr>
        <w:pStyle w:val="BodyText2"/>
      </w:pPr>
    </w:p>
    <w:p w14:paraId="23627DC4" w14:textId="77777777" w:rsidR="00262671" w:rsidRPr="00DC3F94" w:rsidRDefault="00262671" w:rsidP="00DC3F94">
      <w:pPr>
        <w:pStyle w:val="BodyText2"/>
      </w:pPr>
      <w:r w:rsidRPr="00DC3F94">
        <w:t xml:space="preserve">For curved structures with equal girder lengths (parallel chords) within each span, measure span length along girder lines as defined </w:t>
      </w:r>
      <w:r w:rsidRPr="00C80C76">
        <w:t>above for steel and precast concrete girders</w:t>
      </w:r>
      <w:r w:rsidRPr="00DC3F94">
        <w:t>.</w:t>
      </w:r>
    </w:p>
    <w:p w14:paraId="147F8C64" w14:textId="77777777" w:rsidR="00262671" w:rsidRPr="00DC3F94" w:rsidRDefault="00262671" w:rsidP="00DC3F94">
      <w:pPr>
        <w:pStyle w:val="BodyText2"/>
      </w:pPr>
    </w:p>
    <w:p w14:paraId="7C39970A" w14:textId="77777777" w:rsidR="00262671" w:rsidRPr="00315EBB" w:rsidRDefault="00262671" w:rsidP="00DC3F94">
      <w:pPr>
        <w:pStyle w:val="BodyText2"/>
      </w:pPr>
      <w:r w:rsidRPr="00DC3F94">
        <w:t>For curved or flared bridges with variable girder lengths (either curved or chords) within a span, measure span length along a selected girder line on the general layout drawing, with a cross reference to a detailed girder layout drawing showing complete geometry of all girders.</w:t>
      </w:r>
    </w:p>
    <w:p w14:paraId="48645C1C" w14:textId="77777777" w:rsidR="00262671" w:rsidRPr="00315EBB" w:rsidRDefault="00262671" w:rsidP="00DC3F94">
      <w:pPr>
        <w:pStyle w:val="BodyText2"/>
      </w:pPr>
    </w:p>
    <w:p w14:paraId="4D2E7337" w14:textId="77777777" w:rsidR="00262671" w:rsidRDefault="00262671" w:rsidP="00DC3F94">
      <w:pPr>
        <w:pStyle w:val="BodyText2"/>
      </w:pPr>
      <w:r w:rsidRPr="00C80C76">
        <w:t xml:space="preserve">Actual girder lengths for all girders, measured along centreline of each girder </w:t>
      </w:r>
      <w:r w:rsidRPr="00DC3F94">
        <w:t xml:space="preserve">as defined </w:t>
      </w:r>
      <w:r w:rsidRPr="00C80C76">
        <w:t>above for steel and precast concrete girders, shall be detailed elsewhere in the drawing set, with the following note:</w:t>
      </w:r>
    </w:p>
    <w:p w14:paraId="40FC326B" w14:textId="77777777" w:rsidR="00FB28A2" w:rsidRPr="00315EBB" w:rsidRDefault="00FB28A2" w:rsidP="00DC3F94">
      <w:pPr>
        <w:pStyle w:val="BodyText2"/>
      </w:pPr>
    </w:p>
    <w:p w14:paraId="458D853A" w14:textId="4A62EB35" w:rsidR="00262671" w:rsidRDefault="00262671" w:rsidP="00262671">
      <w:pPr>
        <w:pStyle w:val="BodyText2"/>
        <w:widowControl w:val="0"/>
        <w:ind w:left="720"/>
        <w:rPr>
          <w:rFonts w:ascii="Times New Roman" w:hAnsi="Times New Roman"/>
          <w:szCs w:val="24"/>
        </w:rPr>
      </w:pPr>
      <w:r w:rsidRPr="00C80C76">
        <w:t xml:space="preserve">“GIRDER LENGTHS SHOWN ARE MEASURED ALONG BOTTOM (TOP) FLANGE AND ARE CORRECT AT </w:t>
      </w:r>
      <w:r w:rsidR="0083163E">
        <w:t>0</w:t>
      </w:r>
      <w:r w:rsidR="00FC70B6">
        <w:t>°</w:t>
      </w:r>
      <w:r>
        <w:t xml:space="preserve"> CELSIUS</w:t>
      </w:r>
      <w:r w:rsidRPr="00C80C76">
        <w:t xml:space="preserve">. ABUTMENT AND PIER STATIONINGS ARE LOCATED SUCH THAT BEARINGS ARE CENTRED AT </w:t>
      </w:r>
      <w:r>
        <w:t>0</w:t>
      </w:r>
      <w:r w:rsidR="00FC70B6">
        <w:t>°</w:t>
      </w:r>
      <w:r>
        <w:t xml:space="preserve"> CELSIUS</w:t>
      </w:r>
      <w:r w:rsidRPr="00C80C76">
        <w:t>”.</w:t>
      </w:r>
    </w:p>
    <w:p w14:paraId="613CDEAE" w14:textId="77777777" w:rsidR="00262671" w:rsidRDefault="00262671" w:rsidP="00DC3F94">
      <w:pPr>
        <w:pStyle w:val="BodyText2"/>
      </w:pPr>
    </w:p>
    <w:p w14:paraId="7737A687" w14:textId="77777777" w:rsidR="00262671" w:rsidRDefault="00262671" w:rsidP="00DC3F94">
      <w:pPr>
        <w:pStyle w:val="BodyText2"/>
      </w:pPr>
      <w:r>
        <w:t>For precast girders, the following note shall be added:</w:t>
      </w:r>
    </w:p>
    <w:p w14:paraId="2CFC89C5" w14:textId="77777777" w:rsidR="00262671" w:rsidRDefault="00262671" w:rsidP="00DC3F94">
      <w:pPr>
        <w:pStyle w:val="BodyText2"/>
      </w:pPr>
    </w:p>
    <w:p w14:paraId="6F3E26A7" w14:textId="77777777" w:rsidR="00262671" w:rsidRDefault="00262671" w:rsidP="00262671">
      <w:pPr>
        <w:pStyle w:val="BodyText2"/>
        <w:ind w:left="720"/>
      </w:pPr>
      <w:r>
        <w:t>“PRECAST SUPPLIERS SHALL MAKE APPROPRIATE ALLOWANCE FOR PRESTRESS SHORTENING, SHRINKAGE AND CREEP UP TO THE TIME OF GIRDER ERECTION”</w:t>
      </w:r>
    </w:p>
    <w:p w14:paraId="2C585340" w14:textId="16DEAFBE" w:rsidR="00262671" w:rsidRPr="00212597" w:rsidRDefault="00262671" w:rsidP="00D856D2">
      <w:pPr>
        <w:pStyle w:val="PPP4"/>
        <w:numPr>
          <w:ilvl w:val="3"/>
          <w:numId w:val="18"/>
        </w:numPr>
        <w:ind w:left="2835" w:hanging="1417"/>
        <w:rPr>
          <w:b/>
        </w:rPr>
      </w:pPr>
      <w:r w:rsidRPr="00212597">
        <w:rPr>
          <w:b/>
        </w:rPr>
        <w:t>Bridgerail</w:t>
      </w:r>
    </w:p>
    <w:p w14:paraId="537E97B7" w14:textId="77777777" w:rsidR="00262671" w:rsidRPr="00315EBB" w:rsidRDefault="00262671" w:rsidP="00212597">
      <w:pPr>
        <w:pStyle w:val="BodyText2"/>
      </w:pPr>
    </w:p>
    <w:p w14:paraId="3A8F1CAD" w14:textId="77777777" w:rsidR="00262671" w:rsidRPr="00315EBB" w:rsidRDefault="00262671" w:rsidP="00212597">
      <w:pPr>
        <w:pStyle w:val="BodyText2"/>
      </w:pPr>
      <w:r w:rsidRPr="00C80C76">
        <w:t>All dimensions for bridgerail layouts are to be given on centreline of bridgerail anchor bolts.</w:t>
      </w:r>
    </w:p>
    <w:p w14:paraId="3CEF9B09" w14:textId="77777777" w:rsidR="00262671" w:rsidRPr="00212597" w:rsidRDefault="00262671" w:rsidP="00D856D2">
      <w:pPr>
        <w:pStyle w:val="PPP4"/>
        <w:numPr>
          <w:ilvl w:val="4"/>
          <w:numId w:val="18"/>
        </w:numPr>
        <w:tabs>
          <w:tab w:val="clear" w:pos="4320"/>
        </w:tabs>
        <w:ind w:left="4253" w:hanging="1418"/>
        <w:rPr>
          <w:b/>
        </w:rPr>
      </w:pPr>
      <w:r w:rsidRPr="00212597">
        <w:rPr>
          <w:b/>
        </w:rPr>
        <w:t>Benchmark Tablets</w:t>
      </w:r>
    </w:p>
    <w:p w14:paraId="4F1B85A1" w14:textId="77777777" w:rsidR="00262671" w:rsidRDefault="00262671" w:rsidP="00212597">
      <w:pPr>
        <w:pStyle w:val="BodyText2"/>
      </w:pPr>
    </w:p>
    <w:p w14:paraId="6DE257C3" w14:textId="52B2C212" w:rsidR="004424D9" w:rsidRDefault="00262671" w:rsidP="00212597">
      <w:pPr>
        <w:pStyle w:val="BodyText2"/>
      </w:pPr>
      <w:r w:rsidRPr="00C80C76">
        <w:t xml:space="preserve">Benchmark tablet numbers can be obtained from the </w:t>
      </w:r>
      <w:r>
        <w:t>Ministry</w:t>
      </w:r>
      <w:r w:rsidRPr="00C80C76">
        <w:t xml:space="preserve">. Once the benchmarks have been installed and surveyed, report the elevations of the benchmarks back to the </w:t>
      </w:r>
      <w:r w:rsidR="00073F61">
        <w:t>Ministry</w:t>
      </w:r>
      <w:r w:rsidRPr="00C80C76">
        <w:t>.</w:t>
      </w:r>
    </w:p>
    <w:p w14:paraId="35FC9905" w14:textId="6D490052" w:rsidR="003B41BA" w:rsidRPr="00FA4F72" w:rsidRDefault="003B41BA" w:rsidP="00D856D2">
      <w:pPr>
        <w:pStyle w:val="PPP4"/>
        <w:numPr>
          <w:ilvl w:val="3"/>
          <w:numId w:val="18"/>
        </w:numPr>
        <w:ind w:left="2835" w:hanging="1417"/>
        <w:rPr>
          <w:b/>
        </w:rPr>
      </w:pPr>
      <w:r w:rsidRPr="00FA4F72">
        <w:rPr>
          <w:b/>
        </w:rPr>
        <w:t>Design Drawings</w:t>
      </w:r>
    </w:p>
    <w:p w14:paraId="1102459C" w14:textId="77777777" w:rsidR="004F023D" w:rsidRDefault="004F023D" w:rsidP="004F023D">
      <w:pPr>
        <w:pStyle w:val="BodyText2"/>
      </w:pPr>
    </w:p>
    <w:p w14:paraId="7737A88A" w14:textId="77777777" w:rsidR="00C329FB" w:rsidRDefault="00C329FB" w:rsidP="00C329FB">
      <w:pPr>
        <w:pStyle w:val="BodyText2"/>
      </w:pPr>
      <w:r w:rsidRPr="00315EBB">
        <w:t>The preferred drawing order for bridge type structures is as follows:</w:t>
      </w:r>
    </w:p>
    <w:p w14:paraId="0A2240AD" w14:textId="77777777" w:rsidR="00FB28A2" w:rsidRDefault="00FB28A2" w:rsidP="00C329FB">
      <w:pPr>
        <w:pStyle w:val="BodyText2"/>
      </w:pPr>
    </w:p>
    <w:p w14:paraId="013523C9" w14:textId="77777777" w:rsidR="00C329FB" w:rsidRDefault="00C329FB" w:rsidP="00D856D2">
      <w:pPr>
        <w:pStyle w:val="BodyText2"/>
        <w:widowControl w:val="0"/>
        <w:numPr>
          <w:ilvl w:val="0"/>
          <w:numId w:val="51"/>
        </w:numPr>
        <w:tabs>
          <w:tab w:val="left" w:pos="1080"/>
        </w:tabs>
        <w:ind w:left="1080" w:right="-43"/>
        <w:jc w:val="left"/>
      </w:pPr>
      <w:r w:rsidRPr="00315EBB">
        <w:t>General Layout.</w:t>
      </w:r>
    </w:p>
    <w:p w14:paraId="6EAA999A" w14:textId="77777777" w:rsidR="00C329FB" w:rsidRDefault="00C329FB" w:rsidP="00D856D2">
      <w:pPr>
        <w:pStyle w:val="BodyText2"/>
        <w:widowControl w:val="0"/>
        <w:numPr>
          <w:ilvl w:val="0"/>
          <w:numId w:val="51"/>
        </w:numPr>
        <w:tabs>
          <w:tab w:val="left" w:pos="1080"/>
        </w:tabs>
        <w:ind w:left="1080" w:right="-43"/>
        <w:jc w:val="left"/>
      </w:pPr>
      <w:r w:rsidRPr="00C80C76">
        <w:t>Information Sheet/Sheets.</w:t>
      </w:r>
    </w:p>
    <w:p w14:paraId="21D3A302" w14:textId="77777777" w:rsidR="00C329FB" w:rsidRDefault="00C329FB" w:rsidP="00D856D2">
      <w:pPr>
        <w:pStyle w:val="BodyText2"/>
        <w:widowControl w:val="0"/>
        <w:numPr>
          <w:ilvl w:val="0"/>
          <w:numId w:val="51"/>
        </w:numPr>
        <w:tabs>
          <w:tab w:val="left" w:pos="1080"/>
        </w:tabs>
        <w:ind w:left="1080" w:right="-43"/>
        <w:jc w:val="left"/>
      </w:pPr>
      <w:r w:rsidRPr="00C80C76">
        <w:t>Abutments.</w:t>
      </w:r>
    </w:p>
    <w:p w14:paraId="4F213E8B" w14:textId="77777777" w:rsidR="00C329FB" w:rsidRDefault="00C329FB" w:rsidP="00D856D2">
      <w:pPr>
        <w:pStyle w:val="BodyText2"/>
        <w:widowControl w:val="0"/>
        <w:numPr>
          <w:ilvl w:val="0"/>
          <w:numId w:val="51"/>
        </w:numPr>
        <w:tabs>
          <w:tab w:val="left" w:pos="1080"/>
        </w:tabs>
        <w:ind w:left="1080" w:right="-43"/>
        <w:jc w:val="left"/>
      </w:pPr>
      <w:r w:rsidRPr="00C80C76">
        <w:t>Pier/Piers.</w:t>
      </w:r>
    </w:p>
    <w:p w14:paraId="49694AE3" w14:textId="77777777" w:rsidR="00C329FB" w:rsidRDefault="00C329FB" w:rsidP="00D856D2">
      <w:pPr>
        <w:pStyle w:val="BodyText2"/>
        <w:widowControl w:val="0"/>
        <w:numPr>
          <w:ilvl w:val="0"/>
          <w:numId w:val="51"/>
        </w:numPr>
        <w:tabs>
          <w:tab w:val="left" w:pos="1080"/>
        </w:tabs>
        <w:ind w:left="1080" w:right="-43"/>
        <w:jc w:val="left"/>
      </w:pPr>
      <w:r w:rsidRPr="00C80C76">
        <w:t>Bearings.</w:t>
      </w:r>
    </w:p>
    <w:p w14:paraId="676AD1FC" w14:textId="77777777" w:rsidR="00C329FB" w:rsidRDefault="00C329FB" w:rsidP="00D856D2">
      <w:pPr>
        <w:pStyle w:val="BodyText2"/>
        <w:widowControl w:val="0"/>
        <w:numPr>
          <w:ilvl w:val="0"/>
          <w:numId w:val="51"/>
        </w:numPr>
        <w:tabs>
          <w:tab w:val="left" w:pos="1080"/>
        </w:tabs>
        <w:ind w:left="1080" w:right="-43"/>
        <w:jc w:val="left"/>
      </w:pPr>
      <w:r w:rsidRPr="00C80C76">
        <w:t>Girders.</w:t>
      </w:r>
    </w:p>
    <w:p w14:paraId="0806A37E" w14:textId="77777777" w:rsidR="00C329FB" w:rsidRDefault="00C329FB" w:rsidP="00D856D2">
      <w:pPr>
        <w:pStyle w:val="BodyText2"/>
        <w:widowControl w:val="0"/>
        <w:numPr>
          <w:ilvl w:val="0"/>
          <w:numId w:val="51"/>
        </w:numPr>
        <w:tabs>
          <w:tab w:val="left" w:pos="1080"/>
        </w:tabs>
        <w:ind w:left="1080" w:right="-43"/>
        <w:jc w:val="left"/>
      </w:pPr>
      <w:r w:rsidRPr="00C80C76">
        <w:t>Deck.</w:t>
      </w:r>
    </w:p>
    <w:p w14:paraId="01BABE51" w14:textId="77777777" w:rsidR="00C329FB" w:rsidRDefault="00C329FB" w:rsidP="00D856D2">
      <w:pPr>
        <w:pStyle w:val="BodyText2"/>
        <w:widowControl w:val="0"/>
        <w:numPr>
          <w:ilvl w:val="0"/>
          <w:numId w:val="51"/>
        </w:numPr>
        <w:tabs>
          <w:tab w:val="left" w:pos="1080"/>
        </w:tabs>
        <w:ind w:left="1080" w:right="-43"/>
        <w:jc w:val="left"/>
      </w:pPr>
      <w:r w:rsidRPr="00C80C76">
        <w:t>Deck Joints.</w:t>
      </w:r>
    </w:p>
    <w:p w14:paraId="7423DCF9" w14:textId="77777777" w:rsidR="00C329FB" w:rsidRDefault="00C329FB" w:rsidP="00D856D2">
      <w:pPr>
        <w:pStyle w:val="BodyText2"/>
        <w:widowControl w:val="0"/>
        <w:numPr>
          <w:ilvl w:val="0"/>
          <w:numId w:val="51"/>
        </w:numPr>
        <w:tabs>
          <w:tab w:val="left" w:pos="1080"/>
        </w:tabs>
        <w:ind w:left="1080" w:right="-43"/>
        <w:jc w:val="left"/>
      </w:pPr>
      <w:r w:rsidRPr="00C80C76">
        <w:t>Other (If required).</w:t>
      </w:r>
    </w:p>
    <w:p w14:paraId="1EE13B77" w14:textId="77777777" w:rsidR="00C329FB" w:rsidRDefault="00C329FB" w:rsidP="00D856D2">
      <w:pPr>
        <w:pStyle w:val="BodyText2"/>
        <w:widowControl w:val="0"/>
        <w:numPr>
          <w:ilvl w:val="0"/>
          <w:numId w:val="51"/>
        </w:numPr>
        <w:tabs>
          <w:tab w:val="left" w:pos="1080"/>
        </w:tabs>
        <w:ind w:left="1080" w:right="-43"/>
        <w:jc w:val="left"/>
      </w:pPr>
      <w:r w:rsidRPr="00C80C76">
        <w:t>Standard Drawings.</w:t>
      </w:r>
    </w:p>
    <w:p w14:paraId="41B30A24" w14:textId="77777777" w:rsidR="00C329FB" w:rsidRDefault="00C329FB" w:rsidP="00C329FB">
      <w:pPr>
        <w:pStyle w:val="BodyText2"/>
      </w:pPr>
    </w:p>
    <w:p w14:paraId="0C98CC9D" w14:textId="77777777" w:rsidR="00C329FB" w:rsidRDefault="00C329FB" w:rsidP="00C329FB">
      <w:pPr>
        <w:pStyle w:val="BodyText2"/>
      </w:pPr>
      <w:r w:rsidRPr="00C80C76">
        <w:t>Concrete strength, concrete cover and grade of reinforcing steel shall be noted on the leading drawing sheet for each bridge component</w:t>
      </w:r>
      <w:r>
        <w:t>.</w:t>
      </w:r>
    </w:p>
    <w:p w14:paraId="5CEE6C17" w14:textId="77777777" w:rsidR="00C329FB" w:rsidRPr="00315EBB" w:rsidRDefault="00C329FB" w:rsidP="00C329FB">
      <w:pPr>
        <w:pStyle w:val="BodyText2"/>
      </w:pPr>
    </w:p>
    <w:p w14:paraId="41B58C04" w14:textId="77777777" w:rsidR="00C329FB" w:rsidRDefault="00C329FB" w:rsidP="00C329FB">
      <w:pPr>
        <w:pStyle w:val="BodyText2"/>
      </w:pPr>
      <w:r w:rsidRPr="00315EBB">
        <w:t>Other types of structures (</w:t>
      </w:r>
      <w:r>
        <w:t xml:space="preserve">i.e. bridge sized </w:t>
      </w:r>
      <w:r w:rsidRPr="00315EBB">
        <w:t>culverts, etc.) should follow the same basic order with drawings added and/or deleted as necessary.</w:t>
      </w:r>
    </w:p>
    <w:p w14:paraId="6CC9513D" w14:textId="77777777" w:rsidR="00C329FB" w:rsidRPr="00315EBB" w:rsidRDefault="00C329FB" w:rsidP="00C329FB">
      <w:pPr>
        <w:pStyle w:val="BodyText2"/>
      </w:pPr>
    </w:p>
    <w:p w14:paraId="709F8556" w14:textId="22B4ECEE" w:rsidR="00C329FB" w:rsidRDefault="00C329FB" w:rsidP="00C329FB">
      <w:pPr>
        <w:pStyle w:val="BodyText2"/>
      </w:pPr>
      <w:r>
        <w:t>Design</w:t>
      </w:r>
      <w:r w:rsidR="00073F61">
        <w:t xml:space="preserve"> Data</w:t>
      </w:r>
      <w:r w:rsidRPr="00C80C76">
        <w:t xml:space="preserve"> drawings shall show </w:t>
      </w:r>
      <w:r>
        <w:t xml:space="preserve">above grade geometry of all MSE walls, earth slopes in front of and behind the wall, wall loading, site drainage including drainage </w:t>
      </w:r>
      <w:r w:rsidRPr="00C80C76">
        <w:t xml:space="preserve">details </w:t>
      </w:r>
      <w:r>
        <w:t xml:space="preserve">for roadway run-off, location and type </w:t>
      </w:r>
      <w:r w:rsidRPr="00C80C76">
        <w:t xml:space="preserve">of </w:t>
      </w:r>
      <w:r>
        <w:t>fences and traffic barriers where applicable, interface details between the bridge structure and</w:t>
      </w:r>
      <w:r w:rsidRPr="00C80C76">
        <w:t xml:space="preserve"> the MSE </w:t>
      </w:r>
      <w:r>
        <w:t>wall where applicable, (</w:t>
      </w:r>
      <w:r w:rsidRPr="00C80C76">
        <w:t>e.</w:t>
      </w:r>
      <w:r>
        <w:t>g.</w:t>
      </w:r>
      <w:r w:rsidRPr="00C80C76">
        <w:t xml:space="preserve"> piles, </w:t>
      </w:r>
      <w:r>
        <w:t xml:space="preserve">abutment </w:t>
      </w:r>
      <w:r w:rsidRPr="00C80C76">
        <w:t>seat, wingwalls, backwalls, diaphragms, and approach slabs)</w:t>
      </w:r>
      <w:r>
        <w:t>,</w:t>
      </w:r>
      <w:r w:rsidRPr="00C80C76">
        <w:t xml:space="preserve"> </w:t>
      </w:r>
      <w:r>
        <w:t xml:space="preserve">the location and size of any obstructions within the mechanically stabilized earth mass, and the location of all utilities that may affect the design of </w:t>
      </w:r>
      <w:r w:rsidRPr="00C80C76">
        <w:t xml:space="preserve">the MSE wall. The MSE wall drawing in the bridge drawing package shall contain all information needed by the MSE wall designer including dimensions, details of any soil improvement to be undertaken below the wall, and a diagram showing all forces imposed by the bridge on the wall. </w:t>
      </w:r>
      <w:r>
        <w:t>Design drawings shall also include design</w:t>
      </w:r>
      <w:r w:rsidRPr="00C80C76">
        <w:t xml:space="preserve"> requirements </w:t>
      </w:r>
      <w:r>
        <w:t>for the concrete facing panels</w:t>
      </w:r>
      <w:r w:rsidRPr="00C80C76">
        <w:t xml:space="preserve"> including concrete </w:t>
      </w:r>
      <w:r>
        <w:t xml:space="preserve">compressive </w:t>
      </w:r>
      <w:r w:rsidRPr="00C80C76">
        <w:t>strength, reinforcing steel</w:t>
      </w:r>
      <w:r>
        <w:t xml:space="preserve"> type and grade</w:t>
      </w:r>
      <w:r w:rsidRPr="00C80C76">
        <w:t>, concrete cover</w:t>
      </w:r>
      <w:r>
        <w:t xml:space="preserve"> and panel</w:t>
      </w:r>
      <w:r w:rsidRPr="00C80C76">
        <w:t xml:space="preserve"> finish </w:t>
      </w:r>
      <w:r>
        <w:t>requirements, and guidelines for</w:t>
      </w:r>
      <w:r w:rsidRPr="00C80C76">
        <w:t xml:space="preserve"> aesthetic treatment. </w:t>
      </w:r>
    </w:p>
    <w:p w14:paraId="32CB2E87" w14:textId="77777777" w:rsidR="00C329FB" w:rsidRPr="00315EBB" w:rsidRDefault="00C329FB" w:rsidP="00C329FB">
      <w:pPr>
        <w:pStyle w:val="BodyText2"/>
      </w:pPr>
    </w:p>
    <w:p w14:paraId="37C4B54E" w14:textId="77777777" w:rsidR="00C329FB" w:rsidRDefault="00C329FB" w:rsidP="00C329FB">
      <w:pPr>
        <w:pStyle w:val="BodyText2"/>
      </w:pPr>
      <w:r w:rsidRPr="00315EBB">
        <w:t>An index listing of all drawings included in the drawing set shall be shown on the first sheet of the set.  The index shall be orientated from the bottom up; i</w:t>
      </w:r>
      <w:r w:rsidRPr="00C80C76">
        <w:t>.e., sheet No. 1 shown at the bottom and successive sheets listed upward from there.</w:t>
      </w:r>
    </w:p>
    <w:p w14:paraId="106C3706" w14:textId="77777777" w:rsidR="00C329FB" w:rsidRPr="00315EBB" w:rsidRDefault="00C329FB" w:rsidP="00C329FB">
      <w:pPr>
        <w:pStyle w:val="BodyText2"/>
      </w:pPr>
    </w:p>
    <w:p w14:paraId="228791CF" w14:textId="06B4E91D" w:rsidR="00C329FB" w:rsidRDefault="00C329FB" w:rsidP="00C329FB">
      <w:pPr>
        <w:pStyle w:val="BodyText2"/>
      </w:pPr>
      <w:r w:rsidRPr="00C80C76">
        <w:t xml:space="preserve">Control line designations shall be selected from the following list of examples, and shall be used consistently throughout the same set of drawings:  Centreline NBL </w:t>
      </w:r>
      <w:r w:rsidR="00445811">
        <w:t>Highway</w:t>
      </w:r>
      <w:r w:rsidR="00445811" w:rsidRPr="00C80C76">
        <w:t xml:space="preserve"> </w:t>
      </w:r>
      <w:r w:rsidRPr="00C80C76">
        <w:t xml:space="preserve">XX, Centreline N-W RAMP, Centreline RDWY, Centreline CROWN, Centreline BRG ABUT #X, Centreline ABUT #X (for integral abutments), Centreline PIER #X, Centreline median </w:t>
      </w:r>
      <w:r w:rsidR="00445811">
        <w:t>Highway</w:t>
      </w:r>
      <w:r w:rsidR="00445811" w:rsidRPr="00C80C76">
        <w:t xml:space="preserve"> </w:t>
      </w:r>
      <w:r w:rsidRPr="00C80C76">
        <w:t>XX. Where the centreline is also the control line, the words control line shall be added after the first designation.</w:t>
      </w:r>
    </w:p>
    <w:p w14:paraId="45F1879E" w14:textId="77777777" w:rsidR="00C329FB" w:rsidRPr="00315EBB" w:rsidRDefault="00C329FB" w:rsidP="00C329FB">
      <w:pPr>
        <w:pStyle w:val="BodyText2"/>
      </w:pPr>
    </w:p>
    <w:p w14:paraId="5DEC94EF" w14:textId="0EC0EDB4" w:rsidR="00C329FB" w:rsidRDefault="00506E1D" w:rsidP="00C329FB">
      <w:pPr>
        <w:pStyle w:val="BodyText2"/>
      </w:pPr>
      <w:r w:rsidRPr="00C80C76">
        <w:t xml:space="preserve">Top of </w:t>
      </w:r>
      <w:r>
        <w:t>c</w:t>
      </w:r>
      <w:r w:rsidRPr="00C80C76">
        <w:t xml:space="preserve">entreline </w:t>
      </w:r>
      <w:r>
        <w:t>f</w:t>
      </w:r>
      <w:r w:rsidRPr="00C80C76">
        <w:t xml:space="preserve">inished </w:t>
      </w:r>
      <w:r>
        <w:t>c</w:t>
      </w:r>
      <w:r w:rsidRPr="00C80C76">
        <w:t>rown</w:t>
      </w:r>
      <w:r>
        <w:t xml:space="preserve"> (the “</w:t>
      </w:r>
      <w:r w:rsidRPr="00D856D2">
        <w:rPr>
          <w:b/>
        </w:rPr>
        <w:t>Top of Centreline Finished Crown</w:t>
      </w:r>
      <w:r>
        <w:t xml:space="preserve">”) </w:t>
      </w:r>
      <w:r w:rsidRPr="00C80C76">
        <w:t xml:space="preserve">is defined as the point where the headslope line intersects the finished centreline roadway profile. </w:t>
      </w:r>
      <w:r w:rsidR="00C329FB" w:rsidRPr="00506E1D">
        <w:t>Top of Centreline Finished Crown</w:t>
      </w:r>
      <w:r w:rsidR="00C329FB" w:rsidRPr="00C80C76">
        <w:t xml:space="preserve"> stations and elevations are to be shown for each end of the structure.    Station is given to the nearest decimetre and elevation to the nearest centimetre. These points are to be shown on all drawings and on most design drawings. However, in cases where abutments are located behind retaining walls, these theoretical points have no relevance and should be left off the design drawings. Where there is a portion of headslope above the wall, the station and elevation of the intersection of this headslope and the top of finished crown on the control line should be included and denoted as top of headslope.</w:t>
      </w:r>
    </w:p>
    <w:p w14:paraId="581A7B2D" w14:textId="77777777" w:rsidR="00C329FB" w:rsidRPr="00315EBB" w:rsidRDefault="00C329FB" w:rsidP="00C329FB">
      <w:pPr>
        <w:pStyle w:val="BodyText2"/>
      </w:pPr>
    </w:p>
    <w:p w14:paraId="0AF44BD6" w14:textId="77777777" w:rsidR="00C329FB" w:rsidRDefault="00C329FB" w:rsidP="00C329FB">
      <w:pPr>
        <w:pStyle w:val="BodyText2"/>
      </w:pPr>
      <w:r w:rsidRPr="00C80C76">
        <w:t>Substructure elements are to be numbered in the direction of increasing stationing, i.e. Abutment 1 or Pier 1 occurs at the lower station location and numbering increases from there.</w:t>
      </w:r>
    </w:p>
    <w:p w14:paraId="61785F26" w14:textId="77777777" w:rsidR="00C329FB" w:rsidRDefault="00C329FB" w:rsidP="00C329FB">
      <w:pPr>
        <w:pStyle w:val="BodyText2"/>
      </w:pPr>
    </w:p>
    <w:p w14:paraId="35FC990B" w14:textId="55F3DF8D" w:rsidR="003B41BA" w:rsidRPr="004F023D" w:rsidRDefault="003B41BA" w:rsidP="004F023D">
      <w:pPr>
        <w:pStyle w:val="BodyText2"/>
      </w:pPr>
      <w:r w:rsidRPr="004F023D">
        <w:t>D</w:t>
      </w:r>
      <w:r w:rsidR="001D0CEF" w:rsidRPr="004F023D">
        <w:t>esign</w:t>
      </w:r>
      <w:r w:rsidRPr="004F023D">
        <w:t xml:space="preserve"> </w:t>
      </w:r>
      <w:r w:rsidR="00073F61">
        <w:t>Data d</w:t>
      </w:r>
      <w:r w:rsidR="00073F61" w:rsidRPr="004F023D">
        <w:t xml:space="preserve">rawings </w:t>
      </w:r>
      <w:r w:rsidRPr="004F023D">
        <w:t xml:space="preserve">shall, at a minimum, include the following items. Note that in the following requirements for </w:t>
      </w:r>
      <w:r w:rsidR="00073F61">
        <w:t xml:space="preserve">the </w:t>
      </w:r>
      <w:r w:rsidRPr="004F023D">
        <w:t>D</w:t>
      </w:r>
      <w:r w:rsidR="001D0CEF" w:rsidRPr="004F023D">
        <w:t>esign</w:t>
      </w:r>
      <w:r w:rsidRPr="004F023D">
        <w:t xml:space="preserve"> </w:t>
      </w:r>
      <w:r w:rsidR="001D0CEF" w:rsidRPr="004F023D">
        <w:t>D</w:t>
      </w:r>
      <w:r w:rsidR="00073F61">
        <w:t>ata d</w:t>
      </w:r>
      <w:r w:rsidRPr="004F023D">
        <w:t>rawings the term “stream” is used also to designate a road or railway track in the case of a grade separation or railway crossing.</w:t>
      </w:r>
    </w:p>
    <w:p w14:paraId="35FC990E" w14:textId="77777777" w:rsidR="003B41BA" w:rsidRDefault="003B41BA" w:rsidP="004F023D">
      <w:pPr>
        <w:pStyle w:val="BodyText2"/>
      </w:pPr>
    </w:p>
    <w:p w14:paraId="63EBBC8A" w14:textId="0743CDFC" w:rsidR="00C329FB" w:rsidRDefault="00C329FB" w:rsidP="004F023D">
      <w:pPr>
        <w:pStyle w:val="BodyText2"/>
        <w:rPr>
          <w:b/>
        </w:rPr>
      </w:pPr>
      <w:r w:rsidRPr="00C329FB">
        <w:rPr>
          <w:b/>
        </w:rPr>
        <w:t>General Layout</w:t>
      </w:r>
    </w:p>
    <w:p w14:paraId="74798D08" w14:textId="77777777" w:rsidR="00FB28A2" w:rsidRPr="00D856D2" w:rsidRDefault="00FB28A2" w:rsidP="004F023D">
      <w:pPr>
        <w:pStyle w:val="BodyText2"/>
      </w:pPr>
    </w:p>
    <w:p w14:paraId="4EA1A1B0" w14:textId="6B002DBE" w:rsidR="00B76CE1" w:rsidRDefault="00C329FB" w:rsidP="004424D9">
      <w:pPr>
        <w:pStyle w:val="BodyText2"/>
        <w:widowControl w:val="0"/>
        <w:numPr>
          <w:ilvl w:val="0"/>
          <w:numId w:val="51"/>
        </w:numPr>
        <w:tabs>
          <w:tab w:val="left" w:pos="1080"/>
        </w:tabs>
        <w:ind w:left="1080" w:right="-43"/>
        <w:jc w:val="left"/>
      </w:pPr>
      <w:r w:rsidRPr="00C80C76">
        <w:t xml:space="preserve">Clear zone requirements, calculated critical vertical clearances with their critical locations for current construction as well as the </w:t>
      </w:r>
      <w:r w:rsidR="00651147">
        <w:t>Future</w:t>
      </w:r>
      <w:r w:rsidR="000A465B">
        <w:t xml:space="preserve"> Works</w:t>
      </w:r>
      <w:r w:rsidRPr="00C80C76">
        <w:t xml:space="preserve"> construction shall be shown for all grade separation structures.</w:t>
      </w:r>
    </w:p>
    <w:p w14:paraId="0008B7D3" w14:textId="5B1BA54F" w:rsidR="00C329FB" w:rsidRDefault="00C329FB" w:rsidP="00D856D2">
      <w:pPr>
        <w:pStyle w:val="BodyText2"/>
        <w:widowControl w:val="0"/>
        <w:numPr>
          <w:ilvl w:val="0"/>
          <w:numId w:val="51"/>
        </w:numPr>
        <w:tabs>
          <w:tab w:val="left" w:pos="1080"/>
        </w:tabs>
        <w:ind w:left="1080" w:right="-43"/>
        <w:jc w:val="left"/>
      </w:pPr>
      <w:r w:rsidRPr="00C80C76">
        <w:t xml:space="preserve">Design high water elevation, high ice elevation, low water elevation (with date of survey), design general and local scour elevations shall be shown </w:t>
      </w:r>
      <w:r>
        <w:t>for</w:t>
      </w:r>
      <w:r w:rsidRPr="00C80C76">
        <w:t xml:space="preserve"> all </w:t>
      </w:r>
      <w:r>
        <w:t>stream crossing</w:t>
      </w:r>
      <w:r w:rsidRPr="00C80C76">
        <w:t xml:space="preserve"> structures.</w:t>
      </w:r>
    </w:p>
    <w:p w14:paraId="29AF3D2E" w14:textId="77777777" w:rsidR="00C329FB" w:rsidRDefault="00C329FB" w:rsidP="004F023D">
      <w:pPr>
        <w:pStyle w:val="BodyText2"/>
        <w:rPr>
          <w:b/>
        </w:rPr>
      </w:pPr>
    </w:p>
    <w:p w14:paraId="35FC990F" w14:textId="77777777" w:rsidR="003B41BA" w:rsidRDefault="003B41BA" w:rsidP="004F023D">
      <w:pPr>
        <w:pStyle w:val="BodyText2"/>
        <w:rPr>
          <w:b/>
        </w:rPr>
      </w:pPr>
      <w:r w:rsidRPr="004F023D">
        <w:rPr>
          <w:b/>
        </w:rPr>
        <w:t>Detailed Site Plan</w:t>
      </w:r>
    </w:p>
    <w:p w14:paraId="4529F8ED" w14:textId="77777777" w:rsidR="00FB28A2" w:rsidRPr="00D856D2" w:rsidRDefault="00FB28A2" w:rsidP="004F023D">
      <w:pPr>
        <w:pStyle w:val="BodyText2"/>
      </w:pPr>
    </w:p>
    <w:p w14:paraId="35FC9910" w14:textId="77777777" w:rsidR="003B41BA" w:rsidRPr="004F023D" w:rsidRDefault="003B41BA" w:rsidP="00D856D2">
      <w:pPr>
        <w:pStyle w:val="BodyText2"/>
        <w:widowControl w:val="0"/>
        <w:numPr>
          <w:ilvl w:val="0"/>
          <w:numId w:val="51"/>
        </w:numPr>
        <w:tabs>
          <w:tab w:val="left" w:pos="1080"/>
        </w:tabs>
        <w:ind w:left="1080" w:right="-43"/>
        <w:jc w:val="left"/>
      </w:pPr>
      <w:r w:rsidRPr="004F023D">
        <w:t>Location and alignment of the proposed bridge crossing relative to the “stream”, together with direction of flow and “stream” name, with stationing on both the road alignment and the “stream”. For a divided road, the direction of flow would correspond to the direction of travel, e.g. EB or NB. A north arrow.</w:t>
      </w:r>
    </w:p>
    <w:p w14:paraId="35FC9911" w14:textId="77777777" w:rsidR="003B41BA" w:rsidRPr="004F023D" w:rsidRDefault="003B41BA" w:rsidP="00D856D2">
      <w:pPr>
        <w:pStyle w:val="BodyText2"/>
        <w:widowControl w:val="0"/>
        <w:numPr>
          <w:ilvl w:val="0"/>
          <w:numId w:val="51"/>
        </w:numPr>
        <w:tabs>
          <w:tab w:val="left" w:pos="1080"/>
        </w:tabs>
        <w:ind w:left="1080" w:right="-43"/>
        <w:jc w:val="left"/>
      </w:pPr>
      <w:r w:rsidRPr="004F023D">
        <w:t>Centrelines and edges of existing roads as well as lane and shoulder markings where applicable.</w:t>
      </w:r>
    </w:p>
    <w:p w14:paraId="35FC9912" w14:textId="77777777" w:rsidR="003B41BA" w:rsidRPr="004F023D" w:rsidRDefault="003B41BA" w:rsidP="00D856D2">
      <w:pPr>
        <w:pStyle w:val="BodyText2"/>
        <w:widowControl w:val="0"/>
        <w:numPr>
          <w:ilvl w:val="0"/>
          <w:numId w:val="51"/>
        </w:numPr>
        <w:tabs>
          <w:tab w:val="left" w:pos="1080"/>
        </w:tabs>
        <w:ind w:left="1080" w:right="-43"/>
        <w:jc w:val="left"/>
      </w:pPr>
      <w:r w:rsidRPr="004F023D">
        <w:t>Any benchmarks within the immediate area.</w:t>
      </w:r>
    </w:p>
    <w:p w14:paraId="35FC9913" w14:textId="77777777" w:rsidR="003B41BA" w:rsidRPr="004F023D" w:rsidRDefault="003B41BA" w:rsidP="00D856D2">
      <w:pPr>
        <w:pStyle w:val="BodyText2"/>
        <w:widowControl w:val="0"/>
        <w:numPr>
          <w:ilvl w:val="0"/>
          <w:numId w:val="51"/>
        </w:numPr>
        <w:tabs>
          <w:tab w:val="left" w:pos="1080"/>
        </w:tabs>
        <w:ind w:left="1080" w:right="-43"/>
        <w:jc w:val="left"/>
      </w:pPr>
      <w:r w:rsidRPr="004F023D">
        <w:t>Existing bridge data (where applicable) giving type of structure/substructure, clear roadway, year of construction and foundation details where these might be in conflict with new construction.</w:t>
      </w:r>
    </w:p>
    <w:p w14:paraId="35FC9914" w14:textId="77777777" w:rsidR="003B41BA" w:rsidRPr="004F023D" w:rsidRDefault="003B41BA" w:rsidP="00D856D2">
      <w:pPr>
        <w:pStyle w:val="BodyText2"/>
        <w:widowControl w:val="0"/>
        <w:numPr>
          <w:ilvl w:val="0"/>
          <w:numId w:val="51"/>
        </w:numPr>
        <w:tabs>
          <w:tab w:val="left" w:pos="1080"/>
        </w:tabs>
        <w:ind w:left="1080" w:right="-43"/>
        <w:jc w:val="left"/>
      </w:pPr>
      <w:r w:rsidRPr="004F023D">
        <w:t xml:space="preserve">All utilities and appurtenances, existing and required right-of-way and any existing development, including fences, buildings, access roads, drainage culverts, etc. </w:t>
      </w:r>
    </w:p>
    <w:p w14:paraId="35FC9915" w14:textId="77777777" w:rsidR="003B41BA" w:rsidRPr="004F023D" w:rsidRDefault="003B41BA" w:rsidP="00D856D2">
      <w:pPr>
        <w:pStyle w:val="BodyText2"/>
        <w:widowControl w:val="0"/>
        <w:numPr>
          <w:ilvl w:val="0"/>
          <w:numId w:val="51"/>
        </w:numPr>
        <w:tabs>
          <w:tab w:val="left" w:pos="1080"/>
        </w:tabs>
        <w:ind w:left="1080" w:right="-43"/>
        <w:jc w:val="left"/>
      </w:pPr>
      <w:r w:rsidRPr="004F023D">
        <w:t>Location of all test holes.</w:t>
      </w:r>
    </w:p>
    <w:p w14:paraId="35FC9916" w14:textId="77777777" w:rsidR="003B41BA" w:rsidRPr="004F023D" w:rsidRDefault="003B41BA" w:rsidP="00D856D2">
      <w:pPr>
        <w:pStyle w:val="BodyText2"/>
        <w:widowControl w:val="0"/>
        <w:numPr>
          <w:ilvl w:val="0"/>
          <w:numId w:val="51"/>
        </w:numPr>
        <w:tabs>
          <w:tab w:val="left" w:pos="1080"/>
        </w:tabs>
        <w:ind w:left="1080" w:right="-43"/>
        <w:jc w:val="left"/>
      </w:pPr>
      <w:r w:rsidRPr="004F023D">
        <w:t>A detour alignment that meets minimum standards.</w:t>
      </w:r>
    </w:p>
    <w:p w14:paraId="35FC9917" w14:textId="77777777" w:rsidR="003B41BA" w:rsidRDefault="003B41BA" w:rsidP="00D856D2">
      <w:pPr>
        <w:pStyle w:val="BodyText2"/>
        <w:widowControl w:val="0"/>
        <w:numPr>
          <w:ilvl w:val="0"/>
          <w:numId w:val="51"/>
        </w:numPr>
        <w:tabs>
          <w:tab w:val="left" w:pos="1080"/>
        </w:tabs>
        <w:ind w:left="1080" w:right="-43"/>
        <w:jc w:val="left"/>
      </w:pPr>
      <w:r w:rsidRPr="004F023D">
        <w:t>All existing and proposed river training and/or bank protection works where applicable.</w:t>
      </w:r>
    </w:p>
    <w:p w14:paraId="5F881B26" w14:textId="77777777" w:rsidR="00FB28A2" w:rsidRPr="004F023D" w:rsidRDefault="00FB28A2" w:rsidP="00D856D2">
      <w:pPr>
        <w:pStyle w:val="BodyText2"/>
        <w:widowControl w:val="0"/>
        <w:tabs>
          <w:tab w:val="left" w:pos="1080"/>
        </w:tabs>
        <w:ind w:left="1080" w:right="-43"/>
        <w:jc w:val="left"/>
      </w:pPr>
    </w:p>
    <w:p w14:paraId="35FC9919" w14:textId="48DFD3B3" w:rsidR="003B41BA" w:rsidRPr="004F023D" w:rsidRDefault="003B41BA" w:rsidP="004F023D">
      <w:pPr>
        <w:pStyle w:val="BodyText2"/>
        <w:rPr>
          <w:b/>
        </w:rPr>
      </w:pPr>
      <w:r w:rsidRPr="004F023D">
        <w:rPr>
          <w:b/>
        </w:rPr>
        <w:t xml:space="preserve">Elevation </w:t>
      </w:r>
    </w:p>
    <w:p w14:paraId="650BF071" w14:textId="77777777" w:rsidR="004F023D" w:rsidRPr="004F023D" w:rsidRDefault="004F023D" w:rsidP="004F023D">
      <w:pPr>
        <w:pStyle w:val="BodyText2"/>
      </w:pPr>
    </w:p>
    <w:p w14:paraId="35FC991A" w14:textId="77777777" w:rsidR="003B41BA" w:rsidRPr="004F023D" w:rsidRDefault="003B41BA" w:rsidP="00D856D2">
      <w:pPr>
        <w:pStyle w:val="BodyText2"/>
        <w:widowControl w:val="0"/>
        <w:numPr>
          <w:ilvl w:val="0"/>
          <w:numId w:val="51"/>
        </w:numPr>
        <w:tabs>
          <w:tab w:val="left" w:pos="1080"/>
        </w:tabs>
        <w:ind w:left="1080" w:right="-43"/>
        <w:jc w:val="left"/>
      </w:pPr>
      <w:r w:rsidRPr="004F023D">
        <w:t>Existing bridge, including abutments, piers and foundations.</w:t>
      </w:r>
    </w:p>
    <w:p w14:paraId="35FC991B" w14:textId="77777777" w:rsidR="003B41BA" w:rsidRPr="004F023D" w:rsidRDefault="003B41BA" w:rsidP="00D856D2">
      <w:pPr>
        <w:pStyle w:val="BodyText2"/>
        <w:widowControl w:val="0"/>
        <w:numPr>
          <w:ilvl w:val="0"/>
          <w:numId w:val="51"/>
        </w:numPr>
        <w:tabs>
          <w:tab w:val="left" w:pos="1080"/>
        </w:tabs>
        <w:ind w:left="1080" w:right="-43"/>
        <w:jc w:val="left"/>
      </w:pPr>
      <w:r w:rsidRPr="004F023D">
        <w:t>Bridge headslopes (existing and proposed).</w:t>
      </w:r>
    </w:p>
    <w:p w14:paraId="35FC991C" w14:textId="77777777" w:rsidR="003B41BA" w:rsidRPr="004F023D" w:rsidRDefault="003B41BA" w:rsidP="00D856D2">
      <w:pPr>
        <w:pStyle w:val="BodyText2"/>
        <w:widowControl w:val="0"/>
        <w:numPr>
          <w:ilvl w:val="0"/>
          <w:numId w:val="51"/>
        </w:numPr>
        <w:tabs>
          <w:tab w:val="left" w:pos="1080"/>
        </w:tabs>
        <w:ind w:left="1080" w:right="-43"/>
        <w:jc w:val="left"/>
      </w:pPr>
      <w:r w:rsidRPr="004F023D">
        <w:t>Gradeline with stations, elevations and grades at intersection of tops of fills with gradeline.</w:t>
      </w:r>
    </w:p>
    <w:p w14:paraId="35FC991D" w14:textId="77777777" w:rsidR="003B41BA" w:rsidRPr="004F023D" w:rsidRDefault="003B41BA" w:rsidP="00D856D2">
      <w:pPr>
        <w:pStyle w:val="BodyText2"/>
        <w:widowControl w:val="0"/>
        <w:numPr>
          <w:ilvl w:val="0"/>
          <w:numId w:val="51"/>
        </w:numPr>
        <w:tabs>
          <w:tab w:val="left" w:pos="1080"/>
        </w:tabs>
        <w:ind w:left="1080" w:right="-43"/>
        <w:jc w:val="left"/>
      </w:pPr>
      <w:r w:rsidRPr="004F023D">
        <w:t>Assumed depth of structure and minimum deck elevation.</w:t>
      </w:r>
    </w:p>
    <w:p w14:paraId="35FC991E" w14:textId="77777777" w:rsidR="003B41BA" w:rsidRPr="004F023D" w:rsidRDefault="003B41BA" w:rsidP="00D856D2">
      <w:pPr>
        <w:pStyle w:val="BodyText2"/>
        <w:widowControl w:val="0"/>
        <w:numPr>
          <w:ilvl w:val="0"/>
          <w:numId w:val="51"/>
        </w:numPr>
        <w:tabs>
          <w:tab w:val="left" w:pos="1080"/>
        </w:tabs>
        <w:ind w:left="1080" w:right="-43"/>
        <w:jc w:val="left"/>
      </w:pPr>
      <w:r w:rsidRPr="004F023D">
        <w:t xml:space="preserve">Geotechnical information including test holes. </w:t>
      </w:r>
    </w:p>
    <w:p w14:paraId="35FC991F" w14:textId="77777777" w:rsidR="003B41BA" w:rsidRPr="004F023D" w:rsidRDefault="003B41BA" w:rsidP="00D856D2">
      <w:pPr>
        <w:pStyle w:val="BodyText2"/>
        <w:widowControl w:val="0"/>
        <w:numPr>
          <w:ilvl w:val="0"/>
          <w:numId w:val="51"/>
        </w:numPr>
        <w:tabs>
          <w:tab w:val="left" w:pos="1080"/>
        </w:tabs>
        <w:ind w:left="1080" w:right="-43"/>
        <w:jc w:val="left"/>
      </w:pPr>
      <w:r w:rsidRPr="004F023D">
        <w:t>For grade separations - lane arrangements, vertical clearances and clear zone distances.</w:t>
      </w:r>
    </w:p>
    <w:p w14:paraId="35FC9920" w14:textId="77777777" w:rsidR="003B41BA" w:rsidRPr="004F023D" w:rsidRDefault="003B41BA" w:rsidP="00D856D2">
      <w:pPr>
        <w:pStyle w:val="BodyText2"/>
        <w:widowControl w:val="0"/>
        <w:numPr>
          <w:ilvl w:val="0"/>
          <w:numId w:val="51"/>
        </w:numPr>
        <w:tabs>
          <w:tab w:val="left" w:pos="1080"/>
        </w:tabs>
        <w:ind w:left="1080" w:right="-43"/>
        <w:jc w:val="left"/>
      </w:pPr>
      <w:r w:rsidRPr="004F023D">
        <w:t>For railway crossings - track locations and clearance box requirements.</w:t>
      </w:r>
    </w:p>
    <w:p w14:paraId="35FC9921" w14:textId="77777777" w:rsidR="003B41BA" w:rsidRPr="004F023D" w:rsidRDefault="003B41BA" w:rsidP="00D856D2">
      <w:pPr>
        <w:pStyle w:val="BodyText2"/>
        <w:widowControl w:val="0"/>
        <w:numPr>
          <w:ilvl w:val="0"/>
          <w:numId w:val="51"/>
        </w:numPr>
        <w:tabs>
          <w:tab w:val="left" w:pos="1080"/>
        </w:tabs>
        <w:ind w:left="1080" w:right="-43"/>
        <w:jc w:val="left"/>
      </w:pPr>
      <w:r w:rsidRPr="004F023D">
        <w:t xml:space="preserve">For water crossings: </w:t>
      </w:r>
    </w:p>
    <w:p w14:paraId="35FC9922" w14:textId="77777777" w:rsidR="003B41BA" w:rsidRPr="004F023D" w:rsidRDefault="003B41BA" w:rsidP="00D856D2">
      <w:pPr>
        <w:pStyle w:val="BodyText2"/>
        <w:widowControl w:val="0"/>
        <w:numPr>
          <w:ilvl w:val="0"/>
          <w:numId w:val="51"/>
        </w:numPr>
        <w:tabs>
          <w:tab w:val="left" w:pos="1080"/>
        </w:tabs>
        <w:ind w:left="1080" w:right="-43"/>
        <w:jc w:val="left"/>
      </w:pPr>
      <w:r w:rsidRPr="004F023D">
        <w:t>Design bed width and elevation;</w:t>
      </w:r>
    </w:p>
    <w:p w14:paraId="35FC9923" w14:textId="77777777" w:rsidR="003B41BA" w:rsidRPr="004F023D" w:rsidRDefault="003B41BA" w:rsidP="00D856D2">
      <w:pPr>
        <w:pStyle w:val="BodyText2"/>
        <w:widowControl w:val="0"/>
        <w:numPr>
          <w:ilvl w:val="0"/>
          <w:numId w:val="51"/>
        </w:numPr>
        <w:tabs>
          <w:tab w:val="left" w:pos="1080"/>
        </w:tabs>
        <w:ind w:left="1080" w:right="-43"/>
        <w:jc w:val="left"/>
      </w:pPr>
      <w:r w:rsidRPr="004F023D">
        <w:t>Existing and proposed bank protection works;</w:t>
      </w:r>
    </w:p>
    <w:p w14:paraId="232B5D93" w14:textId="52B89FDD" w:rsidR="00B76CE1" w:rsidRPr="004424D9" w:rsidRDefault="003B41BA" w:rsidP="004424D9">
      <w:pPr>
        <w:pStyle w:val="BodyText2"/>
        <w:widowControl w:val="0"/>
        <w:numPr>
          <w:ilvl w:val="0"/>
          <w:numId w:val="51"/>
        </w:numPr>
        <w:tabs>
          <w:tab w:val="left" w:pos="1080"/>
        </w:tabs>
        <w:ind w:left="1080" w:right="119"/>
        <w:jc w:val="left"/>
        <w:rPr>
          <w:b/>
        </w:rPr>
      </w:pPr>
      <w:r w:rsidRPr="004F023D">
        <w:t>Design hydraulic conditions including, design high water elevation, water elevation at time of survey with date of measurement, minimum freeboard, design ice conditions, and anticipated scour.</w:t>
      </w:r>
    </w:p>
    <w:p w14:paraId="0FD9D0C8" w14:textId="77777777" w:rsidR="004424D9" w:rsidRPr="004424D9" w:rsidRDefault="004424D9" w:rsidP="004424D9">
      <w:pPr>
        <w:pStyle w:val="BodyText2"/>
        <w:widowControl w:val="0"/>
        <w:tabs>
          <w:tab w:val="left" w:pos="1080"/>
        </w:tabs>
        <w:ind w:left="1080" w:right="119"/>
        <w:jc w:val="left"/>
        <w:rPr>
          <w:b/>
        </w:rPr>
      </w:pPr>
    </w:p>
    <w:p w14:paraId="35FC9926" w14:textId="07B76F09" w:rsidR="003B41BA" w:rsidRDefault="003B41BA" w:rsidP="004F023D">
      <w:pPr>
        <w:pStyle w:val="BodyText2"/>
        <w:rPr>
          <w:b/>
        </w:rPr>
      </w:pPr>
      <w:r w:rsidRPr="004F023D">
        <w:rPr>
          <w:b/>
        </w:rPr>
        <w:t>Bridge Cross-Sections</w:t>
      </w:r>
    </w:p>
    <w:p w14:paraId="0BA60BBE" w14:textId="77777777" w:rsidR="00FB28A2" w:rsidRPr="00D856D2" w:rsidRDefault="00FB28A2" w:rsidP="004F023D">
      <w:pPr>
        <w:pStyle w:val="BodyText2"/>
      </w:pPr>
    </w:p>
    <w:p w14:paraId="35FC9927" w14:textId="77777777" w:rsidR="003B41BA" w:rsidRPr="004F023D" w:rsidRDefault="003B41BA" w:rsidP="00D856D2">
      <w:pPr>
        <w:pStyle w:val="BodyText2"/>
        <w:widowControl w:val="0"/>
        <w:numPr>
          <w:ilvl w:val="0"/>
          <w:numId w:val="51"/>
        </w:numPr>
        <w:tabs>
          <w:tab w:val="left" w:pos="1080"/>
        </w:tabs>
        <w:ind w:left="1080" w:right="-43"/>
        <w:jc w:val="left"/>
      </w:pPr>
      <w:r w:rsidRPr="004F023D">
        <w:t>Cross-sections showing the minimum proposed clear deck width, lane configurations and crown or superelevation, and approach fills at bridge ends.</w:t>
      </w:r>
    </w:p>
    <w:p w14:paraId="35FC9928" w14:textId="77777777" w:rsidR="003B41BA" w:rsidRPr="004F023D" w:rsidRDefault="003B41BA" w:rsidP="004F023D">
      <w:pPr>
        <w:pStyle w:val="BodyText2"/>
      </w:pPr>
    </w:p>
    <w:p w14:paraId="35FC9929" w14:textId="77777777" w:rsidR="003B41BA" w:rsidRDefault="003B41BA" w:rsidP="004F023D">
      <w:pPr>
        <w:pStyle w:val="BodyText2"/>
        <w:rPr>
          <w:b/>
        </w:rPr>
      </w:pPr>
      <w:r w:rsidRPr="004F023D">
        <w:rPr>
          <w:b/>
        </w:rPr>
        <w:t>Site Map</w:t>
      </w:r>
    </w:p>
    <w:p w14:paraId="013AA2F9" w14:textId="77777777" w:rsidR="00FB28A2" w:rsidRPr="00D856D2" w:rsidRDefault="00FB28A2" w:rsidP="004F023D">
      <w:pPr>
        <w:pStyle w:val="BodyText2"/>
      </w:pPr>
    </w:p>
    <w:p w14:paraId="35FC992A" w14:textId="77777777" w:rsidR="003B41BA" w:rsidRPr="00754F9A" w:rsidRDefault="003B41BA" w:rsidP="00D856D2">
      <w:pPr>
        <w:pStyle w:val="BodyText2"/>
        <w:widowControl w:val="0"/>
        <w:numPr>
          <w:ilvl w:val="0"/>
          <w:numId w:val="51"/>
        </w:numPr>
        <w:tabs>
          <w:tab w:val="left" w:pos="1080"/>
        </w:tabs>
        <w:ind w:left="1080" w:right="-43"/>
        <w:jc w:val="left"/>
      </w:pPr>
      <w:r w:rsidRPr="00754F9A">
        <w:t>Generally 1:250,000 scale, showing bridge location with bridge site circled and identified with file number, with north arrow in the top half of the map.</w:t>
      </w:r>
    </w:p>
    <w:p w14:paraId="35FC992B" w14:textId="77777777" w:rsidR="003B41BA" w:rsidRPr="00754F9A" w:rsidRDefault="003B41BA" w:rsidP="00754F9A">
      <w:pPr>
        <w:pStyle w:val="BodyText2"/>
      </w:pPr>
    </w:p>
    <w:p w14:paraId="35FC992C" w14:textId="77777777" w:rsidR="003B41BA" w:rsidRDefault="003B41BA" w:rsidP="00754F9A">
      <w:pPr>
        <w:pStyle w:val="BodyText2"/>
        <w:rPr>
          <w:b/>
        </w:rPr>
      </w:pPr>
      <w:r w:rsidRPr="00754F9A">
        <w:rPr>
          <w:b/>
        </w:rPr>
        <w:t>Drawing Index</w:t>
      </w:r>
    </w:p>
    <w:p w14:paraId="768D0758" w14:textId="77777777" w:rsidR="00FB28A2" w:rsidRPr="00D856D2" w:rsidRDefault="00FB28A2" w:rsidP="00754F9A">
      <w:pPr>
        <w:pStyle w:val="BodyText2"/>
      </w:pPr>
    </w:p>
    <w:p w14:paraId="35FC992D" w14:textId="77777777" w:rsidR="003B41BA" w:rsidRPr="00754F9A" w:rsidRDefault="003B41BA" w:rsidP="00D856D2">
      <w:pPr>
        <w:pStyle w:val="BodyText2"/>
        <w:widowControl w:val="0"/>
        <w:numPr>
          <w:ilvl w:val="0"/>
          <w:numId w:val="51"/>
        </w:numPr>
        <w:tabs>
          <w:tab w:val="left" w:pos="1080"/>
        </w:tabs>
        <w:ind w:left="1080" w:right="-43"/>
        <w:jc w:val="left"/>
      </w:pPr>
      <w:r w:rsidRPr="00754F9A">
        <w:t>On bottom right of front sheet with the names and numbers of all the sheets in the set, including any standard drawings being used for the Project, and including reference drawings where applicable.</w:t>
      </w:r>
    </w:p>
    <w:p w14:paraId="35FC992E" w14:textId="77777777" w:rsidR="003B41BA" w:rsidRPr="00754F9A" w:rsidRDefault="003B41BA" w:rsidP="00754F9A">
      <w:pPr>
        <w:pStyle w:val="BodyText2"/>
      </w:pPr>
    </w:p>
    <w:p w14:paraId="35FC992F" w14:textId="77777777" w:rsidR="003B41BA" w:rsidRDefault="003B41BA" w:rsidP="00754F9A">
      <w:pPr>
        <w:pStyle w:val="BodyText2"/>
        <w:rPr>
          <w:b/>
        </w:rPr>
      </w:pPr>
      <w:r w:rsidRPr="00754F9A">
        <w:rPr>
          <w:b/>
        </w:rPr>
        <w:t>General Notes</w:t>
      </w:r>
    </w:p>
    <w:p w14:paraId="23BA6FA3" w14:textId="77777777" w:rsidR="00FB28A2" w:rsidRPr="00D856D2" w:rsidRDefault="00FB28A2" w:rsidP="00754F9A">
      <w:pPr>
        <w:pStyle w:val="BodyText2"/>
      </w:pPr>
    </w:p>
    <w:p w14:paraId="35FC9930" w14:textId="77777777" w:rsidR="003B41BA" w:rsidRPr="00754F9A" w:rsidRDefault="003B41BA" w:rsidP="00D856D2">
      <w:pPr>
        <w:pStyle w:val="BodyText2"/>
        <w:widowControl w:val="0"/>
        <w:numPr>
          <w:ilvl w:val="0"/>
          <w:numId w:val="51"/>
        </w:numPr>
        <w:tabs>
          <w:tab w:val="left" w:pos="1080"/>
        </w:tabs>
        <w:ind w:left="1080" w:right="-43"/>
        <w:jc w:val="left"/>
      </w:pPr>
      <w:r w:rsidRPr="00754F9A">
        <w:t>Survey Information:</w:t>
      </w:r>
    </w:p>
    <w:p w14:paraId="35FC9931" w14:textId="77777777" w:rsidR="003B41BA" w:rsidRPr="00754F9A" w:rsidRDefault="003B41BA" w:rsidP="00D856D2">
      <w:pPr>
        <w:numPr>
          <w:ilvl w:val="0"/>
          <w:numId w:val="88"/>
        </w:numPr>
        <w:tabs>
          <w:tab w:val="right" w:leader="dot" w:pos="9360"/>
        </w:tabs>
        <w:ind w:left="1701" w:hanging="567"/>
        <w:jc w:val="both"/>
        <w:rPr>
          <w:rFonts w:cs="Times"/>
          <w:szCs w:val="24"/>
          <w:lang w:eastAsia="en-CA"/>
        </w:rPr>
      </w:pPr>
      <w:r w:rsidRPr="00754F9A">
        <w:rPr>
          <w:rFonts w:cs="Times"/>
          <w:szCs w:val="24"/>
          <w:lang w:eastAsia="en-CA"/>
        </w:rPr>
        <w:t>Name of surveyor, date of survey.</w:t>
      </w:r>
    </w:p>
    <w:p w14:paraId="35FC9932" w14:textId="77777777" w:rsidR="003B41BA" w:rsidRPr="00754F9A" w:rsidRDefault="003B41BA" w:rsidP="00D856D2">
      <w:pPr>
        <w:numPr>
          <w:ilvl w:val="0"/>
          <w:numId w:val="88"/>
        </w:numPr>
        <w:tabs>
          <w:tab w:val="right" w:leader="dot" w:pos="9360"/>
        </w:tabs>
        <w:ind w:left="1701" w:hanging="567"/>
        <w:jc w:val="both"/>
        <w:rPr>
          <w:rFonts w:cs="Times"/>
          <w:szCs w:val="24"/>
          <w:lang w:eastAsia="en-CA"/>
        </w:rPr>
      </w:pPr>
      <w:r w:rsidRPr="00754F9A">
        <w:rPr>
          <w:rFonts w:cs="Times"/>
          <w:szCs w:val="24"/>
          <w:lang w:eastAsia="en-CA"/>
        </w:rPr>
        <w:t>List of geodetic bench marks (ASCM), with location and elevation.</w:t>
      </w:r>
    </w:p>
    <w:p w14:paraId="35FC9933" w14:textId="77777777" w:rsidR="003B41BA" w:rsidRDefault="003B41BA" w:rsidP="00D856D2">
      <w:pPr>
        <w:numPr>
          <w:ilvl w:val="0"/>
          <w:numId w:val="88"/>
        </w:numPr>
        <w:tabs>
          <w:tab w:val="right" w:leader="dot" w:pos="9360"/>
        </w:tabs>
        <w:ind w:left="1701" w:hanging="567"/>
        <w:jc w:val="both"/>
        <w:rPr>
          <w:rFonts w:cs="Times"/>
          <w:szCs w:val="24"/>
          <w:lang w:eastAsia="en-CA"/>
        </w:rPr>
      </w:pPr>
      <w:r w:rsidRPr="00754F9A">
        <w:rPr>
          <w:rFonts w:cs="Times"/>
          <w:szCs w:val="24"/>
          <w:lang w:eastAsia="en-CA"/>
        </w:rPr>
        <w:t>Bench marks set up for specific site. e.g. “BENCH MARK 1, 25 mm x 52 mm WOODEN STAKE, STA 3+650, 15.3 m RT CENTRELINE, EL 931.5, N -5570551.486, E -30000.0”.</w:t>
      </w:r>
    </w:p>
    <w:p w14:paraId="27CF982C" w14:textId="77777777" w:rsidR="00FB28A2" w:rsidRPr="00754F9A" w:rsidRDefault="00FB28A2" w:rsidP="00D856D2">
      <w:pPr>
        <w:tabs>
          <w:tab w:val="right" w:leader="dot" w:pos="9360"/>
        </w:tabs>
        <w:ind w:left="1701"/>
        <w:jc w:val="both"/>
        <w:rPr>
          <w:rFonts w:cs="Times"/>
          <w:szCs w:val="24"/>
          <w:lang w:eastAsia="en-CA"/>
        </w:rPr>
      </w:pPr>
    </w:p>
    <w:p w14:paraId="35FC9935" w14:textId="77777777" w:rsidR="003B41BA" w:rsidRPr="00754F9A" w:rsidRDefault="003B41BA" w:rsidP="00D856D2">
      <w:pPr>
        <w:pStyle w:val="BodyText2"/>
        <w:widowControl w:val="0"/>
        <w:numPr>
          <w:ilvl w:val="0"/>
          <w:numId w:val="51"/>
        </w:numPr>
        <w:tabs>
          <w:tab w:val="left" w:pos="1080"/>
        </w:tabs>
        <w:ind w:left="1080" w:right="-43"/>
        <w:jc w:val="left"/>
      </w:pPr>
      <w:r w:rsidRPr="00754F9A">
        <w:t>Hydrotechnical Summary (for water crossing):</w:t>
      </w:r>
    </w:p>
    <w:p w14:paraId="35FC9936" w14:textId="77777777" w:rsidR="003B41BA" w:rsidRPr="00754F9A" w:rsidRDefault="003B41BA" w:rsidP="00D856D2">
      <w:pPr>
        <w:numPr>
          <w:ilvl w:val="0"/>
          <w:numId w:val="88"/>
        </w:numPr>
        <w:tabs>
          <w:tab w:val="right" w:leader="dot" w:pos="9360"/>
        </w:tabs>
        <w:ind w:left="1701" w:hanging="567"/>
        <w:jc w:val="both"/>
        <w:rPr>
          <w:rFonts w:cs="Times"/>
          <w:szCs w:val="24"/>
          <w:lang w:eastAsia="en-CA"/>
        </w:rPr>
      </w:pPr>
      <w:r w:rsidRPr="00754F9A">
        <w:rPr>
          <w:rFonts w:cs="Times"/>
          <w:szCs w:val="24"/>
          <w:lang w:eastAsia="en-CA"/>
        </w:rPr>
        <w:t>Drainage area;</w:t>
      </w:r>
    </w:p>
    <w:p w14:paraId="35FC9937" w14:textId="77777777" w:rsidR="003B41BA" w:rsidRPr="00754F9A" w:rsidRDefault="003B41BA" w:rsidP="00D856D2">
      <w:pPr>
        <w:numPr>
          <w:ilvl w:val="0"/>
          <w:numId w:val="88"/>
        </w:numPr>
        <w:tabs>
          <w:tab w:val="right" w:leader="dot" w:pos="9360"/>
        </w:tabs>
        <w:ind w:left="1701" w:hanging="567"/>
        <w:jc w:val="both"/>
        <w:rPr>
          <w:rFonts w:cs="Times"/>
          <w:szCs w:val="24"/>
          <w:lang w:eastAsia="en-CA"/>
        </w:rPr>
      </w:pPr>
      <w:r w:rsidRPr="00754F9A">
        <w:rPr>
          <w:rFonts w:cs="Times"/>
          <w:szCs w:val="24"/>
          <w:lang w:eastAsia="en-CA"/>
        </w:rPr>
        <w:t>Design discharge and return frequency;</w:t>
      </w:r>
    </w:p>
    <w:p w14:paraId="0BD53385" w14:textId="1C34839A" w:rsidR="00F80614" w:rsidRPr="00754F9A" w:rsidRDefault="00F80614" w:rsidP="00D856D2">
      <w:pPr>
        <w:numPr>
          <w:ilvl w:val="0"/>
          <w:numId w:val="88"/>
        </w:numPr>
        <w:tabs>
          <w:tab w:val="right" w:leader="dot" w:pos="9360"/>
        </w:tabs>
        <w:ind w:left="1701" w:hanging="567"/>
        <w:jc w:val="both"/>
        <w:rPr>
          <w:rFonts w:cs="Times"/>
          <w:szCs w:val="24"/>
          <w:lang w:eastAsia="en-CA"/>
        </w:rPr>
      </w:pPr>
      <w:r w:rsidRPr="00754F9A">
        <w:rPr>
          <w:rFonts w:cs="Times"/>
          <w:szCs w:val="24"/>
          <w:lang w:eastAsia="en-CA"/>
        </w:rPr>
        <w:t>Design HGL and freeboard;</w:t>
      </w:r>
    </w:p>
    <w:p w14:paraId="35FC9938" w14:textId="77777777" w:rsidR="003B41BA" w:rsidRPr="00754F9A" w:rsidRDefault="003B41BA" w:rsidP="00D856D2">
      <w:pPr>
        <w:numPr>
          <w:ilvl w:val="0"/>
          <w:numId w:val="88"/>
        </w:numPr>
        <w:tabs>
          <w:tab w:val="right" w:leader="dot" w:pos="9360"/>
        </w:tabs>
        <w:ind w:left="1701" w:hanging="567"/>
        <w:jc w:val="both"/>
        <w:rPr>
          <w:rFonts w:cs="Times"/>
          <w:szCs w:val="24"/>
          <w:lang w:eastAsia="en-CA"/>
        </w:rPr>
      </w:pPr>
      <w:r w:rsidRPr="00754F9A">
        <w:rPr>
          <w:rFonts w:cs="Times"/>
          <w:szCs w:val="24"/>
          <w:lang w:eastAsia="en-CA"/>
        </w:rPr>
        <w:t>Historical high flood;</w:t>
      </w:r>
    </w:p>
    <w:p w14:paraId="35FC9939" w14:textId="68C9915C" w:rsidR="003B41BA" w:rsidRPr="00754F9A" w:rsidRDefault="00F80614" w:rsidP="00D856D2">
      <w:pPr>
        <w:numPr>
          <w:ilvl w:val="0"/>
          <w:numId w:val="88"/>
        </w:numPr>
        <w:tabs>
          <w:tab w:val="right" w:leader="dot" w:pos="9360"/>
        </w:tabs>
        <w:ind w:left="1701" w:hanging="567"/>
        <w:jc w:val="both"/>
        <w:rPr>
          <w:rFonts w:cs="Times"/>
          <w:szCs w:val="24"/>
          <w:lang w:eastAsia="en-CA"/>
        </w:rPr>
      </w:pPr>
      <w:r w:rsidRPr="00754F9A">
        <w:rPr>
          <w:rFonts w:cs="Times"/>
          <w:szCs w:val="24"/>
          <w:lang w:eastAsia="en-CA"/>
        </w:rPr>
        <w:t>V</w:t>
      </w:r>
      <w:r w:rsidR="003B41BA" w:rsidRPr="00754F9A">
        <w:rPr>
          <w:rFonts w:cs="Times"/>
          <w:szCs w:val="24"/>
          <w:lang w:eastAsia="en-CA"/>
        </w:rPr>
        <w:t>elocity for design discharge through the proposed bridge opening;</w:t>
      </w:r>
    </w:p>
    <w:p w14:paraId="35FC993A" w14:textId="1EB5E6ED" w:rsidR="003B41BA" w:rsidRPr="00754F9A" w:rsidRDefault="00F80614" w:rsidP="00D856D2">
      <w:pPr>
        <w:numPr>
          <w:ilvl w:val="0"/>
          <w:numId w:val="88"/>
        </w:numPr>
        <w:tabs>
          <w:tab w:val="right" w:leader="dot" w:pos="9360"/>
        </w:tabs>
        <w:ind w:left="1701" w:hanging="567"/>
        <w:jc w:val="both"/>
        <w:rPr>
          <w:rFonts w:cs="Times"/>
          <w:szCs w:val="24"/>
          <w:lang w:eastAsia="en-CA"/>
        </w:rPr>
      </w:pPr>
      <w:r w:rsidRPr="00754F9A">
        <w:rPr>
          <w:rFonts w:cs="Times"/>
          <w:szCs w:val="24"/>
          <w:lang w:eastAsia="en-CA"/>
        </w:rPr>
        <w:t>Critical</w:t>
      </w:r>
      <w:r w:rsidR="003B41BA" w:rsidRPr="00754F9A">
        <w:rPr>
          <w:rFonts w:cs="Times"/>
          <w:szCs w:val="24"/>
          <w:lang w:eastAsia="en-CA"/>
        </w:rPr>
        <w:t xml:space="preserve"> ice condition with situation </w:t>
      </w:r>
      <w:r w:rsidR="008C58F2">
        <w:rPr>
          <w:rFonts w:cs="Times"/>
          <w:szCs w:val="24"/>
          <w:lang w:eastAsia="en-CA"/>
        </w:rPr>
        <w:t>and</w:t>
      </w:r>
      <w:r w:rsidR="003B41BA" w:rsidRPr="00754F9A">
        <w:rPr>
          <w:rFonts w:cs="Times"/>
          <w:szCs w:val="24"/>
          <w:lang w:eastAsia="en-CA"/>
        </w:rPr>
        <w:t xml:space="preserve"> elevation;</w:t>
      </w:r>
    </w:p>
    <w:p w14:paraId="35FC993B" w14:textId="77777777" w:rsidR="003B41BA" w:rsidRPr="00754F9A" w:rsidRDefault="003B41BA" w:rsidP="00D856D2">
      <w:pPr>
        <w:numPr>
          <w:ilvl w:val="0"/>
          <w:numId w:val="88"/>
        </w:numPr>
        <w:tabs>
          <w:tab w:val="right" w:leader="dot" w:pos="9360"/>
        </w:tabs>
        <w:ind w:left="1701" w:hanging="567"/>
        <w:jc w:val="both"/>
        <w:rPr>
          <w:rFonts w:cs="Times"/>
          <w:szCs w:val="24"/>
          <w:lang w:eastAsia="en-CA"/>
        </w:rPr>
      </w:pPr>
      <w:r w:rsidRPr="00754F9A">
        <w:rPr>
          <w:rFonts w:cs="Times"/>
          <w:szCs w:val="24"/>
          <w:lang w:eastAsia="en-CA"/>
        </w:rPr>
        <w:t>Streambed slope;</w:t>
      </w:r>
    </w:p>
    <w:p w14:paraId="35FC993C" w14:textId="77777777" w:rsidR="003B41BA" w:rsidRDefault="003B41BA" w:rsidP="00D856D2">
      <w:pPr>
        <w:numPr>
          <w:ilvl w:val="0"/>
          <w:numId w:val="88"/>
        </w:numPr>
        <w:tabs>
          <w:tab w:val="right" w:leader="dot" w:pos="9360"/>
        </w:tabs>
        <w:ind w:left="1701" w:hanging="567"/>
        <w:jc w:val="both"/>
        <w:rPr>
          <w:rFonts w:cs="Times"/>
          <w:szCs w:val="24"/>
          <w:lang w:eastAsia="en-CA"/>
        </w:rPr>
      </w:pPr>
      <w:r w:rsidRPr="00754F9A">
        <w:rPr>
          <w:rFonts w:cs="Times"/>
          <w:szCs w:val="24"/>
          <w:lang w:eastAsia="en-CA"/>
        </w:rPr>
        <w:t>Anticipated backwater due to proposed bridge.</w:t>
      </w:r>
    </w:p>
    <w:p w14:paraId="3A3ED34B" w14:textId="77777777" w:rsidR="00FB28A2" w:rsidRPr="00754F9A" w:rsidRDefault="00FB28A2" w:rsidP="00D856D2">
      <w:pPr>
        <w:tabs>
          <w:tab w:val="right" w:leader="dot" w:pos="9360"/>
        </w:tabs>
        <w:ind w:left="1701"/>
        <w:jc w:val="both"/>
        <w:rPr>
          <w:rFonts w:cs="Times"/>
          <w:szCs w:val="24"/>
          <w:lang w:eastAsia="en-CA"/>
        </w:rPr>
      </w:pPr>
    </w:p>
    <w:p w14:paraId="35FC993E" w14:textId="6C5E8CEC" w:rsidR="003B41BA" w:rsidRPr="00754F9A" w:rsidRDefault="003B41BA" w:rsidP="00D856D2">
      <w:pPr>
        <w:pStyle w:val="BodyText2"/>
        <w:widowControl w:val="0"/>
        <w:numPr>
          <w:ilvl w:val="0"/>
          <w:numId w:val="51"/>
        </w:numPr>
        <w:tabs>
          <w:tab w:val="left" w:pos="1080"/>
        </w:tabs>
        <w:ind w:left="1080" w:right="-43"/>
        <w:jc w:val="left"/>
      </w:pPr>
      <w:r w:rsidRPr="00754F9A">
        <w:t>General Notes:</w:t>
      </w:r>
    </w:p>
    <w:p w14:paraId="35FC993F" w14:textId="77777777" w:rsidR="003B41BA" w:rsidRPr="00754F9A" w:rsidRDefault="003B41BA" w:rsidP="00D856D2">
      <w:pPr>
        <w:numPr>
          <w:ilvl w:val="0"/>
          <w:numId w:val="88"/>
        </w:numPr>
        <w:tabs>
          <w:tab w:val="right" w:leader="dot" w:pos="9360"/>
        </w:tabs>
        <w:ind w:left="1701" w:hanging="567"/>
        <w:jc w:val="both"/>
        <w:rPr>
          <w:rFonts w:cs="Times"/>
          <w:szCs w:val="24"/>
          <w:lang w:eastAsia="en-CA"/>
        </w:rPr>
      </w:pPr>
      <w:r w:rsidRPr="00754F9A">
        <w:rPr>
          <w:rFonts w:cs="Times"/>
          <w:szCs w:val="24"/>
          <w:lang w:eastAsia="en-CA"/>
        </w:rPr>
        <w:t>Dimensions in metres unless noted otherwise.</w:t>
      </w:r>
    </w:p>
    <w:p w14:paraId="35FC9940" w14:textId="77777777" w:rsidR="003B41BA" w:rsidRPr="00754F9A" w:rsidRDefault="003B41BA" w:rsidP="00D856D2">
      <w:pPr>
        <w:numPr>
          <w:ilvl w:val="0"/>
          <w:numId w:val="88"/>
        </w:numPr>
        <w:tabs>
          <w:tab w:val="right" w:leader="dot" w:pos="9360"/>
        </w:tabs>
        <w:ind w:left="1701" w:hanging="567"/>
        <w:jc w:val="both"/>
        <w:rPr>
          <w:rFonts w:cs="Times"/>
          <w:szCs w:val="24"/>
          <w:lang w:eastAsia="en-CA"/>
        </w:rPr>
      </w:pPr>
      <w:r w:rsidRPr="00754F9A">
        <w:rPr>
          <w:rFonts w:cs="Times"/>
          <w:szCs w:val="24"/>
          <w:lang w:eastAsia="en-CA"/>
        </w:rPr>
        <w:t>Highway geometric design standard that is being used for the bridge and underlying roadway where applicable.</w:t>
      </w:r>
    </w:p>
    <w:p w14:paraId="35FC9941" w14:textId="77777777" w:rsidR="003B41BA" w:rsidRPr="00754F9A" w:rsidRDefault="003B41BA" w:rsidP="00D856D2">
      <w:pPr>
        <w:numPr>
          <w:ilvl w:val="0"/>
          <w:numId w:val="88"/>
        </w:numPr>
        <w:tabs>
          <w:tab w:val="right" w:leader="dot" w:pos="9360"/>
        </w:tabs>
        <w:ind w:left="1701" w:hanging="567"/>
        <w:jc w:val="both"/>
        <w:rPr>
          <w:rFonts w:cs="Times"/>
          <w:szCs w:val="24"/>
          <w:lang w:eastAsia="en-CA"/>
        </w:rPr>
      </w:pPr>
      <w:r w:rsidRPr="00754F9A">
        <w:rPr>
          <w:rFonts w:cs="Times"/>
          <w:szCs w:val="24"/>
          <w:lang w:eastAsia="en-CA"/>
        </w:rPr>
        <w:t>Reference to any applicable approach fill drawing.</w:t>
      </w:r>
    </w:p>
    <w:p w14:paraId="35FC9942" w14:textId="77777777" w:rsidR="003B41BA" w:rsidRPr="00754F9A" w:rsidRDefault="003B41BA" w:rsidP="00D856D2">
      <w:pPr>
        <w:numPr>
          <w:ilvl w:val="0"/>
          <w:numId w:val="88"/>
        </w:numPr>
        <w:tabs>
          <w:tab w:val="right" w:leader="dot" w:pos="9360"/>
        </w:tabs>
        <w:ind w:left="1701" w:hanging="567"/>
        <w:jc w:val="both"/>
        <w:rPr>
          <w:rFonts w:cs="Times"/>
          <w:szCs w:val="24"/>
          <w:lang w:eastAsia="en-CA"/>
        </w:rPr>
      </w:pPr>
      <w:r w:rsidRPr="00754F9A">
        <w:rPr>
          <w:rFonts w:cs="Times"/>
          <w:szCs w:val="24"/>
          <w:lang w:eastAsia="en-CA"/>
        </w:rPr>
        <w:t>Type, specification and quantities of any bridge and/or bank protection material including concrete slope protection or Filter Fabric and Heavy Rock Riprap.</w:t>
      </w:r>
    </w:p>
    <w:p w14:paraId="35FC9945" w14:textId="77777777" w:rsidR="003B41BA" w:rsidRPr="00754F9A" w:rsidRDefault="003B41BA" w:rsidP="00754F9A">
      <w:pPr>
        <w:pStyle w:val="BodyText2"/>
      </w:pPr>
    </w:p>
    <w:p w14:paraId="35FC9946" w14:textId="77777777" w:rsidR="003B41BA" w:rsidRDefault="003B41BA" w:rsidP="00754F9A">
      <w:pPr>
        <w:pStyle w:val="BodyText2"/>
        <w:rPr>
          <w:b/>
        </w:rPr>
      </w:pPr>
      <w:r w:rsidRPr="00754F9A">
        <w:rPr>
          <w:b/>
        </w:rPr>
        <w:t>Site Mosaic (Typically 1:5000)</w:t>
      </w:r>
    </w:p>
    <w:p w14:paraId="4901CB96" w14:textId="77777777" w:rsidR="00FB28A2" w:rsidRPr="00D856D2" w:rsidRDefault="00FB28A2" w:rsidP="00754F9A">
      <w:pPr>
        <w:pStyle w:val="BodyText2"/>
      </w:pPr>
    </w:p>
    <w:p w14:paraId="35FC9947" w14:textId="77777777" w:rsidR="003B41BA" w:rsidRPr="00754F9A" w:rsidRDefault="003B41BA" w:rsidP="00D856D2">
      <w:pPr>
        <w:pStyle w:val="BodyText2"/>
        <w:widowControl w:val="0"/>
        <w:numPr>
          <w:ilvl w:val="0"/>
          <w:numId w:val="51"/>
        </w:numPr>
        <w:tabs>
          <w:tab w:val="left" w:pos="1080"/>
        </w:tabs>
        <w:ind w:left="1080" w:right="-43"/>
        <w:jc w:val="left"/>
      </w:pPr>
      <w:r w:rsidRPr="00754F9A">
        <w:t>Proposed bridge and extent of fills.</w:t>
      </w:r>
    </w:p>
    <w:p w14:paraId="35FC9948" w14:textId="77777777" w:rsidR="003B41BA" w:rsidRPr="00754F9A" w:rsidRDefault="003B41BA" w:rsidP="00D856D2">
      <w:pPr>
        <w:pStyle w:val="BodyText2"/>
        <w:widowControl w:val="0"/>
        <w:numPr>
          <w:ilvl w:val="0"/>
          <w:numId w:val="51"/>
        </w:numPr>
        <w:tabs>
          <w:tab w:val="left" w:pos="1080"/>
        </w:tabs>
        <w:ind w:left="1080" w:right="-43"/>
        <w:jc w:val="left"/>
      </w:pPr>
      <w:r w:rsidRPr="00754F9A">
        <w:t>Location of stream and direction of flow, with river training works and/or bank protection works.</w:t>
      </w:r>
    </w:p>
    <w:p w14:paraId="35FC9949" w14:textId="725200EC" w:rsidR="003B41BA" w:rsidRPr="00754F9A" w:rsidRDefault="003B41BA" w:rsidP="00D856D2">
      <w:pPr>
        <w:pStyle w:val="BodyText2"/>
        <w:widowControl w:val="0"/>
        <w:numPr>
          <w:ilvl w:val="0"/>
          <w:numId w:val="51"/>
        </w:numPr>
        <w:tabs>
          <w:tab w:val="left" w:pos="1080"/>
        </w:tabs>
        <w:ind w:left="1080" w:right="-43"/>
        <w:jc w:val="left"/>
      </w:pPr>
      <w:r w:rsidRPr="00754F9A">
        <w:t>Existing roadway system including horizontal alignment curve data, showing tie-in to proposed bridge</w:t>
      </w:r>
      <w:r w:rsidR="00F80614" w:rsidRPr="00754F9A">
        <w:t>s</w:t>
      </w:r>
      <w:r w:rsidRPr="00754F9A">
        <w:t>.</w:t>
      </w:r>
    </w:p>
    <w:p w14:paraId="35FC994A" w14:textId="77777777" w:rsidR="003B41BA" w:rsidRPr="00754F9A" w:rsidRDefault="003B41BA" w:rsidP="00D856D2">
      <w:pPr>
        <w:pStyle w:val="BodyText2"/>
        <w:widowControl w:val="0"/>
        <w:numPr>
          <w:ilvl w:val="0"/>
          <w:numId w:val="51"/>
        </w:numPr>
        <w:tabs>
          <w:tab w:val="left" w:pos="1080"/>
        </w:tabs>
        <w:ind w:left="1080" w:right="-43"/>
        <w:jc w:val="left"/>
      </w:pPr>
      <w:r w:rsidRPr="00754F9A">
        <w:t>Legal land lines, right of way lines and land ownership.</w:t>
      </w:r>
    </w:p>
    <w:p w14:paraId="35FC994B" w14:textId="77777777" w:rsidR="003B41BA" w:rsidRPr="00754F9A" w:rsidRDefault="003B41BA" w:rsidP="00D856D2">
      <w:pPr>
        <w:pStyle w:val="BodyText2"/>
        <w:widowControl w:val="0"/>
        <w:numPr>
          <w:ilvl w:val="0"/>
          <w:numId w:val="51"/>
        </w:numPr>
        <w:tabs>
          <w:tab w:val="left" w:pos="1080"/>
        </w:tabs>
        <w:ind w:left="1080" w:right="-43"/>
        <w:jc w:val="left"/>
      </w:pPr>
      <w:r w:rsidRPr="00754F9A">
        <w:t>Aerial photo number and date of photography.</w:t>
      </w:r>
    </w:p>
    <w:p w14:paraId="35FC994C" w14:textId="77777777" w:rsidR="003B41BA" w:rsidRPr="00754F9A" w:rsidRDefault="003B41BA" w:rsidP="00D856D2">
      <w:pPr>
        <w:pStyle w:val="BodyText2"/>
        <w:widowControl w:val="0"/>
        <w:tabs>
          <w:tab w:val="left" w:pos="1080"/>
        </w:tabs>
        <w:ind w:left="1080" w:right="-43"/>
        <w:jc w:val="left"/>
      </w:pPr>
    </w:p>
    <w:p w14:paraId="35FC994D" w14:textId="77777777" w:rsidR="003B41BA" w:rsidRDefault="003B41BA" w:rsidP="00754F9A">
      <w:pPr>
        <w:pStyle w:val="BodyText2"/>
        <w:rPr>
          <w:b/>
        </w:rPr>
      </w:pPr>
      <w:r w:rsidRPr="00754F9A">
        <w:rPr>
          <w:b/>
        </w:rPr>
        <w:t>Highway Profiles (Typically 1:5000H, 1:100V or 1:200V)</w:t>
      </w:r>
    </w:p>
    <w:p w14:paraId="359BB49A" w14:textId="77777777" w:rsidR="00FB28A2" w:rsidRPr="00D856D2" w:rsidRDefault="00FB28A2" w:rsidP="00754F9A">
      <w:pPr>
        <w:pStyle w:val="BodyText2"/>
      </w:pPr>
    </w:p>
    <w:p w14:paraId="35FC994E" w14:textId="77777777" w:rsidR="003B41BA" w:rsidRPr="00754F9A" w:rsidRDefault="003B41BA" w:rsidP="00D856D2">
      <w:pPr>
        <w:pStyle w:val="BodyText2"/>
        <w:widowControl w:val="0"/>
        <w:numPr>
          <w:ilvl w:val="0"/>
          <w:numId w:val="51"/>
        </w:numPr>
        <w:tabs>
          <w:tab w:val="left" w:pos="1080"/>
        </w:tabs>
        <w:ind w:left="1080" w:right="-43"/>
        <w:jc w:val="left"/>
      </w:pPr>
      <w:r w:rsidRPr="00754F9A">
        <w:t xml:space="preserve">Proposed headslopes </w:t>
      </w:r>
    </w:p>
    <w:p w14:paraId="35FC994F" w14:textId="77777777" w:rsidR="003B41BA" w:rsidRPr="00754F9A" w:rsidRDefault="003B41BA" w:rsidP="00D856D2">
      <w:pPr>
        <w:pStyle w:val="BodyText2"/>
        <w:widowControl w:val="0"/>
        <w:numPr>
          <w:ilvl w:val="0"/>
          <w:numId w:val="51"/>
        </w:numPr>
        <w:tabs>
          <w:tab w:val="left" w:pos="1080"/>
        </w:tabs>
        <w:ind w:left="1080" w:right="-43"/>
        <w:jc w:val="left"/>
      </w:pPr>
      <w:r w:rsidRPr="00754F9A">
        <w:t>Sodlines for approximately 250 m either side of the bridge (usually 20.0 m left and right of proposed centreline).</w:t>
      </w:r>
    </w:p>
    <w:p w14:paraId="35FC9950" w14:textId="353DB5E9" w:rsidR="003B41BA" w:rsidRPr="00754F9A" w:rsidRDefault="003B41BA" w:rsidP="00D856D2">
      <w:pPr>
        <w:pStyle w:val="BodyText2"/>
        <w:widowControl w:val="0"/>
        <w:numPr>
          <w:ilvl w:val="0"/>
          <w:numId w:val="51"/>
        </w:numPr>
        <w:tabs>
          <w:tab w:val="left" w:pos="1080"/>
        </w:tabs>
        <w:ind w:left="1080" w:right="-43"/>
        <w:jc w:val="left"/>
      </w:pPr>
      <w:r w:rsidRPr="00754F9A">
        <w:t>Existing and proposed gradelines, with stations and elevations for tops of fills,</w:t>
      </w:r>
      <w:r w:rsidR="006035D6">
        <w:t xml:space="preserve"> beginn</w:t>
      </w:r>
      <w:r w:rsidR="00723949">
        <w:t>ing of vertical curves (“</w:t>
      </w:r>
      <w:r w:rsidRPr="00723949">
        <w:rPr>
          <w:b/>
        </w:rPr>
        <w:t>BVC</w:t>
      </w:r>
      <w:r w:rsidR="00723949">
        <w:t>”)</w:t>
      </w:r>
      <w:r w:rsidRPr="00754F9A">
        <w:t>,</w:t>
      </w:r>
      <w:r w:rsidR="00723949">
        <w:t xml:space="preserve"> end of vertical curves (“</w:t>
      </w:r>
      <w:r w:rsidRPr="00723949">
        <w:rPr>
          <w:b/>
        </w:rPr>
        <w:t>EVC</w:t>
      </w:r>
      <w:r w:rsidR="00723949">
        <w:t>”)</w:t>
      </w:r>
      <w:r w:rsidRPr="00754F9A">
        <w:t xml:space="preserve"> and</w:t>
      </w:r>
      <w:r w:rsidR="00723949">
        <w:t xml:space="preserve"> points of intersection (“</w:t>
      </w:r>
      <w:r w:rsidRPr="00723949">
        <w:rPr>
          <w:b/>
        </w:rPr>
        <w:t>PIs</w:t>
      </w:r>
      <w:r w:rsidR="00723949">
        <w:t>”)</w:t>
      </w:r>
      <w:r w:rsidRPr="00754F9A">
        <w:t xml:space="preserve"> and associated K values.</w:t>
      </w:r>
    </w:p>
    <w:p w14:paraId="35FC9951" w14:textId="77777777" w:rsidR="003B41BA" w:rsidRPr="00754F9A" w:rsidRDefault="003B41BA" w:rsidP="00D856D2">
      <w:pPr>
        <w:pStyle w:val="BodyText2"/>
        <w:widowControl w:val="0"/>
        <w:numPr>
          <w:ilvl w:val="0"/>
          <w:numId w:val="51"/>
        </w:numPr>
        <w:tabs>
          <w:tab w:val="left" w:pos="1080"/>
        </w:tabs>
        <w:ind w:left="1080" w:right="-43"/>
        <w:jc w:val="left"/>
      </w:pPr>
      <w:r w:rsidRPr="00754F9A">
        <w:t>For roadway crossings, roadway elevations or roadway profile of underlying roadway for approx 750 m each side of the crossing.</w:t>
      </w:r>
    </w:p>
    <w:p w14:paraId="35FC9952" w14:textId="491EDEB6" w:rsidR="003B41BA" w:rsidRPr="00754F9A" w:rsidRDefault="003B41BA" w:rsidP="00D856D2">
      <w:pPr>
        <w:pStyle w:val="BodyText2"/>
        <w:widowControl w:val="0"/>
        <w:numPr>
          <w:ilvl w:val="0"/>
          <w:numId w:val="51"/>
        </w:numPr>
        <w:tabs>
          <w:tab w:val="left" w:pos="1080"/>
        </w:tabs>
        <w:ind w:left="1080" w:right="-43"/>
        <w:jc w:val="left"/>
      </w:pPr>
      <w:r w:rsidRPr="00754F9A">
        <w:t xml:space="preserve">For railway crossings, top of track elevations or track profile of underlying track for </w:t>
      </w:r>
      <w:r w:rsidR="00CD33EB" w:rsidRPr="00754F9A">
        <w:t>approx.</w:t>
      </w:r>
      <w:r w:rsidRPr="00754F9A">
        <w:t xml:space="preserve"> 750 m each side of the crossing.</w:t>
      </w:r>
    </w:p>
    <w:p w14:paraId="35FC9953" w14:textId="0E6E9FC2" w:rsidR="003B41BA" w:rsidRPr="00754F9A" w:rsidRDefault="003B41BA" w:rsidP="00D856D2">
      <w:pPr>
        <w:pStyle w:val="BodyText2"/>
        <w:widowControl w:val="0"/>
        <w:numPr>
          <w:ilvl w:val="0"/>
          <w:numId w:val="51"/>
        </w:numPr>
        <w:tabs>
          <w:tab w:val="left" w:pos="1080"/>
        </w:tabs>
        <w:ind w:left="1080" w:right="-43"/>
        <w:jc w:val="left"/>
      </w:pPr>
      <w:r w:rsidRPr="00754F9A">
        <w:t xml:space="preserve">For water crossings, minimum bottom flange elevation, design high water </w:t>
      </w:r>
      <w:r w:rsidR="008C58F2">
        <w:t>and</w:t>
      </w:r>
      <w:r w:rsidRPr="00754F9A">
        <w:t xml:space="preserve"> design high ice elevations, high water elevation with date, if available, water level elevation at time of survey with date.</w:t>
      </w:r>
    </w:p>
    <w:p w14:paraId="09EE24DB" w14:textId="77777777" w:rsidR="00754F9A" w:rsidRDefault="00754F9A" w:rsidP="00754F9A">
      <w:pPr>
        <w:pStyle w:val="BodyText2"/>
      </w:pPr>
    </w:p>
    <w:p w14:paraId="35FC9955" w14:textId="77777777" w:rsidR="003B41BA" w:rsidRDefault="003B41BA" w:rsidP="00754F9A">
      <w:pPr>
        <w:pStyle w:val="BodyText2"/>
        <w:rPr>
          <w:b/>
        </w:rPr>
      </w:pPr>
      <w:r w:rsidRPr="00754F9A">
        <w:rPr>
          <w:b/>
        </w:rPr>
        <w:t>Streambed and Water/Ice Profiles (for water crossing)</w:t>
      </w:r>
    </w:p>
    <w:p w14:paraId="53EF0A43" w14:textId="77777777" w:rsidR="00FB28A2" w:rsidRPr="00D856D2" w:rsidRDefault="00FB28A2" w:rsidP="00754F9A">
      <w:pPr>
        <w:pStyle w:val="BodyText2"/>
      </w:pPr>
    </w:p>
    <w:p w14:paraId="35FC9956" w14:textId="52D7D276" w:rsidR="003B41BA" w:rsidRPr="00754F9A" w:rsidRDefault="003B41BA" w:rsidP="00D856D2">
      <w:pPr>
        <w:pStyle w:val="BodyText2"/>
        <w:widowControl w:val="0"/>
        <w:numPr>
          <w:ilvl w:val="0"/>
          <w:numId w:val="51"/>
        </w:numPr>
        <w:tabs>
          <w:tab w:val="left" w:pos="1080"/>
        </w:tabs>
        <w:ind w:left="1080" w:right="-43"/>
        <w:jc w:val="left"/>
      </w:pPr>
      <w:r w:rsidRPr="00754F9A">
        <w:t>Streambed profile along the thalweg upstream and downstream of the proposed crossing, with any beaver dams and irregularities in the streambed identified.</w:t>
      </w:r>
    </w:p>
    <w:p w14:paraId="35FC9958" w14:textId="1766E0C0" w:rsidR="003B41BA" w:rsidRPr="00315EBB" w:rsidRDefault="003B41BA" w:rsidP="00D856D2">
      <w:pPr>
        <w:pStyle w:val="BodyText2"/>
        <w:widowControl w:val="0"/>
        <w:numPr>
          <w:ilvl w:val="0"/>
          <w:numId w:val="51"/>
        </w:numPr>
        <w:tabs>
          <w:tab w:val="left" w:pos="1080"/>
        </w:tabs>
        <w:ind w:left="1080" w:right="-43"/>
        <w:jc w:val="left"/>
      </w:pPr>
      <w:r w:rsidRPr="00754F9A">
        <w:t xml:space="preserve">Top of water/ice elevations </w:t>
      </w:r>
      <w:r w:rsidR="008B4BB0" w:rsidRPr="00754F9A">
        <w:t xml:space="preserve">for critical ice conditions. </w:t>
      </w:r>
    </w:p>
    <w:p w14:paraId="35FC995D" w14:textId="6B6C8819" w:rsidR="003B41BA" w:rsidRPr="00FA4F72" w:rsidRDefault="00FA09A6" w:rsidP="00D856D2">
      <w:pPr>
        <w:pStyle w:val="PPP4"/>
        <w:numPr>
          <w:ilvl w:val="3"/>
          <w:numId w:val="18"/>
        </w:numPr>
        <w:ind w:left="2835" w:hanging="1417"/>
        <w:rPr>
          <w:b/>
        </w:rPr>
      </w:pPr>
      <w:r w:rsidRPr="00FA4F72">
        <w:rPr>
          <w:b/>
        </w:rPr>
        <w:t>Record</w:t>
      </w:r>
      <w:r w:rsidR="003B41BA" w:rsidRPr="00FA4F72">
        <w:rPr>
          <w:b/>
        </w:rPr>
        <w:t xml:space="preserve"> Drawings</w:t>
      </w:r>
    </w:p>
    <w:p w14:paraId="35FC995E" w14:textId="77777777" w:rsidR="003B41BA" w:rsidRPr="00315EBB" w:rsidRDefault="003B41BA" w:rsidP="00754F9A">
      <w:pPr>
        <w:pStyle w:val="BodyText2"/>
      </w:pPr>
    </w:p>
    <w:p w14:paraId="35FC995F" w14:textId="3FEE3D8D" w:rsidR="003B41BA" w:rsidRPr="00315EBB" w:rsidRDefault="003B41BA" w:rsidP="00754F9A">
      <w:pPr>
        <w:pStyle w:val="BodyText2"/>
      </w:pPr>
      <w:r w:rsidRPr="00C80C76">
        <w:t xml:space="preserve">The </w:t>
      </w:r>
      <w:r w:rsidR="00723949">
        <w:t>r</w:t>
      </w:r>
      <w:r w:rsidR="002D518D">
        <w:t>ecord</w:t>
      </w:r>
      <w:r w:rsidRPr="00C80C76">
        <w:t xml:space="preserve"> </w:t>
      </w:r>
      <w:r w:rsidR="00723949">
        <w:t>d</w:t>
      </w:r>
      <w:r w:rsidR="00073F61" w:rsidRPr="00C80C76">
        <w:t xml:space="preserve">rawings </w:t>
      </w:r>
      <w:r w:rsidRPr="00C80C76">
        <w:t xml:space="preserve">shall show all relevant as-built details of the New </w:t>
      </w:r>
      <w:r w:rsidR="00605CC8">
        <w:t xml:space="preserve">Bypass </w:t>
      </w:r>
      <w:r w:rsidRPr="00C80C76">
        <w:t xml:space="preserve">Infrastructure including, but not limited to, bridge structures, horizontal alignment, vertical alignment, cross-section elements, intersection layouts, interchanges, etc.  Details of signing and pavement markings shall be described through reference to standard plans where possible.  A detailed description and location of all underground utilities and conduits, showing horizontal locations, elevations, size and type of utility, etc., shall be shown on </w:t>
      </w:r>
      <w:r w:rsidR="00755416">
        <w:t>record</w:t>
      </w:r>
      <w:r w:rsidR="00755416" w:rsidRPr="00C80C76">
        <w:t xml:space="preserve"> </w:t>
      </w:r>
      <w:r w:rsidRPr="00C80C76">
        <w:t>drawings. All revisions shall be flagged with a single revision symbol.</w:t>
      </w:r>
    </w:p>
    <w:p w14:paraId="35FC9960" w14:textId="77777777" w:rsidR="003B41BA" w:rsidRPr="00315EBB" w:rsidRDefault="003B41BA" w:rsidP="00754F9A">
      <w:pPr>
        <w:pStyle w:val="BodyText2"/>
      </w:pPr>
    </w:p>
    <w:p w14:paraId="35FC9961" w14:textId="64A54D6A" w:rsidR="003B41BA" w:rsidRPr="00315EBB" w:rsidRDefault="003B41BA" w:rsidP="00754F9A">
      <w:pPr>
        <w:pStyle w:val="BodyText2"/>
      </w:pPr>
      <w:r w:rsidRPr="00C80C76">
        <w:t xml:space="preserve">For bridges, the </w:t>
      </w:r>
      <w:r w:rsidR="002D518D">
        <w:t>Record</w:t>
      </w:r>
      <w:r w:rsidRPr="00C80C76">
        <w:t xml:space="preserve"> </w:t>
      </w:r>
      <w:r w:rsidR="00360B11">
        <w:t>D</w:t>
      </w:r>
      <w:r w:rsidR="00360B11" w:rsidRPr="00C80C76">
        <w:t xml:space="preserve">rawings </w:t>
      </w:r>
      <w:r w:rsidRPr="00C80C76">
        <w:t xml:space="preserve">shall be an accurate representation of the as-built condition, both dimensionally and visually. All elevations shall be updated to represent the as-built condition. Pile tip elevations shall be updated with average installed pile depths, and drawings shall be revised to show the average installed pile depths to scale. Surveyed benchmark tablet elevations shall be recorded on the drawings. </w:t>
      </w:r>
      <w:r w:rsidR="003172F5">
        <w:t xml:space="preserve">Locations of electrical ground connections for CSE testing, installed in accordance </w:t>
      </w:r>
      <w:r w:rsidR="003172F5" w:rsidRPr="00E34F81">
        <w:t xml:space="preserve">with Section </w:t>
      </w:r>
      <w:r w:rsidR="00E34F81">
        <w:t>200.</w:t>
      </w:r>
      <w:r w:rsidR="006C02BB">
        <w:t>7</w:t>
      </w:r>
      <w:r w:rsidR="00E34F81">
        <w:t xml:space="preserve">.12 of </w:t>
      </w:r>
      <w:r w:rsidR="00012B25" w:rsidRPr="008A6088">
        <w:t>Schedule 15-2</w:t>
      </w:r>
      <w:r w:rsidR="00012B25">
        <w:t xml:space="preserve"> -</w:t>
      </w:r>
      <w:r w:rsidR="00012B25" w:rsidRPr="008A6088">
        <w:t xml:space="preserve"> </w:t>
      </w:r>
      <w:r w:rsidR="00012B25">
        <w:t>Design and Construction</w:t>
      </w:r>
      <w:r w:rsidR="003172F5">
        <w:t>, shall be recorded on the drawings.</w:t>
      </w:r>
    </w:p>
    <w:p w14:paraId="35FC9962" w14:textId="77777777" w:rsidR="003B41BA" w:rsidRPr="00315EBB" w:rsidRDefault="003B41BA" w:rsidP="00754F9A">
      <w:pPr>
        <w:pStyle w:val="BodyText2"/>
      </w:pPr>
    </w:p>
    <w:p w14:paraId="35FC9963" w14:textId="021CA517" w:rsidR="003B41BA" w:rsidRPr="00315EBB" w:rsidRDefault="003B41BA" w:rsidP="00754F9A">
      <w:pPr>
        <w:pStyle w:val="BodyText2"/>
      </w:pPr>
      <w:r w:rsidRPr="00C80C76">
        <w:t xml:space="preserve">For sign structures, the </w:t>
      </w:r>
      <w:r w:rsidR="00073F61">
        <w:t>g</w:t>
      </w:r>
      <w:r w:rsidR="00073F61" w:rsidRPr="00C80C76">
        <w:t xml:space="preserve">eneral </w:t>
      </w:r>
      <w:r w:rsidR="00073F61">
        <w:t>l</w:t>
      </w:r>
      <w:r w:rsidR="00073F61" w:rsidRPr="00C80C76">
        <w:t xml:space="preserve">ayout </w:t>
      </w:r>
      <w:r w:rsidRPr="00C80C76">
        <w:t>drawings shall be updated to match the actual sign structures as fabricated.</w:t>
      </w:r>
    </w:p>
    <w:p w14:paraId="35FC99ED" w14:textId="77777777" w:rsidR="003B41BA" w:rsidRDefault="003B41BA">
      <w:pPr>
        <w:pStyle w:val="PPP3"/>
      </w:pPr>
      <w:bookmarkStart w:id="2982" w:name="_Toc396139433"/>
      <w:bookmarkStart w:id="2983" w:name="_Toc396144591"/>
      <w:bookmarkStart w:id="2984" w:name="_Toc396722211"/>
      <w:bookmarkStart w:id="2985" w:name="_Toc411425073"/>
      <w:r w:rsidRPr="00C80C76">
        <w:t xml:space="preserve">Mechanically Stabilized Earth </w:t>
      </w:r>
      <w:r>
        <w:t xml:space="preserve">(MSE) </w:t>
      </w:r>
      <w:r w:rsidRPr="00C80C76">
        <w:t>Walls</w:t>
      </w:r>
      <w:bookmarkEnd w:id="2982"/>
      <w:bookmarkEnd w:id="2983"/>
      <w:bookmarkEnd w:id="2984"/>
      <w:bookmarkEnd w:id="2985"/>
    </w:p>
    <w:p w14:paraId="35FC99EF" w14:textId="77777777" w:rsidR="003B41BA" w:rsidRPr="00FA4F72" w:rsidRDefault="003B41BA" w:rsidP="00D856D2">
      <w:pPr>
        <w:pStyle w:val="PPP4"/>
        <w:numPr>
          <w:ilvl w:val="3"/>
          <w:numId w:val="18"/>
        </w:numPr>
        <w:ind w:left="2835" w:hanging="1417"/>
        <w:rPr>
          <w:b/>
        </w:rPr>
      </w:pPr>
      <w:r w:rsidRPr="00FA4F72">
        <w:rPr>
          <w:b/>
        </w:rPr>
        <w:t>Design Standards</w:t>
      </w:r>
    </w:p>
    <w:p w14:paraId="35FC99F0" w14:textId="77777777" w:rsidR="003B41BA" w:rsidRPr="00315EBB" w:rsidRDefault="003B41BA" w:rsidP="00DC3F94">
      <w:pPr>
        <w:pStyle w:val="BodyText2"/>
      </w:pPr>
    </w:p>
    <w:p w14:paraId="35FC99F1" w14:textId="403C4DA5" w:rsidR="003B41BA" w:rsidRPr="00DC3F94" w:rsidRDefault="003B41BA" w:rsidP="00DD32B2">
      <w:pPr>
        <w:pStyle w:val="BodyText2"/>
      </w:pPr>
      <w:r w:rsidRPr="00DC3F94">
        <w:t xml:space="preserve">MSE walls shall meet the requirements of </w:t>
      </w:r>
      <w:r w:rsidRPr="008A6088">
        <w:t xml:space="preserve">Section </w:t>
      </w:r>
      <w:r w:rsidR="00E34F81" w:rsidRPr="008A6088">
        <w:t>200.</w:t>
      </w:r>
      <w:r w:rsidR="006C02BB">
        <w:t>7</w:t>
      </w:r>
      <w:r w:rsidR="00E34F81" w:rsidRPr="008A6088">
        <w:t xml:space="preserve">.10 of </w:t>
      </w:r>
      <w:r w:rsidR="00012B25" w:rsidRPr="008A6088">
        <w:t>Schedule 15-2</w:t>
      </w:r>
      <w:r w:rsidR="00012B25">
        <w:t xml:space="preserve"> -</w:t>
      </w:r>
      <w:r w:rsidR="00012B25" w:rsidRPr="008A6088">
        <w:t xml:space="preserve"> </w:t>
      </w:r>
      <w:r w:rsidR="00012B25">
        <w:t>Design and Construction</w:t>
      </w:r>
      <w:r w:rsidRPr="008A6088">
        <w:t>.</w:t>
      </w:r>
    </w:p>
    <w:p w14:paraId="35FC99F2" w14:textId="77777777" w:rsidR="003B41BA" w:rsidRPr="00DC3F94" w:rsidRDefault="003B41BA" w:rsidP="00DD32B2">
      <w:pPr>
        <w:pStyle w:val="BodyText2"/>
      </w:pPr>
    </w:p>
    <w:p w14:paraId="35FC99F3" w14:textId="6F4108ED" w:rsidR="003B41BA" w:rsidRPr="00DC3F94" w:rsidRDefault="003B41BA" w:rsidP="00DD32B2">
      <w:pPr>
        <w:pStyle w:val="BodyText2"/>
      </w:pPr>
      <w:r w:rsidRPr="00DC3F94">
        <w:t>The design shall include location, layout, geometry control, global stability and allowable foundation bearing capacity, stability and all elements for a complete MSE wall system. Bridge abutments shall be independently supported on piled foundations.</w:t>
      </w:r>
      <w:r w:rsidR="009F4B64" w:rsidRPr="00DC3F94">
        <w:t xml:space="preserve"> </w:t>
      </w:r>
      <w:r w:rsidR="001C4741" w:rsidRPr="00DC3F94">
        <w:t>Final design calculations shall bear the seal of a Professional Engineer registered in the Province of Saskatchewan.</w:t>
      </w:r>
    </w:p>
    <w:p w14:paraId="35FC99F4" w14:textId="77777777" w:rsidR="003B41BA" w:rsidRPr="00DC3F94" w:rsidRDefault="003B41BA" w:rsidP="00DD32B2">
      <w:pPr>
        <w:pStyle w:val="BodyText2"/>
      </w:pPr>
    </w:p>
    <w:p w14:paraId="35FC99F5" w14:textId="35A7DF82" w:rsidR="003B41BA" w:rsidRDefault="003B41BA" w:rsidP="00D856D2">
      <w:r w:rsidRPr="00DC3F94">
        <w:t xml:space="preserve">The most </w:t>
      </w:r>
      <w:r w:rsidRPr="00C80C76">
        <w:t>stringent</w:t>
      </w:r>
      <w:r w:rsidRPr="00DC3F94">
        <w:t xml:space="preserve"> requirements of the following standards shall be met:</w:t>
      </w:r>
    </w:p>
    <w:p w14:paraId="35FC99F6" w14:textId="77777777" w:rsidR="003B41BA" w:rsidRPr="00260AB1" w:rsidRDefault="003B41BA" w:rsidP="00D856D2">
      <w:pPr>
        <w:pStyle w:val="BodyText2"/>
        <w:widowControl w:val="0"/>
        <w:numPr>
          <w:ilvl w:val="0"/>
          <w:numId w:val="51"/>
        </w:numPr>
        <w:tabs>
          <w:tab w:val="left" w:pos="1080"/>
        </w:tabs>
        <w:ind w:left="1080" w:right="-43"/>
        <w:jc w:val="left"/>
      </w:pPr>
      <w:r w:rsidRPr="00260AB1">
        <w:t>Canadian Highway Bridge Design Code (CSA Standard CAN/CSA-S6);</w:t>
      </w:r>
    </w:p>
    <w:p w14:paraId="35FC99F7" w14:textId="77777777" w:rsidR="003B41BA" w:rsidRPr="00260AB1" w:rsidRDefault="003B41BA" w:rsidP="00D856D2">
      <w:pPr>
        <w:pStyle w:val="BodyText2"/>
        <w:widowControl w:val="0"/>
        <w:numPr>
          <w:ilvl w:val="0"/>
          <w:numId w:val="51"/>
        </w:numPr>
        <w:tabs>
          <w:tab w:val="left" w:pos="1080"/>
        </w:tabs>
        <w:ind w:left="1080" w:right="-43"/>
        <w:jc w:val="left"/>
      </w:pPr>
      <w:r w:rsidRPr="00260AB1">
        <w:t>AASHTO LRFD Bridge Design Specifications;</w:t>
      </w:r>
    </w:p>
    <w:p w14:paraId="35FC99F8" w14:textId="77777777" w:rsidR="003B41BA" w:rsidRPr="00260AB1" w:rsidRDefault="003B41BA" w:rsidP="00D856D2">
      <w:pPr>
        <w:pStyle w:val="BodyText2"/>
        <w:widowControl w:val="0"/>
        <w:numPr>
          <w:ilvl w:val="0"/>
          <w:numId w:val="51"/>
        </w:numPr>
        <w:tabs>
          <w:tab w:val="left" w:pos="1080"/>
        </w:tabs>
        <w:ind w:left="1080" w:right="-43"/>
        <w:jc w:val="left"/>
      </w:pPr>
      <w:r w:rsidRPr="00260AB1">
        <w:t>Alberta Transportation Roadside Design Guide Section – Section H7.6.</w:t>
      </w:r>
    </w:p>
    <w:p w14:paraId="5B478B16" w14:textId="77777777" w:rsidR="00260AB1" w:rsidRDefault="00260AB1" w:rsidP="00DD32B2">
      <w:pPr>
        <w:pStyle w:val="BodyText2"/>
      </w:pPr>
    </w:p>
    <w:p w14:paraId="35FC99FA" w14:textId="77777777" w:rsidR="003B41BA" w:rsidRPr="00DC3F94" w:rsidRDefault="003B41BA" w:rsidP="00DD32B2">
      <w:pPr>
        <w:pStyle w:val="BodyText2"/>
      </w:pPr>
      <w:r w:rsidRPr="00DC3F94">
        <w:t>The following publication is a recommended reference:</w:t>
      </w:r>
    </w:p>
    <w:p w14:paraId="35FC99FC" w14:textId="77777777" w:rsidR="003B41BA" w:rsidRPr="00260AB1" w:rsidRDefault="003B41BA" w:rsidP="00D856D2">
      <w:pPr>
        <w:pStyle w:val="BodyText2"/>
        <w:widowControl w:val="0"/>
        <w:numPr>
          <w:ilvl w:val="0"/>
          <w:numId w:val="51"/>
        </w:numPr>
        <w:tabs>
          <w:tab w:val="left" w:pos="1080"/>
        </w:tabs>
        <w:ind w:left="1080" w:right="-43"/>
        <w:jc w:val="left"/>
      </w:pPr>
      <w:r w:rsidRPr="00260AB1">
        <w:t>Design and Construction of Mechanically Stabilized Earth Walls and Reinforced Soil Slopes – Volume 1 FHWA-NHI-10_024</w:t>
      </w:r>
    </w:p>
    <w:p w14:paraId="627674D8" w14:textId="77777777" w:rsidR="00DC3F94" w:rsidRDefault="00DC3F94" w:rsidP="00DC3F94">
      <w:pPr>
        <w:pStyle w:val="BodyText2"/>
      </w:pPr>
    </w:p>
    <w:p w14:paraId="35FC99FD" w14:textId="77777777" w:rsidR="003B41BA" w:rsidRDefault="003B41BA" w:rsidP="00DC3F94">
      <w:pPr>
        <w:pStyle w:val="BodyText2"/>
      </w:pPr>
      <w:r w:rsidRPr="00DC3F94">
        <w:t>Maximum reinforcement loads shall be calculated using the “Simplified Method” as presented in the AASHTO LRFD Bridge Design Specification.</w:t>
      </w:r>
    </w:p>
    <w:p w14:paraId="756D7688" w14:textId="77777777" w:rsidR="00DC3F94" w:rsidRPr="00DC3F94" w:rsidRDefault="00DC3F94" w:rsidP="00DC3F94">
      <w:pPr>
        <w:pStyle w:val="BodyText2"/>
      </w:pPr>
    </w:p>
    <w:p w14:paraId="76581E81" w14:textId="06324D77" w:rsidR="003B16DE" w:rsidRDefault="003B16DE" w:rsidP="00DC3F94">
      <w:pPr>
        <w:pStyle w:val="BodyText2"/>
      </w:pPr>
      <w:r w:rsidRPr="00DC3F94">
        <w:t xml:space="preserve">Polymeric or geotextile are not permitted </w:t>
      </w:r>
      <w:r w:rsidR="00304196" w:rsidRPr="00DC3F94">
        <w:t xml:space="preserve">as </w:t>
      </w:r>
      <w:r w:rsidRPr="00DC3F94">
        <w:t>reinforcement</w:t>
      </w:r>
      <w:r w:rsidR="00304196" w:rsidRPr="00DC3F94">
        <w:t xml:space="preserve"> for MSE abutment or associated wing walls</w:t>
      </w:r>
      <w:r w:rsidRPr="00DC3F94">
        <w:t>.</w:t>
      </w:r>
    </w:p>
    <w:p w14:paraId="0369271C" w14:textId="77777777" w:rsidR="00DC3F94" w:rsidRPr="00DC3F94" w:rsidRDefault="00DC3F94" w:rsidP="00DC3F94">
      <w:pPr>
        <w:pStyle w:val="BodyText2"/>
      </w:pPr>
    </w:p>
    <w:p w14:paraId="35FC99FE" w14:textId="734EC887" w:rsidR="003B41BA" w:rsidRDefault="003B41BA" w:rsidP="00DC3F94">
      <w:pPr>
        <w:pStyle w:val="BodyText2"/>
      </w:pPr>
      <w:r w:rsidRPr="00DC3F94">
        <w:t>MSE wall embedment depths shall not be less than provided in Table C11.10.2.2.1 “Guide for Minimum Front Face Embedment Depth” in the AASHTO LRFD Bridge Design Specifications Commentary</w:t>
      </w:r>
      <w:r w:rsidR="00B3010B" w:rsidRPr="00DC3F94">
        <w:t>, and in addition shall not be less than 1 m</w:t>
      </w:r>
      <w:r w:rsidRPr="00DC3F94">
        <w:t>.</w:t>
      </w:r>
      <w:r w:rsidR="00910F6A" w:rsidRPr="00DC3F94">
        <w:t xml:space="preserve"> Passive pressure in front of the wall mass shall be assumed to be zero for design purposes.</w:t>
      </w:r>
    </w:p>
    <w:p w14:paraId="740E1FA1" w14:textId="77777777" w:rsidR="00DC3F94" w:rsidRPr="00DC3F94" w:rsidRDefault="00DC3F94" w:rsidP="00DC3F94">
      <w:pPr>
        <w:pStyle w:val="BodyText2"/>
      </w:pPr>
    </w:p>
    <w:p w14:paraId="35FC99FF" w14:textId="0756865D" w:rsidR="003B41BA" w:rsidRPr="00315EBB" w:rsidRDefault="003B41BA" w:rsidP="00DC3F94">
      <w:pPr>
        <w:pStyle w:val="BodyText2"/>
      </w:pPr>
      <w:r w:rsidRPr="00C80C76">
        <w:t xml:space="preserve">The design life for all MSE wall components shall be as defined in </w:t>
      </w:r>
      <w:r w:rsidR="00DC3F94" w:rsidRPr="008A6088">
        <w:t>S</w:t>
      </w:r>
      <w:r w:rsidRPr="008A6088">
        <w:t xml:space="preserve">ection </w:t>
      </w:r>
      <w:r w:rsidR="00E34F81" w:rsidRPr="008A6088">
        <w:t>200.</w:t>
      </w:r>
      <w:r w:rsidR="006C02BB">
        <w:t>7</w:t>
      </w:r>
      <w:r w:rsidR="00E34F81" w:rsidRPr="008A6088">
        <w:t xml:space="preserve">.6 of </w:t>
      </w:r>
      <w:r w:rsidR="00242607">
        <w:t>Schedule </w:t>
      </w:r>
      <w:r w:rsidR="00012B25" w:rsidRPr="008A6088">
        <w:t>15-2</w:t>
      </w:r>
      <w:r w:rsidR="00012B25">
        <w:t xml:space="preserve"> -</w:t>
      </w:r>
      <w:r w:rsidR="00012B25" w:rsidRPr="008A6088">
        <w:t xml:space="preserve"> </w:t>
      </w:r>
      <w:r w:rsidR="00012B25">
        <w:t>Design and Construction</w:t>
      </w:r>
      <w:r w:rsidRPr="008A6088">
        <w:t>.</w:t>
      </w:r>
      <w:r w:rsidRPr="00C80C76">
        <w:t xml:space="preserve"> </w:t>
      </w:r>
    </w:p>
    <w:p w14:paraId="35FC9A00" w14:textId="77777777" w:rsidR="003B41BA" w:rsidRPr="00FA4F72" w:rsidRDefault="003B41BA" w:rsidP="00D856D2">
      <w:pPr>
        <w:pStyle w:val="PPP4"/>
        <w:numPr>
          <w:ilvl w:val="3"/>
          <w:numId w:val="18"/>
        </w:numPr>
        <w:ind w:left="2835" w:hanging="1417"/>
        <w:rPr>
          <w:b/>
        </w:rPr>
      </w:pPr>
      <w:r w:rsidRPr="00FA4F72">
        <w:rPr>
          <w:b/>
        </w:rPr>
        <w:t>Waterways and Utilities</w:t>
      </w:r>
    </w:p>
    <w:p w14:paraId="35FC9A01" w14:textId="77777777" w:rsidR="003B41BA" w:rsidRPr="00315EBB" w:rsidRDefault="003B41BA" w:rsidP="00DD32B2">
      <w:pPr>
        <w:pStyle w:val="BodyText2"/>
      </w:pPr>
    </w:p>
    <w:p w14:paraId="35FC9A02" w14:textId="77777777" w:rsidR="003B41BA" w:rsidRPr="00315EBB" w:rsidRDefault="003B41BA" w:rsidP="00DD32B2">
      <w:pPr>
        <w:pStyle w:val="BodyText2"/>
      </w:pPr>
      <w:r w:rsidRPr="00C80C76">
        <w:t>MSE walls shall not be used adjacent to waterways.</w:t>
      </w:r>
    </w:p>
    <w:p w14:paraId="35FC9A03" w14:textId="77777777" w:rsidR="003B41BA" w:rsidRPr="00315EBB" w:rsidRDefault="003B41BA" w:rsidP="00DD32B2">
      <w:pPr>
        <w:pStyle w:val="BodyText2"/>
      </w:pPr>
    </w:p>
    <w:p w14:paraId="35FC9A04" w14:textId="34256DD3" w:rsidR="004424D9" w:rsidRDefault="003B41BA" w:rsidP="00DD32B2">
      <w:pPr>
        <w:pStyle w:val="BodyText2"/>
      </w:pPr>
      <w:r w:rsidRPr="00DC3F94">
        <w:t>Mechanically stabilized earth mass shall not be placed over or in the vicinity of any utilities, unless such utilities can be removed and repaired without disturbing the mechanically stabilized earth mass, excavation of such utilities can be executed without impact on wall stability, and agreement is obtained from the utility owners. This shall include water carrying appurtenances, such as catch basins, drainage inlets/outlets, and culverts. Utilities carrying potentially eroding materials shall not be permitted within 10 m of any wall backfill unless the utilities are appropriately sheathed to protect the MSE wall system from any leakage, and the extent of the sheathing is sufficient to protect the MSE wall system against discharges from the ends of this sheathing. No change of direction of utility lines, and no valves, valve chambers or any other discontinuity shall be permitted within the mechanically stabilized earth mass.</w:t>
      </w:r>
    </w:p>
    <w:p w14:paraId="35FC9A06" w14:textId="77777777" w:rsidR="003B41BA" w:rsidRPr="00FA4F72" w:rsidRDefault="003B41BA" w:rsidP="00D856D2">
      <w:pPr>
        <w:pStyle w:val="PPP4"/>
        <w:numPr>
          <w:ilvl w:val="3"/>
          <w:numId w:val="18"/>
        </w:numPr>
        <w:ind w:left="2835" w:hanging="1417"/>
        <w:rPr>
          <w:b/>
        </w:rPr>
      </w:pPr>
      <w:r w:rsidRPr="00FA4F72">
        <w:rPr>
          <w:b/>
        </w:rPr>
        <w:t>Facing</w:t>
      </w:r>
    </w:p>
    <w:p w14:paraId="35FC9A07" w14:textId="77777777" w:rsidR="003B41BA" w:rsidRPr="00315EBB" w:rsidRDefault="003B41BA" w:rsidP="00DD32B2">
      <w:pPr>
        <w:pStyle w:val="BodyText2"/>
      </w:pPr>
    </w:p>
    <w:p w14:paraId="35FC9A08" w14:textId="46EA9F84" w:rsidR="003B41BA" w:rsidRPr="00DC3F94" w:rsidRDefault="003B41BA" w:rsidP="00DD32B2">
      <w:pPr>
        <w:pStyle w:val="BodyText2"/>
      </w:pPr>
      <w:r w:rsidRPr="00DC3F94">
        <w:t>All MSE walls shall be faced with precast concrete wall panels</w:t>
      </w:r>
      <w:r w:rsidR="00A270CD" w:rsidRPr="00DC3F94">
        <w:t>.</w:t>
      </w:r>
      <w:r w:rsidR="0054747A" w:rsidRPr="00DC3F94">
        <w:t xml:space="preserve"> </w:t>
      </w:r>
      <w:r w:rsidR="00A270CD" w:rsidRPr="00DC3F94">
        <w:t>W</w:t>
      </w:r>
      <w:r w:rsidR="0054747A" w:rsidRPr="00DC3F94">
        <w:t>ire faced walls are not permitted</w:t>
      </w:r>
      <w:r w:rsidRPr="00DC3F94">
        <w:t>. The non-exposed side of MSE wall panels shall be in full contact with compacted backfill. Installed MSE wall panels shall be repairable/replaceable in the event of damage and a repair/replacement procedure shall be included with the shop drawings.</w:t>
      </w:r>
    </w:p>
    <w:p w14:paraId="35FC9A0A" w14:textId="77777777" w:rsidR="003B41BA" w:rsidRPr="00FA4F72" w:rsidRDefault="003B41BA" w:rsidP="00D856D2">
      <w:pPr>
        <w:pStyle w:val="PPP4"/>
        <w:numPr>
          <w:ilvl w:val="3"/>
          <w:numId w:val="18"/>
        </w:numPr>
        <w:ind w:left="2835" w:hanging="1417"/>
        <w:rPr>
          <w:b/>
        </w:rPr>
      </w:pPr>
      <w:r w:rsidRPr="00FA4F72">
        <w:rPr>
          <w:b/>
        </w:rPr>
        <w:t>Coping Cap</w:t>
      </w:r>
    </w:p>
    <w:p w14:paraId="35FC9A0B" w14:textId="77777777" w:rsidR="003B41BA" w:rsidRPr="00315EBB" w:rsidRDefault="003B41BA" w:rsidP="00DC3F94">
      <w:pPr>
        <w:pStyle w:val="BodyText2"/>
      </w:pPr>
    </w:p>
    <w:p w14:paraId="35FC9A0C" w14:textId="7D45587A" w:rsidR="003B41BA" w:rsidRPr="00315EBB" w:rsidRDefault="003B41BA" w:rsidP="00DD32B2">
      <w:pPr>
        <w:pStyle w:val="BodyText2"/>
      </w:pPr>
      <w:r w:rsidRPr="00DC3F94">
        <w:t xml:space="preserve">A cast-in-place </w:t>
      </w:r>
      <w:r w:rsidR="0052666A" w:rsidRPr="00DC3F94">
        <w:t xml:space="preserve">or precast </w:t>
      </w:r>
      <w:r w:rsidRPr="00DC3F94">
        <w:t xml:space="preserve">concrete coping cap shall be placed on the top of all walls not covered by a concrete barrier, and shall have full depth joints lining up with panel joints. The top of the concrete wall coping shall be smooth and have no steps or abrupt changes in height. </w:t>
      </w:r>
    </w:p>
    <w:p w14:paraId="35FC9A0E" w14:textId="77777777" w:rsidR="003B41BA" w:rsidRPr="00FA4F72" w:rsidRDefault="003B41BA" w:rsidP="00D856D2">
      <w:pPr>
        <w:pStyle w:val="PPP4"/>
        <w:numPr>
          <w:ilvl w:val="3"/>
          <w:numId w:val="18"/>
        </w:numPr>
        <w:ind w:left="2835" w:hanging="1417"/>
        <w:rPr>
          <w:b/>
        </w:rPr>
      </w:pPr>
      <w:r w:rsidRPr="00FA4F72">
        <w:rPr>
          <w:b/>
        </w:rPr>
        <w:t>Vertical Slip Joints</w:t>
      </w:r>
    </w:p>
    <w:p w14:paraId="35FC9A0F" w14:textId="77777777" w:rsidR="003B41BA" w:rsidRPr="00315EBB" w:rsidRDefault="003B41BA" w:rsidP="00DC3F94">
      <w:pPr>
        <w:pStyle w:val="BodyText2"/>
      </w:pPr>
    </w:p>
    <w:p w14:paraId="35FC9A10" w14:textId="77777777" w:rsidR="003B41BA" w:rsidRPr="00DC3F94" w:rsidRDefault="003B41BA" w:rsidP="00DC3F94">
      <w:pPr>
        <w:pStyle w:val="BodyText2"/>
      </w:pPr>
      <w:r w:rsidRPr="00DC3F94">
        <w:t>Where staged construction is required and large differential settlement is expected between stages, appropriately located full height vertical slip joints shall be provided.</w:t>
      </w:r>
    </w:p>
    <w:p w14:paraId="35FC9A11" w14:textId="77777777" w:rsidR="003B41BA" w:rsidRPr="00DC3F94" w:rsidRDefault="003B41BA" w:rsidP="00DC3F94">
      <w:pPr>
        <w:pStyle w:val="BodyText2"/>
      </w:pPr>
    </w:p>
    <w:p w14:paraId="35FC9A12" w14:textId="77777777" w:rsidR="003B41BA" w:rsidRPr="00DC3F94" w:rsidRDefault="003B41BA" w:rsidP="00DC3F94">
      <w:pPr>
        <w:pStyle w:val="BodyText2"/>
      </w:pPr>
      <w:r w:rsidRPr="00DC3F94">
        <w:t>The cast-in-place coping cap shall be designed with vertical joints in line with panel joints, and with horizontal reinforcement in the cap made discontinuous at these joints.</w:t>
      </w:r>
    </w:p>
    <w:p w14:paraId="35FC9A14" w14:textId="77777777" w:rsidR="003B41BA" w:rsidRPr="00FA4F72" w:rsidRDefault="003B41BA" w:rsidP="00D856D2">
      <w:pPr>
        <w:pStyle w:val="PPP4"/>
        <w:numPr>
          <w:ilvl w:val="3"/>
          <w:numId w:val="18"/>
        </w:numPr>
        <w:ind w:left="2835" w:hanging="1417"/>
        <w:rPr>
          <w:b/>
        </w:rPr>
      </w:pPr>
      <w:r w:rsidRPr="00FA4F72">
        <w:rPr>
          <w:b/>
        </w:rPr>
        <w:t>Geometric Requirements</w:t>
      </w:r>
    </w:p>
    <w:p w14:paraId="1055F4A5" w14:textId="77777777" w:rsidR="00DC3F94" w:rsidRDefault="00DC3F94" w:rsidP="00DC3F94">
      <w:pPr>
        <w:pStyle w:val="BodyText2"/>
      </w:pPr>
    </w:p>
    <w:p w14:paraId="35FC9A15" w14:textId="321B3FF8" w:rsidR="003B41BA" w:rsidRDefault="003B41BA" w:rsidP="00DC3F94">
      <w:pPr>
        <w:pStyle w:val="BodyText2"/>
      </w:pPr>
      <w:r w:rsidRPr="00DC3F94">
        <w:t xml:space="preserve">MSE wall backfill shall extend a minimum of 0.5 m beyond the end of the soil reinforcement. </w:t>
      </w:r>
      <w:r w:rsidR="000F1524" w:rsidRPr="00DC3F94">
        <w:t>The minimum length of the soil reinforcement shall be 2.5 m or 0.7H but for walls supporting bridges, the minimum reinforcement length shall be 60% of the distance from the top of the levelling pad to the road surface plus 2 m, or the minimum length required by AASHTO. The mechanical height, H, shall be the vertical difference between the levelling pad and the elevation at which the failure surface intercepts the ground surface supported by the wall.</w:t>
      </w:r>
    </w:p>
    <w:p w14:paraId="4C97067A" w14:textId="77777777" w:rsidR="00DC3F94" w:rsidRPr="00DC3F94" w:rsidRDefault="00DC3F94" w:rsidP="00DC3F94">
      <w:pPr>
        <w:pStyle w:val="BodyText2"/>
      </w:pPr>
    </w:p>
    <w:p w14:paraId="35FC9A16" w14:textId="0CBC3633" w:rsidR="003B41BA" w:rsidRDefault="003B41BA" w:rsidP="00DC3F94">
      <w:pPr>
        <w:pStyle w:val="BodyText2"/>
      </w:pPr>
      <w:r w:rsidRPr="00DC3F94">
        <w:t xml:space="preserve">For stepped levelling pads, the maximum elevation difference between adjacent steps shall not exceed </w:t>
      </w:r>
      <w:r w:rsidR="00975573" w:rsidRPr="00DC3F94">
        <w:t>750</w:t>
      </w:r>
      <w:r w:rsidRPr="00DC3F94">
        <w:t xml:space="preserve"> mm. The minimum length of each stepped section shall be </w:t>
      </w:r>
      <w:r w:rsidR="00975573" w:rsidRPr="00DC3F94">
        <w:t>2250</w:t>
      </w:r>
      <w:r w:rsidRPr="00DC3F94">
        <w:t xml:space="preserve"> mm.</w:t>
      </w:r>
    </w:p>
    <w:p w14:paraId="58E05A6C" w14:textId="77777777" w:rsidR="00DC3F94" w:rsidRPr="00DC3F94" w:rsidRDefault="00DC3F94" w:rsidP="00DC3F94">
      <w:pPr>
        <w:pStyle w:val="BodyText2"/>
      </w:pPr>
    </w:p>
    <w:p w14:paraId="35FC9A17" w14:textId="77777777" w:rsidR="003B41BA" w:rsidRPr="00DC3F94" w:rsidRDefault="003B41BA" w:rsidP="00DC3F94">
      <w:pPr>
        <w:pStyle w:val="BodyText2"/>
      </w:pPr>
      <w:r w:rsidRPr="00DC3F94">
        <w:t>Acute corners less than 70° inside panels shall not be allowed.</w:t>
      </w:r>
    </w:p>
    <w:p w14:paraId="35FC9A19" w14:textId="77777777" w:rsidR="003B41BA" w:rsidRPr="00FA4F72" w:rsidRDefault="003B41BA" w:rsidP="00D856D2">
      <w:pPr>
        <w:pStyle w:val="PPP4"/>
        <w:numPr>
          <w:ilvl w:val="3"/>
          <w:numId w:val="18"/>
        </w:numPr>
        <w:ind w:left="2835" w:hanging="1417"/>
        <w:rPr>
          <w:b/>
        </w:rPr>
      </w:pPr>
      <w:r w:rsidRPr="00FA4F72">
        <w:rPr>
          <w:b/>
        </w:rPr>
        <w:t>Surface Drainage</w:t>
      </w:r>
    </w:p>
    <w:p w14:paraId="12D0C02F" w14:textId="77777777" w:rsidR="00DC3F94" w:rsidRDefault="00DC3F94" w:rsidP="00DC3F94">
      <w:pPr>
        <w:pStyle w:val="BodyText2"/>
      </w:pPr>
    </w:p>
    <w:p w14:paraId="35FC9A1A" w14:textId="77777777" w:rsidR="003B41BA" w:rsidRDefault="003B41BA" w:rsidP="00DC3F94">
      <w:pPr>
        <w:pStyle w:val="BodyText2"/>
      </w:pPr>
      <w:r w:rsidRPr="00315EBB">
        <w:t xml:space="preserve">Highway and bridge surface drainage shall be controlled and </w:t>
      </w:r>
      <w:r w:rsidRPr="00C80C76">
        <w:t xml:space="preserve">channelled away from the back of the MSE walls and the mechanically stabilized earth mass. </w:t>
      </w:r>
    </w:p>
    <w:p w14:paraId="6D6980B8" w14:textId="77777777" w:rsidR="00DC3F94" w:rsidRDefault="00DC3F94" w:rsidP="00DC3F94">
      <w:pPr>
        <w:pStyle w:val="BodyText2"/>
      </w:pPr>
    </w:p>
    <w:p w14:paraId="35FC9A1B" w14:textId="5A1DA9A6" w:rsidR="003B41BA" w:rsidRDefault="003B41BA" w:rsidP="00DC3F94">
      <w:pPr>
        <w:pStyle w:val="BodyText2"/>
      </w:pPr>
      <w:r w:rsidRPr="00DC3F94">
        <w:t>All ste</w:t>
      </w:r>
      <w:r w:rsidRPr="00C80C76">
        <w:t xml:space="preserve">el soil reinforcement </w:t>
      </w:r>
      <w:r w:rsidR="00B3010B">
        <w:t xml:space="preserve">under roadways </w:t>
      </w:r>
      <w:r w:rsidRPr="00C80C76">
        <w:t>shall be protected from exposure to roadway de-icing salt by an imper</w:t>
      </w:r>
      <w:r w:rsidR="00B3010B">
        <w:t>vious</w:t>
      </w:r>
      <w:r w:rsidRPr="00C80C76">
        <w:t xml:space="preserve"> </w:t>
      </w:r>
      <w:r w:rsidR="00B3010B">
        <w:t>geo</w:t>
      </w:r>
      <w:r w:rsidRPr="00C80C76">
        <w:t xml:space="preserve">membrane placed </w:t>
      </w:r>
      <w:r>
        <w:t xml:space="preserve">below the road base but </w:t>
      </w:r>
      <w:r w:rsidRPr="00C80C76">
        <w:t>above the top layer of soil reinforcement</w:t>
      </w:r>
      <w:r>
        <w:t xml:space="preserve"> to collect and discharge the runoff</w:t>
      </w:r>
      <w:r w:rsidRPr="00C80C76">
        <w:t xml:space="preserve">. The </w:t>
      </w:r>
      <w:r w:rsidR="00B3010B">
        <w:t>geo</w:t>
      </w:r>
      <w:r w:rsidRPr="00C80C76">
        <w:t>membrane shall be s</w:t>
      </w:r>
      <w:r w:rsidR="00B3010B">
        <w:t>loped at a minimum of 5%</w:t>
      </w:r>
      <w:r w:rsidRPr="00C80C76">
        <w:t xml:space="preserve">to drain </w:t>
      </w:r>
      <w:r>
        <w:t xml:space="preserve">away from the MSE wall </w:t>
      </w:r>
      <w:r w:rsidRPr="00C80C76">
        <w:t>into intercepting weeping drain</w:t>
      </w:r>
      <w:r w:rsidR="00150E4C">
        <w:t>s</w:t>
      </w:r>
      <w:r w:rsidRPr="00C80C76">
        <w:t xml:space="preserve"> </w:t>
      </w:r>
      <w:r w:rsidRPr="00DC3F94">
        <w:t>leading away from and outletted</w:t>
      </w:r>
      <w:r w:rsidRPr="00C80C76">
        <w:t xml:space="preserve"> beyond the </w:t>
      </w:r>
      <w:r w:rsidRPr="00DC3F94">
        <w:t>mechanically stabilized earth mass</w:t>
      </w:r>
      <w:r w:rsidRPr="00C80C76">
        <w:t>.</w:t>
      </w:r>
      <w:r w:rsidRPr="00DC3F94">
        <w:t xml:space="preserve">  </w:t>
      </w:r>
      <w:r w:rsidR="00150E4C" w:rsidRPr="00DC3F94">
        <w:t>Immediately adjacent to the roadway, the steel soil reinforcement shall be similarly protected by a geomembrane for a minimum width of 5 m parallel to the roadway. The geomembrane shall be sloped at a minimum of 5% to drain beyond the ends of the steel soil reinforcement. For MSE walls that run parallel to the roadway, the impermeable geomembrane barrier shall also intercept drainage from the roadway base layer and direct it away from all MSE walls. No trough drain or wick drain carrying roadway drainage shall be located over the steel</w:t>
      </w:r>
      <w:r w:rsidR="00FE6138" w:rsidRPr="00DC3F94">
        <w:t xml:space="preserve"> soil reinforcement, and no drain pipe carrying roadway runoff shall be located within the MSE wall soil reinforcement. For MSE wall abutments, the concrete walkway provided in front of the abutment for inspection purposes shall be underlain by an impermeable geomembrane. In all cases the geomembrane material shall be made continuous and water-tight, and shall extend a minimum of 500 mm beyond the extent of the steel soil reinforcement. Any necessary joints shall be shingled in the direction of drainage and welded or bonded to prevent leakage.</w:t>
      </w:r>
    </w:p>
    <w:p w14:paraId="037C1526" w14:textId="77777777" w:rsidR="00DC3F94" w:rsidRPr="00DC3F94" w:rsidRDefault="00DC3F94" w:rsidP="00DC3F94">
      <w:pPr>
        <w:pStyle w:val="BodyText2"/>
      </w:pPr>
    </w:p>
    <w:p w14:paraId="35FC9A1C" w14:textId="4F52BC3D" w:rsidR="003B41BA" w:rsidRDefault="003B41BA" w:rsidP="00DC3F94">
      <w:pPr>
        <w:pStyle w:val="BodyText2"/>
      </w:pPr>
      <w:r w:rsidRPr="00DC3F94">
        <w:t>Grassed swales with a non-degradable erosion control mat shall be provided behind the tops of the MSE walls to collect and discharge surface water</w:t>
      </w:r>
      <w:r w:rsidR="00FE6138" w:rsidRPr="00DC3F94">
        <w:t>. Swales shall be designed for the 1:100 year storm event without over-topping</w:t>
      </w:r>
      <w:r w:rsidRPr="00DC3F94">
        <w:t xml:space="preserve">, </w:t>
      </w:r>
      <w:r w:rsidR="00FE6138" w:rsidRPr="00DC3F94">
        <w:t>but</w:t>
      </w:r>
      <w:r w:rsidRPr="00DC3F94">
        <w:t xml:space="preserve"> shall have a minimum width of 600 mm and a minimum depth of 150 mm.  The swales shall have a bottom liner of impervious geomembrane</w:t>
      </w:r>
      <w:r w:rsidR="00FE6138" w:rsidRPr="00DC3F94">
        <w:t xml:space="preserve"> that has positive drainage to the ends of the walls</w:t>
      </w:r>
      <w:r w:rsidRPr="00DC3F94">
        <w:t xml:space="preserve">. Swales and top of walls shall slope away from bridge abutments. </w:t>
      </w:r>
      <w:r w:rsidRPr="00C80C76">
        <w:t>Mitigating measures shall be designed to direct flow away from toes and ends of walls, and to prevent erosion at these locations and at drainage swale discharge points.</w:t>
      </w:r>
    </w:p>
    <w:p w14:paraId="4A44017C" w14:textId="77777777" w:rsidR="00DC3F94" w:rsidRPr="00315EBB" w:rsidRDefault="00DC3F94" w:rsidP="00DC3F94">
      <w:pPr>
        <w:pStyle w:val="BodyText2"/>
      </w:pPr>
    </w:p>
    <w:p w14:paraId="35FC9A1D" w14:textId="10238FB2" w:rsidR="003B41BA" w:rsidRPr="00DC3F94" w:rsidRDefault="003B41BA" w:rsidP="00DC3F94">
      <w:pPr>
        <w:pStyle w:val="BodyText2"/>
      </w:pPr>
      <w:r w:rsidRPr="00C80C76">
        <w:t xml:space="preserve">Down spouts shall be provided for drainage from deck joints and deck wearing surface wick drains. These down spouts shall not be directed through the </w:t>
      </w:r>
      <w:r w:rsidRPr="00DC3F94">
        <w:t xml:space="preserve">mechanically stabilized earth mass, and shall subject to additional conditions in </w:t>
      </w:r>
      <w:r w:rsidRPr="008A6088">
        <w:t>Section 200.</w:t>
      </w:r>
      <w:r w:rsidR="006C02BB">
        <w:t>5</w:t>
      </w:r>
      <w:r w:rsidRPr="008A6088">
        <w:t>.</w:t>
      </w:r>
      <w:r w:rsidR="00E34F81" w:rsidRPr="008A6088">
        <w:t xml:space="preserve">4 of </w:t>
      </w:r>
      <w:r w:rsidR="00012B25" w:rsidRPr="008A6088">
        <w:t>Schedule 15-2</w:t>
      </w:r>
      <w:r w:rsidR="00012B25">
        <w:t xml:space="preserve"> -</w:t>
      </w:r>
      <w:r w:rsidR="00012B25" w:rsidRPr="008A6088">
        <w:t xml:space="preserve"> </w:t>
      </w:r>
      <w:r w:rsidR="00012B25">
        <w:t>Design and Construction</w:t>
      </w:r>
      <w:r w:rsidRPr="008A6088">
        <w:t>.</w:t>
      </w:r>
    </w:p>
    <w:p w14:paraId="35FC9A1F" w14:textId="77777777" w:rsidR="003B41BA" w:rsidRPr="00FA4F72" w:rsidRDefault="003B41BA" w:rsidP="00D856D2">
      <w:pPr>
        <w:pStyle w:val="PPP4"/>
        <w:numPr>
          <w:ilvl w:val="3"/>
          <w:numId w:val="18"/>
        </w:numPr>
        <w:ind w:left="2835" w:hanging="1417"/>
        <w:rPr>
          <w:b/>
        </w:rPr>
      </w:pPr>
      <w:r w:rsidRPr="00FA4F72">
        <w:rPr>
          <w:b/>
        </w:rPr>
        <w:t>Sub-Surface Drainage</w:t>
      </w:r>
    </w:p>
    <w:p w14:paraId="28AD8E08" w14:textId="77777777" w:rsidR="00DC3F94" w:rsidRDefault="00DC3F94" w:rsidP="00DC3F94">
      <w:pPr>
        <w:pStyle w:val="BodyText2"/>
      </w:pPr>
    </w:p>
    <w:p w14:paraId="35FC9A20" w14:textId="77777777" w:rsidR="003B41BA" w:rsidRPr="00315EBB" w:rsidRDefault="003B41BA" w:rsidP="00DC3F94">
      <w:pPr>
        <w:pStyle w:val="BodyText2"/>
      </w:pPr>
      <w:r w:rsidRPr="00315EBB">
        <w:t>Weeping drains co</w:t>
      </w:r>
      <w:r w:rsidRPr="00C80C76">
        <w:t>nsisting of perforated 150 mm diameter pipe complete with filter sock shall be provided near the front and the back bottom corners of the mechanically stabilized earth mass. The weeping drains shall be day lighted or connected for positive drainage. The water level within the mechanically stabilized earth mass shall be assumed to be at the invert level of the weeping drains or higher should the design warrant it.</w:t>
      </w:r>
    </w:p>
    <w:p w14:paraId="35FC9A22" w14:textId="77777777" w:rsidR="003B41BA" w:rsidRPr="00FA4F72" w:rsidRDefault="003B41BA" w:rsidP="00D856D2">
      <w:pPr>
        <w:pStyle w:val="PPP4"/>
        <w:numPr>
          <w:ilvl w:val="3"/>
          <w:numId w:val="18"/>
        </w:numPr>
        <w:ind w:left="2835" w:hanging="1417"/>
        <w:rPr>
          <w:b/>
        </w:rPr>
      </w:pPr>
      <w:r w:rsidRPr="00FA4F72">
        <w:rPr>
          <w:b/>
        </w:rPr>
        <w:t>Traffic Barriers</w:t>
      </w:r>
    </w:p>
    <w:p w14:paraId="35FC9A23" w14:textId="77777777" w:rsidR="003B41BA" w:rsidRPr="00315EBB" w:rsidRDefault="003B41BA" w:rsidP="00DC3F94">
      <w:pPr>
        <w:pStyle w:val="BodyText2"/>
      </w:pPr>
    </w:p>
    <w:p w14:paraId="35FC9A24" w14:textId="6F3C7D01" w:rsidR="003B41BA" w:rsidRPr="00DC3F94" w:rsidRDefault="003B41BA" w:rsidP="00DC3F94">
      <w:pPr>
        <w:pStyle w:val="BodyText2"/>
      </w:pPr>
      <w:r w:rsidRPr="00DC3F94">
        <w:t>MSE walls with traffic running parallel to the top of the wall shall have rigid barriers meeting the requirements of the Bridge Design Code section 12</w:t>
      </w:r>
      <w:r w:rsidR="00EC3FA8" w:rsidRPr="00DC3F94">
        <w:t>.</w:t>
      </w:r>
      <w:r w:rsidRPr="00DC3F94">
        <w:t xml:space="preserve"> PL-2 </w:t>
      </w:r>
      <w:r w:rsidR="00073F61" w:rsidRPr="00DC3F94">
        <w:t>F</w:t>
      </w:r>
      <w:r w:rsidR="00073F61">
        <w:t>-</w:t>
      </w:r>
      <w:r w:rsidR="00EC3FA8" w:rsidRPr="00DC3F94">
        <w:t xml:space="preserve">shaped </w:t>
      </w:r>
      <w:r w:rsidRPr="00DC3F94">
        <w:t xml:space="preserve">barriers </w:t>
      </w:r>
      <w:r w:rsidR="008B7211" w:rsidRPr="00DC3F94">
        <w:t xml:space="preserve">in accordance with Ministry standard drawing 28810 (Bridge Barrier Type 1) </w:t>
      </w:r>
      <w:r w:rsidRPr="00DC3F94">
        <w:t xml:space="preserve">shall be supported on moment slabs to resist sliding and overturning, and located on top of the MSE walls. Flexible guardrail systems shall not be used. </w:t>
      </w:r>
    </w:p>
    <w:p w14:paraId="35FC9A26" w14:textId="77777777" w:rsidR="003B41BA" w:rsidRPr="00FA4F72" w:rsidRDefault="003B41BA" w:rsidP="00D856D2">
      <w:pPr>
        <w:pStyle w:val="PPP4"/>
        <w:numPr>
          <w:ilvl w:val="3"/>
          <w:numId w:val="18"/>
        </w:numPr>
        <w:ind w:left="2835" w:hanging="1417"/>
        <w:rPr>
          <w:b/>
        </w:rPr>
      </w:pPr>
      <w:r w:rsidRPr="00FA4F72">
        <w:rPr>
          <w:b/>
        </w:rPr>
        <w:t>Obstructions within the Backfill</w:t>
      </w:r>
    </w:p>
    <w:p w14:paraId="35FC9A27" w14:textId="77777777" w:rsidR="003B41BA" w:rsidRPr="00315EBB" w:rsidRDefault="003B41BA" w:rsidP="00DC3F94">
      <w:pPr>
        <w:pStyle w:val="BodyText2"/>
      </w:pPr>
    </w:p>
    <w:p w14:paraId="35FC9A28" w14:textId="77777777" w:rsidR="003B41BA" w:rsidRPr="00315EBB" w:rsidRDefault="003B41BA" w:rsidP="00DD32B2">
      <w:pPr>
        <w:pStyle w:val="BodyText2"/>
      </w:pPr>
      <w:r w:rsidRPr="00DC3F94">
        <w:t>Obstructions within the mechanically stabilized earth mass, such as foundation piles and associated casings, or casings for future pile installations, shall be accommodated with appropriate arrangement of soil reinforcing around such obstructions. For those MSE wall systems that lend themselves to splaying of the soil reinforcement, the splay angle shall not exceed 20° from the perpendicular of the facing panel. For other MSE wall systems, coverage ratios of soil reinforcement shall be specifically developed for each wall location within the Project.</w:t>
      </w:r>
    </w:p>
    <w:p w14:paraId="1A11780F" w14:textId="77777777" w:rsidR="002D3D62" w:rsidRDefault="002D3D62">
      <w:pPr>
        <w:rPr>
          <w:rFonts w:ascii="Arial" w:hAnsi="Arial"/>
          <w:b/>
        </w:rPr>
      </w:pPr>
      <w:r>
        <w:rPr>
          <w:b/>
        </w:rPr>
        <w:br w:type="page"/>
      </w:r>
    </w:p>
    <w:p w14:paraId="35FC9A29" w14:textId="7B8AE21D" w:rsidR="003B41BA" w:rsidRPr="00FA4F72" w:rsidRDefault="003B41BA" w:rsidP="00D856D2">
      <w:pPr>
        <w:pStyle w:val="PPP4"/>
        <w:numPr>
          <w:ilvl w:val="3"/>
          <w:numId w:val="18"/>
        </w:numPr>
        <w:ind w:left="2835" w:hanging="1417"/>
        <w:rPr>
          <w:b/>
        </w:rPr>
      </w:pPr>
      <w:r w:rsidRPr="00FA4F72">
        <w:rPr>
          <w:b/>
        </w:rPr>
        <w:t>Panels</w:t>
      </w:r>
    </w:p>
    <w:p w14:paraId="4A69F5F9" w14:textId="77777777" w:rsidR="00DC3F94" w:rsidRDefault="00DC3F94" w:rsidP="00DC3F94">
      <w:pPr>
        <w:pStyle w:val="BodyText2"/>
      </w:pPr>
    </w:p>
    <w:p w14:paraId="35FC9A2A" w14:textId="0FD0840E" w:rsidR="003B41BA" w:rsidRPr="00DC3F94" w:rsidRDefault="003B41BA" w:rsidP="00DC3F94">
      <w:pPr>
        <w:pStyle w:val="BodyText2"/>
      </w:pPr>
      <w:r w:rsidRPr="00DC3F94">
        <w:t xml:space="preserve">Minimum precast concrete panel thickness shall be 140 mm, excluding any additional thickness required for aesthetic surface treatment. </w:t>
      </w:r>
      <w:r w:rsidR="00AA50B1" w:rsidRPr="00DC3F94">
        <w:t>Maximum height of any precast concrete panel shall be 2500 mm.</w:t>
      </w:r>
      <w:r w:rsidR="003C3DFB" w:rsidRPr="00DC3F94">
        <w:t xml:space="preserve">  </w:t>
      </w:r>
      <w:r w:rsidR="00BC7963" w:rsidRPr="00DC3F94">
        <w:t xml:space="preserve">Panel </w:t>
      </w:r>
      <w:r w:rsidRPr="00DC3F94">
        <w:t>reinforcing steel shall be electrically isolated from soil reinforcement attachment hardware.</w:t>
      </w:r>
    </w:p>
    <w:p w14:paraId="35FC9A2B" w14:textId="77777777" w:rsidR="003B41BA" w:rsidRPr="00DC3F94" w:rsidRDefault="003B41BA" w:rsidP="00DD32B2">
      <w:pPr>
        <w:pStyle w:val="BodyText2"/>
      </w:pPr>
    </w:p>
    <w:p w14:paraId="35FC9A2C" w14:textId="51B01D30" w:rsidR="003B41BA" w:rsidRPr="00315EBB" w:rsidRDefault="003B41BA" w:rsidP="00DD32B2">
      <w:pPr>
        <w:pStyle w:val="BodyText2"/>
      </w:pPr>
      <w:r w:rsidRPr="00DC3F94">
        <w:t>The precast concrete panel system shall be designed to accommodate a differential settlement of 100 mm in 10 m of length along the wall. The gap between adjacent panels shall be 20 mm nominal.</w:t>
      </w:r>
    </w:p>
    <w:p w14:paraId="35FC9A2D" w14:textId="77777777" w:rsidR="003B41BA" w:rsidRPr="00315EBB" w:rsidRDefault="003B41BA" w:rsidP="00DD32B2">
      <w:pPr>
        <w:pStyle w:val="BodyText2"/>
      </w:pPr>
    </w:p>
    <w:p w14:paraId="35FC9A2E" w14:textId="6C5CAB5A" w:rsidR="003B41BA" w:rsidRPr="00DC3F94" w:rsidRDefault="003B41BA" w:rsidP="00DC3F94">
      <w:pPr>
        <w:pStyle w:val="BodyText2"/>
      </w:pPr>
      <w:r w:rsidRPr="00DC3F94">
        <w:t xml:space="preserve">Joints between panels shall have a lip and recess (ship-lap) configuration to protect the joint material. Butt joints may also be used if </w:t>
      </w:r>
      <w:r w:rsidR="00445811">
        <w:t>Project Co</w:t>
      </w:r>
      <w:r w:rsidRPr="00DC3F94">
        <w:t xml:space="preserve"> can provide a backing board with sufficient strength and durability to meet the design life requirement, and which can protect the joint material from intentional damage from the front. </w:t>
      </w:r>
    </w:p>
    <w:p w14:paraId="35FC9A2F" w14:textId="77777777" w:rsidR="003B41BA" w:rsidRPr="00DC3F94" w:rsidRDefault="003B41BA" w:rsidP="00DD32B2">
      <w:pPr>
        <w:pStyle w:val="BodyText2"/>
      </w:pPr>
    </w:p>
    <w:p w14:paraId="35FC9A30" w14:textId="77777777" w:rsidR="003B41BA" w:rsidRDefault="003B41BA" w:rsidP="00DD32B2">
      <w:pPr>
        <w:pStyle w:val="BodyText2"/>
      </w:pPr>
      <w:r w:rsidRPr="00DC3F94">
        <w:t>Special corner units shall be used, designed so as to prevent joint gaps from opening up due to deflection of adjacent panels in different directions during construction.</w:t>
      </w:r>
    </w:p>
    <w:p w14:paraId="43D38A01" w14:textId="1DA0B7AA" w:rsidR="00DC3F94" w:rsidRDefault="00DC3F94">
      <w:pPr>
        <w:pStyle w:val="PPP3"/>
      </w:pPr>
      <w:bookmarkStart w:id="2986" w:name="_Toc396139434"/>
      <w:bookmarkStart w:id="2987" w:name="_Toc396144592"/>
      <w:bookmarkStart w:id="2988" w:name="_Toc396722212"/>
      <w:bookmarkStart w:id="2989" w:name="_Toc411425074"/>
      <w:r>
        <w:t>Deck Systems Using Precast Concrete Partial Depth Deck Panels</w:t>
      </w:r>
      <w:bookmarkEnd w:id="2986"/>
      <w:bookmarkEnd w:id="2987"/>
      <w:bookmarkEnd w:id="2988"/>
      <w:bookmarkEnd w:id="2989"/>
    </w:p>
    <w:p w14:paraId="75033EF6" w14:textId="5D5B5AE3" w:rsidR="009E7A18" w:rsidRPr="00FA4F72" w:rsidRDefault="009E7A18" w:rsidP="00D856D2">
      <w:pPr>
        <w:pStyle w:val="PPP4"/>
        <w:numPr>
          <w:ilvl w:val="3"/>
          <w:numId w:val="18"/>
        </w:numPr>
        <w:ind w:left="2835" w:hanging="1417"/>
        <w:rPr>
          <w:b/>
        </w:rPr>
      </w:pPr>
      <w:r w:rsidRPr="00FA4F72">
        <w:rPr>
          <w:b/>
        </w:rPr>
        <w:t>General</w:t>
      </w:r>
    </w:p>
    <w:p w14:paraId="65B0CA6E" w14:textId="77777777" w:rsidR="00260AB1" w:rsidRDefault="00260AB1" w:rsidP="00260AB1">
      <w:pPr>
        <w:pStyle w:val="BodyText2"/>
      </w:pPr>
    </w:p>
    <w:p w14:paraId="1880C807" w14:textId="1C4ECA90" w:rsidR="009E7A18" w:rsidRDefault="009E7A18" w:rsidP="00260AB1">
      <w:pPr>
        <w:pStyle w:val="BodyText2"/>
      </w:pPr>
      <w:r w:rsidRPr="00260AB1">
        <w:t xml:space="preserve">This </w:t>
      </w:r>
      <w:r w:rsidR="00260AB1">
        <w:t>s</w:t>
      </w:r>
      <w:r w:rsidRPr="00260AB1">
        <w:t>ection is for the design of deck systems using precast concrete partial depth deck panels.</w:t>
      </w:r>
    </w:p>
    <w:p w14:paraId="4A52BFD1" w14:textId="77777777" w:rsidR="00260AB1" w:rsidRPr="00260AB1" w:rsidRDefault="00260AB1" w:rsidP="00260AB1">
      <w:pPr>
        <w:pStyle w:val="BodyText2"/>
      </w:pPr>
    </w:p>
    <w:p w14:paraId="0456C237" w14:textId="443D9DCF" w:rsidR="004424D9" w:rsidRDefault="009E7A18" w:rsidP="00260AB1">
      <w:pPr>
        <w:pStyle w:val="BodyText2"/>
      </w:pPr>
      <w:r w:rsidRPr="00260AB1">
        <w:t xml:space="preserve">Unless otherwise noted in this </w:t>
      </w:r>
      <w:r w:rsidR="00260AB1">
        <w:t>s</w:t>
      </w:r>
      <w:r w:rsidRPr="00260AB1">
        <w:t xml:space="preserve">ection, all other requirements of </w:t>
      </w:r>
      <w:r w:rsidRPr="008A6088">
        <w:t xml:space="preserve">Section </w:t>
      </w:r>
      <w:r w:rsidR="00E34F81" w:rsidRPr="008A6088">
        <w:t>200.</w:t>
      </w:r>
      <w:r w:rsidR="000A1924">
        <w:t>7</w:t>
      </w:r>
      <w:r w:rsidR="00E34F81" w:rsidRPr="008A6088">
        <w:t xml:space="preserve"> of </w:t>
      </w:r>
      <w:r w:rsidR="00012B25" w:rsidRPr="008A6088">
        <w:t>Schedule 15-2</w:t>
      </w:r>
      <w:r w:rsidR="00012B25">
        <w:t xml:space="preserve"> -</w:t>
      </w:r>
      <w:r w:rsidR="00012B25" w:rsidRPr="008A6088">
        <w:t xml:space="preserve"> </w:t>
      </w:r>
      <w:r w:rsidR="00012B25">
        <w:t>Design and Construction</w:t>
      </w:r>
      <w:r w:rsidRPr="00260AB1">
        <w:t xml:space="preserve"> shall apply to the design of deck systems using precast concrete partial depth deck panels.</w:t>
      </w:r>
    </w:p>
    <w:p w14:paraId="7B9D51E3" w14:textId="07B525E6" w:rsidR="009E7A18" w:rsidRPr="00FA4F72" w:rsidRDefault="009E7A18" w:rsidP="00FA4F72">
      <w:pPr>
        <w:pStyle w:val="PPP4"/>
        <w:numPr>
          <w:ilvl w:val="3"/>
          <w:numId w:val="18"/>
        </w:numPr>
        <w:ind w:left="3390"/>
        <w:rPr>
          <w:b/>
        </w:rPr>
      </w:pPr>
      <w:r w:rsidRPr="00FA4F72">
        <w:rPr>
          <w:b/>
        </w:rPr>
        <w:t>Design</w:t>
      </w:r>
    </w:p>
    <w:p w14:paraId="01CA1490" w14:textId="77777777" w:rsidR="00260AB1" w:rsidRDefault="00260AB1" w:rsidP="00260AB1">
      <w:pPr>
        <w:pStyle w:val="BodyText2"/>
      </w:pPr>
    </w:p>
    <w:p w14:paraId="2CE92820" w14:textId="021FF2C7" w:rsidR="009E7A18" w:rsidRDefault="009E7A18" w:rsidP="00260AB1">
      <w:pPr>
        <w:pStyle w:val="BodyText2"/>
      </w:pPr>
      <w:r w:rsidRPr="00260AB1">
        <w:t>Deck slabs using precast concrete partial depth deck panels shall be permitted with the following design requirements:</w:t>
      </w:r>
    </w:p>
    <w:p w14:paraId="02913C67" w14:textId="77777777" w:rsidR="0004552D" w:rsidRDefault="0004552D" w:rsidP="00260AB1">
      <w:pPr>
        <w:pStyle w:val="BodyText2"/>
      </w:pPr>
    </w:p>
    <w:p w14:paraId="58C469E9" w14:textId="3BF80F39" w:rsidR="009E7A18" w:rsidRPr="00260AB1" w:rsidRDefault="009E7A18" w:rsidP="00D856D2">
      <w:pPr>
        <w:pStyle w:val="BodyText2"/>
        <w:widowControl w:val="0"/>
        <w:numPr>
          <w:ilvl w:val="0"/>
          <w:numId w:val="51"/>
        </w:numPr>
        <w:tabs>
          <w:tab w:val="left" w:pos="1080"/>
        </w:tabs>
        <w:ind w:left="1080" w:right="-43"/>
        <w:jc w:val="left"/>
      </w:pPr>
      <w:r w:rsidRPr="00260AB1">
        <w:t>Deck slabs using precast concrete partial depth deck panels shall consist of a cast-in-place concrete deck slab o</w:t>
      </w:r>
      <w:r w:rsidR="00797CC4" w:rsidRPr="00260AB1">
        <w:t>n</w:t>
      </w:r>
      <w:r w:rsidRPr="00260AB1">
        <w:t xml:space="preserve"> partial depth precast panels (precast panels)</w:t>
      </w:r>
      <w:r w:rsidR="0029139E">
        <w:t>.</w:t>
      </w:r>
    </w:p>
    <w:p w14:paraId="7D78D13C" w14:textId="0A0B96B9" w:rsidR="009E7A18" w:rsidRPr="00260AB1" w:rsidRDefault="00797CC4" w:rsidP="00D856D2">
      <w:pPr>
        <w:pStyle w:val="BodyText2"/>
        <w:widowControl w:val="0"/>
        <w:numPr>
          <w:ilvl w:val="0"/>
          <w:numId w:val="51"/>
        </w:numPr>
        <w:tabs>
          <w:tab w:val="left" w:pos="1080"/>
        </w:tabs>
        <w:ind w:left="1080" w:right="-43"/>
        <w:jc w:val="left"/>
      </w:pPr>
      <w:r w:rsidRPr="00260AB1">
        <w:t>The cast-in-place concrete deck slab shall be designed to be fully composite with the precast panels</w:t>
      </w:r>
      <w:r w:rsidR="0029139E">
        <w:t>.</w:t>
      </w:r>
    </w:p>
    <w:p w14:paraId="582595F2" w14:textId="6DC73B71" w:rsidR="00797CC4" w:rsidRPr="00260AB1" w:rsidRDefault="00797CC4" w:rsidP="00D856D2">
      <w:pPr>
        <w:pStyle w:val="BodyText2"/>
        <w:widowControl w:val="0"/>
        <w:numPr>
          <w:ilvl w:val="0"/>
          <w:numId w:val="51"/>
        </w:numPr>
        <w:tabs>
          <w:tab w:val="left" w:pos="1080"/>
        </w:tabs>
        <w:ind w:left="1080" w:right="-43"/>
        <w:jc w:val="left"/>
      </w:pPr>
      <w:r w:rsidRPr="00260AB1">
        <w:t xml:space="preserve">The minimum composite deck slab system thickness shall be the greater of the girder </w:t>
      </w:r>
      <w:r w:rsidR="00656890" w:rsidRPr="00260AB1">
        <w:t xml:space="preserve">c/c </w:t>
      </w:r>
      <w:r w:rsidRPr="00260AB1">
        <w:t>spacing divided by 15.0 or 225 mm. In addition, the following shall be satisfied:</w:t>
      </w:r>
    </w:p>
    <w:p w14:paraId="198D63AB" w14:textId="682DC6BA" w:rsidR="00797CC4" w:rsidRPr="00260AB1" w:rsidRDefault="00797CC4" w:rsidP="00D856D2">
      <w:pPr>
        <w:numPr>
          <w:ilvl w:val="0"/>
          <w:numId w:val="88"/>
        </w:numPr>
        <w:tabs>
          <w:tab w:val="clear" w:pos="1980"/>
          <w:tab w:val="num" w:pos="1710"/>
          <w:tab w:val="right" w:leader="dot" w:pos="9360"/>
        </w:tabs>
        <w:ind w:left="1710" w:hanging="630"/>
        <w:jc w:val="both"/>
        <w:rPr>
          <w:rFonts w:cs="Times"/>
          <w:szCs w:val="24"/>
          <w:lang w:eastAsia="en-CA"/>
        </w:rPr>
      </w:pPr>
      <w:r w:rsidRPr="00260AB1">
        <w:rPr>
          <w:rFonts w:cs="Times"/>
          <w:szCs w:val="24"/>
          <w:lang w:eastAsia="en-CA"/>
        </w:rPr>
        <w:t>The precast deck panel shall have a minimum thickness of 90 mm;</w:t>
      </w:r>
    </w:p>
    <w:p w14:paraId="4F64C6DC" w14:textId="59AA9050" w:rsidR="00797CC4" w:rsidRPr="00260AB1" w:rsidRDefault="00797CC4" w:rsidP="00D856D2">
      <w:pPr>
        <w:numPr>
          <w:ilvl w:val="0"/>
          <w:numId w:val="88"/>
        </w:numPr>
        <w:tabs>
          <w:tab w:val="clear" w:pos="1980"/>
          <w:tab w:val="num" w:pos="1710"/>
          <w:tab w:val="right" w:leader="dot" w:pos="9360"/>
        </w:tabs>
        <w:ind w:left="1710" w:hanging="630"/>
        <w:jc w:val="both"/>
        <w:rPr>
          <w:rFonts w:cs="Times"/>
          <w:szCs w:val="24"/>
          <w:lang w:eastAsia="en-CA"/>
        </w:rPr>
      </w:pPr>
      <w:r w:rsidRPr="00260AB1">
        <w:rPr>
          <w:rFonts w:cs="Times"/>
          <w:szCs w:val="24"/>
          <w:lang w:eastAsia="en-CA"/>
        </w:rPr>
        <w:t>The cast-in-place concrete portion of the composite deck slab system shall have a minimum thickness of 1</w:t>
      </w:r>
      <w:r w:rsidR="0019552F" w:rsidRPr="00260AB1">
        <w:rPr>
          <w:rFonts w:cs="Times"/>
          <w:szCs w:val="24"/>
          <w:lang w:eastAsia="en-CA"/>
        </w:rPr>
        <w:t>3</w:t>
      </w:r>
      <w:r w:rsidRPr="00260AB1">
        <w:rPr>
          <w:rFonts w:cs="Times"/>
          <w:szCs w:val="24"/>
          <w:lang w:eastAsia="en-CA"/>
        </w:rPr>
        <w:t>5 mm;</w:t>
      </w:r>
    </w:p>
    <w:p w14:paraId="0F39FED6" w14:textId="53D78BB1" w:rsidR="00797CC4" w:rsidRPr="00260AB1" w:rsidRDefault="00797CC4" w:rsidP="00D856D2">
      <w:pPr>
        <w:pStyle w:val="BodyText2"/>
        <w:widowControl w:val="0"/>
        <w:numPr>
          <w:ilvl w:val="0"/>
          <w:numId w:val="51"/>
        </w:numPr>
        <w:tabs>
          <w:tab w:val="left" w:pos="1080"/>
        </w:tabs>
        <w:ind w:left="1080" w:right="-43"/>
        <w:jc w:val="left"/>
      </w:pPr>
      <w:r w:rsidRPr="00260AB1">
        <w:t>The precast panels shall be fully prestressed and the stresses in the precast panel shall not exceed the following</w:t>
      </w:r>
      <w:r w:rsidR="0029139E">
        <w:t>:</w:t>
      </w:r>
    </w:p>
    <w:p w14:paraId="6E91D61C" w14:textId="1D29D39A" w:rsidR="00797CC4" w:rsidRPr="00260AB1" w:rsidRDefault="00797CC4" w:rsidP="00D856D2">
      <w:pPr>
        <w:numPr>
          <w:ilvl w:val="0"/>
          <w:numId w:val="88"/>
        </w:numPr>
        <w:tabs>
          <w:tab w:val="right" w:leader="dot" w:pos="9360"/>
        </w:tabs>
        <w:ind w:left="1701" w:hanging="553"/>
        <w:jc w:val="both"/>
        <w:rPr>
          <w:rFonts w:cs="Times"/>
          <w:szCs w:val="24"/>
          <w:lang w:eastAsia="en-CA"/>
        </w:rPr>
      </w:pPr>
      <w:r w:rsidRPr="00260AB1">
        <w:rPr>
          <w:rFonts w:cs="Times"/>
          <w:szCs w:val="24"/>
          <w:lang w:eastAsia="en-CA"/>
        </w:rPr>
        <w:t>From transfer until the 28 day strength is attained</w:t>
      </w:r>
      <w:r w:rsidR="0029139E">
        <w:rPr>
          <w:rFonts w:cs="Times"/>
          <w:szCs w:val="24"/>
          <w:lang w:eastAsia="en-CA"/>
        </w:rPr>
        <w:t>:</w:t>
      </w:r>
    </w:p>
    <w:p w14:paraId="5BA6B103" w14:textId="1CE820E9" w:rsidR="00797CC4" w:rsidRDefault="00797CC4" w:rsidP="00D856D2">
      <w:pPr>
        <w:pStyle w:val="PPP4"/>
        <w:numPr>
          <w:ilvl w:val="2"/>
          <w:numId w:val="50"/>
        </w:numPr>
        <w:spacing w:before="0" w:after="0"/>
        <w:ind w:left="2268" w:hanging="567"/>
        <w:rPr>
          <w:szCs w:val="24"/>
        </w:rPr>
      </w:pPr>
      <w:r>
        <w:rPr>
          <w:rFonts w:ascii="Times" w:hAnsi="Times"/>
          <w:szCs w:val="24"/>
        </w:rPr>
        <w:t>Compression: 0.6 f`</w:t>
      </w:r>
      <w:r w:rsidRPr="0029139E">
        <w:rPr>
          <w:rFonts w:ascii="Times" w:hAnsi="Times"/>
          <w:szCs w:val="24"/>
          <w:vertAlign w:val="subscript"/>
        </w:rPr>
        <w:t>ci</w:t>
      </w:r>
    </w:p>
    <w:p w14:paraId="33E15EAF" w14:textId="331FFF50" w:rsidR="00797CC4" w:rsidRDefault="00797CC4" w:rsidP="00D856D2">
      <w:pPr>
        <w:pStyle w:val="PPP4"/>
        <w:numPr>
          <w:ilvl w:val="2"/>
          <w:numId w:val="50"/>
        </w:numPr>
        <w:spacing w:before="0" w:after="0"/>
        <w:ind w:left="2268" w:hanging="567"/>
        <w:rPr>
          <w:szCs w:val="24"/>
        </w:rPr>
      </w:pPr>
      <w:r>
        <w:rPr>
          <w:rFonts w:ascii="Times" w:hAnsi="Times"/>
          <w:szCs w:val="24"/>
        </w:rPr>
        <w:t>Tension: 0.5 f</w:t>
      </w:r>
      <w:r w:rsidR="0029139E">
        <w:rPr>
          <w:rFonts w:ascii="Times" w:hAnsi="Times"/>
          <w:szCs w:val="24"/>
        </w:rPr>
        <w:t>’</w:t>
      </w:r>
      <w:r w:rsidRPr="0029139E">
        <w:rPr>
          <w:rFonts w:ascii="Times" w:hAnsi="Times"/>
          <w:szCs w:val="24"/>
          <w:vertAlign w:val="subscript"/>
        </w:rPr>
        <w:t>cri</w:t>
      </w:r>
    </w:p>
    <w:p w14:paraId="7B00DE9D" w14:textId="363F582E" w:rsidR="00797CC4" w:rsidRPr="00260AB1" w:rsidRDefault="00797CC4" w:rsidP="00D856D2">
      <w:pPr>
        <w:numPr>
          <w:ilvl w:val="0"/>
          <w:numId w:val="88"/>
        </w:numPr>
        <w:tabs>
          <w:tab w:val="right" w:leader="dot" w:pos="9360"/>
        </w:tabs>
        <w:ind w:left="1701" w:hanging="553"/>
        <w:jc w:val="both"/>
        <w:rPr>
          <w:rFonts w:cs="Times"/>
          <w:szCs w:val="24"/>
          <w:lang w:eastAsia="en-CA"/>
        </w:rPr>
      </w:pPr>
      <w:r w:rsidRPr="00260AB1">
        <w:rPr>
          <w:rFonts w:cs="Times"/>
          <w:szCs w:val="24"/>
          <w:lang w:eastAsia="en-CA"/>
        </w:rPr>
        <w:t>After the 28 day strength is attained and at serviceability limit states:</w:t>
      </w:r>
    </w:p>
    <w:p w14:paraId="41A6C77A" w14:textId="2140CC77" w:rsidR="00797CC4" w:rsidRPr="0029139E" w:rsidRDefault="00797CC4" w:rsidP="00D856D2">
      <w:pPr>
        <w:pStyle w:val="PPP4"/>
        <w:numPr>
          <w:ilvl w:val="0"/>
          <w:numId w:val="703"/>
        </w:numPr>
        <w:spacing w:before="0" w:after="0"/>
        <w:ind w:left="2268" w:hanging="567"/>
        <w:rPr>
          <w:rFonts w:ascii="Times" w:hAnsi="Times"/>
          <w:szCs w:val="24"/>
        </w:rPr>
      </w:pPr>
      <w:r>
        <w:rPr>
          <w:rFonts w:ascii="Times" w:hAnsi="Times"/>
          <w:szCs w:val="24"/>
        </w:rPr>
        <w:t>Tension: f</w:t>
      </w:r>
      <w:r w:rsidR="0029139E">
        <w:rPr>
          <w:rFonts w:ascii="Times" w:hAnsi="Times"/>
          <w:szCs w:val="24"/>
        </w:rPr>
        <w:t>’</w:t>
      </w:r>
      <w:r w:rsidRPr="0029139E">
        <w:rPr>
          <w:rFonts w:ascii="Times" w:hAnsi="Times"/>
          <w:szCs w:val="24"/>
          <w:vertAlign w:val="subscript"/>
        </w:rPr>
        <w:t>cr</w:t>
      </w:r>
    </w:p>
    <w:p w14:paraId="6C2EA64C" w14:textId="7D859166" w:rsidR="00797CC4" w:rsidRPr="00260AB1" w:rsidRDefault="00797CC4" w:rsidP="00D856D2">
      <w:pPr>
        <w:numPr>
          <w:ilvl w:val="0"/>
          <w:numId w:val="88"/>
        </w:numPr>
        <w:tabs>
          <w:tab w:val="right" w:leader="dot" w:pos="9360"/>
        </w:tabs>
        <w:ind w:left="1701" w:hanging="567"/>
        <w:jc w:val="both"/>
        <w:rPr>
          <w:rFonts w:cs="Times"/>
          <w:szCs w:val="24"/>
          <w:lang w:eastAsia="en-CA"/>
        </w:rPr>
      </w:pPr>
      <w:r w:rsidRPr="00260AB1">
        <w:rPr>
          <w:rFonts w:cs="Times"/>
          <w:szCs w:val="24"/>
          <w:lang w:eastAsia="en-CA"/>
        </w:rPr>
        <w:t>The average compressive stress in the precast panel at prestress strand release shall be &lt;= 7.0 MPa</w:t>
      </w:r>
      <w:r w:rsidR="0029139E">
        <w:rPr>
          <w:rFonts w:cs="Times"/>
          <w:szCs w:val="24"/>
          <w:lang w:eastAsia="en-CA"/>
        </w:rPr>
        <w:t>.</w:t>
      </w:r>
    </w:p>
    <w:p w14:paraId="4547F555" w14:textId="7F2D9E95" w:rsidR="00797CC4" w:rsidRPr="00260AB1" w:rsidRDefault="00797CC4" w:rsidP="00D856D2">
      <w:pPr>
        <w:pStyle w:val="BodyText2"/>
        <w:widowControl w:val="0"/>
        <w:numPr>
          <w:ilvl w:val="0"/>
          <w:numId w:val="51"/>
        </w:numPr>
        <w:tabs>
          <w:tab w:val="left" w:pos="1080"/>
        </w:tabs>
        <w:ind w:left="1080" w:right="-43"/>
        <w:jc w:val="left"/>
      </w:pPr>
      <w:r w:rsidRPr="00260AB1">
        <w:t>The empirical method in accordance with clause 8.18.4 of the Bridge Design Code shall not be permitted for design of the composite deck slab system using partial depth precast deck panels</w:t>
      </w:r>
      <w:r w:rsidR="0029139E">
        <w:t>.</w:t>
      </w:r>
    </w:p>
    <w:p w14:paraId="0033DE1C" w14:textId="0C7656C5" w:rsidR="00797CC4" w:rsidRPr="00260AB1" w:rsidRDefault="00797CC4" w:rsidP="00D856D2">
      <w:pPr>
        <w:pStyle w:val="BodyText2"/>
        <w:widowControl w:val="0"/>
        <w:numPr>
          <w:ilvl w:val="0"/>
          <w:numId w:val="51"/>
        </w:numPr>
        <w:tabs>
          <w:tab w:val="left" w:pos="1080"/>
        </w:tabs>
        <w:ind w:left="1080" w:right="-43"/>
        <w:jc w:val="left"/>
      </w:pPr>
      <w:r w:rsidRPr="00260AB1">
        <w:t>The composite deck slab system shall be designed using flexural design methods based on elastic moments:</w:t>
      </w:r>
    </w:p>
    <w:p w14:paraId="53129F4E" w14:textId="20FAB3C0" w:rsidR="00797CC4" w:rsidRPr="00260AB1" w:rsidRDefault="00797CC4" w:rsidP="00D856D2">
      <w:pPr>
        <w:numPr>
          <w:ilvl w:val="0"/>
          <w:numId w:val="88"/>
        </w:numPr>
        <w:ind w:left="1701" w:hanging="567"/>
        <w:jc w:val="both"/>
        <w:rPr>
          <w:rFonts w:cs="Times"/>
          <w:szCs w:val="24"/>
          <w:lang w:eastAsia="en-CA"/>
        </w:rPr>
      </w:pPr>
      <w:r w:rsidRPr="00260AB1">
        <w:rPr>
          <w:rFonts w:cs="Times"/>
          <w:szCs w:val="24"/>
          <w:lang w:eastAsia="en-CA"/>
        </w:rPr>
        <w:t>For square deck slabs continuous over three or more girder lines, the maximum positive and negative transverse moments shall be determined using the simplified elastic method in accordance with clause 5.7.1.7.1 of the Bridge Design Code, with P adjusted to 105 kN to correspond with the CL-750 Design Truck. These moments shall be used to design the maximum transverse positive moment reinforcing requirements in the panels and the composite slab as well as the transverse maximum negative moment reinforcing requirements in the cast-in-place portion of the deck slab.</w:t>
      </w:r>
      <w:r w:rsidR="008A6240" w:rsidRPr="00260AB1">
        <w:rPr>
          <w:rFonts w:cs="Times"/>
          <w:szCs w:val="24"/>
          <w:lang w:eastAsia="en-CA"/>
        </w:rPr>
        <w:t xml:space="preserve"> In addition, reinforcement development and cut-off locations shall be determined using moment envelopes based on elastic analysis</w:t>
      </w:r>
      <w:r w:rsidR="0029139E">
        <w:rPr>
          <w:rFonts w:cs="Times"/>
          <w:szCs w:val="24"/>
          <w:lang w:eastAsia="en-CA"/>
        </w:rPr>
        <w:t>.</w:t>
      </w:r>
    </w:p>
    <w:p w14:paraId="73D3F558" w14:textId="2B224B56" w:rsidR="008A6240" w:rsidRPr="00260AB1" w:rsidRDefault="008A6240" w:rsidP="00D856D2">
      <w:pPr>
        <w:numPr>
          <w:ilvl w:val="0"/>
          <w:numId w:val="88"/>
        </w:numPr>
        <w:ind w:left="1701" w:hanging="567"/>
        <w:jc w:val="both"/>
        <w:rPr>
          <w:rFonts w:cs="Times"/>
          <w:szCs w:val="24"/>
          <w:lang w:eastAsia="en-CA"/>
        </w:rPr>
      </w:pPr>
      <w:r w:rsidRPr="00260AB1">
        <w:rPr>
          <w:rFonts w:cs="Times"/>
          <w:szCs w:val="24"/>
          <w:lang w:eastAsia="en-CA"/>
        </w:rPr>
        <w:t>For curved or skewed bridges, all moments shall be determined by elastic analysis</w:t>
      </w:r>
      <w:r w:rsidR="0029139E">
        <w:rPr>
          <w:rFonts w:cs="Times"/>
          <w:szCs w:val="24"/>
          <w:lang w:eastAsia="en-CA"/>
        </w:rPr>
        <w:t>.</w:t>
      </w:r>
    </w:p>
    <w:p w14:paraId="6A991EB5" w14:textId="6725C16E" w:rsidR="008A6240" w:rsidRPr="00260AB1" w:rsidRDefault="008A6240" w:rsidP="00D856D2">
      <w:pPr>
        <w:numPr>
          <w:ilvl w:val="0"/>
          <w:numId w:val="88"/>
        </w:numPr>
        <w:ind w:left="1701" w:hanging="567"/>
        <w:jc w:val="both"/>
        <w:rPr>
          <w:rFonts w:cs="Times"/>
          <w:szCs w:val="24"/>
          <w:lang w:eastAsia="en-CA"/>
        </w:rPr>
      </w:pPr>
      <w:r w:rsidRPr="00260AB1">
        <w:rPr>
          <w:rFonts w:cs="Times"/>
          <w:szCs w:val="24"/>
          <w:lang w:eastAsia="en-CA"/>
        </w:rPr>
        <w:t>For all bridges the following minimum transverse positive moment reinforcing shall be provided over supporting girder lines</w:t>
      </w:r>
      <w:r w:rsidR="0029139E">
        <w:rPr>
          <w:rFonts w:cs="Times"/>
          <w:szCs w:val="24"/>
          <w:lang w:eastAsia="en-CA"/>
        </w:rPr>
        <w:t>.</w:t>
      </w:r>
    </w:p>
    <w:p w14:paraId="7514BC5C" w14:textId="51F953ED" w:rsidR="008A6240" w:rsidRPr="00A42855" w:rsidRDefault="003D01E9" w:rsidP="00D856D2">
      <w:pPr>
        <w:pStyle w:val="ListParagraph"/>
        <w:numPr>
          <w:ilvl w:val="0"/>
          <w:numId w:val="748"/>
        </w:numPr>
        <w:ind w:left="2160" w:hanging="450"/>
      </w:pPr>
      <w:r w:rsidRPr="00145BEB">
        <w:t>T</w:t>
      </w:r>
      <w:r w:rsidR="008A6240" w:rsidRPr="00A42855">
        <w:t xml:space="preserve">ransverse </w:t>
      </w:r>
      <w:r w:rsidRPr="00A42855">
        <w:t>prestressing strand</w:t>
      </w:r>
      <w:r w:rsidR="008A6240" w:rsidRPr="00A42855">
        <w:t xml:space="preserve">, with a minimum reinforcement ratio, </w:t>
      </w:r>
      <w:r w:rsidR="000849DD">
        <w:rPr>
          <w:rFonts w:cs="Times"/>
        </w:rPr>
        <w:t>ρ</w:t>
      </w:r>
      <w:r w:rsidR="008A6240" w:rsidRPr="00A42855">
        <w:t xml:space="preserve">, of 0.003, shall be provided and shall project over the girder lines and into the cast-in-place concrete portion of the composite deck slab system. The reinforcement ratio, </w:t>
      </w:r>
      <w:r w:rsidR="0083163E">
        <w:rPr>
          <w:rFonts w:cs="Times"/>
        </w:rPr>
        <w:t>ρ</w:t>
      </w:r>
      <w:r w:rsidR="008A6240" w:rsidRPr="00A42855">
        <w:t xml:space="preserve">, shall be calculated for d equal to the effective depth of the composite deck slab system. The spacing of the transverse </w:t>
      </w:r>
      <w:r w:rsidRPr="00A42855">
        <w:t>prestressing strand</w:t>
      </w:r>
      <w:r w:rsidR="008A6240" w:rsidRPr="00A42855">
        <w:t xml:space="preserve"> shall not exceed 300 mm</w:t>
      </w:r>
      <w:r w:rsidR="0029139E" w:rsidRPr="00A42855">
        <w:t>.</w:t>
      </w:r>
    </w:p>
    <w:p w14:paraId="3D7853B0" w14:textId="0EF8D12E" w:rsidR="008A6240" w:rsidRPr="0029139E" w:rsidRDefault="00954C6D" w:rsidP="00D856D2">
      <w:pPr>
        <w:pStyle w:val="PPP4"/>
        <w:numPr>
          <w:ilvl w:val="0"/>
          <w:numId w:val="703"/>
        </w:numPr>
        <w:spacing w:before="0" w:after="0"/>
        <w:ind w:left="2160" w:hanging="450"/>
        <w:rPr>
          <w:rFonts w:ascii="Times" w:hAnsi="Times"/>
          <w:szCs w:val="24"/>
        </w:rPr>
      </w:pPr>
      <w:r>
        <w:rPr>
          <w:rFonts w:ascii="Times" w:hAnsi="Times"/>
          <w:szCs w:val="24"/>
        </w:rPr>
        <w:t xml:space="preserve">At interior girder lines, the transverse </w:t>
      </w:r>
      <w:r w:rsidR="003D01E9">
        <w:rPr>
          <w:rFonts w:ascii="Times" w:hAnsi="Times"/>
          <w:szCs w:val="24"/>
        </w:rPr>
        <w:t>prestressing strand</w:t>
      </w:r>
      <w:r>
        <w:rPr>
          <w:rFonts w:ascii="Times" w:hAnsi="Times"/>
          <w:szCs w:val="24"/>
        </w:rPr>
        <w:t xml:space="preserve"> shall project out of the precast panel edges and over the girder flanges as required to provide a lap splice with the </w:t>
      </w:r>
      <w:r w:rsidR="003D01E9">
        <w:rPr>
          <w:rFonts w:ascii="Times" w:hAnsi="Times"/>
          <w:szCs w:val="24"/>
        </w:rPr>
        <w:t>strand</w:t>
      </w:r>
      <w:r>
        <w:rPr>
          <w:rFonts w:ascii="Times" w:hAnsi="Times"/>
          <w:szCs w:val="24"/>
        </w:rPr>
        <w:t xml:space="preserve"> projecting from opposing precast panels supported on the same girder. At exterior girder lines, the transverse </w:t>
      </w:r>
      <w:r w:rsidR="003D01E9">
        <w:rPr>
          <w:rFonts w:ascii="Times" w:hAnsi="Times"/>
          <w:szCs w:val="24"/>
        </w:rPr>
        <w:t>prestressing strand</w:t>
      </w:r>
      <w:r>
        <w:rPr>
          <w:rFonts w:ascii="Times" w:hAnsi="Times"/>
          <w:szCs w:val="24"/>
        </w:rPr>
        <w:t xml:space="preserve"> shall be extended at least </w:t>
      </w:r>
      <w:r w:rsidR="0095518A">
        <w:rPr>
          <w:rFonts w:ascii="Times" w:hAnsi="Times"/>
          <w:szCs w:val="24"/>
        </w:rPr>
        <w:t xml:space="preserve">1 </w:t>
      </w:r>
      <w:r>
        <w:rPr>
          <w:rFonts w:ascii="Times" w:hAnsi="Times"/>
          <w:szCs w:val="24"/>
        </w:rPr>
        <w:t>full development length beyond the exterior girder centreline</w:t>
      </w:r>
      <w:r w:rsidR="0029139E">
        <w:rPr>
          <w:rFonts w:ascii="Times" w:hAnsi="Times"/>
          <w:szCs w:val="24"/>
        </w:rPr>
        <w:t>.</w:t>
      </w:r>
    </w:p>
    <w:p w14:paraId="543CE2B8" w14:textId="3CE9CE6B" w:rsidR="00954C6D" w:rsidRPr="00260AB1" w:rsidRDefault="00954C6D" w:rsidP="00D856D2">
      <w:pPr>
        <w:pStyle w:val="BodyText2"/>
        <w:widowControl w:val="0"/>
        <w:numPr>
          <w:ilvl w:val="0"/>
          <w:numId w:val="51"/>
        </w:numPr>
        <w:tabs>
          <w:tab w:val="left" w:pos="1080"/>
        </w:tabs>
        <w:ind w:left="1080" w:right="-43"/>
        <w:jc w:val="left"/>
      </w:pPr>
      <w:r w:rsidRPr="00260AB1">
        <w:t xml:space="preserve">The minimum design compressive strength for the precast panels shall be as specified in </w:t>
      </w:r>
      <w:r w:rsidRPr="008A6088">
        <w:t xml:space="preserve">Section </w:t>
      </w:r>
      <w:r w:rsidR="00E34F81" w:rsidRPr="008A6088">
        <w:t>200.</w:t>
      </w:r>
      <w:r w:rsidR="000A1924">
        <w:t>7</w:t>
      </w:r>
      <w:r w:rsidR="00E34F81" w:rsidRPr="008A6088">
        <w:t xml:space="preserve">.6 of </w:t>
      </w:r>
      <w:r w:rsidR="00012B25" w:rsidRPr="008A6088">
        <w:t>Schedule 15-2</w:t>
      </w:r>
      <w:r w:rsidR="00012B25">
        <w:t xml:space="preserve"> -</w:t>
      </w:r>
      <w:r w:rsidR="00012B25" w:rsidRPr="008A6088">
        <w:t xml:space="preserve"> </w:t>
      </w:r>
      <w:r w:rsidR="00012B25">
        <w:t>Design and Construction</w:t>
      </w:r>
      <w:r w:rsidR="0029139E" w:rsidRPr="00E34F81">
        <w:t>.</w:t>
      </w:r>
    </w:p>
    <w:p w14:paraId="30E0016A" w14:textId="51C2FB74" w:rsidR="00954C6D" w:rsidRPr="00260AB1" w:rsidRDefault="00954C6D" w:rsidP="00D856D2">
      <w:pPr>
        <w:pStyle w:val="BodyText2"/>
        <w:widowControl w:val="0"/>
        <w:numPr>
          <w:ilvl w:val="0"/>
          <w:numId w:val="51"/>
        </w:numPr>
        <w:tabs>
          <w:tab w:val="left" w:pos="1080"/>
        </w:tabs>
        <w:ind w:left="1080" w:right="-43"/>
        <w:jc w:val="left"/>
      </w:pPr>
      <w:r w:rsidRPr="00260AB1">
        <w:t>The composite deck slab system shall conform to the following:</w:t>
      </w:r>
    </w:p>
    <w:p w14:paraId="115A56DC" w14:textId="5987DB3E" w:rsidR="00954C6D" w:rsidRPr="00260AB1" w:rsidRDefault="00954C6D" w:rsidP="00D856D2">
      <w:pPr>
        <w:numPr>
          <w:ilvl w:val="0"/>
          <w:numId w:val="88"/>
        </w:numPr>
        <w:tabs>
          <w:tab w:val="right" w:leader="dot" w:pos="9360"/>
        </w:tabs>
        <w:ind w:left="1701" w:hanging="567"/>
        <w:jc w:val="both"/>
        <w:rPr>
          <w:rFonts w:cs="Times"/>
          <w:szCs w:val="24"/>
          <w:lang w:eastAsia="en-CA"/>
        </w:rPr>
      </w:pPr>
      <w:r w:rsidRPr="00260AB1">
        <w:rPr>
          <w:rFonts w:cs="Times"/>
          <w:szCs w:val="24"/>
          <w:lang w:eastAsia="en-CA"/>
        </w:rPr>
        <w:t>The precast panels shall have a minimum age of 45 days when the cast-in-place portion of the deck is cast</w:t>
      </w:r>
      <w:r w:rsidR="0029139E">
        <w:rPr>
          <w:rFonts w:cs="Times"/>
          <w:szCs w:val="24"/>
          <w:lang w:eastAsia="en-CA"/>
        </w:rPr>
        <w:t>.</w:t>
      </w:r>
    </w:p>
    <w:p w14:paraId="242A02AE" w14:textId="3D7AF30C" w:rsidR="00F876B7" w:rsidRPr="00260AB1" w:rsidRDefault="00F876B7" w:rsidP="00D856D2">
      <w:pPr>
        <w:numPr>
          <w:ilvl w:val="0"/>
          <w:numId w:val="88"/>
        </w:numPr>
        <w:tabs>
          <w:tab w:val="right" w:leader="dot" w:pos="9360"/>
        </w:tabs>
        <w:ind w:left="1701" w:hanging="567"/>
        <w:rPr>
          <w:rFonts w:cs="Times"/>
          <w:szCs w:val="24"/>
          <w:lang w:eastAsia="en-CA"/>
        </w:rPr>
      </w:pPr>
      <w:r w:rsidRPr="00260AB1">
        <w:rPr>
          <w:rFonts w:cs="Times"/>
          <w:szCs w:val="24"/>
          <w:lang w:eastAsia="en-CA"/>
        </w:rPr>
        <w:t xml:space="preserve">The cast-in-place concrete portion shall have 15M continuous bottom longitudinal reinforcing bars (parallel to girder lines) spaced at 300 mm on centre placed directly on top of the precast panels. Where conflict with the transverse positive moment </w:t>
      </w:r>
      <w:r w:rsidR="006E1CAD" w:rsidRPr="00260AB1">
        <w:rPr>
          <w:rFonts w:cs="Times"/>
          <w:szCs w:val="24"/>
          <w:lang w:eastAsia="en-CA"/>
        </w:rPr>
        <w:t>prestressing strand</w:t>
      </w:r>
      <w:r w:rsidRPr="00260AB1">
        <w:rPr>
          <w:rFonts w:cs="Times"/>
          <w:szCs w:val="24"/>
          <w:lang w:eastAsia="en-CA"/>
        </w:rPr>
        <w:t xml:space="preserve"> exists, these longitudinal reinforcing bars shall be placed directly on top of the transverse </w:t>
      </w:r>
      <w:r w:rsidR="006E1CAD" w:rsidRPr="00260AB1">
        <w:rPr>
          <w:rFonts w:cs="Times"/>
          <w:szCs w:val="24"/>
          <w:lang w:eastAsia="en-CA"/>
        </w:rPr>
        <w:t>prestressing strand</w:t>
      </w:r>
      <w:r w:rsidR="0029139E">
        <w:rPr>
          <w:rFonts w:cs="Times"/>
          <w:szCs w:val="24"/>
          <w:lang w:eastAsia="en-CA"/>
        </w:rPr>
        <w:t>.</w:t>
      </w:r>
    </w:p>
    <w:p w14:paraId="1F895296" w14:textId="71CFC828" w:rsidR="00F876B7" w:rsidRPr="00260AB1" w:rsidRDefault="00156B61" w:rsidP="00D856D2">
      <w:pPr>
        <w:pStyle w:val="BodyText2"/>
        <w:widowControl w:val="0"/>
        <w:numPr>
          <w:ilvl w:val="0"/>
          <w:numId w:val="51"/>
        </w:numPr>
        <w:tabs>
          <w:tab w:val="left" w:pos="1080"/>
        </w:tabs>
        <w:ind w:left="1080" w:right="-43"/>
        <w:jc w:val="left"/>
      </w:pPr>
      <w:r w:rsidRPr="00260AB1">
        <w:t>Prestressing strands shall be 9.5 mm diameter</w:t>
      </w:r>
      <w:r w:rsidR="0029139E">
        <w:t>.</w:t>
      </w:r>
    </w:p>
    <w:p w14:paraId="38143196" w14:textId="3BF43E76" w:rsidR="00156B61" w:rsidRPr="00260AB1" w:rsidRDefault="00156B61" w:rsidP="00D856D2">
      <w:pPr>
        <w:pStyle w:val="BodyText2"/>
        <w:widowControl w:val="0"/>
        <w:numPr>
          <w:ilvl w:val="0"/>
          <w:numId w:val="51"/>
        </w:numPr>
        <w:tabs>
          <w:tab w:val="left" w:pos="1080"/>
        </w:tabs>
        <w:ind w:left="1080" w:right="-43"/>
        <w:jc w:val="left"/>
      </w:pPr>
      <w:r w:rsidRPr="00260AB1">
        <w:t>Prestressing strand cast into the panels shall not be coated steel</w:t>
      </w:r>
      <w:r w:rsidR="0029139E">
        <w:t>.</w:t>
      </w:r>
    </w:p>
    <w:p w14:paraId="221D3F9A" w14:textId="32F3F330" w:rsidR="00156B61" w:rsidRPr="00260AB1" w:rsidRDefault="00156B61" w:rsidP="00D856D2">
      <w:pPr>
        <w:pStyle w:val="BodyText2"/>
        <w:widowControl w:val="0"/>
        <w:numPr>
          <w:ilvl w:val="0"/>
          <w:numId w:val="51"/>
        </w:numPr>
        <w:tabs>
          <w:tab w:val="left" w:pos="1080"/>
        </w:tabs>
        <w:ind w:left="1080" w:right="-43"/>
        <w:jc w:val="left"/>
      </w:pPr>
      <w:r w:rsidRPr="00260AB1">
        <w:t>With a steel girder superstructure, the following additional provisions shall apply:</w:t>
      </w:r>
    </w:p>
    <w:p w14:paraId="2C3972C0" w14:textId="2777016F" w:rsidR="00156B61" w:rsidRPr="0029139E" w:rsidRDefault="00156B61" w:rsidP="00D856D2">
      <w:pPr>
        <w:numPr>
          <w:ilvl w:val="0"/>
          <w:numId w:val="88"/>
        </w:numPr>
        <w:tabs>
          <w:tab w:val="right" w:leader="dot" w:pos="9360"/>
        </w:tabs>
        <w:ind w:left="1701" w:hanging="567"/>
        <w:rPr>
          <w:rFonts w:cs="Times"/>
          <w:szCs w:val="24"/>
          <w:lang w:eastAsia="en-CA"/>
        </w:rPr>
      </w:pPr>
      <w:r w:rsidRPr="0029139E">
        <w:rPr>
          <w:rFonts w:cs="Times"/>
          <w:szCs w:val="24"/>
          <w:lang w:eastAsia="en-CA"/>
        </w:rPr>
        <w:t>The precast panel length shall be set to provide a minimum 75 mm bearing (as measured perpendicular to the girder line) on the haunch concrete. A minimum 50 mm thick haunch shall be provided beneath the underside of the panels</w:t>
      </w:r>
      <w:r w:rsidR="0029139E">
        <w:rPr>
          <w:rFonts w:cs="Times"/>
          <w:szCs w:val="24"/>
          <w:lang w:eastAsia="en-CA"/>
        </w:rPr>
        <w:t>.</w:t>
      </w:r>
    </w:p>
    <w:p w14:paraId="1A5E9184" w14:textId="67C646D2" w:rsidR="00156B61" w:rsidRPr="00260AB1" w:rsidRDefault="00156B61" w:rsidP="00D856D2">
      <w:pPr>
        <w:numPr>
          <w:ilvl w:val="0"/>
          <w:numId w:val="88"/>
        </w:numPr>
        <w:tabs>
          <w:tab w:val="right" w:leader="dot" w:pos="9360"/>
        </w:tabs>
        <w:ind w:left="1701" w:hanging="567"/>
        <w:jc w:val="both"/>
        <w:rPr>
          <w:rFonts w:cs="Times"/>
          <w:szCs w:val="24"/>
          <w:lang w:eastAsia="en-CA"/>
        </w:rPr>
      </w:pPr>
      <w:r w:rsidRPr="00260AB1">
        <w:rPr>
          <w:rFonts w:cs="Times"/>
          <w:szCs w:val="24"/>
          <w:lang w:eastAsia="en-CA"/>
        </w:rPr>
        <w:t>The girder top flange shall have a minimum width of 450 mm</w:t>
      </w:r>
      <w:r w:rsidR="0029139E">
        <w:rPr>
          <w:rFonts w:cs="Times"/>
          <w:szCs w:val="24"/>
          <w:lang w:eastAsia="en-CA"/>
        </w:rPr>
        <w:t>.</w:t>
      </w:r>
    </w:p>
    <w:p w14:paraId="331BD40C" w14:textId="2A02267E" w:rsidR="00156B61" w:rsidRPr="00260AB1" w:rsidRDefault="00156B61" w:rsidP="00D856D2">
      <w:pPr>
        <w:numPr>
          <w:ilvl w:val="0"/>
          <w:numId w:val="88"/>
        </w:numPr>
        <w:tabs>
          <w:tab w:val="right" w:leader="dot" w:pos="9360"/>
        </w:tabs>
        <w:ind w:left="1701" w:hanging="567"/>
        <w:rPr>
          <w:rFonts w:cs="Times"/>
          <w:szCs w:val="24"/>
          <w:lang w:eastAsia="en-CA"/>
        </w:rPr>
      </w:pPr>
      <w:r w:rsidRPr="00260AB1">
        <w:rPr>
          <w:rFonts w:cs="Times"/>
          <w:szCs w:val="24"/>
          <w:lang w:eastAsia="en-CA"/>
        </w:rPr>
        <w:t xml:space="preserve">Shear studs attached to the girder top flange shall project above the top surface of the flange to provide at least 25 mm clearance between the underside of the stud head and the transverse </w:t>
      </w:r>
      <w:r w:rsidR="006C0749" w:rsidRPr="00260AB1">
        <w:rPr>
          <w:rFonts w:cs="Times"/>
          <w:szCs w:val="24"/>
          <w:lang w:eastAsia="en-CA"/>
        </w:rPr>
        <w:t>prestressing strand</w:t>
      </w:r>
      <w:r w:rsidRPr="00260AB1">
        <w:rPr>
          <w:rFonts w:cs="Times"/>
          <w:szCs w:val="24"/>
          <w:lang w:eastAsia="en-CA"/>
        </w:rPr>
        <w:t xml:space="preserve"> projecting out of the precast panels</w:t>
      </w:r>
      <w:r w:rsidR="0029139E">
        <w:rPr>
          <w:rFonts w:cs="Times"/>
          <w:szCs w:val="24"/>
          <w:lang w:eastAsia="en-CA"/>
        </w:rPr>
        <w:t>.</w:t>
      </w:r>
    </w:p>
    <w:p w14:paraId="116A3CEA" w14:textId="53054663" w:rsidR="00156B61" w:rsidRPr="00260AB1" w:rsidRDefault="00156B61" w:rsidP="00D856D2">
      <w:pPr>
        <w:pStyle w:val="BodyText2"/>
        <w:widowControl w:val="0"/>
        <w:numPr>
          <w:ilvl w:val="0"/>
          <w:numId w:val="51"/>
        </w:numPr>
        <w:tabs>
          <w:tab w:val="right" w:leader="dot" w:pos="9360"/>
        </w:tabs>
        <w:ind w:left="1134" w:right="454" w:hanging="567"/>
        <w:jc w:val="left"/>
      </w:pPr>
      <w:r w:rsidRPr="00260AB1">
        <w:t>With precast concrete girder superstructures, the following additional provisions shall apply:</w:t>
      </w:r>
    </w:p>
    <w:p w14:paraId="137D8FE0" w14:textId="1270F428" w:rsidR="00156B61" w:rsidRPr="00260AB1" w:rsidRDefault="00156B61" w:rsidP="00D856D2">
      <w:pPr>
        <w:numPr>
          <w:ilvl w:val="0"/>
          <w:numId w:val="88"/>
        </w:numPr>
        <w:tabs>
          <w:tab w:val="right" w:leader="dot" w:pos="9360"/>
        </w:tabs>
        <w:ind w:left="1701" w:hanging="567"/>
        <w:rPr>
          <w:rFonts w:cs="Times"/>
          <w:szCs w:val="24"/>
          <w:lang w:eastAsia="en-CA"/>
        </w:rPr>
      </w:pPr>
      <w:r w:rsidRPr="00260AB1">
        <w:rPr>
          <w:rFonts w:cs="Times"/>
          <w:szCs w:val="24"/>
          <w:lang w:eastAsia="en-CA"/>
        </w:rPr>
        <w:t>For NU girders or any other girder shape where the top flange is less than 150 mm thick at the flange edges, the precast panel length shall be set to provide a minimum 200 mm bearing (as measured perpendicular to the girder line) on the haunch concrete. For all other girders, the precast panel length shall be set to provide a minimum 75 mm bearing (as measured perpendicular to the girder line) on the haunch concrete. A minimum 50 mm thick haunch shall be provided beneath the underside of the panels</w:t>
      </w:r>
      <w:r w:rsidR="0029139E">
        <w:rPr>
          <w:rFonts w:cs="Times"/>
          <w:szCs w:val="24"/>
          <w:lang w:eastAsia="en-CA"/>
        </w:rPr>
        <w:t>.</w:t>
      </w:r>
    </w:p>
    <w:p w14:paraId="7C379EE7" w14:textId="2350AE4E" w:rsidR="007E1A70" w:rsidRPr="00260AB1" w:rsidRDefault="007E1A70" w:rsidP="00D856D2">
      <w:pPr>
        <w:numPr>
          <w:ilvl w:val="0"/>
          <w:numId w:val="88"/>
        </w:numPr>
        <w:tabs>
          <w:tab w:val="right" w:leader="dot" w:pos="9360"/>
        </w:tabs>
        <w:ind w:left="1701" w:hanging="567"/>
        <w:rPr>
          <w:rFonts w:cs="Times"/>
          <w:szCs w:val="24"/>
          <w:lang w:eastAsia="en-CA"/>
        </w:rPr>
      </w:pPr>
      <w:r w:rsidRPr="00260AB1">
        <w:rPr>
          <w:rFonts w:cs="Times"/>
          <w:szCs w:val="24"/>
          <w:lang w:eastAsia="en-CA"/>
        </w:rPr>
        <w:t xml:space="preserve">Stirrups projecting from the top girder flange shall project above the top surface of the flange to provide at least 25 mm clearance between the underside of the stirrup tops and the transverse </w:t>
      </w:r>
      <w:r w:rsidR="00462FCE" w:rsidRPr="00260AB1">
        <w:rPr>
          <w:rFonts w:cs="Times"/>
          <w:szCs w:val="24"/>
          <w:lang w:eastAsia="en-CA"/>
        </w:rPr>
        <w:t>prestressing strand</w:t>
      </w:r>
      <w:r w:rsidRPr="00260AB1">
        <w:rPr>
          <w:rFonts w:cs="Times"/>
          <w:szCs w:val="24"/>
          <w:lang w:eastAsia="en-CA"/>
        </w:rPr>
        <w:t xml:space="preserve"> projecting out of the precast panels</w:t>
      </w:r>
      <w:r w:rsidR="0029139E">
        <w:rPr>
          <w:rFonts w:cs="Times"/>
          <w:szCs w:val="24"/>
          <w:lang w:eastAsia="en-CA"/>
        </w:rPr>
        <w:t>.</w:t>
      </w:r>
    </w:p>
    <w:p w14:paraId="3FB317AB" w14:textId="77777777" w:rsidR="002D3D62" w:rsidRDefault="002D3D62">
      <w:r>
        <w:br w:type="page"/>
      </w:r>
    </w:p>
    <w:p w14:paraId="6B28ED6A" w14:textId="5D988855" w:rsidR="007E1A70" w:rsidRPr="00260AB1" w:rsidRDefault="007E1A70" w:rsidP="00D856D2">
      <w:pPr>
        <w:pStyle w:val="BodyText2"/>
        <w:widowControl w:val="0"/>
        <w:numPr>
          <w:ilvl w:val="0"/>
          <w:numId w:val="51"/>
        </w:numPr>
        <w:tabs>
          <w:tab w:val="left" w:pos="1080"/>
        </w:tabs>
        <w:ind w:left="1080" w:right="-43"/>
        <w:jc w:val="left"/>
      </w:pPr>
      <w:r w:rsidRPr="00260AB1">
        <w:t>When a bridge includes a traffic separation barrier between a sidewalk and the traffic, any reinforcement required to anchor the separation barrier to the deck shall be cast into the precast panels and project into the barrier</w:t>
      </w:r>
      <w:r w:rsidR="0029139E">
        <w:t>.</w:t>
      </w:r>
    </w:p>
    <w:p w14:paraId="77E87A94" w14:textId="0A32D9A7" w:rsidR="007E1A70" w:rsidRDefault="007E1A70" w:rsidP="00D856D2">
      <w:pPr>
        <w:pStyle w:val="BodyText2"/>
        <w:widowControl w:val="0"/>
        <w:numPr>
          <w:ilvl w:val="0"/>
          <w:numId w:val="51"/>
        </w:numPr>
        <w:tabs>
          <w:tab w:val="left" w:pos="1080"/>
        </w:tabs>
        <w:ind w:left="1080" w:right="-43"/>
        <w:jc w:val="left"/>
      </w:pPr>
      <w:r w:rsidRPr="00260AB1">
        <w:t>No portion of any hardware associated with the deck formwork, including deck overhang formwork, shall be visible after removal of all formwork.</w:t>
      </w:r>
    </w:p>
    <w:p w14:paraId="35FC9A37" w14:textId="25750B51" w:rsidR="003B41BA" w:rsidRDefault="00E3179E">
      <w:pPr>
        <w:pStyle w:val="PPP3"/>
      </w:pPr>
      <w:bookmarkStart w:id="2990" w:name="_Toc396239036"/>
      <w:bookmarkStart w:id="2991" w:name="_Toc396326232"/>
      <w:bookmarkStart w:id="2992" w:name="_Toc396387422"/>
      <w:bookmarkStart w:id="2993" w:name="_Toc396388436"/>
      <w:bookmarkStart w:id="2994" w:name="_Toc396389296"/>
      <w:bookmarkStart w:id="2995" w:name="_Toc396466560"/>
      <w:bookmarkStart w:id="2996" w:name="_Toc396466645"/>
      <w:bookmarkStart w:id="2997" w:name="_Toc179001086"/>
      <w:bookmarkStart w:id="2998" w:name="_Toc179001088"/>
      <w:bookmarkStart w:id="2999" w:name="_Toc179001090"/>
      <w:bookmarkStart w:id="3000" w:name="_Toc179001092"/>
      <w:bookmarkStart w:id="3001" w:name="_Toc179001094"/>
      <w:bookmarkStart w:id="3002" w:name="_Toc396139435"/>
      <w:bookmarkStart w:id="3003" w:name="_Toc396144593"/>
      <w:bookmarkStart w:id="3004" w:name="_Toc396722213"/>
      <w:bookmarkStart w:id="3005" w:name="_Toc411425075"/>
      <w:bookmarkEnd w:id="2990"/>
      <w:bookmarkEnd w:id="2991"/>
      <w:bookmarkEnd w:id="2992"/>
      <w:bookmarkEnd w:id="2993"/>
      <w:bookmarkEnd w:id="2994"/>
      <w:bookmarkEnd w:id="2995"/>
      <w:bookmarkEnd w:id="2996"/>
      <w:bookmarkEnd w:id="2997"/>
      <w:bookmarkEnd w:id="2998"/>
      <w:bookmarkEnd w:id="2999"/>
      <w:bookmarkEnd w:id="3000"/>
      <w:bookmarkEnd w:id="3001"/>
      <w:r>
        <w:t>Design Report Requirements</w:t>
      </w:r>
      <w:bookmarkEnd w:id="3002"/>
      <w:bookmarkEnd w:id="3003"/>
      <w:bookmarkEnd w:id="3004"/>
      <w:bookmarkEnd w:id="3005"/>
    </w:p>
    <w:p w14:paraId="35FC9A38" w14:textId="31BC0DCF" w:rsidR="003B41BA" w:rsidRPr="00FA4F72" w:rsidRDefault="00B342CE" w:rsidP="00D856D2">
      <w:pPr>
        <w:pStyle w:val="PPP4"/>
        <w:numPr>
          <w:ilvl w:val="3"/>
          <w:numId w:val="18"/>
        </w:numPr>
        <w:tabs>
          <w:tab w:val="clear" w:pos="3690"/>
        </w:tabs>
        <w:ind w:left="2835" w:hanging="1417"/>
        <w:rPr>
          <w:b/>
        </w:rPr>
      </w:pPr>
      <w:r>
        <w:rPr>
          <w:b/>
        </w:rPr>
        <w:t>Not Used</w:t>
      </w:r>
    </w:p>
    <w:p w14:paraId="35FC9A4E" w14:textId="77777777" w:rsidR="003B41BA" w:rsidRPr="00FA4F72" w:rsidRDefault="003B41BA" w:rsidP="00D856D2">
      <w:pPr>
        <w:pStyle w:val="PPP4"/>
        <w:numPr>
          <w:ilvl w:val="3"/>
          <w:numId w:val="18"/>
        </w:numPr>
        <w:tabs>
          <w:tab w:val="clear" w:pos="3690"/>
        </w:tabs>
        <w:ind w:left="2835" w:hanging="1417"/>
        <w:rPr>
          <w:b/>
        </w:rPr>
      </w:pPr>
      <w:r w:rsidRPr="00FA4F72">
        <w:rPr>
          <w:b/>
        </w:rPr>
        <w:t>Design Drawing Submission Specifics</w:t>
      </w:r>
    </w:p>
    <w:p w14:paraId="35FC9A4F" w14:textId="77777777" w:rsidR="006E4B26" w:rsidRPr="00EF3A1C" w:rsidRDefault="006E4B26" w:rsidP="00EF3A1C">
      <w:pPr>
        <w:pStyle w:val="BodyText2"/>
      </w:pPr>
    </w:p>
    <w:p w14:paraId="35FC9A50" w14:textId="4DFE43C6" w:rsidR="003B41BA" w:rsidRDefault="00445811" w:rsidP="00EF3A1C">
      <w:pPr>
        <w:pStyle w:val="BodyText2"/>
      </w:pPr>
      <w:r>
        <w:t>Project Co</w:t>
      </w:r>
      <w:r w:rsidR="003B41BA" w:rsidRPr="00EF3A1C">
        <w:t xml:space="preserve"> shall supply the following for the </w:t>
      </w:r>
      <w:r w:rsidR="00F95EF6" w:rsidRPr="00EF3A1C">
        <w:t>Ministry</w:t>
      </w:r>
      <w:r w:rsidR="003B41BA" w:rsidRPr="00EF3A1C">
        <w:t>’s record purposes:</w:t>
      </w:r>
    </w:p>
    <w:p w14:paraId="5E62F5E5" w14:textId="77777777" w:rsidR="00DE5D7B" w:rsidRDefault="00DE5D7B" w:rsidP="00EF3A1C">
      <w:pPr>
        <w:pStyle w:val="BodyText2"/>
      </w:pPr>
    </w:p>
    <w:p w14:paraId="35FC9A51" w14:textId="4C2EA949" w:rsidR="003B41BA" w:rsidRPr="009A7118" w:rsidRDefault="0095518A" w:rsidP="00D856D2">
      <w:pPr>
        <w:pStyle w:val="BodyText2"/>
        <w:widowControl w:val="0"/>
        <w:numPr>
          <w:ilvl w:val="0"/>
          <w:numId w:val="51"/>
        </w:numPr>
        <w:tabs>
          <w:tab w:val="left" w:pos="1080"/>
        </w:tabs>
        <w:ind w:left="1080" w:right="-43"/>
        <w:jc w:val="left"/>
      </w:pPr>
      <w:r>
        <w:t>1</w:t>
      </w:r>
      <w:r w:rsidR="003B41BA" w:rsidRPr="009A7118" w:rsidDel="006C2425">
        <w:t xml:space="preserve"> full-</w:t>
      </w:r>
      <w:r w:rsidR="00894ADD">
        <w:t xml:space="preserve"> sized 24”x36”</w:t>
      </w:r>
      <w:r w:rsidR="003B41BA" w:rsidRPr="009A7118" w:rsidDel="006C2425">
        <w:t xml:space="preserve"> stamped and signed set of </w:t>
      </w:r>
      <w:r w:rsidR="00073F61">
        <w:t>c</w:t>
      </w:r>
      <w:r w:rsidR="00073F61" w:rsidRPr="009A7118">
        <w:t>onstruction</w:t>
      </w:r>
      <w:r w:rsidR="00073F61" w:rsidRPr="009A7118" w:rsidDel="006C2425">
        <w:t xml:space="preserve"> </w:t>
      </w:r>
      <w:r w:rsidR="003B41BA" w:rsidRPr="009A7118" w:rsidDel="006C2425">
        <w:t>drawings on Mylar film;</w:t>
      </w:r>
    </w:p>
    <w:p w14:paraId="35FC9A53" w14:textId="3E07C01E" w:rsidR="003B41BA" w:rsidRPr="009A7118" w:rsidRDefault="009121E5" w:rsidP="00D856D2">
      <w:pPr>
        <w:pStyle w:val="BodyText2"/>
        <w:widowControl w:val="0"/>
        <w:numPr>
          <w:ilvl w:val="0"/>
          <w:numId w:val="51"/>
        </w:numPr>
        <w:tabs>
          <w:tab w:val="left" w:pos="1080"/>
        </w:tabs>
        <w:ind w:left="1080" w:right="-43"/>
        <w:jc w:val="left"/>
      </w:pPr>
      <w:r>
        <w:t>2</w:t>
      </w:r>
      <w:r w:rsidR="00B51855" w:rsidRPr="009A7118">
        <w:t xml:space="preserve"> s</w:t>
      </w:r>
      <w:r w:rsidR="003B41BA" w:rsidRPr="009A7118">
        <w:t>et</w:t>
      </w:r>
      <w:r w:rsidR="003B41BA" w:rsidRPr="009A7118" w:rsidDel="00B51855">
        <w:t>s</w:t>
      </w:r>
      <w:r w:rsidR="003B41BA" w:rsidRPr="009A7118">
        <w:t xml:space="preserve"> of 11x17 stamped and signed </w:t>
      </w:r>
      <w:r w:rsidR="00073F61">
        <w:t>c</w:t>
      </w:r>
      <w:r w:rsidR="00073F61" w:rsidRPr="009A7118">
        <w:t xml:space="preserve">onstruction </w:t>
      </w:r>
      <w:r w:rsidR="003B41BA" w:rsidRPr="009A7118">
        <w:t xml:space="preserve">drawings, organized by bridge structure and submitted in binders, and for all sign structures submitted in a single binder, sequenced from </w:t>
      </w:r>
      <w:r w:rsidR="0095518A">
        <w:t>1</w:t>
      </w:r>
      <w:r w:rsidR="003B41BA" w:rsidRPr="009A7118">
        <w:t xml:space="preserve"> end of the Project to the other</w:t>
      </w:r>
      <w:r w:rsidR="0096105A">
        <w:t>.</w:t>
      </w:r>
      <w:r w:rsidR="003B41BA" w:rsidRPr="009A7118">
        <w:t xml:space="preserve"> A single drawing showing all sign structures shall also be included at the front of each of the sign structure binder; </w:t>
      </w:r>
    </w:p>
    <w:p w14:paraId="35FC9A54" w14:textId="2F256A4D" w:rsidR="003B41BA" w:rsidRPr="009A7118" w:rsidRDefault="0095518A" w:rsidP="00D856D2">
      <w:pPr>
        <w:pStyle w:val="BodyText2"/>
        <w:widowControl w:val="0"/>
        <w:numPr>
          <w:ilvl w:val="0"/>
          <w:numId w:val="51"/>
        </w:numPr>
        <w:tabs>
          <w:tab w:val="left" w:pos="1080"/>
        </w:tabs>
        <w:ind w:left="1080" w:right="-43"/>
        <w:jc w:val="left"/>
      </w:pPr>
      <w:r>
        <w:t>1</w:t>
      </w:r>
      <w:r w:rsidR="003B41BA" w:rsidRPr="009A7118">
        <w:t xml:space="preserve"> set of the electronic version of the stamped and signed </w:t>
      </w:r>
      <w:r w:rsidR="0096105A">
        <w:t>c</w:t>
      </w:r>
      <w:r w:rsidR="0096105A" w:rsidRPr="009A7118">
        <w:t xml:space="preserve">onstruction </w:t>
      </w:r>
      <w:r w:rsidR="003B41BA" w:rsidRPr="009A7118">
        <w:t xml:space="preserve">drawings in </w:t>
      </w:r>
      <w:r w:rsidR="007455A4" w:rsidRPr="009A7118">
        <w:t>Auto</w:t>
      </w:r>
      <w:r w:rsidR="00A75198">
        <w:t>CAD</w:t>
      </w:r>
      <w:r w:rsidR="003B41BA" w:rsidRPr="009A7118">
        <w:t xml:space="preserve"> format; and</w:t>
      </w:r>
    </w:p>
    <w:p w14:paraId="35FC9A55" w14:textId="496BD614" w:rsidR="003B41BA" w:rsidRDefault="0095518A" w:rsidP="00D856D2">
      <w:pPr>
        <w:pStyle w:val="BodyText2"/>
        <w:widowControl w:val="0"/>
        <w:numPr>
          <w:ilvl w:val="0"/>
          <w:numId w:val="51"/>
        </w:numPr>
        <w:tabs>
          <w:tab w:val="left" w:pos="1080"/>
        </w:tabs>
        <w:ind w:left="1080" w:right="-43"/>
        <w:jc w:val="left"/>
      </w:pPr>
      <w:r>
        <w:t>1</w:t>
      </w:r>
      <w:r w:rsidR="003B41BA" w:rsidRPr="009A7118">
        <w:t xml:space="preserve"> set of the electronic version of the stamped and signed </w:t>
      </w:r>
      <w:r w:rsidR="0096105A">
        <w:t>c</w:t>
      </w:r>
      <w:r w:rsidR="0096105A" w:rsidRPr="009A7118">
        <w:t xml:space="preserve">onstruction </w:t>
      </w:r>
      <w:r w:rsidR="003B41BA" w:rsidRPr="009A7118">
        <w:t>drawings in .pdf format.</w:t>
      </w:r>
    </w:p>
    <w:p w14:paraId="0662F4AD" w14:textId="77777777" w:rsidR="00A75198" w:rsidRPr="009A7118" w:rsidRDefault="00A75198" w:rsidP="00D856D2">
      <w:pPr>
        <w:pStyle w:val="BodyText2"/>
        <w:widowControl w:val="0"/>
        <w:tabs>
          <w:tab w:val="right" w:leader="dot" w:pos="9360"/>
        </w:tabs>
        <w:ind w:left="1134" w:right="720"/>
      </w:pPr>
    </w:p>
    <w:p w14:paraId="35FC9A57" w14:textId="3AB94023" w:rsidR="003B41BA" w:rsidRPr="00EF3A1C" w:rsidRDefault="00594925" w:rsidP="00EF3A1C">
      <w:pPr>
        <w:pStyle w:val="BodyText2"/>
      </w:pPr>
      <w:r w:rsidRPr="00EF3A1C">
        <w:t>D</w:t>
      </w:r>
      <w:r w:rsidR="003B41BA" w:rsidRPr="00EF3A1C">
        <w:t xml:space="preserve">rawings shall be submitted as a standalone set for each bridge, and shall be submitted with </w:t>
      </w:r>
      <w:r w:rsidR="00F95EF6" w:rsidRPr="00EF3A1C">
        <w:t>Ministry</w:t>
      </w:r>
      <w:r w:rsidR="003B41BA" w:rsidRPr="00EF3A1C">
        <w:t xml:space="preserve"> </w:t>
      </w:r>
      <w:r w:rsidR="00A54B38" w:rsidRPr="00EF3A1C">
        <w:t>plan</w:t>
      </w:r>
      <w:r w:rsidR="003B41BA" w:rsidRPr="00EF3A1C">
        <w:t xml:space="preserve"> numbers</w:t>
      </w:r>
      <w:r w:rsidR="00BD29A6" w:rsidRPr="00EF3A1C">
        <w:t xml:space="preserve"> and bridge file numbers</w:t>
      </w:r>
      <w:r w:rsidR="003B41BA" w:rsidRPr="00EF3A1C">
        <w:t xml:space="preserve">. These will be issued by the </w:t>
      </w:r>
      <w:r w:rsidR="00F95EF6" w:rsidRPr="00EF3A1C">
        <w:t>Ministry</w:t>
      </w:r>
      <w:r w:rsidR="003B41BA" w:rsidRPr="00EF3A1C">
        <w:t xml:space="preserve"> on request. </w:t>
      </w:r>
      <w:r w:rsidR="00BD29A6" w:rsidRPr="00EF3A1C">
        <w:t xml:space="preserve">It is acceptable for </w:t>
      </w:r>
      <w:r w:rsidR="00AE7637">
        <w:t>Project Co</w:t>
      </w:r>
      <w:r w:rsidR="00BD29A6" w:rsidRPr="00EF3A1C">
        <w:t xml:space="preserve"> to use </w:t>
      </w:r>
      <w:r w:rsidR="008E0B8E">
        <w:t>an alternate</w:t>
      </w:r>
      <w:r w:rsidR="00BD29A6" w:rsidRPr="00EF3A1C">
        <w:t xml:space="preserve"> numbering system but the title block shall also incorporate the Ministry’s drawing number and file number system. </w:t>
      </w:r>
    </w:p>
    <w:p w14:paraId="35FC9A58" w14:textId="77777777" w:rsidR="003B41BA" w:rsidRPr="00EF3A1C" w:rsidRDefault="003B41BA" w:rsidP="00EF3A1C">
      <w:pPr>
        <w:pStyle w:val="BodyText2"/>
      </w:pPr>
    </w:p>
    <w:p w14:paraId="35FC9A59" w14:textId="6FDE41EC" w:rsidR="003B41BA" w:rsidRPr="00EF3A1C" w:rsidRDefault="003B41BA" w:rsidP="00EF3A1C">
      <w:pPr>
        <w:pStyle w:val="BodyText2"/>
      </w:pPr>
      <w:r w:rsidRPr="00EF3A1C">
        <w:t xml:space="preserve">Each structure shall have its own complete </w:t>
      </w:r>
      <w:r w:rsidR="008E0B8E" w:rsidRPr="00EF3A1C">
        <w:t>stand</w:t>
      </w:r>
      <w:r w:rsidR="008E0B8E">
        <w:t>-</w:t>
      </w:r>
      <w:r w:rsidRPr="00EF3A1C">
        <w:t xml:space="preserve">alone set of drawings, and any drawings that are common to a number of structures shall be included in each set and allocated a different </w:t>
      </w:r>
      <w:r w:rsidR="00F95EF6" w:rsidRPr="00EF3A1C">
        <w:t>Ministry</w:t>
      </w:r>
      <w:r w:rsidRPr="00EF3A1C">
        <w:t xml:space="preserve"> number in each set. Electrical drawings pertaining to each structure shall be included in the drawing set. </w:t>
      </w:r>
    </w:p>
    <w:p w14:paraId="35FC9A5A" w14:textId="77777777" w:rsidR="003B41BA" w:rsidRPr="00EF3A1C" w:rsidRDefault="003B41BA" w:rsidP="00EF3A1C">
      <w:pPr>
        <w:pStyle w:val="BodyText2"/>
      </w:pPr>
    </w:p>
    <w:p w14:paraId="35FC9A5B" w14:textId="06A96E16" w:rsidR="003B41BA" w:rsidRPr="00EF3A1C" w:rsidRDefault="003B41BA" w:rsidP="00EF3A1C">
      <w:pPr>
        <w:pStyle w:val="BodyText2"/>
      </w:pPr>
      <w:r w:rsidRPr="00EF3A1C">
        <w:t xml:space="preserve">Keep </w:t>
      </w:r>
      <w:r w:rsidR="00F95EF6" w:rsidRPr="00EF3A1C">
        <w:t>Ministry</w:t>
      </w:r>
      <w:r w:rsidRPr="00EF3A1C">
        <w:t xml:space="preserve"> drawing numbers as </w:t>
      </w:r>
      <w:r w:rsidR="0095518A">
        <w:t>1</w:t>
      </w:r>
      <w:r w:rsidRPr="00EF3A1C">
        <w:t xml:space="preserve"> sequential set through each bridge drawing package. Include the electrical drawings in the sequential drawing number allocation. Drawing numbers in the drawing index shall be in sequential order with no gaps in the numbering, and shall also list all </w:t>
      </w:r>
      <w:r w:rsidR="00F95EF6" w:rsidRPr="00EF3A1C">
        <w:t>Ministry</w:t>
      </w:r>
      <w:r w:rsidR="00CD33EB" w:rsidRPr="00EF3A1C">
        <w:t xml:space="preserve"> </w:t>
      </w:r>
      <w:r w:rsidR="0096105A">
        <w:t>s</w:t>
      </w:r>
      <w:r w:rsidR="0096105A" w:rsidRPr="00EF3A1C">
        <w:t xml:space="preserve">tandard </w:t>
      </w:r>
      <w:r w:rsidR="0096105A">
        <w:t>d</w:t>
      </w:r>
      <w:r w:rsidR="0096105A" w:rsidRPr="00EF3A1C">
        <w:t xml:space="preserve">rawings </w:t>
      </w:r>
      <w:r w:rsidRPr="00EF3A1C">
        <w:t xml:space="preserve">used with the </w:t>
      </w:r>
      <w:r w:rsidR="00F95EF6" w:rsidRPr="00EF3A1C">
        <w:t>Ministry</w:t>
      </w:r>
      <w:r w:rsidR="00CD33EB" w:rsidRPr="00EF3A1C">
        <w:t xml:space="preserve"> </w:t>
      </w:r>
      <w:r w:rsidR="0096105A">
        <w:t>s</w:t>
      </w:r>
      <w:r w:rsidR="0096105A" w:rsidRPr="00EF3A1C">
        <w:t xml:space="preserve">tandard </w:t>
      </w:r>
      <w:r w:rsidR="0096105A">
        <w:t>d</w:t>
      </w:r>
      <w:r w:rsidR="0096105A" w:rsidRPr="00EF3A1C">
        <w:t xml:space="preserve">rawing </w:t>
      </w:r>
      <w:r w:rsidRPr="00EF3A1C">
        <w:t xml:space="preserve">numbers. </w:t>
      </w:r>
    </w:p>
    <w:p w14:paraId="35FC9A5C" w14:textId="77777777" w:rsidR="003B41BA" w:rsidRPr="00EF3A1C" w:rsidRDefault="003B41BA" w:rsidP="00EF3A1C">
      <w:pPr>
        <w:pStyle w:val="BodyText2"/>
      </w:pPr>
    </w:p>
    <w:p w14:paraId="35FC9A5D" w14:textId="3C93F851" w:rsidR="003B41BA" w:rsidRPr="00EF3A1C" w:rsidRDefault="003B41BA" w:rsidP="00EF3A1C">
      <w:pPr>
        <w:pStyle w:val="BodyText2"/>
      </w:pPr>
      <w:r w:rsidRPr="00EF3A1C">
        <w:t xml:space="preserve">Any </w:t>
      </w:r>
      <w:r w:rsidR="00AE7637">
        <w:t>Project Co</w:t>
      </w:r>
      <w:r w:rsidR="00AE7637" w:rsidRPr="00EF3A1C">
        <w:t xml:space="preserve"> </w:t>
      </w:r>
      <w:r w:rsidRPr="00EF3A1C">
        <w:t>assigned drawing numbers shall remain on the drawings, and be located immediately above the drawing numbers.</w:t>
      </w:r>
    </w:p>
    <w:p w14:paraId="35FC9A5E" w14:textId="77777777" w:rsidR="003B41BA" w:rsidRPr="00EF3A1C" w:rsidRDefault="003B41BA" w:rsidP="00EF3A1C">
      <w:pPr>
        <w:pStyle w:val="BodyText2"/>
      </w:pPr>
    </w:p>
    <w:p w14:paraId="35FC9A5F" w14:textId="7CA8F134" w:rsidR="003B41BA" w:rsidRPr="00EF3A1C" w:rsidRDefault="003B41BA">
      <w:pPr>
        <w:pStyle w:val="BodyText2"/>
      </w:pPr>
      <w:r w:rsidRPr="00EF3A1C">
        <w:t xml:space="preserve">All sign structures shall have their own </w:t>
      </w:r>
      <w:r w:rsidR="0096105A">
        <w:t>g</w:t>
      </w:r>
      <w:r w:rsidR="0096105A" w:rsidRPr="00EF3A1C">
        <w:t xml:space="preserve">eneral </w:t>
      </w:r>
      <w:r w:rsidR="0096105A">
        <w:t>l</w:t>
      </w:r>
      <w:r w:rsidR="0096105A" w:rsidRPr="00EF3A1C">
        <w:t xml:space="preserve">ayout </w:t>
      </w:r>
      <w:r w:rsidRPr="00EF3A1C">
        <w:t>drawing</w:t>
      </w:r>
      <w:r w:rsidR="00681582" w:rsidRPr="00EF3A1C">
        <w:t xml:space="preserve"> that includes </w:t>
      </w:r>
      <w:r w:rsidR="00F0775B" w:rsidRPr="00EF3A1C">
        <w:t xml:space="preserve">site </w:t>
      </w:r>
      <w:r w:rsidR="00681582" w:rsidRPr="00EF3A1C">
        <w:t xml:space="preserve">plan, </w:t>
      </w:r>
      <w:r w:rsidR="00F0775B" w:rsidRPr="00EF3A1C">
        <w:t xml:space="preserve">structure </w:t>
      </w:r>
      <w:r w:rsidR="00681582" w:rsidRPr="00EF3A1C">
        <w:t>elevation view, general notes pertaining to design, materials, foundation construction, fabrication and installation</w:t>
      </w:r>
      <w:r w:rsidR="00F0775B" w:rsidRPr="00EF3A1C">
        <w:t>.</w:t>
      </w:r>
      <w:r w:rsidRPr="00EF3A1C">
        <w:t xml:space="preserve"> </w:t>
      </w:r>
    </w:p>
    <w:p w14:paraId="35FC9A60" w14:textId="77777777" w:rsidR="003B41BA" w:rsidRPr="00EF3A1C" w:rsidRDefault="003B41BA" w:rsidP="00EF3A1C">
      <w:pPr>
        <w:pStyle w:val="BodyText2"/>
      </w:pPr>
    </w:p>
    <w:p w14:paraId="35FC9A61" w14:textId="09854BAB" w:rsidR="004424D9" w:rsidRDefault="003B41BA" w:rsidP="00EF3A1C">
      <w:pPr>
        <w:pStyle w:val="BodyText2"/>
      </w:pPr>
      <w:r w:rsidRPr="00EF3A1C">
        <w:t>Sign structure drawings are considered to be bridge drawings, so the same guidelines shall be followed.</w:t>
      </w:r>
    </w:p>
    <w:p w14:paraId="08024C0A" w14:textId="6EA3614C" w:rsidR="007161B5" w:rsidRDefault="00D32F38">
      <w:pPr>
        <w:pStyle w:val="PPP3"/>
      </w:pPr>
      <w:bookmarkStart w:id="3006" w:name="_Toc396388438"/>
      <w:bookmarkStart w:id="3007" w:name="_Toc396389298"/>
      <w:bookmarkStart w:id="3008" w:name="_Toc396466562"/>
      <w:bookmarkStart w:id="3009" w:name="_Toc396466647"/>
      <w:bookmarkStart w:id="3010" w:name="_Toc396139436"/>
      <w:bookmarkStart w:id="3011" w:name="_Toc396144594"/>
      <w:bookmarkStart w:id="3012" w:name="_Toc396722214"/>
      <w:bookmarkStart w:id="3013" w:name="_Toc411425076"/>
      <w:bookmarkEnd w:id="3006"/>
      <w:bookmarkEnd w:id="3007"/>
      <w:bookmarkEnd w:id="3008"/>
      <w:bookmarkEnd w:id="3009"/>
      <w:r w:rsidRPr="00B539E5">
        <w:t>Checking Requirements</w:t>
      </w:r>
      <w:bookmarkEnd w:id="3010"/>
      <w:bookmarkEnd w:id="3011"/>
      <w:bookmarkEnd w:id="3012"/>
      <w:bookmarkEnd w:id="3013"/>
    </w:p>
    <w:p w14:paraId="5B2BE31D" w14:textId="3ECB37C2" w:rsidR="007161B5" w:rsidRDefault="007161B5" w:rsidP="00D856D2">
      <w:pPr>
        <w:pStyle w:val="PPP4"/>
        <w:numPr>
          <w:ilvl w:val="3"/>
          <w:numId w:val="18"/>
        </w:numPr>
        <w:tabs>
          <w:tab w:val="clear" w:pos="3690"/>
        </w:tabs>
        <w:ind w:left="2835" w:hanging="1417"/>
        <w:rPr>
          <w:b/>
        </w:rPr>
      </w:pPr>
      <w:r>
        <w:rPr>
          <w:b/>
        </w:rPr>
        <w:t>Checking of Structural Design</w:t>
      </w:r>
    </w:p>
    <w:p w14:paraId="0E068C5E" w14:textId="77777777" w:rsidR="00D27440" w:rsidRDefault="00D27440" w:rsidP="00D856D2"/>
    <w:p w14:paraId="18D72EB7" w14:textId="0CD893ED" w:rsidR="007161B5" w:rsidRDefault="007161B5" w:rsidP="00D856D2">
      <w:r w:rsidRPr="00D856D2">
        <w:t xml:space="preserve">Project Co shall engage an independent Checking Team, the qualifications of which are described in Section 20.7 of the Project Agreement, to perform design checks of </w:t>
      </w:r>
      <w:r w:rsidR="0096105A" w:rsidRPr="00AB1D2A">
        <w:t>structures</w:t>
      </w:r>
      <w:r w:rsidRPr="00AB1D2A">
        <w:t>.</w:t>
      </w:r>
    </w:p>
    <w:p w14:paraId="66484942" w14:textId="77777777" w:rsidR="00D27440" w:rsidRPr="00AB1D2A" w:rsidRDefault="00D27440" w:rsidP="00D856D2"/>
    <w:p w14:paraId="70BACD62" w14:textId="77777777" w:rsidR="007161B5" w:rsidRDefault="007161B5" w:rsidP="00D856D2">
      <w:r w:rsidRPr="00AB1D2A">
        <w:t>The Checking Team shall be responsible for:</w:t>
      </w:r>
    </w:p>
    <w:p w14:paraId="50B1D004" w14:textId="77777777" w:rsidR="0004552D" w:rsidRPr="007012BC" w:rsidRDefault="0004552D" w:rsidP="00D856D2"/>
    <w:p w14:paraId="42775A01" w14:textId="6BAFB38D" w:rsidR="00EA46D2" w:rsidRPr="00145BEB" w:rsidRDefault="00EA46D2" w:rsidP="00D856D2">
      <w:pPr>
        <w:pStyle w:val="ListParagraph"/>
        <w:numPr>
          <w:ilvl w:val="0"/>
          <w:numId w:val="637"/>
        </w:numPr>
        <w:ind w:left="1080"/>
      </w:pPr>
      <w:r w:rsidRPr="00BC0895">
        <w:t>Carrying out a complete review of</w:t>
      </w:r>
      <w:r w:rsidRPr="00AD49BF">
        <w:t xml:space="preserve"> the Design Data relating to </w:t>
      </w:r>
      <w:r w:rsidR="0096105A" w:rsidRPr="001168A7">
        <w:t xml:space="preserve">structures </w:t>
      </w:r>
      <w:r w:rsidRPr="00577C5B">
        <w:t>including re-analysis of the original design incl</w:t>
      </w:r>
      <w:r w:rsidRPr="0065527F">
        <w:t>uding hydrotechnical, geotechnical, geometric and operational safety components;</w:t>
      </w:r>
    </w:p>
    <w:p w14:paraId="171BC812" w14:textId="5FC45B9C" w:rsidR="00EA46D2" w:rsidRPr="00A42855" w:rsidRDefault="007C00DD" w:rsidP="00D856D2">
      <w:pPr>
        <w:pStyle w:val="ListParagraph"/>
        <w:numPr>
          <w:ilvl w:val="0"/>
          <w:numId w:val="637"/>
        </w:numPr>
        <w:ind w:left="1080"/>
      </w:pPr>
      <w:r w:rsidRPr="00A42855">
        <w:t>Carrying out a complete review and re-analysis of all aspects of the original structural design, preferably (but not essentially) by a methodology other than that used in the original design to ensure that the design parameters are relevant, the structural system is sound and the structural members are appropriately sized and detailed;</w:t>
      </w:r>
    </w:p>
    <w:p w14:paraId="49FBE671" w14:textId="66932900" w:rsidR="007C00DD" w:rsidRPr="00A42855" w:rsidRDefault="007C00DD" w:rsidP="00D856D2">
      <w:pPr>
        <w:pStyle w:val="ListParagraph"/>
        <w:numPr>
          <w:ilvl w:val="0"/>
          <w:numId w:val="637"/>
        </w:numPr>
        <w:ind w:left="1080"/>
      </w:pPr>
      <w:r w:rsidRPr="00A42855">
        <w:t>Ensuring that the engineering drawings and construction specifications accurately convey the requirements of the original design;</w:t>
      </w:r>
    </w:p>
    <w:p w14:paraId="0AFB525B" w14:textId="522463CC" w:rsidR="007C00DD" w:rsidRPr="00A42855" w:rsidRDefault="007C00DD" w:rsidP="00D856D2">
      <w:pPr>
        <w:pStyle w:val="ListParagraph"/>
        <w:numPr>
          <w:ilvl w:val="0"/>
          <w:numId w:val="637"/>
        </w:numPr>
        <w:ind w:left="1080"/>
      </w:pPr>
      <w:r w:rsidRPr="00A42855">
        <w:t>Ensuring the completeness, integrity and accuracy of all aspects of the engineering drawings and construction specifications;</w:t>
      </w:r>
    </w:p>
    <w:p w14:paraId="64BCEC89" w14:textId="567B66AD" w:rsidR="007161B5" w:rsidRPr="00A42855" w:rsidRDefault="007161B5" w:rsidP="00D856D2">
      <w:pPr>
        <w:pStyle w:val="ListParagraph"/>
        <w:numPr>
          <w:ilvl w:val="0"/>
          <w:numId w:val="637"/>
        </w:numPr>
        <w:ind w:left="1080"/>
      </w:pPr>
      <w:r w:rsidRPr="00A42855">
        <w:t xml:space="preserve">Conducting </w:t>
      </w:r>
      <w:r w:rsidR="007C00DD" w:rsidRPr="00A42855">
        <w:t xml:space="preserve">a review to ascertain that </w:t>
      </w:r>
      <w:r w:rsidRPr="00A42855">
        <w:t xml:space="preserve">the design of </w:t>
      </w:r>
      <w:r w:rsidR="0096105A" w:rsidRPr="00A42855">
        <w:t xml:space="preserve">structures </w:t>
      </w:r>
      <w:r w:rsidRPr="00A42855">
        <w:t>meets performance expectations outlined in the Project Agreement including without limitation the Technical Requirements and that such design is carried out according to accepted industry standards;</w:t>
      </w:r>
      <w:r w:rsidR="007C00DD" w:rsidRPr="00A42855">
        <w:t xml:space="preserve"> and</w:t>
      </w:r>
    </w:p>
    <w:p w14:paraId="01D64DF7" w14:textId="574D7907" w:rsidR="007161B5" w:rsidRPr="008A6088" w:rsidRDefault="007161B5" w:rsidP="00D856D2">
      <w:pPr>
        <w:pStyle w:val="ListParagraph"/>
        <w:numPr>
          <w:ilvl w:val="0"/>
          <w:numId w:val="637"/>
        </w:numPr>
        <w:ind w:left="1080"/>
      </w:pPr>
      <w:r w:rsidRPr="00A42855">
        <w:t>Identifying deficiencies in the design and analyses, and notifying Project Co and the Ministry of</w:t>
      </w:r>
      <w:r>
        <w:t xml:space="preserve"> unresolved deficiencies.</w:t>
      </w:r>
    </w:p>
    <w:p w14:paraId="6A9E9746" w14:textId="77777777" w:rsidR="007161B5" w:rsidRDefault="007161B5" w:rsidP="00EF3A1C">
      <w:pPr>
        <w:pStyle w:val="BodyText2"/>
      </w:pPr>
    </w:p>
    <w:p w14:paraId="267E9F0F" w14:textId="317D7BBA" w:rsidR="007C00DD" w:rsidRDefault="007C00DD" w:rsidP="00EF3A1C">
      <w:pPr>
        <w:pStyle w:val="BodyText2"/>
      </w:pPr>
      <w:r>
        <w:t>The Checking Team shall provide independent design check notes and shall report that the design checks have been completed based on the information provided by the Engineer of Record and Coordinating Professional Engineer.</w:t>
      </w:r>
    </w:p>
    <w:p w14:paraId="6A21E5E5" w14:textId="77777777" w:rsidR="007C00DD" w:rsidRDefault="007C00DD" w:rsidP="00EF3A1C">
      <w:pPr>
        <w:pStyle w:val="BodyText2"/>
      </w:pPr>
    </w:p>
    <w:p w14:paraId="6B49065C" w14:textId="0B6AD577" w:rsidR="007C00DD" w:rsidRDefault="007000B2" w:rsidP="00EF3A1C">
      <w:pPr>
        <w:pStyle w:val="BodyText2"/>
      </w:pPr>
      <w:r>
        <w:t xml:space="preserve">Project Co shall at the same time submit a Design Certificate (Structures) and an Independent Structural Design Check Certificate in accordance with the </w:t>
      </w:r>
      <w:r w:rsidR="006F2C22">
        <w:t xml:space="preserve">Schedule 9 - </w:t>
      </w:r>
      <w:r>
        <w:t>Review Procedure for all Structures Final Design Development Submittals and all revisions thereto.</w:t>
      </w:r>
    </w:p>
    <w:sectPr w:rsidR="007C00DD" w:rsidSect="00D856D2">
      <w:footerReference w:type="default" r:id="rId28"/>
      <w:pgSz w:w="12240" w:h="15840"/>
      <w:pgMar w:top="1440" w:right="1325" w:bottom="1440" w:left="144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331">
      <wne:acd wne:acdName="acd4"/>
    </wne:keymap>
    <wne:keymap wne:kcmPrimary="0332">
      <wne:acd wne:acdName="acd5"/>
    </wne:keymap>
    <wne:keymap wne:kcmPrimary="0333">
      <wne:acd wne:acdName="acd6"/>
    </wne:keymap>
    <wne:keymap wne:kcmPrimary="0334">
      <wne:acd wne:acdName="acd7"/>
    </wne:keymap>
    <wne:keymap wne:kcmPrimary="0335">
      <wne:acd wne:acdName="acd8"/>
    </wne:keymap>
    <wne:keymap wne:kcmPrimary="0336">
      <wne:acd wne:acdName="acd9"/>
    </wne:keymap>
    <wne:keymap wne:kcmPrimary="0342">
      <wne:acd wne:acdName="acd0"/>
    </wne:keymap>
    <wne:keymap wne:kcmPrimary="0343">
      <wne:acd wne:acdName="acd13"/>
    </wne:keymap>
    <wne:keymap wne:kcmPrimary="0344">
      <wne:acd wne:acdName="acd3"/>
    </wne:keymap>
    <wne:keymap wne:kcmPrimary="034C">
      <wne:acd wne:acdName="acd10"/>
    </wne:keymap>
    <wne:keymap wne:kcmPrimary="0354">
      <wne:acd wne:acdName="acd11"/>
    </wne:keymap>
    <wne:keymap wne:kcmPrimary="0443">
      <wne:acd wne:acdName="acd2"/>
    </wne:keymap>
    <wne:keymap wne:kcmPrimary="0553">
      <wne:acd wne:acdName="acd14"/>
    </wne:keymap>
    <wne:keymap wne:kcmPrimary="0642">
      <wne:acd wne:acdName="acd1"/>
    </wne:keymap>
    <wne:keymap wne:kcmPrimary="0644">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QAAAEIA" wne:acdName="acd0" wne:fciIndexBasedOn="0065"/>
    <wne:acd wne:argValue="AgBCAHUAbABsAGUAdAA=" wne:acdName="acd1" wne:fciIndexBasedOn="0065"/>
    <wne:acd wne:argValue="AgBDAFMAQQA=" wne:acdName="acd2" wne:fciIndexBasedOn="0065"/>
    <wne:acd wne:argValue="AgBEAGkAdgBpAGQAZQByAA==" wne:acdName="acd3" wne:fciIndexBasedOn="0065"/>
    <wne:acd wne:argValue="AQAAAAEA" wne:acdName="acd4" wne:fciIndexBasedOn="0065"/>
    <wne:acd wne:argValue="AQAAAAIA" wne:acdName="acd5" wne:fciIndexBasedOn="0065"/>
    <wne:acd wne:argValue="AQAAAAMA" wne:acdName="acd6" wne:fciIndexBasedOn="0065"/>
    <wne:acd wne:argValue="AQAAAAQA" wne:acdName="acd7" wne:fciIndexBasedOn="0065"/>
    <wne:acd wne:argValue="AQAAAAUA" wne:acdName="acd8" wne:fciIndexBasedOn="0065"/>
    <wne:acd wne:argValue="AQAAAAYA" wne:acdName="acd9" wne:fciIndexBasedOn="0065"/>
    <wne:acd wne:argValue="AgBOAHUAbQBiAGUAcgA=" wne:acdName="acd10" wne:fciIndexBasedOn="0065"/>
    <wne:acd wne:argValue="AgBUAGEAYgBsAGUAIABCAG8AZAB5AA==" wne:acdName="acd11" wne:fciIndexBasedOn="0065"/>
    <wne:acd wne:argValue="AgBUAGkAYwBrAA==" wne:acdName="acd12" wne:fciIndexBasedOn="0065"/>
    <wne:acd wne:argValue="QwBIADIATQCgAEgASQBMAEwA" wne:acdName="acd13" wne:fciIndexBasedOn="0211"/>
    <wne:acd wne:argValue="cwBsAGEAcwBoACAAYgByAGUAYQBrAGkAbgBnAA==" wne:acdName="acd14" wne:fciIndexBasedOn="0211"/>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42FA9" w14:textId="77777777" w:rsidR="001B7FD0" w:rsidRDefault="001B7FD0">
      <w:r>
        <w:separator/>
      </w:r>
    </w:p>
  </w:endnote>
  <w:endnote w:type="continuationSeparator" w:id="0">
    <w:p w14:paraId="5A59590A" w14:textId="77777777" w:rsidR="001B7FD0" w:rsidRDefault="001B7FD0">
      <w:r>
        <w:continuationSeparator/>
      </w:r>
    </w:p>
  </w:endnote>
  <w:endnote w:type="continuationNotice" w:id="1">
    <w:p w14:paraId="5E0B2DC4" w14:textId="77777777" w:rsidR="001B7FD0" w:rsidRDefault="001B7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th Ext">
    <w:altName w:val="Symbol"/>
    <w:panose1 w:val="00000000000000000000"/>
    <w:charset w:val="02"/>
    <w:family w:val="auto"/>
    <w:notTrueType/>
    <w:pitch w:val="variable"/>
  </w:font>
  <w:font w:name="Palatino Linotype">
    <w:panose1 w:val="02040502050505030304"/>
    <w:charset w:val="00"/>
    <w:family w:val="roman"/>
    <w:pitch w:val="variable"/>
    <w:sig w:usb0="E0000287" w:usb1="40000013"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ymbolOOEnc">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4338"/>
      <w:gridCol w:w="5130"/>
    </w:tblGrid>
    <w:tr w:rsidR="00623B0B" w14:paraId="7997F72F" w14:textId="77777777" w:rsidTr="002033CB">
      <w:trPr>
        <w:cantSplit/>
      </w:trPr>
      <w:tc>
        <w:tcPr>
          <w:tcW w:w="4338" w:type="dxa"/>
        </w:tcPr>
        <w:p w14:paraId="598CEA62" w14:textId="77777777" w:rsidR="00623B0B" w:rsidRDefault="00623B0B" w:rsidP="002033CB">
          <w:pPr>
            <w:pStyle w:val="Footer"/>
            <w:rPr>
              <w:rFonts w:ascii="Arial" w:hAnsi="Arial"/>
            </w:rPr>
          </w:pPr>
        </w:p>
      </w:tc>
      <w:tc>
        <w:tcPr>
          <w:tcW w:w="5130" w:type="dxa"/>
        </w:tcPr>
        <w:p w14:paraId="0E089064" w14:textId="7BD70747" w:rsidR="00623B0B" w:rsidRPr="0020190D" w:rsidRDefault="00623B0B">
          <w:pPr>
            <w:pStyle w:val="Footer"/>
            <w:rPr>
              <w:rFonts w:ascii="Times New Roman" w:hAnsi="Times New Roman"/>
            </w:rPr>
          </w:pPr>
          <w:r w:rsidRPr="002A2DE3">
            <w:rPr>
              <w:rFonts w:ascii="Times New Roman" w:hAnsi="Times New Roman"/>
            </w:rPr>
            <w:tab/>
            <w:t xml:space="preserve"> </w:t>
          </w:r>
          <w:r w:rsidRPr="00EC4D6F">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F106F8">
            <w:rPr>
              <w:rFonts w:ascii="Times New Roman" w:hAnsi="Times New Roman"/>
              <w:noProof/>
            </w:rPr>
            <w:t>1</w:t>
          </w:r>
          <w:r>
            <w:rPr>
              <w:rFonts w:ascii="Times New Roman" w:hAnsi="Times New Roman"/>
            </w:rPr>
            <w:fldChar w:fldCharType="end"/>
          </w:r>
          <w:r w:rsidRPr="00EC4D6F">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F106F8">
            <w:rPr>
              <w:rFonts w:ascii="Times New Roman" w:hAnsi="Times New Roman"/>
              <w:noProof/>
            </w:rPr>
            <w:t>125</w:t>
          </w:r>
          <w:r>
            <w:rPr>
              <w:rFonts w:ascii="Times New Roman" w:hAnsi="Times New Roman"/>
            </w:rPr>
            <w:fldChar w:fldCharType="end"/>
          </w:r>
        </w:p>
      </w:tc>
    </w:tr>
  </w:tbl>
  <w:p w14:paraId="35FCA86D" w14:textId="77777777" w:rsidR="00623B0B" w:rsidRDefault="00623B0B" w:rsidP="008A6088">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4338"/>
      <w:gridCol w:w="5130"/>
    </w:tblGrid>
    <w:tr w:rsidR="00623B0B" w14:paraId="35FCA874" w14:textId="77777777">
      <w:trPr>
        <w:cantSplit/>
      </w:trPr>
      <w:tc>
        <w:tcPr>
          <w:tcW w:w="4338" w:type="dxa"/>
        </w:tcPr>
        <w:p w14:paraId="35FCA872" w14:textId="77777777" w:rsidR="00623B0B" w:rsidRDefault="00623B0B">
          <w:pPr>
            <w:pStyle w:val="Footer"/>
            <w:rPr>
              <w:rFonts w:ascii="Arial" w:hAnsi="Arial"/>
            </w:rPr>
          </w:pPr>
        </w:p>
      </w:tc>
      <w:tc>
        <w:tcPr>
          <w:tcW w:w="5130" w:type="dxa"/>
        </w:tcPr>
        <w:p w14:paraId="35FCA873" w14:textId="6E82477D" w:rsidR="00623B0B" w:rsidRPr="0020190D" w:rsidRDefault="00623B0B" w:rsidP="002D3D62">
          <w:pPr>
            <w:pStyle w:val="Footer"/>
            <w:rPr>
              <w:rFonts w:ascii="Times New Roman" w:hAnsi="Times New Roman"/>
            </w:rPr>
          </w:pPr>
          <w:r w:rsidRPr="002A2DE3">
            <w:rPr>
              <w:rFonts w:ascii="Times New Roman" w:hAnsi="Times New Roman"/>
            </w:rPr>
            <w:tab/>
          </w:r>
          <w:r w:rsidRPr="00EC4D6F">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 Arabic </w:instrText>
          </w:r>
          <w:r>
            <w:rPr>
              <w:rFonts w:ascii="Times New Roman" w:hAnsi="Times New Roman"/>
            </w:rPr>
            <w:fldChar w:fldCharType="separate"/>
          </w:r>
          <w:r w:rsidR="00F106F8">
            <w:rPr>
              <w:rFonts w:ascii="Times New Roman" w:hAnsi="Times New Roman"/>
              <w:noProof/>
            </w:rPr>
            <w:t>21</w:t>
          </w:r>
          <w:r>
            <w:rPr>
              <w:rFonts w:ascii="Times New Roman" w:hAnsi="Times New Roman"/>
            </w:rPr>
            <w:fldChar w:fldCharType="end"/>
          </w:r>
          <w:r w:rsidRPr="00EC4D6F">
            <w:rPr>
              <w:rFonts w:ascii="Times New Roman" w:hAnsi="Times New Roman"/>
            </w:rPr>
            <w:t xml:space="preserve"> of </w:t>
          </w:r>
          <w:r w:rsidRPr="00EC4D6F">
            <w:rPr>
              <w:rFonts w:ascii="Times New Roman" w:hAnsi="Times New Roman"/>
            </w:rPr>
            <w:fldChar w:fldCharType="begin"/>
          </w:r>
          <w:r w:rsidRPr="00EC4D6F">
            <w:rPr>
              <w:rFonts w:ascii="Times New Roman" w:hAnsi="Times New Roman"/>
            </w:rPr>
            <w:instrText xml:space="preserve"> NUMPAGES </w:instrText>
          </w:r>
          <w:r w:rsidRPr="00EC4D6F">
            <w:rPr>
              <w:rFonts w:ascii="Times New Roman" w:hAnsi="Times New Roman"/>
            </w:rPr>
            <w:fldChar w:fldCharType="separate"/>
          </w:r>
          <w:r w:rsidR="00F106F8">
            <w:rPr>
              <w:rFonts w:ascii="Times New Roman" w:hAnsi="Times New Roman"/>
              <w:noProof/>
            </w:rPr>
            <w:t>125</w:t>
          </w:r>
          <w:r w:rsidRPr="00EC4D6F">
            <w:rPr>
              <w:rFonts w:ascii="Times New Roman" w:hAnsi="Times New Roman"/>
            </w:rPr>
            <w:fldChar w:fldCharType="end"/>
          </w:r>
          <w:r w:rsidRPr="002A2DE3">
            <w:rPr>
              <w:rFonts w:ascii="Times New Roman" w:hAnsi="Times New Roman"/>
            </w:rPr>
            <w:t xml:space="preserve"> </w:t>
          </w:r>
        </w:p>
      </w:tc>
    </w:tr>
  </w:tbl>
  <w:p w14:paraId="35FCA875" w14:textId="77777777" w:rsidR="00623B0B" w:rsidRDefault="00623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85E00" w14:textId="77777777" w:rsidR="001B7FD0" w:rsidRDefault="001B7FD0">
      <w:r>
        <w:separator/>
      </w:r>
    </w:p>
  </w:footnote>
  <w:footnote w:type="continuationSeparator" w:id="0">
    <w:p w14:paraId="77D7AA98" w14:textId="77777777" w:rsidR="001B7FD0" w:rsidRDefault="001B7FD0">
      <w:r>
        <w:continuationSeparator/>
      </w:r>
    </w:p>
  </w:footnote>
  <w:footnote w:type="continuationNotice" w:id="1">
    <w:p w14:paraId="69AB71F3" w14:textId="77777777" w:rsidR="001B7FD0" w:rsidRDefault="001B7FD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08E6D" w14:textId="49B9624A" w:rsidR="00623B0B" w:rsidRDefault="00623B0B">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3"/>
      <w:gridCol w:w="4597"/>
    </w:tblGrid>
    <w:tr w:rsidR="00623B0B" w14:paraId="4E09C795" w14:textId="77777777" w:rsidTr="008A6088">
      <w:tc>
        <w:tcPr>
          <w:tcW w:w="4878" w:type="dxa"/>
        </w:tcPr>
        <w:p w14:paraId="6544D34C" w14:textId="77777777" w:rsidR="00623B0B" w:rsidRDefault="00623B0B" w:rsidP="0078545B">
          <w:pPr>
            <w:pStyle w:val="Header"/>
          </w:pPr>
          <w:r>
            <w:t>Regina Bypass Project</w:t>
          </w:r>
        </w:p>
      </w:tc>
      <w:tc>
        <w:tcPr>
          <w:tcW w:w="4698" w:type="dxa"/>
        </w:tcPr>
        <w:p w14:paraId="1C6AF370" w14:textId="417DAB31" w:rsidR="00623B0B" w:rsidRDefault="00623B0B" w:rsidP="00AD2A95">
          <w:pPr>
            <w:pStyle w:val="Header"/>
            <w:jc w:val="right"/>
          </w:pPr>
          <w:r>
            <w:t xml:space="preserve">PROJECT AGREEMENT – SCHEDULE 15 </w:t>
          </w:r>
        </w:p>
      </w:tc>
    </w:tr>
    <w:tr w:rsidR="00623B0B" w14:paraId="35242CC2" w14:textId="77777777" w:rsidTr="008A6088">
      <w:tc>
        <w:tcPr>
          <w:tcW w:w="4878" w:type="dxa"/>
          <w:tcBorders>
            <w:bottom w:val="single" w:sz="4" w:space="0" w:color="auto"/>
          </w:tcBorders>
        </w:tcPr>
        <w:p w14:paraId="683A8C4C" w14:textId="0D1D4ACD" w:rsidR="00623B0B" w:rsidRDefault="00623B0B" w:rsidP="0078545B">
          <w:pPr>
            <w:pStyle w:val="Header"/>
          </w:pPr>
          <w:r>
            <w:t>Schedule 15-2 – Design and Construction</w:t>
          </w:r>
        </w:p>
      </w:tc>
      <w:tc>
        <w:tcPr>
          <w:tcW w:w="4698" w:type="dxa"/>
          <w:tcBorders>
            <w:bottom w:val="single" w:sz="4" w:space="0" w:color="auto"/>
          </w:tcBorders>
        </w:tcPr>
        <w:p w14:paraId="29253267" w14:textId="2BD6BAE6" w:rsidR="00623B0B" w:rsidRDefault="00623B0B" w:rsidP="0078545B">
          <w:pPr>
            <w:pStyle w:val="Header"/>
            <w:jc w:val="right"/>
          </w:pPr>
          <w:r>
            <w:t>Section 200 – Design</w:t>
          </w:r>
        </w:p>
        <w:p w14:paraId="130B5763" w14:textId="2EDA3CF7" w:rsidR="00623B0B" w:rsidRPr="00AB7ECD" w:rsidRDefault="00623B0B" w:rsidP="00B830B6">
          <w:pPr>
            <w:pStyle w:val="Header"/>
            <w:jc w:val="right"/>
            <w:rPr>
              <w:szCs w:val="24"/>
            </w:rPr>
          </w:pPr>
          <w:r w:rsidRPr="00A91ECC">
            <w:rPr>
              <w:szCs w:val="24"/>
            </w:rPr>
            <w:t xml:space="preserve">Version </w:t>
          </w:r>
          <w:r>
            <w:rPr>
              <w:szCs w:val="24"/>
            </w:rPr>
            <w:t>4.0</w:t>
          </w:r>
        </w:p>
      </w:tc>
    </w:tr>
  </w:tbl>
  <w:p w14:paraId="09106AE2" w14:textId="3DBE546B" w:rsidR="00623B0B" w:rsidRDefault="00623B0B">
    <w:pPr>
      <w:pStyle w:val="Header"/>
    </w:pPr>
  </w:p>
  <w:p w14:paraId="1E5488C1" w14:textId="0FBB4059" w:rsidR="00623B0B" w:rsidRDefault="00623B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0"/>
    <w:name w:val="ParaNumbers1"/>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lef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lef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numFmt w:val="decimal"/>
      <w:lvlText w:val=""/>
      <w:lvlJc w:val="left"/>
      <w:rPr>
        <w:rFonts w:cs="Times New Roman"/>
      </w:rPr>
    </w:lvl>
  </w:abstractNum>
  <w:abstractNum w:abstractNumId="1" w15:restartNumberingAfterBreak="0">
    <w:nsid w:val="00000002"/>
    <w:multiLevelType w:val="multilevel"/>
    <w:tmpl w:val="00000000"/>
    <w:name w:val="AutoList3"/>
    <w:lvl w:ilvl="0">
      <w:start w:val="1"/>
      <w:numFmt w:val="lowerLetter"/>
      <w:lvlText w:val="(%1)"/>
      <w:lvlJc w:val="left"/>
      <w:rPr>
        <w:rFonts w:cs="Times New Roman"/>
      </w:rPr>
    </w:lvl>
    <w:lvl w:ilvl="1">
      <w:start w:val="1"/>
      <w:numFmt w:val="lowerLetter"/>
      <w:lvlText w:val="(%2)"/>
      <w:lvlJc w:val="left"/>
      <w:rPr>
        <w:rFonts w:cs="Times New Roman"/>
      </w:rPr>
    </w:lvl>
    <w:lvl w:ilvl="2">
      <w:start w:val="1"/>
      <w:numFmt w:val="lowerLetter"/>
      <w:lvlText w:val="(%3)"/>
      <w:lvlJc w:val="left"/>
      <w:rPr>
        <w:rFonts w:cs="Times New Roman"/>
      </w:rPr>
    </w:lvl>
    <w:lvl w:ilvl="3">
      <w:start w:val="1"/>
      <w:numFmt w:val="lowerLetter"/>
      <w:lvlText w:val="(%4)"/>
      <w:lvlJc w:val="left"/>
      <w:rPr>
        <w:rFonts w:cs="Times New Roman"/>
      </w:rPr>
    </w:lvl>
    <w:lvl w:ilvl="4">
      <w:start w:val="1"/>
      <w:numFmt w:val="lowerLetter"/>
      <w:lvlText w:val="(%5)"/>
      <w:lvlJc w:val="left"/>
      <w:rPr>
        <w:rFonts w:cs="Times New Roman"/>
      </w:rPr>
    </w:lvl>
    <w:lvl w:ilvl="5">
      <w:start w:val="1"/>
      <w:numFmt w:val="lowerLetter"/>
      <w:lvlText w:val="(%6)"/>
      <w:lvlJc w:val="left"/>
      <w:rPr>
        <w:rFonts w:cs="Times New Roman"/>
      </w:rPr>
    </w:lvl>
    <w:lvl w:ilvl="6">
      <w:start w:val="1"/>
      <w:numFmt w:val="lowerLetter"/>
      <w:lvlText w:val="(%7)"/>
      <w:lvlJc w:val="left"/>
      <w:rPr>
        <w:rFonts w:cs="Times New Roman"/>
      </w:rPr>
    </w:lvl>
    <w:lvl w:ilvl="7">
      <w:start w:val="1"/>
      <w:numFmt w:val="lowerLetter"/>
      <w:lvlText w:val="(%8)"/>
      <w:lvlJc w:val="left"/>
      <w:rPr>
        <w:rFonts w:cs="Times New Roman"/>
      </w:rPr>
    </w:lvl>
    <w:lvl w:ilvl="8">
      <w:numFmt w:val="decimal"/>
      <w:lvlText w:val=""/>
      <w:lvlJc w:val="left"/>
      <w:rPr>
        <w:rFonts w:cs="Times New Roman"/>
      </w:rPr>
    </w:lvl>
  </w:abstractNum>
  <w:abstractNum w:abstractNumId="2" w15:restartNumberingAfterBreak="0">
    <w:nsid w:val="00000006"/>
    <w:multiLevelType w:val="multilevel"/>
    <w:tmpl w:val="00000000"/>
    <w:name w:val="AutoList20"/>
    <w:lvl w:ilvl="0">
      <w:start w:val="1"/>
      <w:numFmt w:val="lowerLetter"/>
      <w:lvlText w:val="(%1)"/>
      <w:lvlJc w:val="left"/>
      <w:rPr>
        <w:rFonts w:cs="Times New Roman"/>
      </w:rPr>
    </w:lvl>
    <w:lvl w:ilvl="1">
      <w:start w:val="1"/>
      <w:numFmt w:val="lowerLetter"/>
      <w:lvlText w:val="(%2)"/>
      <w:lvlJc w:val="left"/>
      <w:rPr>
        <w:rFonts w:cs="Times New Roman"/>
      </w:rPr>
    </w:lvl>
    <w:lvl w:ilvl="2">
      <w:start w:val="1"/>
      <w:numFmt w:val="lowerLetter"/>
      <w:lvlText w:val="(%3)"/>
      <w:lvlJc w:val="left"/>
      <w:rPr>
        <w:rFonts w:cs="Times New Roman"/>
      </w:rPr>
    </w:lvl>
    <w:lvl w:ilvl="3">
      <w:start w:val="1"/>
      <w:numFmt w:val="lowerLetter"/>
      <w:lvlText w:val="(%4)"/>
      <w:lvlJc w:val="left"/>
      <w:rPr>
        <w:rFonts w:cs="Times New Roman"/>
      </w:rPr>
    </w:lvl>
    <w:lvl w:ilvl="4">
      <w:start w:val="1"/>
      <w:numFmt w:val="lowerLetter"/>
      <w:lvlText w:val="(%5)"/>
      <w:lvlJc w:val="left"/>
      <w:rPr>
        <w:rFonts w:cs="Times New Roman"/>
      </w:rPr>
    </w:lvl>
    <w:lvl w:ilvl="5">
      <w:start w:val="1"/>
      <w:numFmt w:val="lowerLetter"/>
      <w:lvlText w:val="(%6)"/>
      <w:lvlJc w:val="left"/>
      <w:rPr>
        <w:rFonts w:cs="Times New Roman"/>
      </w:rPr>
    </w:lvl>
    <w:lvl w:ilvl="6">
      <w:start w:val="1"/>
      <w:numFmt w:val="lowerLetter"/>
      <w:lvlText w:val="(%7)"/>
      <w:lvlJc w:val="left"/>
      <w:rPr>
        <w:rFonts w:cs="Times New Roman"/>
      </w:rPr>
    </w:lvl>
    <w:lvl w:ilvl="7">
      <w:start w:val="1"/>
      <w:numFmt w:val="lowerLetter"/>
      <w:lvlText w:val="(%8)"/>
      <w:lvlJc w:val="left"/>
      <w:rPr>
        <w:rFonts w:cs="Times New Roman"/>
      </w:rPr>
    </w:lvl>
    <w:lvl w:ilvl="8">
      <w:numFmt w:val="decimal"/>
      <w:lvlText w:val=""/>
      <w:lvlJc w:val="left"/>
      <w:rPr>
        <w:rFonts w:cs="Times New Roman"/>
      </w:rPr>
    </w:lvl>
  </w:abstractNum>
  <w:abstractNum w:abstractNumId="3" w15:restartNumberingAfterBreak="0">
    <w:nsid w:val="00000018"/>
    <w:multiLevelType w:val="multilevel"/>
    <w:tmpl w:val="1A4071E2"/>
    <w:lvl w:ilvl="0">
      <w:start w:val="1"/>
      <w:numFmt w:val="decimal"/>
      <w:suff w:val="nothing"/>
      <w:lvlText w:val="PART %1"/>
      <w:lvlJc w:val="left"/>
      <w:rPr>
        <w:rFonts w:ascii="Times New Roman Bold" w:hAnsi="Times New Roman Bold" w:cs="Times New Roman" w:hint="default"/>
        <w:b/>
        <w:bCs w:val="0"/>
        <w:i w:val="0"/>
        <w:iCs w:val="0"/>
        <w:caps/>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4"/>
      <w:numFmt w:val="decimal"/>
      <w:lvlText w:val="ARTICLE %2"/>
      <w:lvlJc w:val="left"/>
      <w:pPr>
        <w:tabs>
          <w:tab w:val="num" w:pos="1728"/>
        </w:tabs>
        <w:ind w:left="1728" w:hanging="1728"/>
      </w:pPr>
      <w:rPr>
        <w:rFonts w:ascii="Times New Roman Bold" w:hAnsi="Times New Roman Bold" w:cs="Times New Roman" w:hint="default"/>
        <w:b/>
        <w:bCs w:val="0"/>
        <w:i w:val="0"/>
        <w:iCs w:val="0"/>
        <w:caps w:val="0"/>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4.%3"/>
      <w:lvlJc w:val="left"/>
      <w:pPr>
        <w:tabs>
          <w:tab w:val="num" w:pos="720"/>
        </w:tabs>
        <w:ind w:left="720" w:hanging="720"/>
      </w:pPr>
      <w:rPr>
        <w:rFonts w:cs="Times New Roman" w:hint="eastAsia"/>
        <w:b/>
        <w:bCs w:val="0"/>
        <w:u w:val="none"/>
      </w:rPr>
    </w:lvl>
    <w:lvl w:ilvl="3">
      <w:start w:val="1"/>
      <w:numFmt w:val="lowerLetter"/>
      <w:lvlText w:val="(%4)"/>
      <w:lvlJc w:val="left"/>
      <w:pPr>
        <w:tabs>
          <w:tab w:val="num" w:pos="720"/>
        </w:tabs>
        <w:ind w:left="720" w:hanging="720"/>
      </w:pPr>
      <w:rPr>
        <w:rFonts w:ascii="Times New Roman" w:hAnsi="Times New Roman" w:cs="Times New Roman" w:hint="default"/>
        <w:b w:val="0"/>
        <w:bCs w:val="0"/>
        <w:i w:val="0"/>
        <w:iCs w:val="0"/>
        <w:color w:val="auto"/>
        <w:sz w:val="24"/>
        <w:szCs w:val="24"/>
        <w:u w:val="none"/>
      </w:rPr>
    </w:lvl>
    <w:lvl w:ilvl="4">
      <w:start w:val="1"/>
      <w:numFmt w:val="lowerRoman"/>
      <w:lvlText w:val="(%5)"/>
      <w:lvlJc w:val="left"/>
      <w:pPr>
        <w:tabs>
          <w:tab w:val="num" w:pos="1530"/>
        </w:tabs>
        <w:ind w:left="1530" w:hanging="720"/>
      </w:pPr>
      <w:rPr>
        <w:rFonts w:cs="Times New Roman" w:hint="eastAsia"/>
        <w:bCs w:val="0"/>
        <w:i w:val="0"/>
        <w:iCs w:val="0"/>
        <w:smallCaps w:val="0"/>
        <w:strike w:val="0"/>
        <w:dstrike w:val="0"/>
        <w:vanish w:val="0"/>
        <w:spacing w:val="0"/>
        <w:kern w:val="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upperLetter"/>
      <w:lvlText w:val="%6."/>
      <w:lvlJc w:val="left"/>
      <w:pPr>
        <w:tabs>
          <w:tab w:val="num" w:pos="2160"/>
        </w:tabs>
        <w:ind w:left="2160" w:hanging="720"/>
      </w:pPr>
      <w:rPr>
        <w:rFonts w:cs="Times New Roman" w:hint="eastAsia"/>
        <w:b w:val="0"/>
        <w:i w:val="0"/>
        <w:color w:val="auto"/>
        <w:sz w:val="22"/>
        <w:u w:val="none"/>
      </w:rPr>
    </w:lvl>
    <w:lvl w:ilvl="6">
      <w:start w:val="1"/>
      <w:numFmt w:val="decimal"/>
      <w:lvlText w:val="%7."/>
      <w:lvlJc w:val="left"/>
      <w:pPr>
        <w:tabs>
          <w:tab w:val="num" w:pos="2592"/>
        </w:tabs>
        <w:ind w:left="2592" w:hanging="432"/>
      </w:pPr>
      <w:rPr>
        <w:rFonts w:ascii="Times New Roman" w:hAnsi="Times New Roman" w:cs="Times New Roman" w:hint="default"/>
        <w:b w:val="0"/>
        <w:sz w:val="22"/>
        <w:u w:val="none"/>
      </w:rPr>
    </w:lvl>
    <w:lvl w:ilvl="7">
      <w:start w:val="1"/>
      <w:numFmt w:val="lowerRoman"/>
      <w:lvlText w:val="%8."/>
      <w:lvlJc w:val="right"/>
      <w:pPr>
        <w:tabs>
          <w:tab w:val="num" w:pos="2880"/>
        </w:tabs>
        <w:ind w:left="3600" w:hanging="720"/>
      </w:pPr>
      <w:rPr>
        <w:rFonts w:cs="Times New Roman" w:hint="eastAsia"/>
        <w:b w:val="0"/>
        <w:bCs w:val="0"/>
        <w:color w:val="auto"/>
        <w:u w:val="none"/>
      </w:rPr>
    </w:lvl>
    <w:lvl w:ilvl="8">
      <w:start w:val="1"/>
      <w:numFmt w:val="none"/>
      <w:lvlText w:val=""/>
      <w:lvlJc w:val="left"/>
      <w:pPr>
        <w:tabs>
          <w:tab w:val="num" w:pos="0"/>
        </w:tabs>
      </w:pPr>
      <w:rPr>
        <w:rFonts w:cs="Times New Roman" w:hint="eastAsia"/>
        <w:u w:val="none"/>
      </w:rPr>
    </w:lvl>
  </w:abstractNum>
  <w:abstractNum w:abstractNumId="4" w15:restartNumberingAfterBreak="0">
    <w:nsid w:val="0000001E"/>
    <w:multiLevelType w:val="multilevel"/>
    <w:tmpl w:val="F25C6A8C"/>
    <w:lvl w:ilvl="0">
      <w:start w:val="1"/>
      <w:numFmt w:val="decimal"/>
      <w:suff w:val="nothing"/>
      <w:lvlText w:val="PART %1"/>
      <w:lvlJc w:val="left"/>
      <w:rPr>
        <w:rFonts w:ascii="Times New Roman Bold" w:hAnsi="Times New Roman Bold" w:cs="Times New Roman" w:hint="default"/>
        <w:b/>
        <w:bCs w:val="0"/>
        <w:i w:val="0"/>
        <w:iCs w:val="0"/>
        <w:caps/>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4"/>
      <w:numFmt w:val="decimal"/>
      <w:lvlText w:val="ARTICLE %2"/>
      <w:lvlJc w:val="left"/>
      <w:pPr>
        <w:tabs>
          <w:tab w:val="num" w:pos="1728"/>
        </w:tabs>
        <w:ind w:left="1728" w:hanging="1728"/>
      </w:pPr>
      <w:rPr>
        <w:rFonts w:ascii="Times New Roman Bold" w:hAnsi="Times New Roman Bold" w:cs="Times New Roman" w:hint="default"/>
        <w:b/>
        <w:bCs w:val="0"/>
        <w:i w:val="0"/>
        <w:iCs w:val="0"/>
        <w:caps w:val="0"/>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4.%3"/>
      <w:lvlJc w:val="left"/>
      <w:pPr>
        <w:tabs>
          <w:tab w:val="num" w:pos="720"/>
        </w:tabs>
        <w:ind w:left="720" w:hanging="720"/>
      </w:pPr>
      <w:rPr>
        <w:rFonts w:cs="Times New Roman" w:hint="eastAsia"/>
        <w:b/>
        <w:bCs w:val="0"/>
        <w:u w:val="none"/>
      </w:rPr>
    </w:lvl>
    <w:lvl w:ilvl="3">
      <w:start w:val="1"/>
      <w:numFmt w:val="lowerLetter"/>
      <w:lvlText w:val="(%4)"/>
      <w:lvlJc w:val="left"/>
      <w:pPr>
        <w:tabs>
          <w:tab w:val="num" w:pos="720"/>
        </w:tabs>
        <w:ind w:left="720" w:hanging="720"/>
      </w:pPr>
      <w:rPr>
        <w:rFonts w:ascii="Times New Roman" w:hAnsi="Times New Roman" w:cs="Times New Roman" w:hint="default"/>
        <w:b w:val="0"/>
        <w:bCs w:val="0"/>
        <w:i w:val="0"/>
        <w:iCs w:val="0"/>
        <w:color w:val="auto"/>
        <w:sz w:val="24"/>
        <w:szCs w:val="24"/>
        <w:u w:val="none"/>
      </w:rPr>
    </w:lvl>
    <w:lvl w:ilvl="4">
      <w:start w:val="1"/>
      <w:numFmt w:val="lowerRoman"/>
      <w:lvlText w:val="(%5)"/>
      <w:lvlJc w:val="left"/>
      <w:pPr>
        <w:tabs>
          <w:tab w:val="num" w:pos="1530"/>
        </w:tabs>
        <w:ind w:left="1530" w:hanging="720"/>
      </w:pPr>
      <w:rPr>
        <w:rFonts w:cs="Times New Roman" w:hint="eastAsia"/>
        <w:bCs w:val="0"/>
        <w:i w:val="0"/>
        <w:iCs w:val="0"/>
        <w:smallCaps w:val="0"/>
        <w:strike w:val="0"/>
        <w:dstrike w:val="0"/>
        <w:vanish w:val="0"/>
        <w:spacing w:val="0"/>
        <w:kern w:val="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upperLetter"/>
      <w:lvlText w:val="%6."/>
      <w:lvlJc w:val="left"/>
      <w:pPr>
        <w:tabs>
          <w:tab w:val="num" w:pos="2160"/>
        </w:tabs>
        <w:ind w:left="2160" w:hanging="720"/>
      </w:pPr>
      <w:rPr>
        <w:rFonts w:cs="Times New Roman" w:hint="eastAsia"/>
        <w:b w:val="0"/>
        <w:i w:val="0"/>
        <w:color w:val="auto"/>
        <w:sz w:val="22"/>
        <w:u w:val="none"/>
      </w:rPr>
    </w:lvl>
    <w:lvl w:ilvl="6">
      <w:start w:val="1"/>
      <w:numFmt w:val="decimal"/>
      <w:lvlText w:val="%7."/>
      <w:lvlJc w:val="left"/>
      <w:pPr>
        <w:tabs>
          <w:tab w:val="num" w:pos="2592"/>
        </w:tabs>
        <w:ind w:left="2592" w:hanging="432"/>
      </w:pPr>
      <w:rPr>
        <w:rFonts w:ascii="Times New Roman" w:hAnsi="Times New Roman" w:cs="Times New Roman" w:hint="default"/>
        <w:b w:val="0"/>
        <w:sz w:val="22"/>
        <w:u w:val="none"/>
      </w:rPr>
    </w:lvl>
    <w:lvl w:ilvl="7">
      <w:start w:val="1"/>
      <w:numFmt w:val="lowerRoman"/>
      <w:lvlText w:val="%8."/>
      <w:lvlJc w:val="right"/>
      <w:pPr>
        <w:tabs>
          <w:tab w:val="num" w:pos="2880"/>
        </w:tabs>
        <w:ind w:left="3600" w:hanging="720"/>
      </w:pPr>
      <w:rPr>
        <w:rFonts w:cs="Times New Roman" w:hint="eastAsia"/>
        <w:b w:val="0"/>
        <w:bCs w:val="0"/>
        <w:color w:val="auto"/>
        <w:u w:val="none"/>
      </w:rPr>
    </w:lvl>
    <w:lvl w:ilvl="8">
      <w:start w:val="1"/>
      <w:numFmt w:val="none"/>
      <w:lvlText w:val=""/>
      <w:lvlJc w:val="left"/>
      <w:pPr>
        <w:tabs>
          <w:tab w:val="num" w:pos="0"/>
        </w:tabs>
      </w:pPr>
      <w:rPr>
        <w:rFonts w:cs="Times New Roman" w:hint="eastAsia"/>
        <w:u w:val="none"/>
      </w:rPr>
    </w:lvl>
  </w:abstractNum>
  <w:abstractNum w:abstractNumId="5" w15:restartNumberingAfterBreak="0">
    <w:nsid w:val="00000024"/>
    <w:multiLevelType w:val="multilevel"/>
    <w:tmpl w:val="70D2C530"/>
    <w:lvl w:ilvl="0">
      <w:start w:val="1"/>
      <w:numFmt w:val="decimal"/>
      <w:suff w:val="nothing"/>
      <w:lvlText w:val="PART %1"/>
      <w:lvlJc w:val="left"/>
      <w:rPr>
        <w:rFonts w:ascii="Times New Roman Bold" w:hAnsi="Times New Roman Bold" w:cs="Times New Roman" w:hint="default"/>
        <w:b/>
        <w:bCs w:val="0"/>
        <w:i w:val="0"/>
        <w:iCs w:val="0"/>
        <w:caps/>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4"/>
      <w:numFmt w:val="decimal"/>
      <w:lvlText w:val="ARTICLE %2"/>
      <w:lvlJc w:val="left"/>
      <w:pPr>
        <w:tabs>
          <w:tab w:val="num" w:pos="1728"/>
        </w:tabs>
        <w:ind w:left="1728" w:hanging="1728"/>
      </w:pPr>
      <w:rPr>
        <w:rFonts w:ascii="Times New Roman Bold" w:hAnsi="Times New Roman Bold" w:cs="Times New Roman" w:hint="default"/>
        <w:b/>
        <w:bCs w:val="0"/>
        <w:i w:val="0"/>
        <w:iCs w:val="0"/>
        <w:caps w:val="0"/>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4.%3"/>
      <w:lvlJc w:val="left"/>
      <w:pPr>
        <w:tabs>
          <w:tab w:val="num" w:pos="720"/>
        </w:tabs>
        <w:ind w:left="720" w:hanging="720"/>
      </w:pPr>
      <w:rPr>
        <w:rFonts w:cs="Times New Roman" w:hint="eastAsia"/>
        <w:b/>
        <w:bCs w:val="0"/>
        <w:u w:val="none"/>
      </w:rPr>
    </w:lvl>
    <w:lvl w:ilvl="3">
      <w:start w:val="1"/>
      <w:numFmt w:val="lowerLetter"/>
      <w:lvlText w:val="(%4)"/>
      <w:lvlJc w:val="left"/>
      <w:pPr>
        <w:tabs>
          <w:tab w:val="num" w:pos="720"/>
        </w:tabs>
        <w:ind w:left="720" w:hanging="720"/>
      </w:pPr>
      <w:rPr>
        <w:rFonts w:ascii="Times New Roman" w:hAnsi="Times New Roman" w:cs="Times New Roman" w:hint="default"/>
        <w:b w:val="0"/>
        <w:bCs w:val="0"/>
        <w:i w:val="0"/>
        <w:iCs w:val="0"/>
        <w:color w:val="auto"/>
        <w:sz w:val="24"/>
        <w:szCs w:val="24"/>
        <w:u w:val="none"/>
      </w:rPr>
    </w:lvl>
    <w:lvl w:ilvl="4">
      <w:start w:val="1"/>
      <w:numFmt w:val="lowerRoman"/>
      <w:lvlText w:val="(%5)"/>
      <w:lvlJc w:val="left"/>
      <w:pPr>
        <w:tabs>
          <w:tab w:val="num" w:pos="1530"/>
        </w:tabs>
        <w:ind w:left="1530" w:hanging="720"/>
      </w:pPr>
      <w:rPr>
        <w:rFonts w:cs="Times New Roman" w:hint="eastAsia"/>
        <w:bCs w:val="0"/>
        <w:i w:val="0"/>
        <w:iCs w:val="0"/>
        <w:smallCaps w:val="0"/>
        <w:strike w:val="0"/>
        <w:dstrike w:val="0"/>
        <w:vanish w:val="0"/>
        <w:spacing w:val="0"/>
        <w:kern w:val="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upperLetter"/>
      <w:lvlText w:val="%6."/>
      <w:lvlJc w:val="left"/>
      <w:pPr>
        <w:tabs>
          <w:tab w:val="num" w:pos="2160"/>
        </w:tabs>
        <w:ind w:left="2160" w:hanging="720"/>
      </w:pPr>
      <w:rPr>
        <w:rFonts w:cs="Times New Roman" w:hint="eastAsia"/>
        <w:b w:val="0"/>
        <w:i w:val="0"/>
        <w:color w:val="auto"/>
        <w:sz w:val="22"/>
        <w:u w:val="none"/>
      </w:rPr>
    </w:lvl>
    <w:lvl w:ilvl="6">
      <w:start w:val="1"/>
      <w:numFmt w:val="decimal"/>
      <w:lvlText w:val="%7."/>
      <w:lvlJc w:val="left"/>
      <w:pPr>
        <w:tabs>
          <w:tab w:val="num" w:pos="2592"/>
        </w:tabs>
        <w:ind w:left="2592" w:hanging="432"/>
      </w:pPr>
      <w:rPr>
        <w:rFonts w:ascii="Times New Roman" w:hAnsi="Times New Roman" w:cs="Times New Roman" w:hint="default"/>
        <w:b w:val="0"/>
        <w:sz w:val="22"/>
        <w:u w:val="none"/>
      </w:rPr>
    </w:lvl>
    <w:lvl w:ilvl="7">
      <w:start w:val="1"/>
      <w:numFmt w:val="lowerRoman"/>
      <w:lvlText w:val="%8."/>
      <w:lvlJc w:val="right"/>
      <w:pPr>
        <w:tabs>
          <w:tab w:val="num" w:pos="2880"/>
        </w:tabs>
        <w:ind w:left="3600" w:hanging="720"/>
      </w:pPr>
      <w:rPr>
        <w:rFonts w:cs="Times New Roman" w:hint="eastAsia"/>
        <w:b w:val="0"/>
        <w:bCs w:val="0"/>
        <w:color w:val="auto"/>
        <w:u w:val="none"/>
      </w:rPr>
    </w:lvl>
    <w:lvl w:ilvl="8">
      <w:start w:val="1"/>
      <w:numFmt w:val="none"/>
      <w:lvlText w:val=""/>
      <w:lvlJc w:val="left"/>
      <w:pPr>
        <w:tabs>
          <w:tab w:val="num" w:pos="0"/>
        </w:tabs>
      </w:pPr>
      <w:rPr>
        <w:rFonts w:cs="Times New Roman" w:hint="eastAsia"/>
        <w:u w:val="none"/>
      </w:rPr>
    </w:lvl>
  </w:abstractNum>
  <w:abstractNum w:abstractNumId="6" w15:restartNumberingAfterBreak="0">
    <w:nsid w:val="0000002B"/>
    <w:multiLevelType w:val="multilevel"/>
    <w:tmpl w:val="1182EE5A"/>
    <w:lvl w:ilvl="0">
      <w:start w:val="1"/>
      <w:numFmt w:val="decimal"/>
      <w:suff w:val="nothing"/>
      <w:lvlText w:val="PART %1"/>
      <w:lvlJc w:val="left"/>
      <w:rPr>
        <w:rFonts w:ascii="Times New Roman Bold" w:hAnsi="Times New Roman Bold" w:cs="Times New Roman" w:hint="default"/>
        <w:b/>
        <w:bCs w:val="0"/>
        <w:i w:val="0"/>
        <w:iCs w:val="0"/>
        <w:caps/>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4"/>
      <w:numFmt w:val="decimal"/>
      <w:lvlText w:val="ARTICLE %2"/>
      <w:lvlJc w:val="left"/>
      <w:pPr>
        <w:tabs>
          <w:tab w:val="num" w:pos="1728"/>
        </w:tabs>
        <w:ind w:left="1728" w:hanging="1728"/>
      </w:pPr>
      <w:rPr>
        <w:rFonts w:ascii="Times New Roman Bold" w:hAnsi="Times New Roman Bold" w:cs="Times New Roman" w:hint="default"/>
        <w:b/>
        <w:bCs w:val="0"/>
        <w:i w:val="0"/>
        <w:iCs w:val="0"/>
        <w:caps w:val="0"/>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4.%3"/>
      <w:lvlJc w:val="left"/>
      <w:pPr>
        <w:tabs>
          <w:tab w:val="num" w:pos="720"/>
        </w:tabs>
        <w:ind w:left="720" w:hanging="720"/>
      </w:pPr>
      <w:rPr>
        <w:rFonts w:cs="Times New Roman" w:hint="eastAsia"/>
        <w:b/>
        <w:bCs w:val="0"/>
        <w:u w:val="none"/>
      </w:rPr>
    </w:lvl>
    <w:lvl w:ilvl="3">
      <w:start w:val="1"/>
      <w:numFmt w:val="lowerLetter"/>
      <w:lvlText w:val="(%4)"/>
      <w:lvlJc w:val="left"/>
      <w:pPr>
        <w:tabs>
          <w:tab w:val="num" w:pos="720"/>
        </w:tabs>
        <w:ind w:left="720" w:hanging="720"/>
      </w:pPr>
      <w:rPr>
        <w:rFonts w:ascii="Times New Roman" w:hAnsi="Times New Roman" w:cs="Times New Roman" w:hint="default"/>
        <w:b w:val="0"/>
        <w:bCs w:val="0"/>
        <w:i w:val="0"/>
        <w:iCs w:val="0"/>
        <w:color w:val="auto"/>
        <w:sz w:val="24"/>
        <w:szCs w:val="24"/>
        <w:u w:val="none"/>
      </w:rPr>
    </w:lvl>
    <w:lvl w:ilvl="4">
      <w:start w:val="1"/>
      <w:numFmt w:val="lowerRoman"/>
      <w:lvlText w:val="(%5)"/>
      <w:lvlJc w:val="left"/>
      <w:pPr>
        <w:tabs>
          <w:tab w:val="num" w:pos="1530"/>
        </w:tabs>
        <w:ind w:left="1530" w:hanging="720"/>
      </w:pPr>
      <w:rPr>
        <w:rFonts w:cs="Times New Roman" w:hint="eastAsia"/>
        <w:bCs w:val="0"/>
        <w:i w:val="0"/>
        <w:iCs w:val="0"/>
        <w:smallCaps w:val="0"/>
        <w:strike w:val="0"/>
        <w:dstrike w:val="0"/>
        <w:vanish w:val="0"/>
        <w:spacing w:val="0"/>
        <w:kern w:val="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upperLetter"/>
      <w:lvlText w:val="%6."/>
      <w:lvlJc w:val="left"/>
      <w:pPr>
        <w:tabs>
          <w:tab w:val="num" w:pos="2160"/>
        </w:tabs>
        <w:ind w:left="2160" w:hanging="720"/>
      </w:pPr>
      <w:rPr>
        <w:rFonts w:cs="Times New Roman" w:hint="eastAsia"/>
        <w:b w:val="0"/>
        <w:i w:val="0"/>
        <w:color w:val="auto"/>
        <w:sz w:val="22"/>
        <w:u w:val="none"/>
      </w:rPr>
    </w:lvl>
    <w:lvl w:ilvl="6">
      <w:start w:val="1"/>
      <w:numFmt w:val="decimal"/>
      <w:lvlText w:val="%7."/>
      <w:lvlJc w:val="left"/>
      <w:pPr>
        <w:tabs>
          <w:tab w:val="num" w:pos="2592"/>
        </w:tabs>
        <w:ind w:left="2592" w:hanging="432"/>
      </w:pPr>
      <w:rPr>
        <w:rFonts w:ascii="Times New Roman" w:hAnsi="Times New Roman" w:cs="Times New Roman" w:hint="default"/>
        <w:b w:val="0"/>
        <w:sz w:val="22"/>
        <w:u w:val="none"/>
      </w:rPr>
    </w:lvl>
    <w:lvl w:ilvl="7">
      <w:start w:val="1"/>
      <w:numFmt w:val="lowerRoman"/>
      <w:lvlText w:val="%8."/>
      <w:lvlJc w:val="right"/>
      <w:pPr>
        <w:tabs>
          <w:tab w:val="num" w:pos="2880"/>
        </w:tabs>
        <w:ind w:left="3600" w:hanging="720"/>
      </w:pPr>
      <w:rPr>
        <w:rFonts w:cs="Times New Roman" w:hint="eastAsia"/>
        <w:b w:val="0"/>
        <w:bCs w:val="0"/>
        <w:color w:val="auto"/>
        <w:u w:val="none"/>
      </w:rPr>
    </w:lvl>
    <w:lvl w:ilvl="8">
      <w:start w:val="1"/>
      <w:numFmt w:val="none"/>
      <w:lvlText w:val=""/>
      <w:lvlJc w:val="left"/>
      <w:pPr>
        <w:tabs>
          <w:tab w:val="num" w:pos="0"/>
        </w:tabs>
      </w:pPr>
      <w:rPr>
        <w:rFonts w:cs="Times New Roman" w:hint="eastAsia"/>
        <w:u w:val="none"/>
      </w:rPr>
    </w:lvl>
  </w:abstractNum>
  <w:abstractNum w:abstractNumId="7" w15:restartNumberingAfterBreak="0">
    <w:nsid w:val="0000002D"/>
    <w:multiLevelType w:val="multilevel"/>
    <w:tmpl w:val="0346CFD4"/>
    <w:lvl w:ilvl="0">
      <w:start w:val="1"/>
      <w:numFmt w:val="decimal"/>
      <w:suff w:val="nothing"/>
      <w:lvlText w:val="PART %1"/>
      <w:lvlJc w:val="left"/>
      <w:rPr>
        <w:rFonts w:ascii="Times New Roman Bold" w:hAnsi="Times New Roman Bold" w:cs="Times New Roman" w:hint="default"/>
        <w:b/>
        <w:bCs w:val="0"/>
        <w:i w:val="0"/>
        <w:iCs w:val="0"/>
        <w:caps/>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ARTICLE %2"/>
      <w:lvlJc w:val="left"/>
      <w:pPr>
        <w:tabs>
          <w:tab w:val="num" w:pos="1728"/>
        </w:tabs>
        <w:ind w:left="1728" w:hanging="1728"/>
      </w:pPr>
      <w:rPr>
        <w:rFonts w:ascii="Times New Roman Bold" w:hAnsi="Times New Roman Bold" w:cs="Times New Roman" w:hint="default"/>
        <w:b/>
        <w:bCs w:val="0"/>
        <w:i w:val="0"/>
        <w:iCs w:val="0"/>
        <w:caps w:val="0"/>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2.%3"/>
      <w:lvlJc w:val="left"/>
      <w:pPr>
        <w:tabs>
          <w:tab w:val="num" w:pos="720"/>
        </w:tabs>
        <w:ind w:left="720" w:hanging="720"/>
      </w:pPr>
      <w:rPr>
        <w:rFonts w:cs="Times New Roman" w:hint="eastAsia"/>
        <w:b/>
        <w:bCs w:val="0"/>
        <w:u w:val="none"/>
      </w:rPr>
    </w:lvl>
    <w:lvl w:ilvl="3">
      <w:start w:val="1"/>
      <w:numFmt w:val="lowerLetter"/>
      <w:lvlText w:val="(%4)"/>
      <w:lvlJc w:val="left"/>
      <w:pPr>
        <w:tabs>
          <w:tab w:val="num" w:pos="720"/>
        </w:tabs>
        <w:ind w:left="720" w:hanging="720"/>
      </w:pPr>
      <w:rPr>
        <w:rFonts w:ascii="Times New Roman" w:hAnsi="Times New Roman" w:cs="Times New Roman" w:hint="default"/>
        <w:b w:val="0"/>
        <w:bCs w:val="0"/>
        <w:i w:val="0"/>
        <w:iCs w:val="0"/>
        <w:color w:val="auto"/>
        <w:sz w:val="24"/>
        <w:szCs w:val="24"/>
        <w:u w:val="none"/>
      </w:rPr>
    </w:lvl>
    <w:lvl w:ilvl="4">
      <w:start w:val="1"/>
      <w:numFmt w:val="lowerRoman"/>
      <w:lvlText w:val="(%5)"/>
      <w:lvlJc w:val="left"/>
      <w:pPr>
        <w:tabs>
          <w:tab w:val="num" w:pos="1530"/>
        </w:tabs>
        <w:ind w:left="1530" w:hanging="720"/>
      </w:pPr>
      <w:rPr>
        <w:rFonts w:cs="Times New Roman" w:hint="eastAsia"/>
        <w:bCs w:val="0"/>
        <w:i w:val="0"/>
        <w:iCs w:val="0"/>
        <w:smallCaps w:val="0"/>
        <w:strike w:val="0"/>
        <w:dstrike w:val="0"/>
        <w:vanish w:val="0"/>
        <w:spacing w:val="0"/>
        <w:kern w:val="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upperLetter"/>
      <w:lvlText w:val="%6."/>
      <w:lvlJc w:val="left"/>
      <w:pPr>
        <w:tabs>
          <w:tab w:val="num" w:pos="2160"/>
        </w:tabs>
        <w:ind w:left="2160" w:hanging="720"/>
      </w:pPr>
      <w:rPr>
        <w:rFonts w:cs="Times New Roman" w:hint="eastAsia"/>
        <w:b w:val="0"/>
        <w:i w:val="0"/>
        <w:color w:val="auto"/>
        <w:sz w:val="22"/>
        <w:u w:val="none"/>
      </w:rPr>
    </w:lvl>
    <w:lvl w:ilvl="6">
      <w:start w:val="1"/>
      <w:numFmt w:val="decimal"/>
      <w:lvlText w:val="%7."/>
      <w:lvlJc w:val="left"/>
      <w:pPr>
        <w:tabs>
          <w:tab w:val="num" w:pos="2592"/>
        </w:tabs>
        <w:ind w:left="2592" w:hanging="432"/>
      </w:pPr>
      <w:rPr>
        <w:rFonts w:ascii="Times New Roman" w:hAnsi="Times New Roman" w:cs="Times New Roman" w:hint="default"/>
        <w:b w:val="0"/>
        <w:sz w:val="22"/>
        <w:u w:val="none"/>
      </w:rPr>
    </w:lvl>
    <w:lvl w:ilvl="7">
      <w:start w:val="1"/>
      <w:numFmt w:val="lowerRoman"/>
      <w:lvlText w:val="%8."/>
      <w:lvlJc w:val="right"/>
      <w:pPr>
        <w:tabs>
          <w:tab w:val="num" w:pos="2880"/>
        </w:tabs>
        <w:ind w:left="3600" w:hanging="720"/>
      </w:pPr>
      <w:rPr>
        <w:rFonts w:cs="Times New Roman" w:hint="eastAsia"/>
        <w:b w:val="0"/>
        <w:bCs w:val="0"/>
        <w:color w:val="auto"/>
        <w:u w:val="none"/>
      </w:rPr>
    </w:lvl>
    <w:lvl w:ilvl="8">
      <w:start w:val="1"/>
      <w:numFmt w:val="none"/>
      <w:lvlText w:val=""/>
      <w:lvlJc w:val="left"/>
      <w:pPr>
        <w:tabs>
          <w:tab w:val="num" w:pos="0"/>
        </w:tabs>
      </w:pPr>
      <w:rPr>
        <w:rFonts w:cs="Times New Roman" w:hint="eastAsia"/>
        <w:u w:val="none"/>
      </w:rPr>
    </w:lvl>
  </w:abstractNum>
  <w:abstractNum w:abstractNumId="8" w15:restartNumberingAfterBreak="0">
    <w:nsid w:val="0000002F"/>
    <w:multiLevelType w:val="multilevel"/>
    <w:tmpl w:val="FB60194A"/>
    <w:lvl w:ilvl="0">
      <w:start w:val="1"/>
      <w:numFmt w:val="decimal"/>
      <w:suff w:val="nothing"/>
      <w:lvlText w:val="PART %1"/>
      <w:lvlJc w:val="left"/>
      <w:rPr>
        <w:rFonts w:ascii="Times New Roman Bold" w:hAnsi="Times New Roman Bold" w:cs="Times New Roman" w:hint="default"/>
        <w:b/>
        <w:bCs w:val="0"/>
        <w:i w:val="0"/>
        <w:iCs w:val="0"/>
        <w:caps/>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4"/>
      <w:numFmt w:val="decimal"/>
      <w:lvlText w:val="ARTICLE %2"/>
      <w:lvlJc w:val="left"/>
      <w:pPr>
        <w:tabs>
          <w:tab w:val="num" w:pos="1728"/>
        </w:tabs>
        <w:ind w:left="1728" w:hanging="1728"/>
      </w:pPr>
      <w:rPr>
        <w:rFonts w:ascii="Times New Roman Bold" w:hAnsi="Times New Roman Bold" w:cs="Times New Roman" w:hint="default"/>
        <w:b/>
        <w:bCs w:val="0"/>
        <w:i w:val="0"/>
        <w:iCs w:val="0"/>
        <w:caps w:val="0"/>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2.%3"/>
      <w:lvlJc w:val="left"/>
      <w:pPr>
        <w:tabs>
          <w:tab w:val="num" w:pos="720"/>
        </w:tabs>
        <w:ind w:left="720" w:hanging="720"/>
      </w:pPr>
      <w:rPr>
        <w:rFonts w:cs="Times New Roman" w:hint="eastAsia"/>
        <w:b/>
        <w:bCs w:val="0"/>
        <w:u w:val="none"/>
      </w:rPr>
    </w:lvl>
    <w:lvl w:ilvl="3">
      <w:start w:val="1"/>
      <w:numFmt w:val="lowerLetter"/>
      <w:lvlText w:val="(%4)"/>
      <w:lvlJc w:val="left"/>
      <w:pPr>
        <w:tabs>
          <w:tab w:val="num" w:pos="720"/>
        </w:tabs>
        <w:ind w:left="720" w:hanging="720"/>
      </w:pPr>
      <w:rPr>
        <w:rFonts w:ascii="Times New Roman" w:hAnsi="Times New Roman" w:cs="Times New Roman" w:hint="default"/>
        <w:b w:val="0"/>
        <w:bCs w:val="0"/>
        <w:i w:val="0"/>
        <w:iCs w:val="0"/>
        <w:color w:val="auto"/>
        <w:sz w:val="24"/>
        <w:szCs w:val="24"/>
        <w:u w:val="none"/>
      </w:rPr>
    </w:lvl>
    <w:lvl w:ilvl="4">
      <w:start w:val="1"/>
      <w:numFmt w:val="lowerRoman"/>
      <w:lvlText w:val="(%5)"/>
      <w:lvlJc w:val="left"/>
      <w:pPr>
        <w:tabs>
          <w:tab w:val="num" w:pos="1530"/>
        </w:tabs>
        <w:ind w:left="1530" w:hanging="720"/>
      </w:pPr>
      <w:rPr>
        <w:rFonts w:cs="Times New Roman" w:hint="eastAsia"/>
        <w:bCs w:val="0"/>
        <w:i w:val="0"/>
        <w:iCs w:val="0"/>
        <w:smallCaps w:val="0"/>
        <w:strike w:val="0"/>
        <w:dstrike w:val="0"/>
        <w:vanish w:val="0"/>
        <w:spacing w:val="0"/>
        <w:kern w:val="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upperLetter"/>
      <w:lvlText w:val="%6."/>
      <w:lvlJc w:val="left"/>
      <w:pPr>
        <w:tabs>
          <w:tab w:val="num" w:pos="2160"/>
        </w:tabs>
        <w:ind w:left="2160" w:hanging="720"/>
      </w:pPr>
      <w:rPr>
        <w:rFonts w:cs="Times New Roman" w:hint="eastAsia"/>
        <w:b w:val="0"/>
        <w:i w:val="0"/>
        <w:color w:val="auto"/>
        <w:sz w:val="22"/>
        <w:u w:val="none"/>
      </w:rPr>
    </w:lvl>
    <w:lvl w:ilvl="6">
      <w:start w:val="1"/>
      <w:numFmt w:val="decimal"/>
      <w:lvlText w:val="%7."/>
      <w:lvlJc w:val="left"/>
      <w:pPr>
        <w:tabs>
          <w:tab w:val="num" w:pos="2592"/>
        </w:tabs>
        <w:ind w:left="2592" w:hanging="432"/>
      </w:pPr>
      <w:rPr>
        <w:rFonts w:ascii="Times New Roman" w:hAnsi="Times New Roman" w:cs="Times New Roman" w:hint="default"/>
        <w:b w:val="0"/>
        <w:sz w:val="22"/>
        <w:u w:val="none"/>
      </w:rPr>
    </w:lvl>
    <w:lvl w:ilvl="7">
      <w:start w:val="1"/>
      <w:numFmt w:val="lowerRoman"/>
      <w:lvlText w:val="%8."/>
      <w:lvlJc w:val="right"/>
      <w:pPr>
        <w:tabs>
          <w:tab w:val="num" w:pos="2880"/>
        </w:tabs>
        <w:ind w:left="3600" w:hanging="720"/>
      </w:pPr>
      <w:rPr>
        <w:rFonts w:cs="Times New Roman" w:hint="eastAsia"/>
        <w:b w:val="0"/>
        <w:bCs w:val="0"/>
        <w:color w:val="auto"/>
        <w:u w:val="none"/>
      </w:rPr>
    </w:lvl>
    <w:lvl w:ilvl="8">
      <w:start w:val="1"/>
      <w:numFmt w:val="none"/>
      <w:lvlText w:val=""/>
      <w:lvlJc w:val="left"/>
      <w:pPr>
        <w:tabs>
          <w:tab w:val="num" w:pos="0"/>
        </w:tabs>
      </w:pPr>
      <w:rPr>
        <w:rFonts w:cs="Times New Roman" w:hint="eastAsia"/>
        <w:u w:val="none"/>
      </w:rPr>
    </w:lvl>
  </w:abstractNum>
  <w:abstractNum w:abstractNumId="9" w15:restartNumberingAfterBreak="0">
    <w:nsid w:val="005C73B5"/>
    <w:multiLevelType w:val="multilevel"/>
    <w:tmpl w:val="26C822EA"/>
    <w:lvl w:ilvl="0">
      <w:start w:val="300"/>
      <w:numFmt w:val="decimal"/>
      <w:lvlText w:val="%1"/>
      <w:lvlJc w:val="left"/>
      <w:pPr>
        <w:tabs>
          <w:tab w:val="num" w:pos="1410"/>
        </w:tabs>
        <w:ind w:left="1410" w:hanging="1410"/>
      </w:pPr>
      <w:rPr>
        <w:rFonts w:cs="Times New Roman" w:hint="default"/>
      </w:rPr>
    </w:lvl>
    <w:lvl w:ilvl="1">
      <w:start w:val="5"/>
      <w:numFmt w:val="decimal"/>
      <w:lvlText w:val="%1.%2"/>
      <w:lvlJc w:val="left"/>
      <w:pPr>
        <w:tabs>
          <w:tab w:val="num" w:pos="1882"/>
        </w:tabs>
        <w:ind w:left="1882" w:hanging="1410"/>
      </w:pPr>
      <w:rPr>
        <w:rFonts w:cs="Times New Roman" w:hint="default"/>
      </w:rPr>
    </w:lvl>
    <w:lvl w:ilvl="2">
      <w:start w:val="8"/>
      <w:numFmt w:val="decimal"/>
      <w:lvlText w:val="%1.%2.%3"/>
      <w:lvlJc w:val="left"/>
      <w:pPr>
        <w:tabs>
          <w:tab w:val="num" w:pos="2354"/>
        </w:tabs>
        <w:ind w:left="2354" w:hanging="1410"/>
      </w:pPr>
      <w:rPr>
        <w:rFonts w:cs="Times New Roman" w:hint="default"/>
      </w:rPr>
    </w:lvl>
    <w:lvl w:ilvl="3">
      <w:start w:val="1"/>
      <w:numFmt w:val="decimal"/>
      <w:lvlText w:val="%1.%2.%3.%4"/>
      <w:lvlJc w:val="left"/>
      <w:pPr>
        <w:tabs>
          <w:tab w:val="num" w:pos="2826"/>
        </w:tabs>
        <w:ind w:left="2826" w:hanging="1410"/>
      </w:pPr>
      <w:rPr>
        <w:rFonts w:ascii="Arial" w:hAnsi="Arial" w:cs="Arial" w:hint="default"/>
      </w:rPr>
    </w:lvl>
    <w:lvl w:ilvl="4">
      <w:start w:val="1"/>
      <w:numFmt w:val="decimal"/>
      <w:lvlText w:val="%1.%2.%3.%4.%5"/>
      <w:lvlJc w:val="left"/>
      <w:pPr>
        <w:tabs>
          <w:tab w:val="num" w:pos="5010"/>
        </w:tabs>
        <w:ind w:left="5010" w:hanging="1410"/>
      </w:pPr>
      <w:rPr>
        <w:rFonts w:cs="Times New Roman" w:hint="default"/>
      </w:rPr>
    </w:lvl>
    <w:lvl w:ilvl="5">
      <w:start w:val="1"/>
      <w:numFmt w:val="decimal"/>
      <w:pStyle w:val="PPP6"/>
      <w:lvlText w:val="%1.%2.%3.%4.%5.%6"/>
      <w:lvlJc w:val="left"/>
      <w:pPr>
        <w:tabs>
          <w:tab w:val="num" w:pos="3800"/>
        </w:tabs>
        <w:ind w:left="3800" w:hanging="1440"/>
      </w:pPr>
      <w:rPr>
        <w:rFonts w:cs="Times New Roman" w:hint="default"/>
      </w:rPr>
    </w:lvl>
    <w:lvl w:ilvl="6">
      <w:start w:val="1"/>
      <w:numFmt w:val="decimal"/>
      <w:lvlText w:val="%1.%2.%3.%4.%5.%6.%7"/>
      <w:lvlJc w:val="left"/>
      <w:pPr>
        <w:tabs>
          <w:tab w:val="num" w:pos="4272"/>
        </w:tabs>
        <w:ind w:left="4272" w:hanging="1440"/>
      </w:pPr>
      <w:rPr>
        <w:rFonts w:cs="Times New Roman" w:hint="default"/>
      </w:rPr>
    </w:lvl>
    <w:lvl w:ilvl="7">
      <w:start w:val="1"/>
      <w:numFmt w:val="decimal"/>
      <w:lvlText w:val="%1.%2.%3.%4.%5.%6.%7.%8"/>
      <w:lvlJc w:val="left"/>
      <w:pPr>
        <w:tabs>
          <w:tab w:val="num" w:pos="5104"/>
        </w:tabs>
        <w:ind w:left="5104" w:hanging="1800"/>
      </w:pPr>
      <w:rPr>
        <w:rFonts w:cs="Times New Roman" w:hint="default"/>
      </w:rPr>
    </w:lvl>
    <w:lvl w:ilvl="8">
      <w:start w:val="1"/>
      <w:numFmt w:val="decimal"/>
      <w:lvlText w:val="%1.%2.%3.%4.%5.%6.%7.%8.%9"/>
      <w:lvlJc w:val="left"/>
      <w:pPr>
        <w:tabs>
          <w:tab w:val="num" w:pos="5576"/>
        </w:tabs>
        <w:ind w:left="5576" w:hanging="1800"/>
      </w:pPr>
      <w:rPr>
        <w:rFonts w:cs="Times New Roman" w:hint="default"/>
      </w:rPr>
    </w:lvl>
  </w:abstractNum>
  <w:abstractNum w:abstractNumId="10" w15:restartNumberingAfterBreak="0">
    <w:nsid w:val="00ABDB1C"/>
    <w:multiLevelType w:val="singleLevel"/>
    <w:tmpl w:val="3EFC6CD1"/>
    <w:lvl w:ilvl="0">
      <w:numFmt w:val="bullet"/>
      <w:lvlText w:val="·"/>
      <w:lvlJc w:val="left"/>
      <w:pPr>
        <w:tabs>
          <w:tab w:val="num" w:pos="432"/>
        </w:tabs>
        <w:ind w:left="720" w:hanging="432"/>
      </w:pPr>
      <w:rPr>
        <w:rFonts w:ascii="Symbol" w:hAnsi="Symbol"/>
        <w:snapToGrid/>
        <w:spacing w:val="-4"/>
        <w:sz w:val="24"/>
      </w:rPr>
    </w:lvl>
  </w:abstractNum>
  <w:abstractNum w:abstractNumId="11" w15:restartNumberingAfterBreak="0">
    <w:nsid w:val="00F73863"/>
    <w:multiLevelType w:val="hybridMultilevel"/>
    <w:tmpl w:val="65F617EA"/>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11344CA"/>
    <w:multiLevelType w:val="singleLevel"/>
    <w:tmpl w:val="57AB67D5"/>
    <w:lvl w:ilvl="0">
      <w:start w:val="1"/>
      <w:numFmt w:val="lowerLetter"/>
      <w:lvlText w:val="(%1)"/>
      <w:lvlJc w:val="left"/>
      <w:pPr>
        <w:tabs>
          <w:tab w:val="num" w:pos="432"/>
        </w:tabs>
        <w:ind w:left="504" w:hanging="432"/>
      </w:pPr>
      <w:rPr>
        <w:rFonts w:ascii="Book Antiqua" w:hAnsi="Book Antiqua" w:cs="Book Antiqua"/>
        <w:snapToGrid/>
        <w:spacing w:val="4"/>
        <w:sz w:val="22"/>
        <w:szCs w:val="22"/>
      </w:rPr>
    </w:lvl>
  </w:abstractNum>
  <w:abstractNum w:abstractNumId="13" w15:restartNumberingAfterBreak="0">
    <w:nsid w:val="013D2359"/>
    <w:multiLevelType w:val="hybridMultilevel"/>
    <w:tmpl w:val="70C8050E"/>
    <w:lvl w:ilvl="0" w:tplc="90CED150">
      <w:start w:val="1"/>
      <w:numFmt w:val="decimal"/>
      <w:lvlText w:val="Layout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0146110B"/>
    <w:multiLevelType w:val="hybridMultilevel"/>
    <w:tmpl w:val="098232F0"/>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017D5275"/>
    <w:multiLevelType w:val="hybridMultilevel"/>
    <w:tmpl w:val="2638AC30"/>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018F79F5"/>
    <w:multiLevelType w:val="hybridMultilevel"/>
    <w:tmpl w:val="E8AA5018"/>
    <w:lvl w:ilvl="0" w:tplc="9496A72C">
      <w:start w:val="1"/>
      <w:numFmt w:val="lowerRoman"/>
      <w:lvlText w:val="%1."/>
      <w:lvlJc w:val="left"/>
      <w:pPr>
        <w:ind w:left="2340" w:hanging="360"/>
      </w:pPr>
      <w:rPr>
        <w:rFonts w:hint="default"/>
      </w:rPr>
    </w:lvl>
    <w:lvl w:ilvl="1" w:tplc="10090019" w:tentative="1">
      <w:start w:val="1"/>
      <w:numFmt w:val="lowerLetter"/>
      <w:lvlText w:val="%2."/>
      <w:lvlJc w:val="left"/>
      <w:pPr>
        <w:ind w:left="3060" w:hanging="360"/>
      </w:pPr>
    </w:lvl>
    <w:lvl w:ilvl="2" w:tplc="1009001B" w:tentative="1">
      <w:start w:val="1"/>
      <w:numFmt w:val="lowerRoman"/>
      <w:lvlText w:val="%3."/>
      <w:lvlJc w:val="right"/>
      <w:pPr>
        <w:ind w:left="3780" w:hanging="180"/>
      </w:pPr>
    </w:lvl>
    <w:lvl w:ilvl="3" w:tplc="1009000F" w:tentative="1">
      <w:start w:val="1"/>
      <w:numFmt w:val="decimal"/>
      <w:lvlText w:val="%4."/>
      <w:lvlJc w:val="left"/>
      <w:pPr>
        <w:ind w:left="4500" w:hanging="360"/>
      </w:pPr>
    </w:lvl>
    <w:lvl w:ilvl="4" w:tplc="10090019" w:tentative="1">
      <w:start w:val="1"/>
      <w:numFmt w:val="lowerLetter"/>
      <w:lvlText w:val="%5."/>
      <w:lvlJc w:val="left"/>
      <w:pPr>
        <w:ind w:left="5220" w:hanging="360"/>
      </w:pPr>
    </w:lvl>
    <w:lvl w:ilvl="5" w:tplc="1009001B" w:tentative="1">
      <w:start w:val="1"/>
      <w:numFmt w:val="lowerRoman"/>
      <w:lvlText w:val="%6."/>
      <w:lvlJc w:val="right"/>
      <w:pPr>
        <w:ind w:left="5940" w:hanging="180"/>
      </w:pPr>
    </w:lvl>
    <w:lvl w:ilvl="6" w:tplc="1009000F" w:tentative="1">
      <w:start w:val="1"/>
      <w:numFmt w:val="decimal"/>
      <w:lvlText w:val="%7."/>
      <w:lvlJc w:val="left"/>
      <w:pPr>
        <w:ind w:left="6660" w:hanging="360"/>
      </w:pPr>
    </w:lvl>
    <w:lvl w:ilvl="7" w:tplc="10090019" w:tentative="1">
      <w:start w:val="1"/>
      <w:numFmt w:val="lowerLetter"/>
      <w:lvlText w:val="%8."/>
      <w:lvlJc w:val="left"/>
      <w:pPr>
        <w:ind w:left="7380" w:hanging="360"/>
      </w:pPr>
    </w:lvl>
    <w:lvl w:ilvl="8" w:tplc="1009001B" w:tentative="1">
      <w:start w:val="1"/>
      <w:numFmt w:val="lowerRoman"/>
      <w:lvlText w:val="%9."/>
      <w:lvlJc w:val="right"/>
      <w:pPr>
        <w:ind w:left="8100" w:hanging="180"/>
      </w:pPr>
    </w:lvl>
  </w:abstractNum>
  <w:abstractNum w:abstractNumId="17" w15:restartNumberingAfterBreak="0">
    <w:nsid w:val="02093B76"/>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0236103A"/>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02E827E2"/>
    <w:multiLevelType w:val="multilevel"/>
    <w:tmpl w:val="76DE8CC4"/>
    <w:lvl w:ilvl="0">
      <w:start w:val="300"/>
      <w:numFmt w:val="decimal"/>
      <w:lvlText w:val="%1"/>
      <w:lvlJc w:val="left"/>
      <w:pPr>
        <w:tabs>
          <w:tab w:val="num" w:pos="600"/>
        </w:tabs>
        <w:ind w:left="600" w:hanging="600"/>
      </w:pPr>
      <w:rPr>
        <w:rFonts w:cs="Times New Roman" w:hint="default"/>
      </w:rPr>
    </w:lvl>
    <w:lvl w:ilvl="1">
      <w:start w:val="5"/>
      <w:numFmt w:val="decimal"/>
      <w:lvlText w:val="%1.%2"/>
      <w:lvlJc w:val="left"/>
      <w:pPr>
        <w:tabs>
          <w:tab w:val="num" w:pos="1032"/>
        </w:tabs>
        <w:ind w:left="1032" w:hanging="600"/>
      </w:pPr>
      <w:rPr>
        <w:rFonts w:cs="Times New Roman" w:hint="default"/>
      </w:rPr>
    </w:lvl>
    <w:lvl w:ilvl="2">
      <w:start w:val="1"/>
      <w:numFmt w:val="decimal"/>
      <w:lvlText w:val="%1.%2.%3"/>
      <w:lvlJc w:val="left"/>
      <w:pPr>
        <w:tabs>
          <w:tab w:val="num" w:pos="2280"/>
        </w:tabs>
        <w:ind w:left="2280" w:hanging="720"/>
      </w:pPr>
      <w:rPr>
        <w:rFonts w:cs="Times New Roman" w:hint="default"/>
      </w:rPr>
    </w:lvl>
    <w:lvl w:ilvl="3">
      <w:start w:val="1"/>
      <w:numFmt w:val="decimal"/>
      <w:lvlText w:val="%1.%2.%3.%4"/>
      <w:lvlJc w:val="left"/>
      <w:pPr>
        <w:tabs>
          <w:tab w:val="num" w:pos="3780"/>
        </w:tabs>
        <w:ind w:left="3780" w:hanging="1080"/>
      </w:pPr>
      <w:rPr>
        <w:rFonts w:cs="Times New Roman" w:hint="default"/>
      </w:rPr>
    </w:lvl>
    <w:lvl w:ilvl="4">
      <w:start w:val="1"/>
      <w:numFmt w:val="decimal"/>
      <w:lvlText w:val="%1.%2.%3.%4.%5"/>
      <w:lvlJc w:val="left"/>
      <w:pPr>
        <w:tabs>
          <w:tab w:val="num" w:pos="3915"/>
        </w:tabs>
        <w:ind w:left="3915" w:hanging="1080"/>
      </w:pPr>
      <w:rPr>
        <w:rFonts w:cs="Times New Roman" w:hint="default"/>
      </w:rPr>
    </w:lvl>
    <w:lvl w:ilvl="5">
      <w:start w:val="1"/>
      <w:numFmt w:val="decimal"/>
      <w:lvlText w:val="%1.%2.%3.%4.%5.%6"/>
      <w:lvlJc w:val="left"/>
      <w:pPr>
        <w:tabs>
          <w:tab w:val="num" w:pos="3600"/>
        </w:tabs>
        <w:ind w:left="3600" w:hanging="1440"/>
      </w:pPr>
      <w:rPr>
        <w:rFonts w:cs="Times New Roman" w:hint="default"/>
      </w:rPr>
    </w:lvl>
    <w:lvl w:ilvl="6">
      <w:start w:val="1"/>
      <w:numFmt w:val="decimal"/>
      <w:lvlText w:val="%1.%2.%3.%4.%5.%6.%7"/>
      <w:lvlJc w:val="left"/>
      <w:pPr>
        <w:tabs>
          <w:tab w:val="num" w:pos="4032"/>
        </w:tabs>
        <w:ind w:left="4032" w:hanging="1440"/>
      </w:pPr>
      <w:rPr>
        <w:rFonts w:cs="Times New Roman" w:hint="default"/>
      </w:rPr>
    </w:lvl>
    <w:lvl w:ilvl="7">
      <w:start w:val="1"/>
      <w:numFmt w:val="decimal"/>
      <w:lvlText w:val="%1.%2.%3.%4.%5.%6.%7.%8"/>
      <w:lvlJc w:val="left"/>
      <w:pPr>
        <w:tabs>
          <w:tab w:val="num" w:pos="4824"/>
        </w:tabs>
        <w:ind w:left="4824" w:hanging="1800"/>
      </w:pPr>
      <w:rPr>
        <w:rFonts w:cs="Times New Roman" w:hint="default"/>
      </w:rPr>
    </w:lvl>
    <w:lvl w:ilvl="8">
      <w:start w:val="1"/>
      <w:numFmt w:val="decimal"/>
      <w:lvlText w:val="%1.%2.%3.%4.%5.%6.%7.%8.%9"/>
      <w:lvlJc w:val="left"/>
      <w:pPr>
        <w:tabs>
          <w:tab w:val="num" w:pos="5256"/>
        </w:tabs>
        <w:ind w:left="5256" w:hanging="1800"/>
      </w:pPr>
      <w:rPr>
        <w:rFonts w:cs="Times New Roman" w:hint="default"/>
      </w:rPr>
    </w:lvl>
  </w:abstractNum>
  <w:abstractNum w:abstractNumId="20" w15:restartNumberingAfterBreak="0">
    <w:nsid w:val="03027FD5"/>
    <w:multiLevelType w:val="hybridMultilevel"/>
    <w:tmpl w:val="F86E3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3405ECD"/>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03FC02C3"/>
    <w:multiLevelType w:val="hybridMultilevel"/>
    <w:tmpl w:val="3674581A"/>
    <w:lvl w:ilvl="0" w:tplc="9AF04EB6">
      <w:start w:val="1"/>
      <w:numFmt w:val="lowerRoman"/>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46D0A1D"/>
    <w:multiLevelType w:val="multilevel"/>
    <w:tmpl w:val="1A4071E2"/>
    <w:lvl w:ilvl="0">
      <w:start w:val="1"/>
      <w:numFmt w:val="decimal"/>
      <w:suff w:val="nothing"/>
      <w:lvlText w:val="PART %1"/>
      <w:lvlJc w:val="left"/>
      <w:rPr>
        <w:rFonts w:ascii="Times New Roman Bold" w:hAnsi="Times New Roman Bold" w:cs="Times New Roman" w:hint="default"/>
        <w:b/>
        <w:bCs w:val="0"/>
        <w:i w:val="0"/>
        <w:iCs w:val="0"/>
        <w:caps/>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4"/>
      <w:numFmt w:val="decimal"/>
      <w:lvlText w:val="ARTICLE %2"/>
      <w:lvlJc w:val="left"/>
      <w:pPr>
        <w:tabs>
          <w:tab w:val="num" w:pos="1728"/>
        </w:tabs>
        <w:ind w:left="1728" w:hanging="1728"/>
      </w:pPr>
      <w:rPr>
        <w:rFonts w:ascii="Times New Roman Bold" w:hAnsi="Times New Roman Bold" w:cs="Times New Roman" w:hint="default"/>
        <w:b/>
        <w:bCs w:val="0"/>
        <w:i w:val="0"/>
        <w:iCs w:val="0"/>
        <w:caps w:val="0"/>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4.%3"/>
      <w:lvlJc w:val="left"/>
      <w:pPr>
        <w:tabs>
          <w:tab w:val="num" w:pos="720"/>
        </w:tabs>
        <w:ind w:left="720" w:hanging="720"/>
      </w:pPr>
      <w:rPr>
        <w:rFonts w:cs="Times New Roman" w:hint="eastAsia"/>
        <w:b/>
        <w:bCs w:val="0"/>
        <w:u w:val="none"/>
      </w:rPr>
    </w:lvl>
    <w:lvl w:ilvl="3">
      <w:start w:val="1"/>
      <w:numFmt w:val="lowerLetter"/>
      <w:lvlText w:val="(%4)"/>
      <w:lvlJc w:val="left"/>
      <w:pPr>
        <w:tabs>
          <w:tab w:val="num" w:pos="720"/>
        </w:tabs>
        <w:ind w:left="720" w:hanging="720"/>
      </w:pPr>
      <w:rPr>
        <w:rFonts w:ascii="Times New Roman" w:hAnsi="Times New Roman" w:cs="Times New Roman" w:hint="default"/>
        <w:b w:val="0"/>
        <w:bCs w:val="0"/>
        <w:i w:val="0"/>
        <w:iCs w:val="0"/>
        <w:color w:val="auto"/>
        <w:sz w:val="24"/>
        <w:szCs w:val="24"/>
        <w:u w:val="none"/>
      </w:rPr>
    </w:lvl>
    <w:lvl w:ilvl="4">
      <w:start w:val="1"/>
      <w:numFmt w:val="lowerRoman"/>
      <w:lvlText w:val="(%5)"/>
      <w:lvlJc w:val="left"/>
      <w:pPr>
        <w:tabs>
          <w:tab w:val="num" w:pos="1530"/>
        </w:tabs>
        <w:ind w:left="1530" w:hanging="720"/>
      </w:pPr>
      <w:rPr>
        <w:rFonts w:cs="Times New Roman" w:hint="eastAsia"/>
        <w:bCs w:val="0"/>
        <w:i w:val="0"/>
        <w:iCs w:val="0"/>
        <w:smallCaps w:val="0"/>
        <w:strike w:val="0"/>
        <w:dstrike w:val="0"/>
        <w:vanish w:val="0"/>
        <w:spacing w:val="0"/>
        <w:kern w:val="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upperLetter"/>
      <w:lvlText w:val="%6."/>
      <w:lvlJc w:val="left"/>
      <w:pPr>
        <w:tabs>
          <w:tab w:val="num" w:pos="2160"/>
        </w:tabs>
        <w:ind w:left="2160" w:hanging="720"/>
      </w:pPr>
      <w:rPr>
        <w:rFonts w:cs="Times New Roman" w:hint="eastAsia"/>
        <w:b w:val="0"/>
        <w:i w:val="0"/>
        <w:color w:val="auto"/>
        <w:sz w:val="22"/>
        <w:u w:val="none"/>
      </w:rPr>
    </w:lvl>
    <w:lvl w:ilvl="6">
      <w:start w:val="1"/>
      <w:numFmt w:val="decimal"/>
      <w:lvlText w:val="%7."/>
      <w:lvlJc w:val="left"/>
      <w:pPr>
        <w:tabs>
          <w:tab w:val="num" w:pos="2592"/>
        </w:tabs>
        <w:ind w:left="2592" w:hanging="432"/>
      </w:pPr>
      <w:rPr>
        <w:rFonts w:ascii="Times New Roman" w:hAnsi="Times New Roman" w:cs="Times New Roman" w:hint="default"/>
        <w:b w:val="0"/>
        <w:sz w:val="22"/>
        <w:u w:val="none"/>
      </w:rPr>
    </w:lvl>
    <w:lvl w:ilvl="7">
      <w:start w:val="1"/>
      <w:numFmt w:val="lowerRoman"/>
      <w:lvlText w:val="%8."/>
      <w:lvlJc w:val="right"/>
      <w:pPr>
        <w:tabs>
          <w:tab w:val="num" w:pos="2880"/>
        </w:tabs>
        <w:ind w:left="3600" w:hanging="720"/>
      </w:pPr>
      <w:rPr>
        <w:rFonts w:cs="Times New Roman" w:hint="eastAsia"/>
        <w:b w:val="0"/>
        <w:bCs w:val="0"/>
        <w:color w:val="auto"/>
        <w:u w:val="none"/>
      </w:rPr>
    </w:lvl>
    <w:lvl w:ilvl="8">
      <w:start w:val="1"/>
      <w:numFmt w:val="none"/>
      <w:lvlText w:val=""/>
      <w:lvlJc w:val="left"/>
      <w:pPr>
        <w:tabs>
          <w:tab w:val="num" w:pos="0"/>
        </w:tabs>
      </w:pPr>
      <w:rPr>
        <w:rFonts w:cs="Times New Roman" w:hint="eastAsia"/>
        <w:u w:val="none"/>
      </w:rPr>
    </w:lvl>
  </w:abstractNum>
  <w:abstractNum w:abstractNumId="24" w15:restartNumberingAfterBreak="0">
    <w:nsid w:val="04892A56"/>
    <w:multiLevelType w:val="hybridMultilevel"/>
    <w:tmpl w:val="F878A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04C1357A"/>
    <w:multiLevelType w:val="singleLevel"/>
    <w:tmpl w:val="395BE5EB"/>
    <w:lvl w:ilvl="0">
      <w:numFmt w:val="bullet"/>
      <w:lvlText w:val="·"/>
      <w:lvlJc w:val="left"/>
      <w:pPr>
        <w:tabs>
          <w:tab w:val="num" w:pos="432"/>
        </w:tabs>
        <w:ind w:left="648"/>
      </w:pPr>
      <w:rPr>
        <w:rFonts w:ascii="Symbol" w:hAnsi="Symbol"/>
        <w:snapToGrid/>
        <w:sz w:val="24"/>
      </w:rPr>
    </w:lvl>
  </w:abstractNum>
  <w:abstractNum w:abstractNumId="26" w15:restartNumberingAfterBreak="0">
    <w:nsid w:val="04E15EF8"/>
    <w:multiLevelType w:val="hybridMultilevel"/>
    <w:tmpl w:val="36A84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5693BE4"/>
    <w:multiLevelType w:val="multilevel"/>
    <w:tmpl w:val="AACC019C"/>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2610"/>
        </w:tabs>
        <w:ind w:left="2610" w:hanging="1440"/>
      </w:pPr>
      <w:rPr>
        <w:rFonts w:cs="Times New Roman" w:hint="default"/>
      </w:rPr>
    </w:lvl>
    <w:lvl w:ilvl="2">
      <w:start w:val="1"/>
      <w:numFmt w:val="decimal"/>
      <w:lvlText w:val="%1.%2.%3"/>
      <w:lvlJc w:val="left"/>
      <w:pPr>
        <w:tabs>
          <w:tab w:val="num" w:pos="3060"/>
        </w:tabs>
        <w:ind w:left="3060" w:hanging="1440"/>
      </w:pPr>
      <w:rPr>
        <w:rFonts w:cs="Times New Roman" w:hint="default"/>
      </w:rPr>
    </w:lvl>
    <w:lvl w:ilvl="3">
      <w:start w:val="1"/>
      <w:numFmt w:val="decimal"/>
      <w:lvlText w:val="%1.%2.%3.%4"/>
      <w:lvlJc w:val="left"/>
      <w:pPr>
        <w:tabs>
          <w:tab w:val="num" w:pos="3690"/>
        </w:tabs>
        <w:ind w:left="3690" w:hanging="1440"/>
      </w:pPr>
      <w:rPr>
        <w:rFonts w:cs="Times New Roman" w:hint="default"/>
      </w:rPr>
    </w:lvl>
    <w:lvl w:ilvl="4">
      <w:start w:val="1"/>
      <w:numFmt w:val="decimal"/>
      <w:lvlText w:val="%1.%2.%3.%4.%5"/>
      <w:lvlJc w:val="left"/>
      <w:pPr>
        <w:tabs>
          <w:tab w:val="num" w:pos="4320"/>
        </w:tabs>
        <w:ind w:left="4320" w:hanging="144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8" w15:restartNumberingAfterBreak="0">
    <w:nsid w:val="06DF5859"/>
    <w:multiLevelType w:val="hybridMultilevel"/>
    <w:tmpl w:val="4032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6E07136"/>
    <w:multiLevelType w:val="hybridMultilevel"/>
    <w:tmpl w:val="F878A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07F742EE"/>
    <w:multiLevelType w:val="hybridMultilevel"/>
    <w:tmpl w:val="E73A4052"/>
    <w:lvl w:ilvl="0" w:tplc="1009001B">
      <w:start w:val="1"/>
      <w:numFmt w:val="lowerRoman"/>
      <w:lvlText w:val="%1."/>
      <w:lvlJc w:val="right"/>
      <w:pPr>
        <w:ind w:left="1854" w:hanging="360"/>
      </w:pPr>
    </w:lvl>
    <w:lvl w:ilvl="1" w:tplc="10090019" w:tentative="1">
      <w:start w:val="1"/>
      <w:numFmt w:val="lowerLetter"/>
      <w:lvlText w:val="%2."/>
      <w:lvlJc w:val="left"/>
      <w:pPr>
        <w:ind w:left="2574" w:hanging="360"/>
      </w:pPr>
    </w:lvl>
    <w:lvl w:ilvl="2" w:tplc="1009001B" w:tentative="1">
      <w:start w:val="1"/>
      <w:numFmt w:val="lowerRoman"/>
      <w:lvlText w:val="%3."/>
      <w:lvlJc w:val="right"/>
      <w:pPr>
        <w:ind w:left="3294" w:hanging="180"/>
      </w:pPr>
    </w:lvl>
    <w:lvl w:ilvl="3" w:tplc="1009000F" w:tentative="1">
      <w:start w:val="1"/>
      <w:numFmt w:val="decimal"/>
      <w:lvlText w:val="%4."/>
      <w:lvlJc w:val="left"/>
      <w:pPr>
        <w:ind w:left="4014" w:hanging="360"/>
      </w:pPr>
    </w:lvl>
    <w:lvl w:ilvl="4" w:tplc="10090019" w:tentative="1">
      <w:start w:val="1"/>
      <w:numFmt w:val="lowerLetter"/>
      <w:lvlText w:val="%5."/>
      <w:lvlJc w:val="left"/>
      <w:pPr>
        <w:ind w:left="4734" w:hanging="360"/>
      </w:pPr>
    </w:lvl>
    <w:lvl w:ilvl="5" w:tplc="1009001B" w:tentative="1">
      <w:start w:val="1"/>
      <w:numFmt w:val="lowerRoman"/>
      <w:lvlText w:val="%6."/>
      <w:lvlJc w:val="right"/>
      <w:pPr>
        <w:ind w:left="5454" w:hanging="180"/>
      </w:pPr>
    </w:lvl>
    <w:lvl w:ilvl="6" w:tplc="1009000F" w:tentative="1">
      <w:start w:val="1"/>
      <w:numFmt w:val="decimal"/>
      <w:lvlText w:val="%7."/>
      <w:lvlJc w:val="left"/>
      <w:pPr>
        <w:ind w:left="6174" w:hanging="360"/>
      </w:pPr>
    </w:lvl>
    <w:lvl w:ilvl="7" w:tplc="10090019" w:tentative="1">
      <w:start w:val="1"/>
      <w:numFmt w:val="lowerLetter"/>
      <w:lvlText w:val="%8."/>
      <w:lvlJc w:val="left"/>
      <w:pPr>
        <w:ind w:left="6894" w:hanging="360"/>
      </w:pPr>
    </w:lvl>
    <w:lvl w:ilvl="8" w:tplc="1009001B" w:tentative="1">
      <w:start w:val="1"/>
      <w:numFmt w:val="lowerRoman"/>
      <w:lvlText w:val="%9."/>
      <w:lvlJc w:val="right"/>
      <w:pPr>
        <w:ind w:left="7614" w:hanging="180"/>
      </w:pPr>
    </w:lvl>
  </w:abstractNum>
  <w:abstractNum w:abstractNumId="31" w15:restartNumberingAfterBreak="0">
    <w:nsid w:val="08247738"/>
    <w:multiLevelType w:val="hybridMultilevel"/>
    <w:tmpl w:val="FD263C56"/>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085C5068"/>
    <w:multiLevelType w:val="hybridMultilevel"/>
    <w:tmpl w:val="E82A501E"/>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8AC56E5"/>
    <w:multiLevelType w:val="hybridMultilevel"/>
    <w:tmpl w:val="3D00B72A"/>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8C77057"/>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09757312"/>
    <w:multiLevelType w:val="hybridMultilevel"/>
    <w:tmpl w:val="97E46CAE"/>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9E24E52"/>
    <w:multiLevelType w:val="hybridMultilevel"/>
    <w:tmpl w:val="B33811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0B197290"/>
    <w:multiLevelType w:val="hybridMultilevel"/>
    <w:tmpl w:val="DC7E49E0"/>
    <w:lvl w:ilvl="0" w:tplc="10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0BE87ACC"/>
    <w:multiLevelType w:val="hybridMultilevel"/>
    <w:tmpl w:val="870E86FE"/>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9" w15:restartNumberingAfterBreak="0">
    <w:nsid w:val="0BFD1EDA"/>
    <w:multiLevelType w:val="hybridMultilevel"/>
    <w:tmpl w:val="F1481876"/>
    <w:lvl w:ilvl="0" w:tplc="D480BFD6">
      <w:start w:val="1"/>
      <w:numFmt w:val="lowerLetter"/>
      <w:lvlText w:val="(%1)"/>
      <w:lvlJc w:val="left"/>
      <w:pPr>
        <w:tabs>
          <w:tab w:val="num" w:pos="357"/>
        </w:tabs>
        <w:ind w:left="357" w:hanging="357"/>
      </w:pPr>
      <w:rPr>
        <w:rFonts w:cs="Times New Roman" w:hint="default"/>
        <w:b w:val="0"/>
        <w:i w:val="0"/>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0C7644A1"/>
    <w:multiLevelType w:val="hybridMultilevel"/>
    <w:tmpl w:val="098232F0"/>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0CA83DC5"/>
    <w:multiLevelType w:val="hybridMultilevel"/>
    <w:tmpl w:val="E0C81C8A"/>
    <w:lvl w:ilvl="0" w:tplc="47FABF4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0D483A86"/>
    <w:multiLevelType w:val="hybridMultilevel"/>
    <w:tmpl w:val="B4D6F52E"/>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E104093"/>
    <w:multiLevelType w:val="hybridMultilevel"/>
    <w:tmpl w:val="DDEA1B0E"/>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1687E1F"/>
    <w:multiLevelType w:val="hybridMultilevel"/>
    <w:tmpl w:val="5C2A3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2213992"/>
    <w:multiLevelType w:val="hybridMultilevel"/>
    <w:tmpl w:val="EE3CFA6C"/>
    <w:lvl w:ilvl="0" w:tplc="431258B6">
      <w:numFmt w:val="bullet"/>
      <w:lvlText w:val="-"/>
      <w:lvlJc w:val="left"/>
      <w:pPr>
        <w:tabs>
          <w:tab w:val="num" w:pos="720"/>
        </w:tabs>
        <w:ind w:left="720" w:hanging="360"/>
      </w:pPr>
      <w:rPr>
        <w:rFonts w:ascii="Bookman Old Style" w:eastAsia="Times New Roman" w:hAnsi="Bookman Old Style"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13556AFE"/>
    <w:multiLevelType w:val="hybridMultilevel"/>
    <w:tmpl w:val="A8FC6B0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138E74A4"/>
    <w:multiLevelType w:val="hybridMultilevel"/>
    <w:tmpl w:val="2E68BEE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13C10A28"/>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1544149C"/>
    <w:multiLevelType w:val="hybridMultilevel"/>
    <w:tmpl w:val="2FFA07CC"/>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154E0A38"/>
    <w:multiLevelType w:val="hybridMultilevel"/>
    <w:tmpl w:val="19B48C90"/>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647633D"/>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16545B81"/>
    <w:multiLevelType w:val="hybridMultilevel"/>
    <w:tmpl w:val="7584C604"/>
    <w:lvl w:ilvl="0" w:tplc="1009000F">
      <w:start w:val="1"/>
      <w:numFmt w:val="decimal"/>
      <w:lvlText w:val="%1."/>
      <w:lvlJc w:val="left"/>
      <w:pPr>
        <w:tabs>
          <w:tab w:val="num" w:pos="360"/>
        </w:tabs>
        <w:ind w:left="360" w:hanging="360"/>
      </w:pPr>
      <w:rPr>
        <w:rFonts w:hint="default"/>
      </w:rPr>
    </w:lvl>
    <w:lvl w:ilvl="1" w:tplc="BA68A610">
      <w:start w:val="1"/>
      <w:numFmt w:val="bullet"/>
      <w:lvlText w:val=""/>
      <w:lvlJc w:val="left"/>
      <w:pPr>
        <w:tabs>
          <w:tab w:val="num" w:pos="1170"/>
        </w:tabs>
        <w:ind w:left="1170" w:hanging="360"/>
      </w:pPr>
      <w:rPr>
        <w:rFonts w:ascii="Symbol" w:hAnsi="Symbol" w:hint="default"/>
        <w:color w:val="auto"/>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53" w15:restartNumberingAfterBreak="0">
    <w:nsid w:val="16962466"/>
    <w:multiLevelType w:val="hybridMultilevel"/>
    <w:tmpl w:val="F878A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16BF5704"/>
    <w:multiLevelType w:val="multilevel"/>
    <w:tmpl w:val="4C02466A"/>
    <w:lvl w:ilvl="0">
      <w:start w:val="102"/>
      <w:numFmt w:val="decimal"/>
      <w:lvlText w:val="%1.0"/>
      <w:lvlJc w:val="left"/>
      <w:pPr>
        <w:tabs>
          <w:tab w:val="num" w:pos="720"/>
        </w:tabs>
        <w:ind w:left="720" w:hanging="648"/>
      </w:pPr>
      <w:rPr>
        <w:rFonts w:cs="Times New Roman"/>
      </w:rPr>
    </w:lvl>
    <w:lvl w:ilvl="1">
      <w:start w:val="1"/>
      <w:numFmt w:val="decimal"/>
      <w:lvlText w:val="%1.%2"/>
      <w:lvlJc w:val="left"/>
      <w:pPr>
        <w:tabs>
          <w:tab w:val="num" w:pos="936"/>
        </w:tabs>
        <w:ind w:left="576" w:hanging="360"/>
      </w:pPr>
      <w:rPr>
        <w:rFonts w:cs="Times New Roman"/>
      </w:rPr>
    </w:lvl>
    <w:lvl w:ilvl="2">
      <w:start w:val="1"/>
      <w:numFmt w:val="decimal"/>
      <w:lvlText w:val="%1.%2.%3"/>
      <w:lvlJc w:val="left"/>
      <w:pPr>
        <w:tabs>
          <w:tab w:val="num" w:pos="1008"/>
        </w:tabs>
        <w:ind w:left="720" w:hanging="432"/>
      </w:pPr>
      <w:rPr>
        <w:rFonts w:cs="Times New Roman"/>
      </w:rPr>
    </w:lvl>
    <w:lvl w:ilvl="3">
      <w:start w:val="1"/>
      <w:numFmt w:val="decimal"/>
      <w:lvlText w:val="%1.%2.%3.%4"/>
      <w:lvlJc w:val="left"/>
      <w:pPr>
        <w:tabs>
          <w:tab w:val="num" w:pos="1512"/>
        </w:tabs>
        <w:ind w:left="864" w:hanging="432"/>
      </w:pPr>
      <w:rPr>
        <w:rFonts w:cs="Times New Roman"/>
      </w:rPr>
    </w:lvl>
    <w:lvl w:ilvl="4">
      <w:start w:val="1"/>
      <w:numFmt w:val="decimal"/>
      <w:lvlText w:val="%1.%2.%3.%4.%5"/>
      <w:lvlJc w:val="left"/>
      <w:pPr>
        <w:tabs>
          <w:tab w:val="num" w:pos="1944"/>
        </w:tabs>
        <w:ind w:left="1008" w:hanging="504"/>
      </w:pPr>
      <w:rPr>
        <w:rFonts w:cs="Times New Roman"/>
      </w:rPr>
    </w:lvl>
    <w:lvl w:ilvl="5">
      <w:start w:val="1"/>
      <w:numFmt w:val="decimal"/>
      <w:lvlText w:val="%1.%2.%3.%4.%5.%6"/>
      <w:lvlJc w:val="left"/>
      <w:pPr>
        <w:tabs>
          <w:tab w:val="num" w:pos="2088"/>
        </w:tabs>
        <w:ind w:left="1152" w:hanging="504"/>
      </w:pPr>
      <w:rPr>
        <w:rFonts w:cs="Times New Roman"/>
      </w:rPr>
    </w:lvl>
    <w:lvl w:ilvl="6">
      <w:start w:val="1"/>
      <w:numFmt w:val="decimal"/>
      <w:pStyle w:val="Heading7"/>
      <w:lvlText w:val="%1.%2.%3.%4.%5.%6.%7"/>
      <w:lvlJc w:val="left"/>
      <w:pPr>
        <w:tabs>
          <w:tab w:val="num" w:pos="1800"/>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55" w15:restartNumberingAfterBreak="0">
    <w:nsid w:val="16E57525"/>
    <w:multiLevelType w:val="hybridMultilevel"/>
    <w:tmpl w:val="AA9A66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17070DC6"/>
    <w:multiLevelType w:val="hybridMultilevel"/>
    <w:tmpl w:val="65F617EA"/>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7777726"/>
    <w:multiLevelType w:val="hybridMultilevel"/>
    <w:tmpl w:val="BBC8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7A8415A"/>
    <w:multiLevelType w:val="hybridMultilevel"/>
    <w:tmpl w:val="A08A51DA"/>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9" w15:restartNumberingAfterBreak="0">
    <w:nsid w:val="17D73CD8"/>
    <w:multiLevelType w:val="hybridMultilevel"/>
    <w:tmpl w:val="B65685B4"/>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1831368C"/>
    <w:multiLevelType w:val="hybridMultilevel"/>
    <w:tmpl w:val="16ECAD1E"/>
    <w:lvl w:ilvl="0" w:tplc="04090001">
      <w:start w:val="1"/>
      <w:numFmt w:val="bullet"/>
      <w:lvlText w:val=""/>
      <w:lvlJc w:val="left"/>
      <w:pPr>
        <w:tabs>
          <w:tab w:val="num" w:pos="2790"/>
        </w:tabs>
        <w:ind w:left="2790" w:hanging="360"/>
      </w:pPr>
      <w:rPr>
        <w:rFonts w:ascii="Symbol" w:hAnsi="Symbol" w:hint="default"/>
      </w:rPr>
    </w:lvl>
    <w:lvl w:ilvl="1" w:tplc="BA68A610">
      <w:start w:val="1"/>
      <w:numFmt w:val="bullet"/>
      <w:lvlText w:val=""/>
      <w:lvlJc w:val="left"/>
      <w:pPr>
        <w:tabs>
          <w:tab w:val="num" w:pos="3600"/>
        </w:tabs>
        <w:ind w:left="3600" w:hanging="360"/>
      </w:pPr>
      <w:rPr>
        <w:rFonts w:ascii="Symbol" w:hAnsi="Symbol" w:hint="default"/>
        <w:color w:val="auto"/>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1" w15:restartNumberingAfterBreak="0">
    <w:nsid w:val="188B5015"/>
    <w:multiLevelType w:val="hybridMultilevel"/>
    <w:tmpl w:val="F878A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18B63E96"/>
    <w:multiLevelType w:val="hybridMultilevel"/>
    <w:tmpl w:val="A970BC6C"/>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19917D41"/>
    <w:multiLevelType w:val="hybridMultilevel"/>
    <w:tmpl w:val="DD16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9CA0D9D"/>
    <w:multiLevelType w:val="hybridMultilevel"/>
    <w:tmpl w:val="C890F1FE"/>
    <w:lvl w:ilvl="0" w:tplc="04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5" w15:restartNumberingAfterBreak="0">
    <w:nsid w:val="19D41509"/>
    <w:multiLevelType w:val="hybridMultilevel"/>
    <w:tmpl w:val="15ACB308"/>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A7C4726"/>
    <w:multiLevelType w:val="hybridMultilevel"/>
    <w:tmpl w:val="868E62D2"/>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67" w15:restartNumberingAfterBreak="0">
    <w:nsid w:val="1B886B29"/>
    <w:multiLevelType w:val="hybridMultilevel"/>
    <w:tmpl w:val="F878A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1C733191"/>
    <w:multiLevelType w:val="multilevel"/>
    <w:tmpl w:val="6636987C"/>
    <w:lvl w:ilvl="0">
      <w:start w:val="200"/>
      <w:numFmt w:val="decimal"/>
      <w:lvlText w:val="%1."/>
      <w:lvlJc w:val="left"/>
      <w:pPr>
        <w:ind w:left="792" w:hanging="360"/>
      </w:pPr>
      <w:rPr>
        <w:rFonts w:hint="default"/>
      </w:rPr>
    </w:lvl>
    <w:lvl w:ilvl="1">
      <w:start w:val="5"/>
      <w:numFmt w:val="decimal"/>
      <w:isLgl/>
      <w:lvlText w:val="%1.%2"/>
      <w:lvlJc w:val="left"/>
      <w:pPr>
        <w:ind w:left="1392" w:hanging="960"/>
      </w:pPr>
      <w:rPr>
        <w:rFonts w:hint="default"/>
      </w:rPr>
    </w:lvl>
    <w:lvl w:ilvl="2">
      <w:start w:val="9"/>
      <w:numFmt w:val="decimal"/>
      <w:isLgl/>
      <w:lvlText w:val="%1.%2.%3"/>
      <w:lvlJc w:val="left"/>
      <w:pPr>
        <w:ind w:left="1392" w:hanging="960"/>
      </w:pPr>
      <w:rPr>
        <w:rFonts w:hint="default"/>
      </w:rPr>
    </w:lvl>
    <w:lvl w:ilvl="3">
      <w:start w:val="2"/>
      <w:numFmt w:val="decimal"/>
      <w:isLgl/>
      <w:lvlText w:val="%1.%2.%3.%4"/>
      <w:lvlJc w:val="left"/>
      <w:pPr>
        <w:ind w:left="1392" w:hanging="960"/>
      </w:pPr>
      <w:rPr>
        <w:rFonts w:hint="default"/>
        <w:b/>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69" w15:restartNumberingAfterBreak="0">
    <w:nsid w:val="1DF74EC8"/>
    <w:multiLevelType w:val="hybridMultilevel"/>
    <w:tmpl w:val="BCEE79CE"/>
    <w:lvl w:ilvl="0" w:tplc="10090017">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0" w15:restartNumberingAfterBreak="0">
    <w:nsid w:val="1FAB18A6"/>
    <w:multiLevelType w:val="hybridMultilevel"/>
    <w:tmpl w:val="91F267C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1FB401A8"/>
    <w:multiLevelType w:val="hybridMultilevel"/>
    <w:tmpl w:val="04CC7D52"/>
    <w:lvl w:ilvl="0" w:tplc="4A8EBD58">
      <w:start w:val="1"/>
      <w:numFmt w:val="decimal"/>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FDB3CFA"/>
    <w:multiLevelType w:val="hybridMultilevel"/>
    <w:tmpl w:val="0F32446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357E8FF2">
      <w:start w:val="206"/>
      <w:numFmt w:val="bullet"/>
      <w:lvlText w:val="-"/>
      <w:lvlJc w:val="left"/>
      <w:pPr>
        <w:ind w:left="2160" w:hanging="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15:restartNumberingAfterBreak="0">
    <w:nsid w:val="210317A1"/>
    <w:multiLevelType w:val="hybridMultilevel"/>
    <w:tmpl w:val="6AAE02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4" w15:restartNumberingAfterBreak="0">
    <w:nsid w:val="2123663A"/>
    <w:multiLevelType w:val="hybridMultilevel"/>
    <w:tmpl w:val="D9646E1E"/>
    <w:lvl w:ilvl="0" w:tplc="04090003">
      <w:start w:val="1"/>
      <w:numFmt w:val="bullet"/>
      <w:lvlText w:val="o"/>
      <w:lvlJc w:val="left"/>
      <w:pPr>
        <w:ind w:left="1080" w:hanging="360"/>
      </w:pPr>
      <w:rPr>
        <w:rFonts w:ascii="Courier New" w:hAnsi="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21432EDD"/>
    <w:multiLevelType w:val="multilevel"/>
    <w:tmpl w:val="1182EE5A"/>
    <w:lvl w:ilvl="0">
      <w:start w:val="1"/>
      <w:numFmt w:val="decimal"/>
      <w:suff w:val="nothing"/>
      <w:lvlText w:val="PART %1"/>
      <w:lvlJc w:val="left"/>
      <w:rPr>
        <w:rFonts w:ascii="Times New Roman Bold" w:hAnsi="Times New Roman Bold" w:cs="Times New Roman" w:hint="default"/>
        <w:b/>
        <w:bCs w:val="0"/>
        <w:i w:val="0"/>
        <w:iCs w:val="0"/>
        <w:caps/>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4"/>
      <w:numFmt w:val="decimal"/>
      <w:lvlText w:val="ARTICLE %2"/>
      <w:lvlJc w:val="left"/>
      <w:pPr>
        <w:tabs>
          <w:tab w:val="num" w:pos="1728"/>
        </w:tabs>
        <w:ind w:left="1728" w:hanging="1728"/>
      </w:pPr>
      <w:rPr>
        <w:rFonts w:ascii="Times New Roman Bold" w:hAnsi="Times New Roman Bold" w:cs="Times New Roman" w:hint="default"/>
        <w:b/>
        <w:bCs w:val="0"/>
        <w:i w:val="0"/>
        <w:iCs w:val="0"/>
        <w:caps w:val="0"/>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4.%3"/>
      <w:lvlJc w:val="left"/>
      <w:pPr>
        <w:tabs>
          <w:tab w:val="num" w:pos="720"/>
        </w:tabs>
        <w:ind w:left="720" w:hanging="720"/>
      </w:pPr>
      <w:rPr>
        <w:rFonts w:cs="Times New Roman" w:hint="eastAsia"/>
        <w:b/>
        <w:bCs w:val="0"/>
        <w:u w:val="none"/>
      </w:rPr>
    </w:lvl>
    <w:lvl w:ilvl="3">
      <w:start w:val="1"/>
      <w:numFmt w:val="lowerLetter"/>
      <w:lvlText w:val="(%4)"/>
      <w:lvlJc w:val="left"/>
      <w:pPr>
        <w:tabs>
          <w:tab w:val="num" w:pos="720"/>
        </w:tabs>
        <w:ind w:left="720" w:hanging="720"/>
      </w:pPr>
      <w:rPr>
        <w:rFonts w:ascii="Times New Roman" w:hAnsi="Times New Roman" w:cs="Times New Roman" w:hint="default"/>
        <w:b w:val="0"/>
        <w:bCs w:val="0"/>
        <w:i w:val="0"/>
        <w:iCs w:val="0"/>
        <w:color w:val="auto"/>
        <w:sz w:val="24"/>
        <w:szCs w:val="24"/>
        <w:u w:val="none"/>
      </w:rPr>
    </w:lvl>
    <w:lvl w:ilvl="4">
      <w:start w:val="1"/>
      <w:numFmt w:val="lowerRoman"/>
      <w:lvlText w:val="(%5)"/>
      <w:lvlJc w:val="left"/>
      <w:pPr>
        <w:tabs>
          <w:tab w:val="num" w:pos="1530"/>
        </w:tabs>
        <w:ind w:left="1530" w:hanging="720"/>
      </w:pPr>
      <w:rPr>
        <w:rFonts w:cs="Times New Roman" w:hint="eastAsia"/>
        <w:bCs w:val="0"/>
        <w:i w:val="0"/>
        <w:iCs w:val="0"/>
        <w:smallCaps w:val="0"/>
        <w:strike w:val="0"/>
        <w:dstrike w:val="0"/>
        <w:vanish w:val="0"/>
        <w:spacing w:val="0"/>
        <w:kern w:val="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upperLetter"/>
      <w:lvlText w:val="%6."/>
      <w:lvlJc w:val="left"/>
      <w:pPr>
        <w:tabs>
          <w:tab w:val="num" w:pos="2160"/>
        </w:tabs>
        <w:ind w:left="2160" w:hanging="720"/>
      </w:pPr>
      <w:rPr>
        <w:rFonts w:cs="Times New Roman" w:hint="eastAsia"/>
        <w:b w:val="0"/>
        <w:i w:val="0"/>
        <w:color w:val="auto"/>
        <w:sz w:val="22"/>
        <w:u w:val="none"/>
      </w:rPr>
    </w:lvl>
    <w:lvl w:ilvl="6">
      <w:start w:val="1"/>
      <w:numFmt w:val="decimal"/>
      <w:lvlText w:val="%7."/>
      <w:lvlJc w:val="left"/>
      <w:pPr>
        <w:tabs>
          <w:tab w:val="num" w:pos="2592"/>
        </w:tabs>
        <w:ind w:left="2592" w:hanging="432"/>
      </w:pPr>
      <w:rPr>
        <w:rFonts w:ascii="Times New Roman" w:hAnsi="Times New Roman" w:cs="Times New Roman" w:hint="default"/>
        <w:b w:val="0"/>
        <w:sz w:val="22"/>
        <w:u w:val="none"/>
      </w:rPr>
    </w:lvl>
    <w:lvl w:ilvl="7">
      <w:start w:val="1"/>
      <w:numFmt w:val="lowerRoman"/>
      <w:lvlText w:val="%8."/>
      <w:lvlJc w:val="right"/>
      <w:pPr>
        <w:tabs>
          <w:tab w:val="num" w:pos="2880"/>
        </w:tabs>
        <w:ind w:left="3600" w:hanging="720"/>
      </w:pPr>
      <w:rPr>
        <w:rFonts w:cs="Times New Roman" w:hint="eastAsia"/>
        <w:b w:val="0"/>
        <w:bCs w:val="0"/>
        <w:color w:val="auto"/>
        <w:u w:val="none"/>
      </w:rPr>
    </w:lvl>
    <w:lvl w:ilvl="8">
      <w:start w:val="1"/>
      <w:numFmt w:val="none"/>
      <w:lvlText w:val=""/>
      <w:lvlJc w:val="left"/>
      <w:pPr>
        <w:tabs>
          <w:tab w:val="num" w:pos="0"/>
        </w:tabs>
      </w:pPr>
      <w:rPr>
        <w:rFonts w:cs="Times New Roman" w:hint="eastAsia"/>
        <w:u w:val="none"/>
      </w:rPr>
    </w:lvl>
  </w:abstractNum>
  <w:abstractNum w:abstractNumId="76" w15:restartNumberingAfterBreak="0">
    <w:nsid w:val="2143419D"/>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22A42551"/>
    <w:multiLevelType w:val="hybridMultilevel"/>
    <w:tmpl w:val="F878A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237E50D5"/>
    <w:multiLevelType w:val="hybridMultilevel"/>
    <w:tmpl w:val="C97E945E"/>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3F77D9C"/>
    <w:multiLevelType w:val="hybridMultilevel"/>
    <w:tmpl w:val="578E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4494863"/>
    <w:multiLevelType w:val="hybridMultilevel"/>
    <w:tmpl w:val="9B44064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1" w15:restartNumberingAfterBreak="0">
    <w:nsid w:val="24E34B00"/>
    <w:multiLevelType w:val="hybridMultilevel"/>
    <w:tmpl w:val="1FA6A6DC"/>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15:restartNumberingAfterBreak="0">
    <w:nsid w:val="25097FD9"/>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25BA1373"/>
    <w:multiLevelType w:val="hybridMultilevel"/>
    <w:tmpl w:val="4A3E8F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4" w15:restartNumberingAfterBreak="0">
    <w:nsid w:val="2618185E"/>
    <w:multiLevelType w:val="multilevel"/>
    <w:tmpl w:val="89726EA4"/>
    <w:lvl w:ilvl="0">
      <w:start w:val="200"/>
      <w:numFmt w:val="decimal"/>
      <w:lvlText w:val="%1"/>
      <w:lvlJc w:val="left"/>
      <w:pPr>
        <w:tabs>
          <w:tab w:val="num" w:pos="1440"/>
        </w:tabs>
        <w:ind w:left="1440" w:hanging="1440"/>
      </w:pPr>
      <w:rPr>
        <w:rFonts w:cs="Times New Roman" w:hint="default"/>
      </w:rPr>
    </w:lvl>
    <w:lvl w:ilvl="1">
      <w:start w:val="1"/>
      <w:numFmt w:val="decimal"/>
      <w:lvlText w:val="%1.%2"/>
      <w:lvlJc w:val="left"/>
      <w:pPr>
        <w:tabs>
          <w:tab w:val="num" w:pos="2610"/>
        </w:tabs>
        <w:ind w:left="2610" w:hanging="1440"/>
      </w:pPr>
      <w:rPr>
        <w:rFonts w:cs="Times New Roman" w:hint="default"/>
      </w:rPr>
    </w:lvl>
    <w:lvl w:ilvl="2">
      <w:start w:val="1"/>
      <w:numFmt w:val="decimal"/>
      <w:lvlText w:val="%1.%2.%3"/>
      <w:lvlJc w:val="left"/>
      <w:pPr>
        <w:tabs>
          <w:tab w:val="num" w:pos="3060"/>
        </w:tabs>
        <w:ind w:left="3060" w:hanging="1440"/>
      </w:pPr>
      <w:rPr>
        <w:rFonts w:cs="Times New Roman" w:hint="default"/>
      </w:rPr>
    </w:lvl>
    <w:lvl w:ilvl="3">
      <w:start w:val="1"/>
      <w:numFmt w:val="decimal"/>
      <w:lvlText w:val="%1.%2.%3.%4"/>
      <w:lvlJc w:val="left"/>
      <w:pPr>
        <w:tabs>
          <w:tab w:val="num" w:pos="3690"/>
        </w:tabs>
        <w:ind w:left="3690" w:hanging="1440"/>
      </w:pPr>
      <w:rPr>
        <w:rFonts w:cs="Times New Roman" w:hint="default"/>
      </w:rPr>
    </w:lvl>
    <w:lvl w:ilvl="4">
      <w:start w:val="1"/>
      <w:numFmt w:val="decimal"/>
      <w:lvlText w:val="%1.%2.%3.%4.%5"/>
      <w:lvlJc w:val="left"/>
      <w:pPr>
        <w:tabs>
          <w:tab w:val="num" w:pos="4320"/>
        </w:tabs>
        <w:ind w:left="4320" w:hanging="144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85" w15:restartNumberingAfterBreak="0">
    <w:nsid w:val="26460909"/>
    <w:multiLevelType w:val="hybridMultilevel"/>
    <w:tmpl w:val="7B446D64"/>
    <w:lvl w:ilvl="0" w:tplc="10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26A07D2A"/>
    <w:multiLevelType w:val="hybridMultilevel"/>
    <w:tmpl w:val="63A62C92"/>
    <w:lvl w:ilvl="0" w:tplc="10090017">
      <w:start w:val="1"/>
      <w:numFmt w:val="lowerLetter"/>
      <w:lvlText w:val="%1)"/>
      <w:lvlJc w:val="left"/>
      <w:pPr>
        <w:ind w:left="720" w:hanging="360"/>
      </w:pPr>
    </w:lvl>
    <w:lvl w:ilvl="1" w:tplc="38E64E6E">
      <w:start w:val="1"/>
      <w:numFmt w:val="lowerRoman"/>
      <w:lvlText w:val="%2."/>
      <w:lvlJc w:val="left"/>
      <w:pPr>
        <w:ind w:left="1440" w:hanging="360"/>
      </w:pPr>
      <w:rPr>
        <w:rFonts w:hint="default"/>
      </w:rPr>
    </w:lvl>
    <w:lvl w:ilvl="2" w:tplc="10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7" w15:restartNumberingAfterBreak="0">
    <w:nsid w:val="26BD615D"/>
    <w:multiLevelType w:val="hybridMultilevel"/>
    <w:tmpl w:val="F1481876"/>
    <w:lvl w:ilvl="0" w:tplc="D480BFD6">
      <w:start w:val="1"/>
      <w:numFmt w:val="lowerLetter"/>
      <w:lvlText w:val="(%1)"/>
      <w:lvlJc w:val="left"/>
      <w:pPr>
        <w:tabs>
          <w:tab w:val="num" w:pos="357"/>
        </w:tabs>
        <w:ind w:left="357" w:hanging="357"/>
      </w:pPr>
      <w:rPr>
        <w:rFonts w:cs="Times New Roman" w:hint="default"/>
        <w:b w:val="0"/>
        <w:i w:val="0"/>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8" w15:restartNumberingAfterBreak="0">
    <w:nsid w:val="27F81AA2"/>
    <w:multiLevelType w:val="hybridMultilevel"/>
    <w:tmpl w:val="F532261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28417B56"/>
    <w:multiLevelType w:val="hybridMultilevel"/>
    <w:tmpl w:val="C5E229C6"/>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0" w15:restartNumberingAfterBreak="0">
    <w:nsid w:val="289059D0"/>
    <w:multiLevelType w:val="hybridMultilevel"/>
    <w:tmpl w:val="8FA2DEE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8F32660"/>
    <w:multiLevelType w:val="hybridMultilevel"/>
    <w:tmpl w:val="B11648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2" w15:restartNumberingAfterBreak="0">
    <w:nsid w:val="296B3850"/>
    <w:multiLevelType w:val="hybridMultilevel"/>
    <w:tmpl w:val="08284792"/>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A136626"/>
    <w:multiLevelType w:val="hybridMultilevel"/>
    <w:tmpl w:val="DD5CAB98"/>
    <w:lvl w:ilvl="0" w:tplc="6EFD943A">
      <w:start w:val="1"/>
      <w:numFmt w:val="lowerLetter"/>
      <w:lvlText w:val="(%1)"/>
      <w:lvlJc w:val="left"/>
      <w:pPr>
        <w:ind w:left="720" w:hanging="360"/>
      </w:pPr>
      <w:rPr>
        <w:rFonts w:ascii="Book Antiqua" w:hAnsi="Book Antiqua" w:cs="Book Antiqua"/>
        <w:snapToGrid/>
        <w:spacing w:val="-2"/>
        <w:sz w:val="24"/>
        <w:szCs w:val="24"/>
      </w:rPr>
    </w:lvl>
    <w:lvl w:ilvl="1" w:tplc="10090019">
      <w:start w:val="1"/>
      <w:numFmt w:val="lowerLetter"/>
      <w:lvlText w:val="%2."/>
      <w:lvlJc w:val="left"/>
      <w:pPr>
        <w:ind w:left="1440" w:hanging="360"/>
      </w:pPr>
    </w:lvl>
    <w:lvl w:ilvl="2" w:tplc="710E937E">
      <w:start w:val="1"/>
      <w:numFmt w:val="lowerRoman"/>
      <w:lvlText w:val="%3."/>
      <w:lvlJc w:val="left"/>
      <w:pPr>
        <w:ind w:left="2160" w:hanging="180"/>
      </w:pPr>
      <w:rPr>
        <w:rFonts w:hint="default"/>
      </w:r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4" w15:restartNumberingAfterBreak="0">
    <w:nsid w:val="2AAE1813"/>
    <w:multiLevelType w:val="hybridMultilevel"/>
    <w:tmpl w:val="AAB8D0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5" w15:restartNumberingAfterBreak="0">
    <w:nsid w:val="2B2C73A5"/>
    <w:multiLevelType w:val="hybridMultilevel"/>
    <w:tmpl w:val="A586B374"/>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6" w15:restartNumberingAfterBreak="0">
    <w:nsid w:val="2B307944"/>
    <w:multiLevelType w:val="hybridMultilevel"/>
    <w:tmpl w:val="FA645598"/>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7" w15:restartNumberingAfterBreak="0">
    <w:nsid w:val="2CA442EC"/>
    <w:multiLevelType w:val="hybridMultilevel"/>
    <w:tmpl w:val="D72664F6"/>
    <w:lvl w:ilvl="0" w:tplc="9496A72C">
      <w:start w:val="1"/>
      <w:numFmt w:val="lowerRoman"/>
      <w:lvlText w:val="%1."/>
      <w:lvlJc w:val="left"/>
      <w:pPr>
        <w:ind w:left="2340" w:hanging="360"/>
      </w:pPr>
      <w:rPr>
        <w:rFonts w:hint="default"/>
      </w:rPr>
    </w:lvl>
    <w:lvl w:ilvl="1" w:tplc="10090019" w:tentative="1">
      <w:start w:val="1"/>
      <w:numFmt w:val="lowerLetter"/>
      <w:lvlText w:val="%2."/>
      <w:lvlJc w:val="left"/>
      <w:pPr>
        <w:ind w:left="3060" w:hanging="360"/>
      </w:pPr>
    </w:lvl>
    <w:lvl w:ilvl="2" w:tplc="1009001B" w:tentative="1">
      <w:start w:val="1"/>
      <w:numFmt w:val="lowerRoman"/>
      <w:lvlText w:val="%3."/>
      <w:lvlJc w:val="right"/>
      <w:pPr>
        <w:ind w:left="3780" w:hanging="180"/>
      </w:pPr>
    </w:lvl>
    <w:lvl w:ilvl="3" w:tplc="1009000F" w:tentative="1">
      <w:start w:val="1"/>
      <w:numFmt w:val="decimal"/>
      <w:lvlText w:val="%4."/>
      <w:lvlJc w:val="left"/>
      <w:pPr>
        <w:ind w:left="4500" w:hanging="360"/>
      </w:pPr>
    </w:lvl>
    <w:lvl w:ilvl="4" w:tplc="10090019" w:tentative="1">
      <w:start w:val="1"/>
      <w:numFmt w:val="lowerLetter"/>
      <w:lvlText w:val="%5."/>
      <w:lvlJc w:val="left"/>
      <w:pPr>
        <w:ind w:left="5220" w:hanging="360"/>
      </w:pPr>
    </w:lvl>
    <w:lvl w:ilvl="5" w:tplc="1009001B" w:tentative="1">
      <w:start w:val="1"/>
      <w:numFmt w:val="lowerRoman"/>
      <w:lvlText w:val="%6."/>
      <w:lvlJc w:val="right"/>
      <w:pPr>
        <w:ind w:left="5940" w:hanging="180"/>
      </w:pPr>
    </w:lvl>
    <w:lvl w:ilvl="6" w:tplc="1009000F" w:tentative="1">
      <w:start w:val="1"/>
      <w:numFmt w:val="decimal"/>
      <w:lvlText w:val="%7."/>
      <w:lvlJc w:val="left"/>
      <w:pPr>
        <w:ind w:left="6660" w:hanging="360"/>
      </w:pPr>
    </w:lvl>
    <w:lvl w:ilvl="7" w:tplc="10090019" w:tentative="1">
      <w:start w:val="1"/>
      <w:numFmt w:val="lowerLetter"/>
      <w:lvlText w:val="%8."/>
      <w:lvlJc w:val="left"/>
      <w:pPr>
        <w:ind w:left="7380" w:hanging="360"/>
      </w:pPr>
    </w:lvl>
    <w:lvl w:ilvl="8" w:tplc="1009001B" w:tentative="1">
      <w:start w:val="1"/>
      <w:numFmt w:val="lowerRoman"/>
      <w:lvlText w:val="%9."/>
      <w:lvlJc w:val="right"/>
      <w:pPr>
        <w:ind w:left="8100" w:hanging="180"/>
      </w:pPr>
    </w:lvl>
  </w:abstractNum>
  <w:abstractNum w:abstractNumId="98" w15:restartNumberingAfterBreak="0">
    <w:nsid w:val="2CD05BEC"/>
    <w:multiLevelType w:val="hybridMultilevel"/>
    <w:tmpl w:val="56A44450"/>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9" w15:restartNumberingAfterBreak="0">
    <w:nsid w:val="2D5D079C"/>
    <w:multiLevelType w:val="hybridMultilevel"/>
    <w:tmpl w:val="44FE2658"/>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0" w15:restartNumberingAfterBreak="0">
    <w:nsid w:val="2DDD3971"/>
    <w:multiLevelType w:val="hybridMultilevel"/>
    <w:tmpl w:val="AAA63C0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1" w15:restartNumberingAfterBreak="0">
    <w:nsid w:val="2E7A306C"/>
    <w:multiLevelType w:val="hybridMultilevel"/>
    <w:tmpl w:val="D676FE68"/>
    <w:lvl w:ilvl="0" w:tplc="1009001B">
      <w:start w:val="1"/>
      <w:numFmt w:val="lowerRoman"/>
      <w:lvlText w:val="%1."/>
      <w:lvlJc w:val="right"/>
      <w:pPr>
        <w:ind w:left="2340" w:hanging="360"/>
      </w:pPr>
    </w:lvl>
    <w:lvl w:ilvl="1" w:tplc="10090019" w:tentative="1">
      <w:start w:val="1"/>
      <w:numFmt w:val="lowerLetter"/>
      <w:lvlText w:val="%2."/>
      <w:lvlJc w:val="left"/>
      <w:pPr>
        <w:ind w:left="3060" w:hanging="360"/>
      </w:pPr>
    </w:lvl>
    <w:lvl w:ilvl="2" w:tplc="1009001B" w:tentative="1">
      <w:start w:val="1"/>
      <w:numFmt w:val="lowerRoman"/>
      <w:lvlText w:val="%3."/>
      <w:lvlJc w:val="right"/>
      <w:pPr>
        <w:ind w:left="3780" w:hanging="180"/>
      </w:pPr>
    </w:lvl>
    <w:lvl w:ilvl="3" w:tplc="1009000F" w:tentative="1">
      <w:start w:val="1"/>
      <w:numFmt w:val="decimal"/>
      <w:lvlText w:val="%4."/>
      <w:lvlJc w:val="left"/>
      <w:pPr>
        <w:ind w:left="4500" w:hanging="360"/>
      </w:pPr>
    </w:lvl>
    <w:lvl w:ilvl="4" w:tplc="10090019" w:tentative="1">
      <w:start w:val="1"/>
      <w:numFmt w:val="lowerLetter"/>
      <w:lvlText w:val="%5."/>
      <w:lvlJc w:val="left"/>
      <w:pPr>
        <w:ind w:left="5220" w:hanging="360"/>
      </w:pPr>
    </w:lvl>
    <w:lvl w:ilvl="5" w:tplc="1009001B" w:tentative="1">
      <w:start w:val="1"/>
      <w:numFmt w:val="lowerRoman"/>
      <w:lvlText w:val="%6."/>
      <w:lvlJc w:val="right"/>
      <w:pPr>
        <w:ind w:left="5940" w:hanging="180"/>
      </w:pPr>
    </w:lvl>
    <w:lvl w:ilvl="6" w:tplc="1009000F" w:tentative="1">
      <w:start w:val="1"/>
      <w:numFmt w:val="decimal"/>
      <w:lvlText w:val="%7."/>
      <w:lvlJc w:val="left"/>
      <w:pPr>
        <w:ind w:left="6660" w:hanging="360"/>
      </w:pPr>
    </w:lvl>
    <w:lvl w:ilvl="7" w:tplc="10090019" w:tentative="1">
      <w:start w:val="1"/>
      <w:numFmt w:val="lowerLetter"/>
      <w:lvlText w:val="%8."/>
      <w:lvlJc w:val="left"/>
      <w:pPr>
        <w:ind w:left="7380" w:hanging="360"/>
      </w:pPr>
    </w:lvl>
    <w:lvl w:ilvl="8" w:tplc="1009001B" w:tentative="1">
      <w:start w:val="1"/>
      <w:numFmt w:val="lowerRoman"/>
      <w:lvlText w:val="%9."/>
      <w:lvlJc w:val="right"/>
      <w:pPr>
        <w:ind w:left="8100" w:hanging="180"/>
      </w:pPr>
    </w:lvl>
  </w:abstractNum>
  <w:abstractNum w:abstractNumId="102" w15:restartNumberingAfterBreak="0">
    <w:nsid w:val="2EAE150E"/>
    <w:multiLevelType w:val="hybridMultilevel"/>
    <w:tmpl w:val="65F617EA"/>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2F7B3F5A"/>
    <w:multiLevelType w:val="hybridMultilevel"/>
    <w:tmpl w:val="F314E840"/>
    <w:lvl w:ilvl="0" w:tplc="A11E925A">
      <w:start w:val="1"/>
      <w:numFmt w:val="lowerLetter"/>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04" w15:restartNumberingAfterBreak="0">
    <w:nsid w:val="30D356EE"/>
    <w:multiLevelType w:val="hybridMultilevel"/>
    <w:tmpl w:val="5E30F36E"/>
    <w:lvl w:ilvl="0" w:tplc="47FABF4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31D57505"/>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6" w15:restartNumberingAfterBreak="0">
    <w:nsid w:val="320063A2"/>
    <w:multiLevelType w:val="hybridMultilevel"/>
    <w:tmpl w:val="08CA87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32371C89"/>
    <w:multiLevelType w:val="hybridMultilevel"/>
    <w:tmpl w:val="F1481876"/>
    <w:lvl w:ilvl="0" w:tplc="D480BFD6">
      <w:start w:val="1"/>
      <w:numFmt w:val="lowerLetter"/>
      <w:lvlText w:val="(%1)"/>
      <w:lvlJc w:val="left"/>
      <w:pPr>
        <w:tabs>
          <w:tab w:val="num" w:pos="357"/>
        </w:tabs>
        <w:ind w:left="357" w:hanging="357"/>
      </w:pPr>
      <w:rPr>
        <w:rFonts w:cs="Times New Roman" w:hint="default"/>
        <w:b w:val="0"/>
        <w:i w:val="0"/>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8" w15:restartNumberingAfterBreak="0">
    <w:nsid w:val="32CF71A4"/>
    <w:multiLevelType w:val="hybridMultilevel"/>
    <w:tmpl w:val="DA244620"/>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9" w15:restartNumberingAfterBreak="0">
    <w:nsid w:val="35CC1F31"/>
    <w:multiLevelType w:val="hybridMultilevel"/>
    <w:tmpl w:val="9FE211AE"/>
    <w:lvl w:ilvl="0" w:tplc="D2C0CC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35DB5776"/>
    <w:multiLevelType w:val="hybridMultilevel"/>
    <w:tmpl w:val="F878A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1" w15:restartNumberingAfterBreak="0">
    <w:nsid w:val="366625A6"/>
    <w:multiLevelType w:val="hybridMultilevel"/>
    <w:tmpl w:val="C608B178"/>
    <w:lvl w:ilvl="0" w:tplc="CD84D06A">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2" w15:restartNumberingAfterBreak="0">
    <w:nsid w:val="36E11ED2"/>
    <w:multiLevelType w:val="hybridMultilevel"/>
    <w:tmpl w:val="F878A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3" w15:restartNumberingAfterBreak="0">
    <w:nsid w:val="370D23AF"/>
    <w:multiLevelType w:val="hybridMultilevel"/>
    <w:tmpl w:val="433E0294"/>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4" w15:restartNumberingAfterBreak="0">
    <w:nsid w:val="371C7B03"/>
    <w:multiLevelType w:val="hybridMultilevel"/>
    <w:tmpl w:val="E47896DA"/>
    <w:lvl w:ilvl="0" w:tplc="B0681F44">
      <w:start w:val="1"/>
      <w:numFmt w:val="lowerLetter"/>
      <w:lvlText w:val="%1)"/>
      <w:lvlJc w:val="left"/>
      <w:pPr>
        <w:ind w:left="720" w:hanging="360"/>
      </w:pPr>
      <w:rPr>
        <w:rFonts w:ascii="Times New Roman" w:eastAsia="Times New Roman" w:hAnsi="Times New Roman" w:cs="Times New Roman"/>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5" w15:restartNumberingAfterBreak="0">
    <w:nsid w:val="37712279"/>
    <w:multiLevelType w:val="hybridMultilevel"/>
    <w:tmpl w:val="F878A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6" w15:restartNumberingAfterBreak="0">
    <w:nsid w:val="377B368C"/>
    <w:multiLevelType w:val="hybridMultilevel"/>
    <w:tmpl w:val="F878A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7" w15:restartNumberingAfterBreak="0">
    <w:nsid w:val="37CC41AC"/>
    <w:multiLevelType w:val="hybridMultilevel"/>
    <w:tmpl w:val="0598D13C"/>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9302B9E"/>
    <w:multiLevelType w:val="singleLevel"/>
    <w:tmpl w:val="92E025C8"/>
    <w:lvl w:ilvl="0">
      <w:start w:val="1"/>
      <w:numFmt w:val="bullet"/>
      <w:lvlText w:val=""/>
      <w:lvlJc w:val="left"/>
      <w:pPr>
        <w:tabs>
          <w:tab w:val="num" w:pos="360"/>
        </w:tabs>
        <w:ind w:left="360" w:hanging="360"/>
      </w:pPr>
      <w:rPr>
        <w:rFonts w:ascii="Symbol" w:hAnsi="Symbol" w:hint="default"/>
      </w:rPr>
    </w:lvl>
  </w:abstractNum>
  <w:abstractNum w:abstractNumId="119" w15:restartNumberingAfterBreak="0">
    <w:nsid w:val="393328C6"/>
    <w:multiLevelType w:val="hybridMultilevel"/>
    <w:tmpl w:val="764CA1D2"/>
    <w:lvl w:ilvl="0" w:tplc="4BA45A54">
      <w:start w:val="1"/>
      <w:numFmt w:val="decimal"/>
      <w:pStyle w:val="StyleHeading112pt1"/>
      <w:lvlText w:val="%1."/>
      <w:lvlJc w:val="left"/>
      <w:pPr>
        <w:tabs>
          <w:tab w:val="num" w:pos="540"/>
        </w:tabs>
        <w:ind w:left="540" w:hanging="360"/>
      </w:pPr>
      <w:rPr>
        <w:rFonts w:cs="Times New Roman"/>
      </w:rPr>
    </w:lvl>
    <w:lvl w:ilvl="1" w:tplc="1FAC533E">
      <w:start w:val="1"/>
      <w:numFmt w:val="lowerLetter"/>
      <w:lvlText w:val="%2)"/>
      <w:lvlJc w:val="left"/>
      <w:pPr>
        <w:tabs>
          <w:tab w:val="num" w:pos="1440"/>
        </w:tabs>
        <w:ind w:left="1440" w:hanging="540"/>
      </w:pPr>
      <w:rPr>
        <w:rFonts w:cs="Times New Roman" w:hint="default"/>
      </w:rPr>
    </w:lvl>
    <w:lvl w:ilvl="2" w:tplc="0409001B" w:tentative="1">
      <w:start w:val="1"/>
      <w:numFmt w:val="lowerRoman"/>
      <w:lvlText w:val="%3."/>
      <w:lvlJc w:val="right"/>
      <w:pPr>
        <w:tabs>
          <w:tab w:val="num" w:pos="1980"/>
        </w:tabs>
        <w:ind w:left="1980" w:hanging="180"/>
      </w:pPr>
      <w:rPr>
        <w:rFonts w:cs="Times New Roman"/>
      </w:rPr>
    </w:lvl>
    <w:lvl w:ilvl="3" w:tplc="0409000F">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120" w15:restartNumberingAfterBreak="0">
    <w:nsid w:val="39664090"/>
    <w:multiLevelType w:val="hybridMultilevel"/>
    <w:tmpl w:val="09902240"/>
    <w:lvl w:ilvl="0" w:tplc="1009001B">
      <w:start w:val="1"/>
      <w:numFmt w:val="lowerRoman"/>
      <w:lvlText w:val="%1."/>
      <w:lvlJc w:val="right"/>
      <w:pPr>
        <w:ind w:left="1854" w:hanging="360"/>
      </w:pPr>
    </w:lvl>
    <w:lvl w:ilvl="1" w:tplc="10090019" w:tentative="1">
      <w:start w:val="1"/>
      <w:numFmt w:val="lowerLetter"/>
      <w:lvlText w:val="%2."/>
      <w:lvlJc w:val="left"/>
      <w:pPr>
        <w:ind w:left="2574" w:hanging="360"/>
      </w:pPr>
    </w:lvl>
    <w:lvl w:ilvl="2" w:tplc="1009001B" w:tentative="1">
      <w:start w:val="1"/>
      <w:numFmt w:val="lowerRoman"/>
      <w:lvlText w:val="%3."/>
      <w:lvlJc w:val="right"/>
      <w:pPr>
        <w:ind w:left="3294" w:hanging="180"/>
      </w:pPr>
    </w:lvl>
    <w:lvl w:ilvl="3" w:tplc="1009000F" w:tentative="1">
      <w:start w:val="1"/>
      <w:numFmt w:val="decimal"/>
      <w:lvlText w:val="%4."/>
      <w:lvlJc w:val="left"/>
      <w:pPr>
        <w:ind w:left="4014" w:hanging="360"/>
      </w:pPr>
    </w:lvl>
    <w:lvl w:ilvl="4" w:tplc="10090019" w:tentative="1">
      <w:start w:val="1"/>
      <w:numFmt w:val="lowerLetter"/>
      <w:lvlText w:val="%5."/>
      <w:lvlJc w:val="left"/>
      <w:pPr>
        <w:ind w:left="4734" w:hanging="360"/>
      </w:pPr>
    </w:lvl>
    <w:lvl w:ilvl="5" w:tplc="1009001B" w:tentative="1">
      <w:start w:val="1"/>
      <w:numFmt w:val="lowerRoman"/>
      <w:lvlText w:val="%6."/>
      <w:lvlJc w:val="right"/>
      <w:pPr>
        <w:ind w:left="5454" w:hanging="180"/>
      </w:pPr>
    </w:lvl>
    <w:lvl w:ilvl="6" w:tplc="1009000F" w:tentative="1">
      <w:start w:val="1"/>
      <w:numFmt w:val="decimal"/>
      <w:lvlText w:val="%7."/>
      <w:lvlJc w:val="left"/>
      <w:pPr>
        <w:ind w:left="6174" w:hanging="360"/>
      </w:pPr>
    </w:lvl>
    <w:lvl w:ilvl="7" w:tplc="10090019" w:tentative="1">
      <w:start w:val="1"/>
      <w:numFmt w:val="lowerLetter"/>
      <w:lvlText w:val="%8."/>
      <w:lvlJc w:val="left"/>
      <w:pPr>
        <w:ind w:left="6894" w:hanging="360"/>
      </w:pPr>
    </w:lvl>
    <w:lvl w:ilvl="8" w:tplc="1009001B" w:tentative="1">
      <w:start w:val="1"/>
      <w:numFmt w:val="lowerRoman"/>
      <w:lvlText w:val="%9."/>
      <w:lvlJc w:val="right"/>
      <w:pPr>
        <w:ind w:left="7614" w:hanging="180"/>
      </w:pPr>
    </w:lvl>
  </w:abstractNum>
  <w:abstractNum w:abstractNumId="121" w15:restartNumberingAfterBreak="0">
    <w:nsid w:val="3A840E09"/>
    <w:multiLevelType w:val="hybridMultilevel"/>
    <w:tmpl w:val="F878A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2" w15:restartNumberingAfterBreak="0">
    <w:nsid w:val="3B1D74BB"/>
    <w:multiLevelType w:val="hybridMultilevel"/>
    <w:tmpl w:val="F6C81FCE"/>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3" w15:restartNumberingAfterBreak="0">
    <w:nsid w:val="3B957222"/>
    <w:multiLevelType w:val="multilevel"/>
    <w:tmpl w:val="7CA67110"/>
    <w:lvl w:ilvl="0">
      <w:start w:val="1"/>
      <w:numFmt w:val="decimal"/>
      <w:lvlText w:val="Layout %1."/>
      <w:lvlJc w:val="left"/>
      <w:pPr>
        <w:tabs>
          <w:tab w:val="num" w:pos="1440"/>
        </w:tabs>
        <w:ind w:left="1440" w:hanging="1440"/>
      </w:pPr>
      <w:rPr>
        <w:rFonts w:hint="default"/>
      </w:rPr>
    </w:lvl>
    <w:lvl w:ilvl="1">
      <w:start w:val="1"/>
      <w:numFmt w:val="decimal"/>
      <w:lvlText w:val="%1.%2"/>
      <w:lvlJc w:val="left"/>
      <w:pPr>
        <w:tabs>
          <w:tab w:val="num" w:pos="2610"/>
        </w:tabs>
        <w:ind w:left="2610" w:hanging="1440"/>
      </w:pPr>
      <w:rPr>
        <w:rFonts w:cs="Times New Roman" w:hint="default"/>
      </w:rPr>
    </w:lvl>
    <w:lvl w:ilvl="2">
      <w:start w:val="1"/>
      <w:numFmt w:val="decimal"/>
      <w:lvlText w:val="%1.%2.%3"/>
      <w:lvlJc w:val="left"/>
      <w:pPr>
        <w:tabs>
          <w:tab w:val="num" w:pos="3060"/>
        </w:tabs>
        <w:ind w:left="3060" w:hanging="1440"/>
      </w:pPr>
      <w:rPr>
        <w:rFonts w:cs="Times New Roman" w:hint="default"/>
      </w:rPr>
    </w:lvl>
    <w:lvl w:ilvl="3">
      <w:start w:val="1"/>
      <w:numFmt w:val="decimal"/>
      <w:lvlText w:val="%1.%2.%3.%4"/>
      <w:lvlJc w:val="left"/>
      <w:pPr>
        <w:tabs>
          <w:tab w:val="num" w:pos="3690"/>
        </w:tabs>
        <w:ind w:left="3690" w:hanging="1440"/>
      </w:pPr>
      <w:rPr>
        <w:rFonts w:cs="Times New Roman" w:hint="default"/>
      </w:rPr>
    </w:lvl>
    <w:lvl w:ilvl="4">
      <w:start w:val="1"/>
      <w:numFmt w:val="decimal"/>
      <w:lvlText w:val="%1.%2.%3.%4.%5"/>
      <w:lvlJc w:val="left"/>
      <w:pPr>
        <w:tabs>
          <w:tab w:val="num" w:pos="4320"/>
        </w:tabs>
        <w:ind w:left="4320" w:hanging="144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24" w15:restartNumberingAfterBreak="0">
    <w:nsid w:val="3BDF27AF"/>
    <w:multiLevelType w:val="hybridMultilevel"/>
    <w:tmpl w:val="5FD6268C"/>
    <w:lvl w:ilvl="0" w:tplc="145A0D84">
      <w:start w:val="1"/>
      <w:numFmt w:val="decimal"/>
      <w:pStyle w:val="head"/>
      <w:lvlText w:val="%1."/>
      <w:lvlJc w:val="left"/>
      <w:pPr>
        <w:tabs>
          <w:tab w:val="num" w:pos="360"/>
        </w:tabs>
        <w:ind w:left="360" w:hanging="360"/>
      </w:pPr>
      <w:rPr>
        <w:rFonts w:cs="Times New Roman" w:hint="default"/>
        <w:strike w:val="0"/>
        <w:dstrike w:val="0"/>
        <w:color w:val="auto"/>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5" w15:restartNumberingAfterBreak="0">
    <w:nsid w:val="3C734847"/>
    <w:multiLevelType w:val="hybridMultilevel"/>
    <w:tmpl w:val="F1481876"/>
    <w:lvl w:ilvl="0" w:tplc="D480BFD6">
      <w:start w:val="1"/>
      <w:numFmt w:val="lowerLetter"/>
      <w:lvlText w:val="(%1)"/>
      <w:lvlJc w:val="left"/>
      <w:pPr>
        <w:tabs>
          <w:tab w:val="num" w:pos="357"/>
        </w:tabs>
        <w:ind w:left="357" w:hanging="357"/>
      </w:pPr>
      <w:rPr>
        <w:rFonts w:cs="Times New Roman" w:hint="default"/>
        <w:b w:val="0"/>
        <w:i w:val="0"/>
        <w:color w:val="auto"/>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6" w15:restartNumberingAfterBreak="0">
    <w:nsid w:val="3D7E4828"/>
    <w:multiLevelType w:val="hybridMultilevel"/>
    <w:tmpl w:val="F878A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7" w15:restartNumberingAfterBreak="0">
    <w:nsid w:val="3E087481"/>
    <w:multiLevelType w:val="hybridMultilevel"/>
    <w:tmpl w:val="7FF44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EB572EC"/>
    <w:multiLevelType w:val="hybridMultilevel"/>
    <w:tmpl w:val="F878A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9" w15:restartNumberingAfterBreak="0">
    <w:nsid w:val="3EDF24D4"/>
    <w:multiLevelType w:val="multilevel"/>
    <w:tmpl w:val="2B500C4C"/>
    <w:lvl w:ilvl="0">
      <w:start w:val="200"/>
      <w:numFmt w:val="decimal"/>
      <w:lvlText w:val="%1"/>
      <w:lvlJc w:val="left"/>
      <w:pPr>
        <w:tabs>
          <w:tab w:val="num" w:pos="645"/>
        </w:tabs>
        <w:ind w:left="645" w:hanging="645"/>
      </w:pPr>
      <w:rPr>
        <w:rFonts w:cs="Times New Roman" w:hint="default"/>
      </w:rPr>
    </w:lvl>
    <w:lvl w:ilvl="1">
      <w:start w:val="1"/>
      <w:numFmt w:val="decimal"/>
      <w:lvlText w:val="%1.%2"/>
      <w:lvlJc w:val="left"/>
      <w:pPr>
        <w:tabs>
          <w:tab w:val="num" w:pos="1437"/>
        </w:tabs>
        <w:ind w:left="1437" w:hanging="645"/>
      </w:pPr>
      <w:rPr>
        <w:rFonts w:cs="Times New Roman" w:hint="default"/>
        <w:strike w:val="0"/>
      </w:rPr>
    </w:lvl>
    <w:lvl w:ilvl="2">
      <w:start w:val="1"/>
      <w:numFmt w:val="decimal"/>
      <w:lvlText w:val="%1.%2.%3"/>
      <w:lvlJc w:val="left"/>
      <w:pPr>
        <w:tabs>
          <w:tab w:val="num" w:pos="2422"/>
        </w:tabs>
        <w:ind w:left="2422" w:hanging="720"/>
      </w:pPr>
      <w:rPr>
        <w:rFonts w:cs="Times New Roman" w:hint="default"/>
        <w:strike w:val="0"/>
      </w:rPr>
    </w:lvl>
    <w:lvl w:ilvl="3">
      <w:start w:val="1"/>
      <w:numFmt w:val="decimal"/>
      <w:lvlText w:val="%1.%2.%3.%4"/>
      <w:lvlJc w:val="left"/>
      <w:pPr>
        <w:tabs>
          <w:tab w:val="num" w:pos="3456"/>
        </w:tabs>
        <w:ind w:left="3456" w:hanging="1080"/>
      </w:pPr>
      <w:rPr>
        <w:rFonts w:cs="Times New Roman" w:hint="default"/>
        <w:strike w:val="0"/>
      </w:rPr>
    </w:lvl>
    <w:lvl w:ilvl="4">
      <w:start w:val="1"/>
      <w:numFmt w:val="decimal"/>
      <w:lvlText w:val="%1.%2.%3.%4.%5"/>
      <w:lvlJc w:val="left"/>
      <w:pPr>
        <w:tabs>
          <w:tab w:val="num" w:pos="4248"/>
        </w:tabs>
        <w:ind w:left="4248" w:hanging="1080"/>
      </w:pPr>
      <w:rPr>
        <w:rFonts w:cs="Times New Roman" w:hint="default"/>
      </w:rPr>
    </w:lvl>
    <w:lvl w:ilvl="5">
      <w:start w:val="1"/>
      <w:numFmt w:val="decimal"/>
      <w:lvlText w:val="%1.%2.%3.%4.%5.%6"/>
      <w:lvlJc w:val="left"/>
      <w:pPr>
        <w:tabs>
          <w:tab w:val="num" w:pos="5400"/>
        </w:tabs>
        <w:ind w:left="5400" w:hanging="1440"/>
      </w:pPr>
      <w:rPr>
        <w:rFonts w:cs="Times New Roman" w:hint="default"/>
      </w:rPr>
    </w:lvl>
    <w:lvl w:ilvl="6">
      <w:start w:val="1"/>
      <w:numFmt w:val="decimal"/>
      <w:lvlText w:val="%1.%2.%3.%4.%5.%6.%7"/>
      <w:lvlJc w:val="left"/>
      <w:pPr>
        <w:tabs>
          <w:tab w:val="num" w:pos="6192"/>
        </w:tabs>
        <w:ind w:left="6192" w:hanging="1440"/>
      </w:pPr>
      <w:rPr>
        <w:rFonts w:cs="Times New Roman" w:hint="default"/>
      </w:rPr>
    </w:lvl>
    <w:lvl w:ilvl="7">
      <w:start w:val="1"/>
      <w:numFmt w:val="decimal"/>
      <w:lvlText w:val="%1.%2.%3.%4.%5.%6.%7.%8"/>
      <w:lvlJc w:val="left"/>
      <w:pPr>
        <w:tabs>
          <w:tab w:val="num" w:pos="7344"/>
        </w:tabs>
        <w:ind w:left="7344" w:hanging="1800"/>
      </w:pPr>
      <w:rPr>
        <w:rFonts w:cs="Times New Roman" w:hint="default"/>
      </w:rPr>
    </w:lvl>
    <w:lvl w:ilvl="8">
      <w:start w:val="1"/>
      <w:numFmt w:val="decimal"/>
      <w:lvlText w:val="%1.%2.%3.%4.%5.%6.%7.%8.%9"/>
      <w:lvlJc w:val="left"/>
      <w:pPr>
        <w:tabs>
          <w:tab w:val="num" w:pos="8136"/>
        </w:tabs>
        <w:ind w:left="8136" w:hanging="1800"/>
      </w:pPr>
      <w:rPr>
        <w:rFonts w:cs="Times New Roman" w:hint="default"/>
      </w:rPr>
    </w:lvl>
  </w:abstractNum>
  <w:abstractNum w:abstractNumId="130" w15:restartNumberingAfterBreak="0">
    <w:nsid w:val="3F456B9D"/>
    <w:multiLevelType w:val="multilevel"/>
    <w:tmpl w:val="5C129E04"/>
    <w:lvl w:ilvl="0">
      <w:start w:val="1"/>
      <w:numFmt w:val="none"/>
      <w:lvlText w:val="100"/>
      <w:lvlJc w:val="left"/>
      <w:pPr>
        <w:tabs>
          <w:tab w:val="num" w:pos="432"/>
        </w:tabs>
        <w:ind w:left="432" w:hanging="432"/>
      </w:pPr>
      <w:rPr>
        <w:rFonts w:cs="Times New Roman"/>
      </w:rPr>
    </w:lvl>
    <w:lvl w:ilvl="1">
      <w:start w:val="1"/>
      <w:numFmt w:val="decimal"/>
      <w:lvlText w:val="%1100.%2"/>
      <w:lvlJc w:val="left"/>
      <w:pPr>
        <w:tabs>
          <w:tab w:val="num" w:pos="1080"/>
        </w:tabs>
        <w:ind w:left="576" w:hanging="576"/>
      </w:pPr>
      <w:rPr>
        <w:rFonts w:cs="Times New Roman"/>
      </w:rPr>
    </w:lvl>
    <w:lvl w:ilvl="2">
      <w:start w:val="1"/>
      <w:numFmt w:val="decimal"/>
      <w:lvlText w:val="%1100.%2.%3"/>
      <w:lvlJc w:val="left"/>
      <w:pPr>
        <w:tabs>
          <w:tab w:val="num" w:pos="1656"/>
        </w:tabs>
        <w:ind w:left="720" w:hanging="504"/>
      </w:pPr>
      <w:rPr>
        <w:rFonts w:cs="Times New Roman"/>
      </w:rPr>
    </w:lvl>
    <w:lvl w:ilvl="3">
      <w:start w:val="1"/>
      <w:numFmt w:val="decimal"/>
      <w:lvlText w:val="%1100.%2.%3.%4"/>
      <w:lvlJc w:val="left"/>
      <w:pPr>
        <w:tabs>
          <w:tab w:val="num" w:pos="1800"/>
        </w:tabs>
        <w:ind w:left="864" w:hanging="504"/>
      </w:pPr>
      <w:rPr>
        <w:rFonts w:cs="Times New Roman"/>
      </w:rPr>
    </w:lvl>
    <w:lvl w:ilvl="4">
      <w:start w:val="1"/>
      <w:numFmt w:val="decimal"/>
      <w:lvlText w:val="%1100.%2.%3.%4.%5"/>
      <w:lvlJc w:val="left"/>
      <w:pPr>
        <w:tabs>
          <w:tab w:val="num" w:pos="1008"/>
        </w:tabs>
        <w:ind w:left="1008" w:hanging="1008"/>
      </w:pPr>
      <w:rPr>
        <w:rFonts w:ascii="Times New Roman" w:hAnsi="Times New Roman" w:cs="Times New Roman" w:hint="default"/>
        <w:b w:val="0"/>
        <w:i/>
        <w:sz w:val="20"/>
      </w:rPr>
    </w:lvl>
    <w:lvl w:ilvl="5">
      <w:start w:val="1"/>
      <w:numFmt w:val="decimal"/>
      <w:lvlText w:val="%1100.%2.%3.%4.%5.%6"/>
      <w:lvlJc w:val="left"/>
      <w:pPr>
        <w:tabs>
          <w:tab w:val="num" w:pos="3168"/>
        </w:tabs>
        <w:ind w:left="3168" w:hanging="3168"/>
      </w:pPr>
      <w:rPr>
        <w:rFonts w:cs="Times New Roman"/>
      </w:rPr>
    </w:lvl>
    <w:lvl w:ilvl="6">
      <w:start w:val="1"/>
      <w:numFmt w:val="decimal"/>
      <w:pStyle w:val="PPP7"/>
      <w:lvlText w:val="%1100.%2.%3.%4.%5.%6.%7"/>
      <w:lvlJc w:val="left"/>
      <w:pPr>
        <w:tabs>
          <w:tab w:val="num" w:pos="1440"/>
        </w:tabs>
        <w:ind w:left="1296" w:hanging="1296"/>
      </w:pPr>
      <w:rPr>
        <w:rFonts w:cs="Times New Roman"/>
      </w:rPr>
    </w:lvl>
    <w:lvl w:ilvl="7">
      <w:start w:val="1"/>
      <w:numFmt w:val="decimal"/>
      <w:pStyle w:val="PPP8"/>
      <w:lvlText w:val="%1100.%2.%3.%4.%5.%6.%7.%8"/>
      <w:lvlJc w:val="left"/>
      <w:pPr>
        <w:tabs>
          <w:tab w:val="num" w:pos="1800"/>
        </w:tabs>
        <w:ind w:left="1440" w:hanging="1440"/>
      </w:pPr>
      <w:rPr>
        <w:rFonts w:cs="Times New Roman"/>
      </w:rPr>
    </w:lvl>
    <w:lvl w:ilvl="8">
      <w:start w:val="1"/>
      <w:numFmt w:val="decimal"/>
      <w:lvlText w:val="%1100.%2.%3.%4.%5.%6.%7.%8.%9"/>
      <w:lvlJc w:val="left"/>
      <w:pPr>
        <w:tabs>
          <w:tab w:val="num" w:pos="2160"/>
        </w:tabs>
        <w:ind w:left="1584" w:hanging="1584"/>
      </w:pPr>
      <w:rPr>
        <w:rFonts w:cs="Times New Roman"/>
      </w:rPr>
    </w:lvl>
  </w:abstractNum>
  <w:abstractNum w:abstractNumId="131" w15:restartNumberingAfterBreak="0">
    <w:nsid w:val="406A6278"/>
    <w:multiLevelType w:val="hybridMultilevel"/>
    <w:tmpl w:val="270C46A0"/>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408F5DE6"/>
    <w:multiLevelType w:val="hybridMultilevel"/>
    <w:tmpl w:val="4D82E5DC"/>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3" w15:restartNumberingAfterBreak="0">
    <w:nsid w:val="40F00975"/>
    <w:multiLevelType w:val="hybridMultilevel"/>
    <w:tmpl w:val="A9441CB4"/>
    <w:lvl w:ilvl="0" w:tplc="CA00F194">
      <w:start w:val="1"/>
      <w:numFmt w:val="decimal"/>
      <w:lvlText w:val="(%1)"/>
      <w:lvlJc w:val="left"/>
      <w:pPr>
        <w:tabs>
          <w:tab w:val="num" w:pos="537"/>
        </w:tabs>
        <w:ind w:left="537" w:hanging="357"/>
      </w:pPr>
      <w:rPr>
        <w:rFonts w:cs="Times New Roman" w:hint="default"/>
        <w:b w:val="0"/>
        <w:i w:val="0"/>
        <w:color w:val="auto"/>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4" w15:restartNumberingAfterBreak="0">
    <w:nsid w:val="414374BA"/>
    <w:multiLevelType w:val="hybridMultilevel"/>
    <w:tmpl w:val="F1481876"/>
    <w:lvl w:ilvl="0" w:tplc="D480BFD6">
      <w:start w:val="1"/>
      <w:numFmt w:val="lowerLetter"/>
      <w:lvlText w:val="(%1)"/>
      <w:lvlJc w:val="left"/>
      <w:pPr>
        <w:tabs>
          <w:tab w:val="num" w:pos="357"/>
        </w:tabs>
        <w:ind w:left="357" w:hanging="357"/>
      </w:pPr>
      <w:rPr>
        <w:rFonts w:cs="Times New Roman" w:hint="default"/>
        <w:b w:val="0"/>
        <w:i w:val="0"/>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5" w15:restartNumberingAfterBreak="0">
    <w:nsid w:val="419E1F54"/>
    <w:multiLevelType w:val="hybridMultilevel"/>
    <w:tmpl w:val="1C901D68"/>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6" w15:restartNumberingAfterBreak="0">
    <w:nsid w:val="41AD4F0F"/>
    <w:multiLevelType w:val="hybridMultilevel"/>
    <w:tmpl w:val="46F0D356"/>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24B03E3"/>
    <w:multiLevelType w:val="hybridMultilevel"/>
    <w:tmpl w:val="783C204E"/>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8" w15:restartNumberingAfterBreak="0">
    <w:nsid w:val="42C23DEE"/>
    <w:multiLevelType w:val="hybridMultilevel"/>
    <w:tmpl w:val="1C901D68"/>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9" w15:restartNumberingAfterBreak="0">
    <w:nsid w:val="44A7764A"/>
    <w:multiLevelType w:val="hybridMultilevel"/>
    <w:tmpl w:val="8558E622"/>
    <w:lvl w:ilvl="0" w:tplc="0C4E5334">
      <w:start w:val="1"/>
      <w:numFmt w:val="bullet"/>
      <w:lvlText w:val=""/>
      <w:lvlJc w:val="left"/>
      <w:pPr>
        <w:tabs>
          <w:tab w:val="num" w:pos="540"/>
        </w:tabs>
        <w:ind w:left="54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44DB3BFA"/>
    <w:multiLevelType w:val="hybridMultilevel"/>
    <w:tmpl w:val="F1481876"/>
    <w:lvl w:ilvl="0" w:tplc="D480BFD6">
      <w:start w:val="1"/>
      <w:numFmt w:val="lowerLetter"/>
      <w:lvlText w:val="(%1)"/>
      <w:lvlJc w:val="left"/>
      <w:pPr>
        <w:tabs>
          <w:tab w:val="num" w:pos="357"/>
        </w:tabs>
        <w:ind w:left="357" w:hanging="357"/>
      </w:pPr>
      <w:rPr>
        <w:rFonts w:cs="Times New Roman" w:hint="default"/>
        <w:b w:val="0"/>
        <w:i w:val="0"/>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1" w15:restartNumberingAfterBreak="0">
    <w:nsid w:val="45173A09"/>
    <w:multiLevelType w:val="hybridMultilevel"/>
    <w:tmpl w:val="D7AEBEE2"/>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2" w15:restartNumberingAfterBreak="0">
    <w:nsid w:val="45A50F6F"/>
    <w:multiLevelType w:val="hybridMultilevel"/>
    <w:tmpl w:val="6DFA6A7C"/>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3" w15:restartNumberingAfterBreak="0">
    <w:nsid w:val="45FF18E7"/>
    <w:multiLevelType w:val="hybridMultilevel"/>
    <w:tmpl w:val="3BA23922"/>
    <w:lvl w:ilvl="0" w:tplc="9AEE47B0">
      <w:start w:val="1"/>
      <w:numFmt w:val="decimal"/>
      <w:lvlText w:val="%1."/>
      <w:lvlJc w:val="left"/>
      <w:pPr>
        <w:ind w:left="1080" w:hanging="72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44" w15:restartNumberingAfterBreak="0">
    <w:nsid w:val="46155439"/>
    <w:multiLevelType w:val="hybridMultilevel"/>
    <w:tmpl w:val="28D49B48"/>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5" w15:restartNumberingAfterBreak="0">
    <w:nsid w:val="463239E4"/>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6" w15:restartNumberingAfterBreak="0">
    <w:nsid w:val="467D63ED"/>
    <w:multiLevelType w:val="hybridMultilevel"/>
    <w:tmpl w:val="A970BC6C"/>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7" w15:restartNumberingAfterBreak="0">
    <w:nsid w:val="47B23E2B"/>
    <w:multiLevelType w:val="hybridMultilevel"/>
    <w:tmpl w:val="1D387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8" w15:restartNumberingAfterBreak="0">
    <w:nsid w:val="48DA0A4A"/>
    <w:multiLevelType w:val="hybridMultilevel"/>
    <w:tmpl w:val="C9B48790"/>
    <w:lvl w:ilvl="0" w:tplc="04090017">
      <w:start w:val="1"/>
      <w:numFmt w:val="lowerLetter"/>
      <w:lvlText w:val="%1)"/>
      <w:lvlJc w:val="left"/>
      <w:pPr>
        <w:tabs>
          <w:tab w:val="num" w:pos="357"/>
        </w:tabs>
        <w:ind w:left="357" w:hanging="357"/>
      </w:pPr>
      <w:rPr>
        <w:rFonts w:cs="Times New Roman" w:hint="default"/>
        <w:b w:val="0"/>
        <w:i w:val="0"/>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9" w15:restartNumberingAfterBreak="0">
    <w:nsid w:val="497A0A59"/>
    <w:multiLevelType w:val="hybridMultilevel"/>
    <w:tmpl w:val="2E5494AC"/>
    <w:lvl w:ilvl="0" w:tplc="1A384328">
      <w:start w:val="1"/>
      <w:numFmt w:val="bullet"/>
      <w:lvlText w:val=""/>
      <w:lvlJc w:val="left"/>
      <w:pPr>
        <w:ind w:left="493" w:hanging="493"/>
      </w:pPr>
      <w:rPr>
        <w:rFonts w:ascii="Symbol" w:hAnsi="Symbol" w:hint="default"/>
      </w:rPr>
    </w:lvl>
    <w:lvl w:ilvl="1" w:tplc="04090003" w:tentative="1">
      <w:start w:val="1"/>
      <w:numFmt w:val="bullet"/>
      <w:lvlText w:val="o"/>
      <w:lvlJc w:val="left"/>
      <w:pPr>
        <w:ind w:left="1213" w:hanging="360"/>
      </w:pPr>
      <w:rPr>
        <w:rFonts w:ascii="Courier New" w:hAnsi="Courier New" w:hint="default"/>
      </w:rPr>
    </w:lvl>
    <w:lvl w:ilvl="2" w:tplc="04090005" w:tentative="1">
      <w:start w:val="1"/>
      <w:numFmt w:val="bullet"/>
      <w:lvlText w:val=""/>
      <w:lvlJc w:val="left"/>
      <w:pPr>
        <w:ind w:left="1933" w:hanging="360"/>
      </w:pPr>
      <w:rPr>
        <w:rFonts w:ascii="Wingdings" w:hAnsi="Wingdings" w:hint="default"/>
      </w:rPr>
    </w:lvl>
    <w:lvl w:ilvl="3" w:tplc="04090001" w:tentative="1">
      <w:start w:val="1"/>
      <w:numFmt w:val="bullet"/>
      <w:lvlText w:val=""/>
      <w:lvlJc w:val="left"/>
      <w:pPr>
        <w:ind w:left="2653" w:hanging="360"/>
      </w:pPr>
      <w:rPr>
        <w:rFonts w:ascii="Symbol" w:hAnsi="Symbol" w:hint="default"/>
      </w:rPr>
    </w:lvl>
    <w:lvl w:ilvl="4" w:tplc="04090003" w:tentative="1">
      <w:start w:val="1"/>
      <w:numFmt w:val="bullet"/>
      <w:lvlText w:val="o"/>
      <w:lvlJc w:val="left"/>
      <w:pPr>
        <w:ind w:left="3373" w:hanging="360"/>
      </w:pPr>
      <w:rPr>
        <w:rFonts w:ascii="Courier New" w:hAnsi="Courier New" w:hint="default"/>
      </w:rPr>
    </w:lvl>
    <w:lvl w:ilvl="5" w:tplc="04090005" w:tentative="1">
      <w:start w:val="1"/>
      <w:numFmt w:val="bullet"/>
      <w:lvlText w:val=""/>
      <w:lvlJc w:val="left"/>
      <w:pPr>
        <w:ind w:left="4093" w:hanging="360"/>
      </w:pPr>
      <w:rPr>
        <w:rFonts w:ascii="Wingdings" w:hAnsi="Wingdings" w:hint="default"/>
      </w:rPr>
    </w:lvl>
    <w:lvl w:ilvl="6" w:tplc="04090001" w:tentative="1">
      <w:start w:val="1"/>
      <w:numFmt w:val="bullet"/>
      <w:lvlText w:val=""/>
      <w:lvlJc w:val="left"/>
      <w:pPr>
        <w:ind w:left="4813" w:hanging="360"/>
      </w:pPr>
      <w:rPr>
        <w:rFonts w:ascii="Symbol" w:hAnsi="Symbol" w:hint="default"/>
      </w:rPr>
    </w:lvl>
    <w:lvl w:ilvl="7" w:tplc="04090003" w:tentative="1">
      <w:start w:val="1"/>
      <w:numFmt w:val="bullet"/>
      <w:lvlText w:val="o"/>
      <w:lvlJc w:val="left"/>
      <w:pPr>
        <w:ind w:left="5533" w:hanging="360"/>
      </w:pPr>
      <w:rPr>
        <w:rFonts w:ascii="Courier New" w:hAnsi="Courier New" w:hint="default"/>
      </w:rPr>
    </w:lvl>
    <w:lvl w:ilvl="8" w:tplc="04090005" w:tentative="1">
      <w:start w:val="1"/>
      <w:numFmt w:val="bullet"/>
      <w:lvlText w:val=""/>
      <w:lvlJc w:val="left"/>
      <w:pPr>
        <w:ind w:left="6253" w:hanging="360"/>
      </w:pPr>
      <w:rPr>
        <w:rFonts w:ascii="Wingdings" w:hAnsi="Wingdings" w:hint="default"/>
      </w:rPr>
    </w:lvl>
  </w:abstractNum>
  <w:abstractNum w:abstractNumId="150" w15:restartNumberingAfterBreak="0">
    <w:nsid w:val="49811FD4"/>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1" w15:restartNumberingAfterBreak="0">
    <w:nsid w:val="4A072011"/>
    <w:multiLevelType w:val="hybridMultilevel"/>
    <w:tmpl w:val="2FFA07CC"/>
    <w:lvl w:ilvl="0" w:tplc="10090017">
      <w:start w:val="1"/>
      <w:numFmt w:val="lowerLetter"/>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152" w15:restartNumberingAfterBreak="0">
    <w:nsid w:val="4C3007B9"/>
    <w:multiLevelType w:val="hybridMultilevel"/>
    <w:tmpl w:val="ECC6FE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53" w15:restartNumberingAfterBreak="0">
    <w:nsid w:val="4C342571"/>
    <w:multiLevelType w:val="hybridMultilevel"/>
    <w:tmpl w:val="2FFA07CC"/>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4" w15:restartNumberingAfterBreak="0">
    <w:nsid w:val="4E2352D0"/>
    <w:multiLevelType w:val="hybridMultilevel"/>
    <w:tmpl w:val="D34E03F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5" w15:restartNumberingAfterBreak="0">
    <w:nsid w:val="4FB34E47"/>
    <w:multiLevelType w:val="hybridMultilevel"/>
    <w:tmpl w:val="59904926"/>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6" w15:restartNumberingAfterBreak="0">
    <w:nsid w:val="50936BC2"/>
    <w:multiLevelType w:val="hybridMultilevel"/>
    <w:tmpl w:val="1B7A5F9A"/>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51E86871"/>
    <w:multiLevelType w:val="hybridMultilevel"/>
    <w:tmpl w:val="3DC2BD86"/>
    <w:lvl w:ilvl="0" w:tplc="10090017">
      <w:start w:val="1"/>
      <w:numFmt w:val="lowerLetter"/>
      <w:lvlText w:val="%1)"/>
      <w:lvlJc w:val="left"/>
      <w:pPr>
        <w:ind w:left="720" w:hanging="360"/>
      </w:pPr>
      <w:rPr>
        <w:rFonts w:hint="default"/>
      </w:rPr>
    </w:lvl>
    <w:lvl w:ilvl="1" w:tplc="EF04ED1A">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1F859C2"/>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9" w15:restartNumberingAfterBreak="0">
    <w:nsid w:val="520E220C"/>
    <w:multiLevelType w:val="hybridMultilevel"/>
    <w:tmpl w:val="F878A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0" w15:restartNumberingAfterBreak="0">
    <w:nsid w:val="5285015A"/>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1" w15:restartNumberingAfterBreak="0">
    <w:nsid w:val="52E27F1C"/>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2" w15:restartNumberingAfterBreak="0">
    <w:nsid w:val="52F67F7E"/>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3" w15:restartNumberingAfterBreak="0">
    <w:nsid w:val="53B763E1"/>
    <w:multiLevelType w:val="hybridMultilevel"/>
    <w:tmpl w:val="095661DA"/>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4" w15:restartNumberingAfterBreak="0">
    <w:nsid w:val="54CE2070"/>
    <w:multiLevelType w:val="hybridMultilevel"/>
    <w:tmpl w:val="8C10D82E"/>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5904F58"/>
    <w:multiLevelType w:val="hybridMultilevel"/>
    <w:tmpl w:val="76C4B6C6"/>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6" w15:restartNumberingAfterBreak="0">
    <w:nsid w:val="56444874"/>
    <w:multiLevelType w:val="hybridMultilevel"/>
    <w:tmpl w:val="9CB68C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7" w15:restartNumberingAfterBreak="0">
    <w:nsid w:val="57214ABB"/>
    <w:multiLevelType w:val="hybridMultilevel"/>
    <w:tmpl w:val="B90C7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585446D0"/>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9" w15:restartNumberingAfterBreak="0">
    <w:nsid w:val="587968F4"/>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0" w15:restartNumberingAfterBreak="0">
    <w:nsid w:val="589F1DD2"/>
    <w:multiLevelType w:val="hybridMultilevel"/>
    <w:tmpl w:val="8C7E54A4"/>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1" w15:restartNumberingAfterBreak="0">
    <w:nsid w:val="59170D3E"/>
    <w:multiLevelType w:val="multilevel"/>
    <w:tmpl w:val="7A36FAA4"/>
    <w:lvl w:ilvl="0">
      <w:start w:val="200"/>
      <w:numFmt w:val="decimal"/>
      <w:lvlText w:val="%1"/>
      <w:lvlJc w:val="left"/>
      <w:pPr>
        <w:tabs>
          <w:tab w:val="num" w:pos="1440"/>
        </w:tabs>
        <w:ind w:left="1440" w:hanging="1440"/>
      </w:pPr>
      <w:rPr>
        <w:rFonts w:cs="Times New Roman" w:hint="default"/>
      </w:rPr>
    </w:lvl>
    <w:lvl w:ilvl="1">
      <w:start w:val="1"/>
      <w:numFmt w:val="decimal"/>
      <w:pStyle w:val="PPP2"/>
      <w:lvlText w:val="%1.%2"/>
      <w:lvlJc w:val="left"/>
      <w:pPr>
        <w:tabs>
          <w:tab w:val="num" w:pos="2610"/>
        </w:tabs>
        <w:ind w:left="2610" w:hanging="1440"/>
      </w:pPr>
      <w:rPr>
        <w:rFonts w:cs="Times New Roman" w:hint="default"/>
      </w:rPr>
    </w:lvl>
    <w:lvl w:ilvl="2">
      <w:start w:val="1"/>
      <w:numFmt w:val="decimal"/>
      <w:pStyle w:val="PPP3"/>
      <w:lvlText w:val="%1.%2.%3"/>
      <w:lvlJc w:val="left"/>
      <w:pPr>
        <w:tabs>
          <w:tab w:val="num" w:pos="3330"/>
        </w:tabs>
        <w:ind w:left="3330" w:hanging="1440"/>
      </w:pPr>
      <w:rPr>
        <w:rFonts w:cs="Times New Roman" w:hint="default"/>
        <w:b/>
      </w:rPr>
    </w:lvl>
    <w:lvl w:ilvl="3">
      <w:start w:val="1"/>
      <w:numFmt w:val="decimal"/>
      <w:lvlText w:val="%1.%2.%3.%4"/>
      <w:lvlJc w:val="left"/>
      <w:pPr>
        <w:tabs>
          <w:tab w:val="num" w:pos="3690"/>
        </w:tabs>
        <w:ind w:left="3690" w:hanging="1440"/>
      </w:pPr>
      <w:rPr>
        <w:rFonts w:cs="Times New Roman" w:hint="default"/>
        <w:b/>
      </w:rPr>
    </w:lvl>
    <w:lvl w:ilvl="4">
      <w:start w:val="1"/>
      <w:numFmt w:val="decimal"/>
      <w:lvlText w:val="%1.%2.%3.%4.%5"/>
      <w:lvlJc w:val="left"/>
      <w:pPr>
        <w:tabs>
          <w:tab w:val="num" w:pos="4320"/>
        </w:tabs>
        <w:ind w:left="4320" w:hanging="144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72" w15:restartNumberingAfterBreak="0">
    <w:nsid w:val="595B2F03"/>
    <w:multiLevelType w:val="hybridMultilevel"/>
    <w:tmpl w:val="F856BA5E"/>
    <w:lvl w:ilvl="0" w:tplc="0409000F">
      <w:start w:val="1"/>
      <w:numFmt w:val="decimal"/>
      <w:lvlText w:val="%1."/>
      <w:lvlJc w:val="left"/>
      <w:pPr>
        <w:ind w:left="720" w:hanging="360"/>
      </w:pPr>
    </w:lvl>
    <w:lvl w:ilvl="1" w:tplc="1009001B">
      <w:start w:val="1"/>
      <w:numFmt w:val="lowerRoman"/>
      <w:lvlText w:val="%2."/>
      <w:lvlJc w:val="right"/>
      <w:pPr>
        <w:ind w:left="1211" w:hanging="360"/>
      </w:pPr>
    </w:lvl>
    <w:lvl w:ilvl="2" w:tplc="10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FEB4FEA2">
      <w:start w:val="1"/>
      <w:numFmt w:val="decimal"/>
      <w:lvlText w:val="%7."/>
      <w:lvlJc w:val="left"/>
      <w:pPr>
        <w:ind w:left="5040" w:hanging="360"/>
      </w:pPr>
      <w:rPr>
        <w:rFonts w:ascii="Arial" w:hAnsi="Aria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3" w15:restartNumberingAfterBreak="0">
    <w:nsid w:val="59E854E6"/>
    <w:multiLevelType w:val="hybridMultilevel"/>
    <w:tmpl w:val="28D49B48"/>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4" w15:restartNumberingAfterBreak="0">
    <w:nsid w:val="5A6F0B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5" w15:restartNumberingAfterBreak="0">
    <w:nsid w:val="5AE257F1"/>
    <w:multiLevelType w:val="multilevel"/>
    <w:tmpl w:val="D0527B78"/>
    <w:lvl w:ilvl="0">
      <w:start w:val="400"/>
      <w:numFmt w:val="decimal"/>
      <w:lvlText w:val="%1"/>
      <w:lvlJc w:val="left"/>
      <w:pPr>
        <w:tabs>
          <w:tab w:val="num" w:pos="1155"/>
        </w:tabs>
        <w:ind w:left="1155" w:hanging="1155"/>
      </w:pPr>
      <w:rPr>
        <w:rFonts w:cs="Times New Roman" w:hint="default"/>
      </w:rPr>
    </w:lvl>
    <w:lvl w:ilvl="1">
      <w:start w:val="11"/>
      <w:numFmt w:val="decimal"/>
      <w:lvlText w:val="%1.%2"/>
      <w:lvlJc w:val="left"/>
      <w:pPr>
        <w:tabs>
          <w:tab w:val="num" w:pos="1299"/>
        </w:tabs>
        <w:ind w:left="1299" w:hanging="1155"/>
      </w:pPr>
      <w:rPr>
        <w:rFonts w:cs="Times New Roman" w:hint="default"/>
      </w:rPr>
    </w:lvl>
    <w:lvl w:ilvl="2">
      <w:start w:val="1"/>
      <w:numFmt w:val="decimal"/>
      <w:lvlText w:val="%1.%2.%3"/>
      <w:lvlJc w:val="left"/>
      <w:pPr>
        <w:tabs>
          <w:tab w:val="num" w:pos="1443"/>
        </w:tabs>
        <w:ind w:left="1443" w:hanging="1155"/>
      </w:pPr>
      <w:rPr>
        <w:rFonts w:cs="Times New Roman" w:hint="default"/>
      </w:rPr>
    </w:lvl>
    <w:lvl w:ilvl="3">
      <w:start w:val="1"/>
      <w:numFmt w:val="decimal"/>
      <w:pStyle w:val="PPP4"/>
      <w:lvlText w:val="%1.%2.%3.%4"/>
      <w:lvlJc w:val="left"/>
      <w:pPr>
        <w:tabs>
          <w:tab w:val="num" w:pos="1587"/>
        </w:tabs>
        <w:ind w:left="1587" w:hanging="1155"/>
      </w:pPr>
      <w:rPr>
        <w:rFonts w:cs="Times New Roman" w:hint="default"/>
      </w:rPr>
    </w:lvl>
    <w:lvl w:ilvl="4">
      <w:start w:val="1"/>
      <w:numFmt w:val="decimal"/>
      <w:lvlText w:val="%1.%2.%3.%4.%5"/>
      <w:lvlJc w:val="left"/>
      <w:pPr>
        <w:tabs>
          <w:tab w:val="num" w:pos="1731"/>
        </w:tabs>
        <w:ind w:left="1731" w:hanging="1155"/>
      </w:pPr>
      <w:rPr>
        <w:rFonts w:cs="Times New Roman" w:hint="default"/>
      </w:rPr>
    </w:lvl>
    <w:lvl w:ilvl="5">
      <w:start w:val="1"/>
      <w:numFmt w:val="decimal"/>
      <w:lvlText w:val="%1.%2.%3.%4.%5.%6"/>
      <w:lvlJc w:val="left"/>
      <w:pPr>
        <w:tabs>
          <w:tab w:val="num" w:pos="2160"/>
        </w:tabs>
        <w:ind w:left="2160" w:hanging="1440"/>
      </w:pPr>
      <w:rPr>
        <w:rFonts w:cs="Times New Roman" w:hint="default"/>
      </w:rPr>
    </w:lvl>
    <w:lvl w:ilvl="6">
      <w:start w:val="1"/>
      <w:numFmt w:val="decimal"/>
      <w:lvlText w:val="%1.%2.%3.%4.%5.%6.%7"/>
      <w:lvlJc w:val="left"/>
      <w:pPr>
        <w:tabs>
          <w:tab w:val="num" w:pos="2304"/>
        </w:tabs>
        <w:ind w:left="2304" w:hanging="1440"/>
      </w:pPr>
      <w:rPr>
        <w:rFonts w:cs="Times New Roman" w:hint="default"/>
      </w:rPr>
    </w:lvl>
    <w:lvl w:ilvl="7">
      <w:start w:val="1"/>
      <w:numFmt w:val="decimal"/>
      <w:lvlText w:val="%1.%2.%3.%4.%5.%6.%7.%8"/>
      <w:lvlJc w:val="left"/>
      <w:pPr>
        <w:tabs>
          <w:tab w:val="num" w:pos="2808"/>
        </w:tabs>
        <w:ind w:left="2808" w:hanging="1800"/>
      </w:pPr>
      <w:rPr>
        <w:rFonts w:cs="Times New Roman" w:hint="default"/>
      </w:rPr>
    </w:lvl>
    <w:lvl w:ilvl="8">
      <w:start w:val="1"/>
      <w:numFmt w:val="decimal"/>
      <w:lvlText w:val="%1.%2.%3.%4.%5.%6.%7.%8.%9"/>
      <w:lvlJc w:val="left"/>
      <w:pPr>
        <w:tabs>
          <w:tab w:val="num" w:pos="2952"/>
        </w:tabs>
        <w:ind w:left="2952" w:hanging="1800"/>
      </w:pPr>
      <w:rPr>
        <w:rFonts w:cs="Times New Roman" w:hint="default"/>
      </w:rPr>
    </w:lvl>
  </w:abstractNum>
  <w:abstractNum w:abstractNumId="176" w15:restartNumberingAfterBreak="0">
    <w:nsid w:val="5B3C4FCC"/>
    <w:multiLevelType w:val="hybridMultilevel"/>
    <w:tmpl w:val="D402E31C"/>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5BAE58DE"/>
    <w:multiLevelType w:val="hybridMultilevel"/>
    <w:tmpl w:val="0EF8B7B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8" w15:restartNumberingAfterBreak="0">
    <w:nsid w:val="5C213389"/>
    <w:multiLevelType w:val="hybridMultilevel"/>
    <w:tmpl w:val="7474D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FEB4FEA2">
      <w:start w:val="1"/>
      <w:numFmt w:val="decimal"/>
      <w:lvlText w:val="%7."/>
      <w:lvlJc w:val="left"/>
      <w:pPr>
        <w:ind w:left="5040" w:hanging="360"/>
      </w:pPr>
      <w:rPr>
        <w:rFonts w:ascii="Arial" w:hAnsi="Aria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9" w15:restartNumberingAfterBreak="0">
    <w:nsid w:val="5C933EB5"/>
    <w:multiLevelType w:val="hybridMultilevel"/>
    <w:tmpl w:val="C1F684F8"/>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CA8553C"/>
    <w:multiLevelType w:val="hybridMultilevel"/>
    <w:tmpl w:val="D810639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1" w15:restartNumberingAfterBreak="0">
    <w:nsid w:val="5D246787"/>
    <w:multiLevelType w:val="hybridMultilevel"/>
    <w:tmpl w:val="F178219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2" w15:restartNumberingAfterBreak="0">
    <w:nsid w:val="5D861810"/>
    <w:multiLevelType w:val="hybridMultilevel"/>
    <w:tmpl w:val="2FFA07CC"/>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3" w15:restartNumberingAfterBreak="0">
    <w:nsid w:val="5DBC3F18"/>
    <w:multiLevelType w:val="hybridMultilevel"/>
    <w:tmpl w:val="098232F0"/>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4" w15:restartNumberingAfterBreak="0">
    <w:nsid w:val="5DBD6427"/>
    <w:multiLevelType w:val="hybridMultilevel"/>
    <w:tmpl w:val="04CC7D52"/>
    <w:lvl w:ilvl="0" w:tplc="4A8EBD58">
      <w:start w:val="1"/>
      <w:numFmt w:val="decimal"/>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5DE325AA"/>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6" w15:restartNumberingAfterBreak="0">
    <w:nsid w:val="5E331E0E"/>
    <w:multiLevelType w:val="hybridMultilevel"/>
    <w:tmpl w:val="79CAAFCA"/>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5F1D22C4"/>
    <w:multiLevelType w:val="hybridMultilevel"/>
    <w:tmpl w:val="F878A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8" w15:restartNumberingAfterBreak="0">
    <w:nsid w:val="5F3F3A3E"/>
    <w:multiLevelType w:val="hybridMultilevel"/>
    <w:tmpl w:val="F878A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9" w15:restartNumberingAfterBreak="0">
    <w:nsid w:val="5F7547CB"/>
    <w:multiLevelType w:val="multilevel"/>
    <w:tmpl w:val="FB60194A"/>
    <w:lvl w:ilvl="0">
      <w:start w:val="1"/>
      <w:numFmt w:val="decimal"/>
      <w:suff w:val="nothing"/>
      <w:lvlText w:val="PART %1"/>
      <w:lvlJc w:val="left"/>
      <w:rPr>
        <w:rFonts w:ascii="Times New Roman Bold" w:hAnsi="Times New Roman Bold" w:cs="Times New Roman" w:hint="default"/>
        <w:b/>
        <w:bCs w:val="0"/>
        <w:i w:val="0"/>
        <w:iCs w:val="0"/>
        <w:caps/>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4"/>
      <w:numFmt w:val="decimal"/>
      <w:lvlText w:val="ARTICLE %2"/>
      <w:lvlJc w:val="left"/>
      <w:pPr>
        <w:tabs>
          <w:tab w:val="num" w:pos="1728"/>
        </w:tabs>
        <w:ind w:left="1728" w:hanging="1728"/>
      </w:pPr>
      <w:rPr>
        <w:rFonts w:ascii="Times New Roman Bold" w:hAnsi="Times New Roman Bold" w:cs="Times New Roman" w:hint="default"/>
        <w:b/>
        <w:bCs w:val="0"/>
        <w:i w:val="0"/>
        <w:iCs w:val="0"/>
        <w:caps w:val="0"/>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2.%3"/>
      <w:lvlJc w:val="left"/>
      <w:pPr>
        <w:tabs>
          <w:tab w:val="num" w:pos="720"/>
        </w:tabs>
        <w:ind w:left="720" w:hanging="720"/>
      </w:pPr>
      <w:rPr>
        <w:rFonts w:cs="Times New Roman" w:hint="eastAsia"/>
        <w:b/>
        <w:bCs w:val="0"/>
        <w:u w:val="none"/>
      </w:rPr>
    </w:lvl>
    <w:lvl w:ilvl="3">
      <w:start w:val="1"/>
      <w:numFmt w:val="lowerLetter"/>
      <w:lvlText w:val="(%4)"/>
      <w:lvlJc w:val="left"/>
      <w:pPr>
        <w:tabs>
          <w:tab w:val="num" w:pos="720"/>
        </w:tabs>
        <w:ind w:left="720" w:hanging="720"/>
      </w:pPr>
      <w:rPr>
        <w:rFonts w:ascii="Times New Roman" w:hAnsi="Times New Roman" w:cs="Times New Roman" w:hint="default"/>
        <w:b w:val="0"/>
        <w:bCs w:val="0"/>
        <w:i w:val="0"/>
        <w:iCs w:val="0"/>
        <w:color w:val="auto"/>
        <w:sz w:val="24"/>
        <w:szCs w:val="24"/>
        <w:u w:val="none"/>
      </w:rPr>
    </w:lvl>
    <w:lvl w:ilvl="4">
      <w:start w:val="1"/>
      <w:numFmt w:val="lowerRoman"/>
      <w:lvlText w:val="(%5)"/>
      <w:lvlJc w:val="left"/>
      <w:pPr>
        <w:tabs>
          <w:tab w:val="num" w:pos="1530"/>
        </w:tabs>
        <w:ind w:left="1530" w:hanging="720"/>
      </w:pPr>
      <w:rPr>
        <w:rFonts w:cs="Times New Roman" w:hint="eastAsia"/>
        <w:bCs w:val="0"/>
        <w:i w:val="0"/>
        <w:iCs w:val="0"/>
        <w:smallCaps w:val="0"/>
        <w:strike w:val="0"/>
        <w:dstrike w:val="0"/>
        <w:vanish w:val="0"/>
        <w:spacing w:val="0"/>
        <w:kern w:val="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upperLetter"/>
      <w:lvlText w:val="%6."/>
      <w:lvlJc w:val="left"/>
      <w:pPr>
        <w:tabs>
          <w:tab w:val="num" w:pos="2160"/>
        </w:tabs>
        <w:ind w:left="2160" w:hanging="720"/>
      </w:pPr>
      <w:rPr>
        <w:rFonts w:cs="Times New Roman" w:hint="eastAsia"/>
        <w:b w:val="0"/>
        <w:i w:val="0"/>
        <w:color w:val="auto"/>
        <w:sz w:val="22"/>
        <w:u w:val="none"/>
      </w:rPr>
    </w:lvl>
    <w:lvl w:ilvl="6">
      <w:start w:val="1"/>
      <w:numFmt w:val="decimal"/>
      <w:lvlText w:val="%7."/>
      <w:lvlJc w:val="left"/>
      <w:pPr>
        <w:tabs>
          <w:tab w:val="num" w:pos="2592"/>
        </w:tabs>
        <w:ind w:left="2592" w:hanging="432"/>
      </w:pPr>
      <w:rPr>
        <w:rFonts w:ascii="Times New Roman" w:hAnsi="Times New Roman" w:cs="Times New Roman" w:hint="default"/>
        <w:b w:val="0"/>
        <w:sz w:val="22"/>
        <w:u w:val="none"/>
      </w:rPr>
    </w:lvl>
    <w:lvl w:ilvl="7">
      <w:start w:val="1"/>
      <w:numFmt w:val="lowerRoman"/>
      <w:lvlText w:val="%8."/>
      <w:lvlJc w:val="right"/>
      <w:pPr>
        <w:tabs>
          <w:tab w:val="num" w:pos="2880"/>
        </w:tabs>
        <w:ind w:left="3600" w:hanging="720"/>
      </w:pPr>
      <w:rPr>
        <w:rFonts w:cs="Times New Roman" w:hint="eastAsia"/>
        <w:b w:val="0"/>
        <w:bCs w:val="0"/>
        <w:color w:val="auto"/>
        <w:u w:val="none"/>
      </w:rPr>
    </w:lvl>
    <w:lvl w:ilvl="8">
      <w:start w:val="1"/>
      <w:numFmt w:val="none"/>
      <w:lvlText w:val=""/>
      <w:lvlJc w:val="left"/>
      <w:pPr>
        <w:tabs>
          <w:tab w:val="num" w:pos="0"/>
        </w:tabs>
      </w:pPr>
      <w:rPr>
        <w:rFonts w:cs="Times New Roman" w:hint="eastAsia"/>
        <w:u w:val="none"/>
      </w:rPr>
    </w:lvl>
  </w:abstractNum>
  <w:abstractNum w:abstractNumId="190" w15:restartNumberingAfterBreak="0">
    <w:nsid w:val="5FAA4121"/>
    <w:multiLevelType w:val="hybridMultilevel"/>
    <w:tmpl w:val="A970BC6C"/>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1" w15:restartNumberingAfterBreak="0">
    <w:nsid w:val="603F1265"/>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2" w15:restartNumberingAfterBreak="0">
    <w:nsid w:val="607A7C54"/>
    <w:multiLevelType w:val="hybridMultilevel"/>
    <w:tmpl w:val="28D49B48"/>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3" w15:restartNumberingAfterBreak="0">
    <w:nsid w:val="619302A9"/>
    <w:multiLevelType w:val="hybridMultilevel"/>
    <w:tmpl w:val="F878A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4" w15:restartNumberingAfterBreak="0">
    <w:nsid w:val="631A1FF5"/>
    <w:multiLevelType w:val="hybridMultilevel"/>
    <w:tmpl w:val="6DFA6A7C"/>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5" w15:restartNumberingAfterBreak="0">
    <w:nsid w:val="636E3A6D"/>
    <w:multiLevelType w:val="hybridMultilevel"/>
    <w:tmpl w:val="28D49B48"/>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6" w15:restartNumberingAfterBreak="0">
    <w:nsid w:val="63DB2150"/>
    <w:multiLevelType w:val="hybridMultilevel"/>
    <w:tmpl w:val="DFA2EED8"/>
    <w:lvl w:ilvl="0" w:tplc="6B2C0FDC">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7" w15:restartNumberingAfterBreak="0">
    <w:nsid w:val="63F16F62"/>
    <w:multiLevelType w:val="hybridMultilevel"/>
    <w:tmpl w:val="9F7CC284"/>
    <w:lvl w:ilvl="0" w:tplc="10090013">
      <w:start w:val="1"/>
      <w:numFmt w:val="upp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8" w15:restartNumberingAfterBreak="0">
    <w:nsid w:val="643104A4"/>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9" w15:restartNumberingAfterBreak="0">
    <w:nsid w:val="64461151"/>
    <w:multiLevelType w:val="hybridMultilevel"/>
    <w:tmpl w:val="C1DE1130"/>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57D3D7D"/>
    <w:multiLevelType w:val="hybridMultilevel"/>
    <w:tmpl w:val="2FFA07CC"/>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1" w15:restartNumberingAfterBreak="0">
    <w:nsid w:val="65BE0280"/>
    <w:multiLevelType w:val="hybridMultilevel"/>
    <w:tmpl w:val="CD90CC24"/>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65CF10E4"/>
    <w:multiLevelType w:val="hybridMultilevel"/>
    <w:tmpl w:val="F878A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3" w15:restartNumberingAfterBreak="0">
    <w:nsid w:val="65EE1943"/>
    <w:multiLevelType w:val="hybridMultilevel"/>
    <w:tmpl w:val="F1481876"/>
    <w:lvl w:ilvl="0" w:tplc="D480BFD6">
      <w:start w:val="1"/>
      <w:numFmt w:val="lowerLetter"/>
      <w:lvlText w:val="(%1)"/>
      <w:lvlJc w:val="left"/>
      <w:pPr>
        <w:tabs>
          <w:tab w:val="num" w:pos="357"/>
        </w:tabs>
        <w:ind w:left="357" w:hanging="357"/>
      </w:pPr>
      <w:rPr>
        <w:rFonts w:cs="Times New Roman" w:hint="default"/>
        <w:b w:val="0"/>
        <w:i w:val="0"/>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4" w15:restartNumberingAfterBreak="0">
    <w:nsid w:val="6653532A"/>
    <w:multiLevelType w:val="hybridMultilevel"/>
    <w:tmpl w:val="5A7465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5" w15:restartNumberingAfterBreak="0">
    <w:nsid w:val="66854312"/>
    <w:multiLevelType w:val="hybridMultilevel"/>
    <w:tmpl w:val="AB72A17E"/>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6" w15:restartNumberingAfterBreak="0">
    <w:nsid w:val="670E54A6"/>
    <w:multiLevelType w:val="hybridMultilevel"/>
    <w:tmpl w:val="7C6E01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7" w15:restartNumberingAfterBreak="0">
    <w:nsid w:val="67A20E12"/>
    <w:multiLevelType w:val="hybridMultilevel"/>
    <w:tmpl w:val="1D4AF0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8" w15:restartNumberingAfterBreak="0">
    <w:nsid w:val="67D64245"/>
    <w:multiLevelType w:val="hybridMultilevel"/>
    <w:tmpl w:val="3820A2AC"/>
    <w:lvl w:ilvl="0" w:tplc="64F0D08A">
      <w:start w:val="1"/>
      <w:numFmt w:val="lowerLetter"/>
      <w:lvlText w:val="(%1)"/>
      <w:lvlJc w:val="left"/>
      <w:pPr>
        <w:tabs>
          <w:tab w:val="num" w:pos="357"/>
        </w:tabs>
        <w:ind w:left="357" w:hanging="357"/>
      </w:pPr>
      <w:rPr>
        <w:rFonts w:cs="Times New Roman" w:hint="default"/>
        <w:b w:val="0"/>
        <w:i w:val="0"/>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9" w15:restartNumberingAfterBreak="0">
    <w:nsid w:val="68135D52"/>
    <w:multiLevelType w:val="hybridMultilevel"/>
    <w:tmpl w:val="8C7E54A4"/>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0" w15:restartNumberingAfterBreak="0">
    <w:nsid w:val="68183D17"/>
    <w:multiLevelType w:val="hybridMultilevel"/>
    <w:tmpl w:val="F878A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1" w15:restartNumberingAfterBreak="0">
    <w:nsid w:val="685F50D3"/>
    <w:multiLevelType w:val="hybridMultilevel"/>
    <w:tmpl w:val="E7600628"/>
    <w:lvl w:ilvl="0" w:tplc="10090001">
      <w:start w:val="1"/>
      <w:numFmt w:val="bullet"/>
      <w:lvlText w:val=""/>
      <w:lvlJc w:val="left"/>
      <w:pPr>
        <w:ind w:left="783" w:hanging="360"/>
      </w:pPr>
      <w:rPr>
        <w:rFonts w:ascii="Symbol" w:hAnsi="Symbol" w:hint="default"/>
      </w:rPr>
    </w:lvl>
    <w:lvl w:ilvl="1" w:tplc="10090003" w:tentative="1">
      <w:start w:val="1"/>
      <w:numFmt w:val="bullet"/>
      <w:lvlText w:val="o"/>
      <w:lvlJc w:val="left"/>
      <w:pPr>
        <w:ind w:left="1503" w:hanging="360"/>
      </w:pPr>
      <w:rPr>
        <w:rFonts w:ascii="Courier New" w:hAnsi="Courier New" w:cs="Courier New" w:hint="default"/>
      </w:rPr>
    </w:lvl>
    <w:lvl w:ilvl="2" w:tplc="10090005" w:tentative="1">
      <w:start w:val="1"/>
      <w:numFmt w:val="bullet"/>
      <w:lvlText w:val=""/>
      <w:lvlJc w:val="left"/>
      <w:pPr>
        <w:ind w:left="2223" w:hanging="360"/>
      </w:pPr>
      <w:rPr>
        <w:rFonts w:ascii="Wingdings" w:hAnsi="Wingdings" w:hint="default"/>
      </w:rPr>
    </w:lvl>
    <w:lvl w:ilvl="3" w:tplc="10090001" w:tentative="1">
      <w:start w:val="1"/>
      <w:numFmt w:val="bullet"/>
      <w:lvlText w:val=""/>
      <w:lvlJc w:val="left"/>
      <w:pPr>
        <w:ind w:left="2943" w:hanging="360"/>
      </w:pPr>
      <w:rPr>
        <w:rFonts w:ascii="Symbol" w:hAnsi="Symbol" w:hint="default"/>
      </w:rPr>
    </w:lvl>
    <w:lvl w:ilvl="4" w:tplc="10090003" w:tentative="1">
      <w:start w:val="1"/>
      <w:numFmt w:val="bullet"/>
      <w:lvlText w:val="o"/>
      <w:lvlJc w:val="left"/>
      <w:pPr>
        <w:ind w:left="3663" w:hanging="360"/>
      </w:pPr>
      <w:rPr>
        <w:rFonts w:ascii="Courier New" w:hAnsi="Courier New" w:cs="Courier New" w:hint="default"/>
      </w:rPr>
    </w:lvl>
    <w:lvl w:ilvl="5" w:tplc="10090005" w:tentative="1">
      <w:start w:val="1"/>
      <w:numFmt w:val="bullet"/>
      <w:lvlText w:val=""/>
      <w:lvlJc w:val="left"/>
      <w:pPr>
        <w:ind w:left="4383" w:hanging="360"/>
      </w:pPr>
      <w:rPr>
        <w:rFonts w:ascii="Wingdings" w:hAnsi="Wingdings" w:hint="default"/>
      </w:rPr>
    </w:lvl>
    <w:lvl w:ilvl="6" w:tplc="10090001" w:tentative="1">
      <w:start w:val="1"/>
      <w:numFmt w:val="bullet"/>
      <w:lvlText w:val=""/>
      <w:lvlJc w:val="left"/>
      <w:pPr>
        <w:ind w:left="5103" w:hanging="360"/>
      </w:pPr>
      <w:rPr>
        <w:rFonts w:ascii="Symbol" w:hAnsi="Symbol" w:hint="default"/>
      </w:rPr>
    </w:lvl>
    <w:lvl w:ilvl="7" w:tplc="10090003" w:tentative="1">
      <w:start w:val="1"/>
      <w:numFmt w:val="bullet"/>
      <w:lvlText w:val="o"/>
      <w:lvlJc w:val="left"/>
      <w:pPr>
        <w:ind w:left="5823" w:hanging="360"/>
      </w:pPr>
      <w:rPr>
        <w:rFonts w:ascii="Courier New" w:hAnsi="Courier New" w:cs="Courier New" w:hint="default"/>
      </w:rPr>
    </w:lvl>
    <w:lvl w:ilvl="8" w:tplc="10090005" w:tentative="1">
      <w:start w:val="1"/>
      <w:numFmt w:val="bullet"/>
      <w:lvlText w:val=""/>
      <w:lvlJc w:val="left"/>
      <w:pPr>
        <w:ind w:left="6543" w:hanging="360"/>
      </w:pPr>
      <w:rPr>
        <w:rFonts w:ascii="Wingdings" w:hAnsi="Wingdings" w:hint="default"/>
      </w:rPr>
    </w:lvl>
  </w:abstractNum>
  <w:abstractNum w:abstractNumId="212" w15:restartNumberingAfterBreak="0">
    <w:nsid w:val="68874968"/>
    <w:multiLevelType w:val="hybridMultilevel"/>
    <w:tmpl w:val="02B8AC16"/>
    <w:lvl w:ilvl="0" w:tplc="13D2A6C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3" w15:restartNumberingAfterBreak="0">
    <w:nsid w:val="68A832C9"/>
    <w:multiLevelType w:val="hybridMultilevel"/>
    <w:tmpl w:val="0A40BCB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14" w15:restartNumberingAfterBreak="0">
    <w:nsid w:val="693569D2"/>
    <w:multiLevelType w:val="hybridMultilevel"/>
    <w:tmpl w:val="C1543B6C"/>
    <w:lvl w:ilvl="0" w:tplc="10090001">
      <w:start w:val="1"/>
      <w:numFmt w:val="bullet"/>
      <w:lvlText w:val=""/>
      <w:lvlJc w:val="left"/>
      <w:pPr>
        <w:tabs>
          <w:tab w:val="num" w:pos="1980"/>
        </w:tabs>
        <w:ind w:left="1980" w:hanging="360"/>
      </w:pPr>
      <w:rPr>
        <w:rFonts w:ascii="Symbol" w:hAnsi="Symbol" w:hint="default"/>
      </w:rPr>
    </w:lvl>
    <w:lvl w:ilvl="1" w:tplc="BA68A610">
      <w:start w:val="1"/>
      <w:numFmt w:val="bullet"/>
      <w:lvlText w:val=""/>
      <w:lvlJc w:val="left"/>
      <w:pPr>
        <w:tabs>
          <w:tab w:val="num" w:pos="3600"/>
        </w:tabs>
        <w:ind w:left="3600" w:hanging="360"/>
      </w:pPr>
      <w:rPr>
        <w:rFonts w:ascii="Symbol" w:hAnsi="Symbol" w:hint="default"/>
        <w:color w:val="auto"/>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5" w15:restartNumberingAfterBreak="0">
    <w:nsid w:val="697F0A56"/>
    <w:multiLevelType w:val="hybridMultilevel"/>
    <w:tmpl w:val="F1481876"/>
    <w:lvl w:ilvl="0" w:tplc="D480BFD6">
      <w:start w:val="1"/>
      <w:numFmt w:val="lowerLetter"/>
      <w:lvlText w:val="(%1)"/>
      <w:lvlJc w:val="left"/>
      <w:pPr>
        <w:tabs>
          <w:tab w:val="num" w:pos="357"/>
        </w:tabs>
        <w:ind w:left="357" w:hanging="357"/>
      </w:pPr>
      <w:rPr>
        <w:rFonts w:cs="Times New Roman" w:hint="default"/>
        <w:b w:val="0"/>
        <w:i w:val="0"/>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6" w15:restartNumberingAfterBreak="0">
    <w:nsid w:val="6A2F6A6D"/>
    <w:multiLevelType w:val="hybridMultilevel"/>
    <w:tmpl w:val="2574242E"/>
    <w:lvl w:ilvl="0" w:tplc="0409000F">
      <w:start w:val="1"/>
      <w:numFmt w:val="decimal"/>
      <w:lvlText w:val="%1."/>
      <w:lvlJc w:val="left"/>
      <w:pPr>
        <w:ind w:left="720" w:hanging="360"/>
      </w:pPr>
    </w:lvl>
    <w:lvl w:ilvl="1" w:tplc="10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7" w15:restartNumberingAfterBreak="0">
    <w:nsid w:val="6A3E0F1D"/>
    <w:multiLevelType w:val="hybridMultilevel"/>
    <w:tmpl w:val="46DCB840"/>
    <w:lvl w:ilvl="0" w:tplc="0409000F">
      <w:start w:val="1"/>
      <w:numFmt w:val="decimal"/>
      <w:lvlText w:val="%1."/>
      <w:lvlJc w:val="left"/>
      <w:pPr>
        <w:ind w:left="720" w:hanging="360"/>
      </w:pPr>
    </w:lvl>
    <w:lvl w:ilvl="1" w:tplc="433005E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8" w15:restartNumberingAfterBreak="0">
    <w:nsid w:val="6B364EB0"/>
    <w:multiLevelType w:val="singleLevel"/>
    <w:tmpl w:val="C88C6198"/>
    <w:lvl w:ilvl="0">
      <w:start w:val="1"/>
      <w:numFmt w:val="bullet"/>
      <w:lvlText w:val=""/>
      <w:lvlJc w:val="left"/>
      <w:pPr>
        <w:tabs>
          <w:tab w:val="num" w:pos="360"/>
        </w:tabs>
        <w:ind w:left="360" w:hanging="360"/>
      </w:pPr>
      <w:rPr>
        <w:rFonts w:ascii="Symbol" w:hAnsi="Symbol" w:hint="default"/>
      </w:rPr>
    </w:lvl>
  </w:abstractNum>
  <w:abstractNum w:abstractNumId="219" w15:restartNumberingAfterBreak="0">
    <w:nsid w:val="6BEA4AF9"/>
    <w:multiLevelType w:val="hybridMultilevel"/>
    <w:tmpl w:val="F878A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0" w15:restartNumberingAfterBreak="0">
    <w:nsid w:val="6C281AEB"/>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1" w15:restartNumberingAfterBreak="0">
    <w:nsid w:val="6D6B6EBD"/>
    <w:multiLevelType w:val="hybridMultilevel"/>
    <w:tmpl w:val="F878A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2" w15:restartNumberingAfterBreak="0">
    <w:nsid w:val="6DE65DE4"/>
    <w:multiLevelType w:val="hybridMultilevel"/>
    <w:tmpl w:val="F878A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3" w15:restartNumberingAfterBreak="0">
    <w:nsid w:val="6E46434A"/>
    <w:multiLevelType w:val="hybridMultilevel"/>
    <w:tmpl w:val="FB069A7E"/>
    <w:lvl w:ilvl="0" w:tplc="78060E12">
      <w:start w:val="1"/>
      <w:numFmt w:val="lowerLetter"/>
      <w:lvlText w:val="(%1)"/>
      <w:lvlJc w:val="left"/>
      <w:pPr>
        <w:tabs>
          <w:tab w:val="num" w:pos="1008"/>
        </w:tabs>
        <w:ind w:left="1008" w:hanging="648"/>
      </w:pPr>
      <w:rPr>
        <w:rFonts w:ascii="Arial" w:hAnsi="Arial" w:cs="Arial" w:hint="default"/>
        <w:snapToGrid/>
        <w:spacing w:val="8"/>
        <w:sz w:val="22"/>
        <w:szCs w:val="22"/>
      </w:rPr>
    </w:lvl>
    <w:lvl w:ilvl="1" w:tplc="7B5CF6EA">
      <w:numFmt w:val="bullet"/>
      <w:lvlText w:val="•"/>
      <w:lvlJc w:val="left"/>
      <w:pPr>
        <w:ind w:left="1800" w:hanging="720"/>
      </w:pPr>
      <w:rPr>
        <w:rFonts w:ascii="Times" w:eastAsia="Times New Roman" w:hAnsi="Time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4" w15:restartNumberingAfterBreak="0">
    <w:nsid w:val="6E673BFD"/>
    <w:multiLevelType w:val="hybridMultilevel"/>
    <w:tmpl w:val="63A62C92"/>
    <w:lvl w:ilvl="0" w:tplc="10090017">
      <w:start w:val="1"/>
      <w:numFmt w:val="lowerLetter"/>
      <w:lvlText w:val="%1)"/>
      <w:lvlJc w:val="left"/>
      <w:pPr>
        <w:ind w:left="720" w:hanging="360"/>
      </w:pPr>
    </w:lvl>
    <w:lvl w:ilvl="1" w:tplc="38E64E6E">
      <w:start w:val="1"/>
      <w:numFmt w:val="lowerRoman"/>
      <w:lvlText w:val="%2."/>
      <w:lvlJc w:val="left"/>
      <w:pPr>
        <w:ind w:left="1440" w:hanging="360"/>
      </w:pPr>
      <w:rPr>
        <w:rFonts w:hint="default"/>
      </w:rPr>
    </w:lvl>
    <w:lvl w:ilvl="2" w:tplc="10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5" w15:restartNumberingAfterBreak="0">
    <w:nsid w:val="6FB77D34"/>
    <w:multiLevelType w:val="hybridMultilevel"/>
    <w:tmpl w:val="0D8E7364"/>
    <w:lvl w:ilvl="0" w:tplc="DA188902">
      <w:start w:val="1"/>
      <w:numFmt w:val="lowerRoman"/>
      <w:lvlText w:val="%1."/>
      <w:lvlJc w:val="left"/>
      <w:pPr>
        <w:ind w:left="720" w:hanging="360"/>
      </w:pPr>
      <w:rPr>
        <w:rFonts w:cs="Times New Roman"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6FBB23AB"/>
    <w:multiLevelType w:val="hybridMultilevel"/>
    <w:tmpl w:val="28D49B48"/>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7" w15:restartNumberingAfterBreak="0">
    <w:nsid w:val="6FEB4F33"/>
    <w:multiLevelType w:val="multilevel"/>
    <w:tmpl w:val="32BEEA3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start w:val="1"/>
      <w:numFmt w:val="bullet"/>
      <w:lvlText w:val=""/>
      <w:lvlJc w:val="left"/>
      <w:pPr>
        <w:tabs>
          <w:tab w:val="num" w:pos="2160"/>
        </w:tabs>
        <w:ind w:left="2160" w:hanging="360"/>
      </w:pPr>
      <w:rPr>
        <w:rFonts w:ascii="Wingdings" w:hAnsi="Wingdings" w:hint="default"/>
        <w:sz w:val="20"/>
      </w:rPr>
    </w:lvl>
    <w:lvl w:ilvl="6">
      <w:start w:val="1"/>
      <w:numFmt w:val="bullet"/>
      <w:lvlText w:val=""/>
      <w:lvlJc w:val="left"/>
      <w:pPr>
        <w:tabs>
          <w:tab w:val="num" w:pos="2880"/>
        </w:tabs>
        <w:ind w:left="2880" w:hanging="360"/>
      </w:pPr>
      <w:rPr>
        <w:rFonts w:ascii="Wingdings" w:hAnsi="Wingdings" w:hint="default"/>
        <w:sz w:val="20"/>
      </w:rPr>
    </w:lvl>
    <w:lvl w:ilvl="7">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228" w15:restartNumberingAfterBreak="0">
    <w:nsid w:val="706F23C0"/>
    <w:multiLevelType w:val="hybridMultilevel"/>
    <w:tmpl w:val="09C89A44"/>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9" w15:restartNumberingAfterBreak="0">
    <w:nsid w:val="70716A3C"/>
    <w:multiLevelType w:val="hybridMultilevel"/>
    <w:tmpl w:val="7F4E5F2C"/>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0" w15:restartNumberingAfterBreak="0">
    <w:nsid w:val="723660CB"/>
    <w:multiLevelType w:val="hybridMultilevel"/>
    <w:tmpl w:val="3036F248"/>
    <w:lvl w:ilvl="0" w:tplc="583EA7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1" w15:restartNumberingAfterBreak="0">
    <w:nsid w:val="729462E1"/>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2" w15:restartNumberingAfterBreak="0">
    <w:nsid w:val="7412303B"/>
    <w:multiLevelType w:val="hybridMultilevel"/>
    <w:tmpl w:val="04CC7D52"/>
    <w:lvl w:ilvl="0" w:tplc="4A8EBD58">
      <w:start w:val="1"/>
      <w:numFmt w:val="decimal"/>
      <w:lvlText w:val="(%1)"/>
      <w:lvlJc w:val="left"/>
      <w:pPr>
        <w:ind w:left="1080" w:hanging="360"/>
      </w:pPr>
      <w:rPr>
        <w:rFonts w:ascii="Arial" w:eastAsia="Times New Roman"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3" w15:restartNumberingAfterBreak="0">
    <w:nsid w:val="74D43931"/>
    <w:multiLevelType w:val="hybridMultilevel"/>
    <w:tmpl w:val="B3FC65FC"/>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7B5CF6EA">
      <w:numFmt w:val="bullet"/>
      <w:lvlText w:val="•"/>
      <w:lvlJc w:val="left"/>
      <w:pPr>
        <w:ind w:left="2160" w:hanging="180"/>
      </w:pPr>
      <w:rPr>
        <w:rFonts w:ascii="Times" w:eastAsia="Times New Roman" w:hAnsi="Time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4" w15:restartNumberingAfterBreak="0">
    <w:nsid w:val="75010AC5"/>
    <w:multiLevelType w:val="hybridMultilevel"/>
    <w:tmpl w:val="B734CC5A"/>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5" w15:restartNumberingAfterBreak="0">
    <w:nsid w:val="751C1129"/>
    <w:multiLevelType w:val="hybridMultilevel"/>
    <w:tmpl w:val="442C9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6" w15:restartNumberingAfterBreak="0">
    <w:nsid w:val="751F661B"/>
    <w:multiLevelType w:val="hybridMultilevel"/>
    <w:tmpl w:val="E088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753700F5"/>
    <w:multiLevelType w:val="singleLevel"/>
    <w:tmpl w:val="92E025C8"/>
    <w:lvl w:ilvl="0">
      <w:start w:val="1"/>
      <w:numFmt w:val="bullet"/>
      <w:lvlText w:val=""/>
      <w:lvlJc w:val="left"/>
      <w:pPr>
        <w:tabs>
          <w:tab w:val="num" w:pos="360"/>
        </w:tabs>
        <w:ind w:left="360" w:hanging="360"/>
      </w:pPr>
      <w:rPr>
        <w:rFonts w:ascii="Symbol" w:hAnsi="Symbol" w:hint="default"/>
      </w:rPr>
    </w:lvl>
  </w:abstractNum>
  <w:abstractNum w:abstractNumId="238" w15:restartNumberingAfterBreak="0">
    <w:nsid w:val="754E13AD"/>
    <w:multiLevelType w:val="hybridMultilevel"/>
    <w:tmpl w:val="63A62C92"/>
    <w:lvl w:ilvl="0" w:tplc="10090017">
      <w:start w:val="1"/>
      <w:numFmt w:val="lowerLetter"/>
      <w:lvlText w:val="%1)"/>
      <w:lvlJc w:val="left"/>
      <w:pPr>
        <w:ind w:left="720" w:hanging="360"/>
      </w:pPr>
    </w:lvl>
    <w:lvl w:ilvl="1" w:tplc="38E64E6E">
      <w:start w:val="1"/>
      <w:numFmt w:val="lowerRoman"/>
      <w:lvlText w:val="%2."/>
      <w:lvlJc w:val="left"/>
      <w:pPr>
        <w:ind w:left="1440" w:hanging="360"/>
      </w:pPr>
      <w:rPr>
        <w:rFonts w:hint="default"/>
      </w:rPr>
    </w:lvl>
    <w:lvl w:ilvl="2" w:tplc="10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9" w15:restartNumberingAfterBreak="0">
    <w:nsid w:val="75952A3A"/>
    <w:multiLevelType w:val="hybridMultilevel"/>
    <w:tmpl w:val="735CF58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0" w15:restartNumberingAfterBreak="0">
    <w:nsid w:val="759539C7"/>
    <w:multiLevelType w:val="hybridMultilevel"/>
    <w:tmpl w:val="FD0EBC98"/>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75C14C42"/>
    <w:multiLevelType w:val="hybridMultilevel"/>
    <w:tmpl w:val="CEF4FF14"/>
    <w:lvl w:ilvl="0" w:tplc="11008CB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2" w15:restartNumberingAfterBreak="0">
    <w:nsid w:val="767237D6"/>
    <w:multiLevelType w:val="singleLevel"/>
    <w:tmpl w:val="92E025C8"/>
    <w:lvl w:ilvl="0">
      <w:start w:val="1"/>
      <w:numFmt w:val="bullet"/>
      <w:lvlText w:val=""/>
      <w:lvlJc w:val="left"/>
      <w:pPr>
        <w:tabs>
          <w:tab w:val="num" w:pos="360"/>
        </w:tabs>
        <w:ind w:left="360" w:hanging="360"/>
      </w:pPr>
      <w:rPr>
        <w:rFonts w:ascii="Symbol" w:hAnsi="Symbol" w:hint="default"/>
      </w:rPr>
    </w:lvl>
  </w:abstractNum>
  <w:abstractNum w:abstractNumId="243" w15:restartNumberingAfterBreak="0">
    <w:nsid w:val="767B1CC3"/>
    <w:multiLevelType w:val="hybridMultilevel"/>
    <w:tmpl w:val="09C89A44"/>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4" w15:restartNumberingAfterBreak="0">
    <w:nsid w:val="76BD7D4C"/>
    <w:multiLevelType w:val="hybridMultilevel"/>
    <w:tmpl w:val="28D49B48"/>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5" w15:restartNumberingAfterBreak="0">
    <w:nsid w:val="779612EE"/>
    <w:multiLevelType w:val="multilevel"/>
    <w:tmpl w:val="96941F9A"/>
    <w:lvl w:ilvl="0">
      <w:start w:val="6310"/>
      <w:numFmt w:val="decimal"/>
      <w:lvlText w:val="%1DB"/>
      <w:lvlJc w:val="left"/>
      <w:pPr>
        <w:ind w:left="1267" w:hanging="1267"/>
      </w:pPr>
      <w:rPr>
        <w:rFonts w:hint="default"/>
        <w:b/>
        <w:i w:val="0"/>
      </w:rPr>
    </w:lvl>
    <w:lvl w:ilvl="1">
      <w:start w:val="1"/>
      <w:numFmt w:val="decimal"/>
      <w:pStyle w:val="DBHeading1"/>
      <w:lvlText w:val="%1DB.%2"/>
      <w:lvlJc w:val="left"/>
      <w:pPr>
        <w:ind w:left="1897" w:hanging="1267"/>
      </w:pPr>
      <w:rPr>
        <w:rFonts w:hint="default"/>
        <w:b/>
        <w:i w:val="0"/>
      </w:rPr>
    </w:lvl>
    <w:lvl w:ilvl="2">
      <w:start w:val="1"/>
      <w:numFmt w:val="decimal"/>
      <w:pStyle w:val="DBHeading2"/>
      <w:lvlText w:val="%3%1DB.2.6"/>
      <w:lvlJc w:val="left"/>
      <w:pPr>
        <w:tabs>
          <w:tab w:val="num" w:pos="1717"/>
        </w:tabs>
        <w:ind w:left="1717" w:hanging="1267"/>
      </w:pPr>
      <w:rPr>
        <w:rFonts w:ascii="Times New Roman" w:hAnsi="Times New Roman" w:cs="Times New Roman" w:hint="default"/>
        <w:sz w:val="20"/>
        <w:szCs w:val="20"/>
      </w:rPr>
    </w:lvl>
    <w:lvl w:ilvl="3">
      <w:start w:val="1"/>
      <w:numFmt w:val="decimal"/>
      <w:lvlText w:val="%4%1DB.%2.6.2"/>
      <w:lvlJc w:val="left"/>
      <w:pPr>
        <w:ind w:left="1807" w:hanging="1267"/>
      </w:pPr>
      <w:rPr>
        <w:rFonts w:hint="default"/>
      </w:rPr>
    </w:lvl>
    <w:lvl w:ilvl="4">
      <w:start w:val="1"/>
      <w:numFmt w:val="decimal"/>
      <w:lvlText w:val="%1DB.%2.%3.%4.%5"/>
      <w:lvlJc w:val="left"/>
      <w:pPr>
        <w:ind w:left="3780" w:hanging="1440"/>
      </w:pPr>
      <w:rPr>
        <w:rFonts w:hint="default"/>
      </w:rPr>
    </w:lvl>
    <w:lvl w:ilvl="5">
      <w:start w:val="1"/>
      <w:numFmt w:val="decimal"/>
      <w:lvlText w:val="%1DB.%2.%3.%4.%5.%6"/>
      <w:lvlJc w:val="left"/>
      <w:pPr>
        <w:ind w:left="4140" w:hanging="360"/>
      </w:pPr>
      <w:rPr>
        <w:rFonts w:hint="default"/>
      </w:rPr>
    </w:lvl>
    <w:lvl w:ilvl="6">
      <w:start w:val="1"/>
      <w:numFmt w:val="decimal"/>
      <w:lvlText w:val="%1DB.%2.%3.%4.%5.%6.%7"/>
      <w:lvlJc w:val="left"/>
      <w:pPr>
        <w:ind w:left="3600" w:hanging="360"/>
      </w:pPr>
      <w:rPr>
        <w:rFonts w:hint="default"/>
      </w:rPr>
    </w:lvl>
    <w:lvl w:ilvl="7">
      <w:start w:val="1"/>
      <w:numFmt w:val="none"/>
      <w:lvlText w:val="6300DB.4.40.1.3.2.2.1"/>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6" w15:restartNumberingAfterBreak="0">
    <w:nsid w:val="788E31A6"/>
    <w:multiLevelType w:val="hybridMultilevel"/>
    <w:tmpl w:val="09B81624"/>
    <w:lvl w:ilvl="0" w:tplc="9AEE47B0">
      <w:start w:val="1"/>
      <w:numFmt w:val="decimal"/>
      <w:lvlText w:val="%1."/>
      <w:lvlJc w:val="left"/>
      <w:pPr>
        <w:ind w:left="1080" w:hanging="72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47" w15:restartNumberingAfterBreak="0">
    <w:nsid w:val="78923A4C"/>
    <w:multiLevelType w:val="hybridMultilevel"/>
    <w:tmpl w:val="41FA9B1C"/>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7A03298A"/>
    <w:multiLevelType w:val="hybridMultilevel"/>
    <w:tmpl w:val="9EBAD430"/>
    <w:lvl w:ilvl="0" w:tplc="61D0DBF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9" w15:restartNumberingAfterBreak="0">
    <w:nsid w:val="7A055894"/>
    <w:multiLevelType w:val="hybridMultilevel"/>
    <w:tmpl w:val="D676FE68"/>
    <w:lvl w:ilvl="0" w:tplc="1009001B">
      <w:start w:val="1"/>
      <w:numFmt w:val="lowerRoman"/>
      <w:lvlText w:val="%1."/>
      <w:lvlJc w:val="right"/>
      <w:pPr>
        <w:ind w:left="2340" w:hanging="360"/>
      </w:pPr>
    </w:lvl>
    <w:lvl w:ilvl="1" w:tplc="10090019" w:tentative="1">
      <w:start w:val="1"/>
      <w:numFmt w:val="lowerLetter"/>
      <w:lvlText w:val="%2."/>
      <w:lvlJc w:val="left"/>
      <w:pPr>
        <w:ind w:left="3060" w:hanging="360"/>
      </w:pPr>
    </w:lvl>
    <w:lvl w:ilvl="2" w:tplc="1009001B" w:tentative="1">
      <w:start w:val="1"/>
      <w:numFmt w:val="lowerRoman"/>
      <w:lvlText w:val="%3."/>
      <w:lvlJc w:val="right"/>
      <w:pPr>
        <w:ind w:left="3780" w:hanging="180"/>
      </w:pPr>
    </w:lvl>
    <w:lvl w:ilvl="3" w:tplc="1009000F" w:tentative="1">
      <w:start w:val="1"/>
      <w:numFmt w:val="decimal"/>
      <w:lvlText w:val="%4."/>
      <w:lvlJc w:val="left"/>
      <w:pPr>
        <w:ind w:left="4500" w:hanging="360"/>
      </w:pPr>
    </w:lvl>
    <w:lvl w:ilvl="4" w:tplc="10090019" w:tentative="1">
      <w:start w:val="1"/>
      <w:numFmt w:val="lowerLetter"/>
      <w:lvlText w:val="%5."/>
      <w:lvlJc w:val="left"/>
      <w:pPr>
        <w:ind w:left="5220" w:hanging="360"/>
      </w:pPr>
    </w:lvl>
    <w:lvl w:ilvl="5" w:tplc="1009001B" w:tentative="1">
      <w:start w:val="1"/>
      <w:numFmt w:val="lowerRoman"/>
      <w:lvlText w:val="%6."/>
      <w:lvlJc w:val="right"/>
      <w:pPr>
        <w:ind w:left="5940" w:hanging="180"/>
      </w:pPr>
    </w:lvl>
    <w:lvl w:ilvl="6" w:tplc="1009000F" w:tentative="1">
      <w:start w:val="1"/>
      <w:numFmt w:val="decimal"/>
      <w:lvlText w:val="%7."/>
      <w:lvlJc w:val="left"/>
      <w:pPr>
        <w:ind w:left="6660" w:hanging="360"/>
      </w:pPr>
    </w:lvl>
    <w:lvl w:ilvl="7" w:tplc="10090019" w:tentative="1">
      <w:start w:val="1"/>
      <w:numFmt w:val="lowerLetter"/>
      <w:lvlText w:val="%8."/>
      <w:lvlJc w:val="left"/>
      <w:pPr>
        <w:ind w:left="7380" w:hanging="360"/>
      </w:pPr>
    </w:lvl>
    <w:lvl w:ilvl="8" w:tplc="1009001B" w:tentative="1">
      <w:start w:val="1"/>
      <w:numFmt w:val="lowerRoman"/>
      <w:lvlText w:val="%9."/>
      <w:lvlJc w:val="right"/>
      <w:pPr>
        <w:ind w:left="8100" w:hanging="180"/>
      </w:pPr>
    </w:lvl>
  </w:abstractNum>
  <w:abstractNum w:abstractNumId="250" w15:restartNumberingAfterBreak="0">
    <w:nsid w:val="7A2D6831"/>
    <w:multiLevelType w:val="hybridMultilevel"/>
    <w:tmpl w:val="F1481876"/>
    <w:lvl w:ilvl="0" w:tplc="D480BFD6">
      <w:start w:val="1"/>
      <w:numFmt w:val="lowerLetter"/>
      <w:lvlText w:val="(%1)"/>
      <w:lvlJc w:val="left"/>
      <w:pPr>
        <w:tabs>
          <w:tab w:val="num" w:pos="357"/>
        </w:tabs>
        <w:ind w:left="357" w:hanging="357"/>
      </w:pPr>
      <w:rPr>
        <w:rFonts w:cs="Times New Roman" w:hint="default"/>
        <w:b w:val="0"/>
        <w:i w:val="0"/>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1" w15:restartNumberingAfterBreak="0">
    <w:nsid w:val="7A735A4D"/>
    <w:multiLevelType w:val="hybridMultilevel"/>
    <w:tmpl w:val="1FFED1C8"/>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2" w15:restartNumberingAfterBreak="0">
    <w:nsid w:val="7AED29C9"/>
    <w:multiLevelType w:val="hybridMultilevel"/>
    <w:tmpl w:val="6114DB8A"/>
    <w:lvl w:ilvl="0" w:tplc="04090005">
      <w:start w:val="1"/>
      <w:numFmt w:val="bullet"/>
      <w:lvlText w:val=""/>
      <w:lvlJc w:val="left"/>
      <w:pPr>
        <w:ind w:left="75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7B437B98"/>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4" w15:restartNumberingAfterBreak="0">
    <w:nsid w:val="7BB82174"/>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5" w15:restartNumberingAfterBreak="0">
    <w:nsid w:val="7BF24835"/>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6" w15:restartNumberingAfterBreak="0">
    <w:nsid w:val="7C115B34"/>
    <w:multiLevelType w:val="hybridMultilevel"/>
    <w:tmpl w:val="2B443A0A"/>
    <w:lvl w:ilvl="0" w:tplc="10090005">
      <w:start w:val="1"/>
      <w:numFmt w:val="bullet"/>
      <w:lvlText w:val=""/>
      <w:lvlJc w:val="left"/>
      <w:pPr>
        <w:ind w:left="780" w:hanging="360"/>
      </w:pPr>
      <w:rPr>
        <w:rFonts w:ascii="Wingdings" w:hAnsi="Wingdings"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257" w15:restartNumberingAfterBreak="0">
    <w:nsid w:val="7C4D749F"/>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8" w15:restartNumberingAfterBreak="0">
    <w:nsid w:val="7C576984"/>
    <w:multiLevelType w:val="hybridMultilevel"/>
    <w:tmpl w:val="F878A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9" w15:restartNumberingAfterBreak="0">
    <w:nsid w:val="7C731B09"/>
    <w:multiLevelType w:val="hybridMultilevel"/>
    <w:tmpl w:val="82B02F10"/>
    <w:lvl w:ilvl="0" w:tplc="64F0D08A">
      <w:start w:val="1"/>
      <w:numFmt w:val="lowerLetter"/>
      <w:lvlText w:val="(%1)"/>
      <w:lvlJc w:val="left"/>
      <w:pPr>
        <w:tabs>
          <w:tab w:val="num" w:pos="357"/>
        </w:tabs>
        <w:ind w:left="357" w:hanging="357"/>
      </w:pPr>
      <w:rPr>
        <w:rFonts w:cs="Times New Roman" w:hint="default"/>
        <w:b w:val="0"/>
        <w:i w:val="0"/>
        <w:color w:val="auto"/>
      </w:rPr>
    </w:lvl>
    <w:lvl w:ilvl="1" w:tplc="DA188902">
      <w:start w:val="1"/>
      <w:numFmt w:val="lowerRoman"/>
      <w:lvlText w:val="%2."/>
      <w:lvlJc w:val="left"/>
      <w:pPr>
        <w:tabs>
          <w:tab w:val="num" w:pos="1260"/>
        </w:tabs>
        <w:ind w:left="1260" w:hanging="180"/>
      </w:pPr>
      <w:rPr>
        <w:rFonts w:cs="Times New Roman" w:hint="default"/>
        <w:b w:val="0"/>
        <w:i w:val="0"/>
        <w:color w:val="auto"/>
      </w:rPr>
    </w:lvl>
    <w:lvl w:ilvl="2" w:tplc="13D2A6C0">
      <w:numFmt w:val="bullet"/>
      <w:lvlText w:val="-"/>
      <w:lvlJc w:val="left"/>
      <w:pPr>
        <w:tabs>
          <w:tab w:val="num" w:pos="2340"/>
        </w:tabs>
        <w:ind w:left="2340" w:hanging="360"/>
      </w:pPr>
      <w:rPr>
        <w:rFonts w:ascii="Arial" w:eastAsia="Times New Roman" w:hAnsi="Arial" w:hint="default"/>
        <w:b w:val="0"/>
        <w:i w:val="0"/>
        <w:color w:val="auto"/>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0" w15:restartNumberingAfterBreak="0">
    <w:nsid w:val="7C8D7264"/>
    <w:multiLevelType w:val="hybridMultilevel"/>
    <w:tmpl w:val="71B48DDA"/>
    <w:lvl w:ilvl="0" w:tplc="04090019">
      <w:start w:val="1"/>
      <w:numFmt w:val="lowerLetter"/>
      <w:lvlText w:val="%1."/>
      <w:lvlJc w:val="left"/>
      <w:pPr>
        <w:ind w:left="1800" w:hanging="360"/>
      </w:pPr>
      <w:rPr>
        <w:rFonts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1" w15:restartNumberingAfterBreak="0">
    <w:nsid w:val="7CD84B08"/>
    <w:multiLevelType w:val="hybridMultilevel"/>
    <w:tmpl w:val="521C4FF6"/>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2" w15:restartNumberingAfterBreak="0">
    <w:nsid w:val="7D185F33"/>
    <w:multiLevelType w:val="hybridMultilevel"/>
    <w:tmpl w:val="E1227644"/>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3" w15:restartNumberingAfterBreak="0">
    <w:nsid w:val="7D8C494B"/>
    <w:multiLevelType w:val="hybridMultilevel"/>
    <w:tmpl w:val="F1481876"/>
    <w:lvl w:ilvl="0" w:tplc="D480BFD6">
      <w:start w:val="1"/>
      <w:numFmt w:val="lowerLetter"/>
      <w:lvlText w:val="(%1)"/>
      <w:lvlJc w:val="left"/>
      <w:pPr>
        <w:tabs>
          <w:tab w:val="num" w:pos="357"/>
        </w:tabs>
        <w:ind w:left="357" w:hanging="357"/>
      </w:pPr>
      <w:rPr>
        <w:rFonts w:cs="Times New Roman" w:hint="default"/>
        <w:b w:val="0"/>
        <w:i w:val="0"/>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4" w15:restartNumberingAfterBreak="0">
    <w:nsid w:val="7D9A5157"/>
    <w:multiLevelType w:val="hybridMultilevel"/>
    <w:tmpl w:val="6E925E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5" w15:restartNumberingAfterBreak="0">
    <w:nsid w:val="7ED327F0"/>
    <w:multiLevelType w:val="hybridMultilevel"/>
    <w:tmpl w:val="9D58D4DE"/>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6" w15:restartNumberingAfterBreak="0">
    <w:nsid w:val="7EFE3CF2"/>
    <w:multiLevelType w:val="hybridMultilevel"/>
    <w:tmpl w:val="B9C68FC2"/>
    <w:lvl w:ilvl="0" w:tplc="04090001">
      <w:start w:val="1"/>
      <w:numFmt w:val="bullet"/>
      <w:lvlText w:val=""/>
      <w:lvlJc w:val="left"/>
      <w:pPr>
        <w:ind w:left="1260" w:hanging="360"/>
      </w:pPr>
      <w:rPr>
        <w:rFonts w:ascii="Symbol" w:hAnsi="Symbol" w:hint="default"/>
      </w:rPr>
    </w:lvl>
    <w:lvl w:ilvl="1" w:tplc="10090003" w:tentative="1">
      <w:start w:val="1"/>
      <w:numFmt w:val="bullet"/>
      <w:lvlText w:val="o"/>
      <w:lvlJc w:val="left"/>
      <w:pPr>
        <w:ind w:left="1980" w:hanging="360"/>
      </w:pPr>
      <w:rPr>
        <w:rFonts w:ascii="Courier New" w:hAnsi="Courier New" w:cs="Courier New" w:hint="default"/>
      </w:rPr>
    </w:lvl>
    <w:lvl w:ilvl="2" w:tplc="10090005" w:tentative="1">
      <w:start w:val="1"/>
      <w:numFmt w:val="bullet"/>
      <w:lvlText w:val=""/>
      <w:lvlJc w:val="left"/>
      <w:pPr>
        <w:ind w:left="2700" w:hanging="360"/>
      </w:pPr>
      <w:rPr>
        <w:rFonts w:ascii="Wingdings" w:hAnsi="Wingdings" w:hint="default"/>
      </w:rPr>
    </w:lvl>
    <w:lvl w:ilvl="3" w:tplc="10090001" w:tentative="1">
      <w:start w:val="1"/>
      <w:numFmt w:val="bullet"/>
      <w:lvlText w:val=""/>
      <w:lvlJc w:val="left"/>
      <w:pPr>
        <w:ind w:left="3420" w:hanging="360"/>
      </w:pPr>
      <w:rPr>
        <w:rFonts w:ascii="Symbol" w:hAnsi="Symbol" w:hint="default"/>
      </w:rPr>
    </w:lvl>
    <w:lvl w:ilvl="4" w:tplc="10090003" w:tentative="1">
      <w:start w:val="1"/>
      <w:numFmt w:val="bullet"/>
      <w:lvlText w:val="o"/>
      <w:lvlJc w:val="left"/>
      <w:pPr>
        <w:ind w:left="4140" w:hanging="360"/>
      </w:pPr>
      <w:rPr>
        <w:rFonts w:ascii="Courier New" w:hAnsi="Courier New" w:cs="Courier New" w:hint="default"/>
      </w:rPr>
    </w:lvl>
    <w:lvl w:ilvl="5" w:tplc="10090005" w:tentative="1">
      <w:start w:val="1"/>
      <w:numFmt w:val="bullet"/>
      <w:lvlText w:val=""/>
      <w:lvlJc w:val="left"/>
      <w:pPr>
        <w:ind w:left="4860" w:hanging="360"/>
      </w:pPr>
      <w:rPr>
        <w:rFonts w:ascii="Wingdings" w:hAnsi="Wingdings" w:hint="default"/>
      </w:rPr>
    </w:lvl>
    <w:lvl w:ilvl="6" w:tplc="10090001" w:tentative="1">
      <w:start w:val="1"/>
      <w:numFmt w:val="bullet"/>
      <w:lvlText w:val=""/>
      <w:lvlJc w:val="left"/>
      <w:pPr>
        <w:ind w:left="5580" w:hanging="360"/>
      </w:pPr>
      <w:rPr>
        <w:rFonts w:ascii="Symbol" w:hAnsi="Symbol" w:hint="default"/>
      </w:rPr>
    </w:lvl>
    <w:lvl w:ilvl="7" w:tplc="10090003" w:tentative="1">
      <w:start w:val="1"/>
      <w:numFmt w:val="bullet"/>
      <w:lvlText w:val="o"/>
      <w:lvlJc w:val="left"/>
      <w:pPr>
        <w:ind w:left="6300" w:hanging="360"/>
      </w:pPr>
      <w:rPr>
        <w:rFonts w:ascii="Courier New" w:hAnsi="Courier New" w:cs="Courier New" w:hint="default"/>
      </w:rPr>
    </w:lvl>
    <w:lvl w:ilvl="8" w:tplc="10090005" w:tentative="1">
      <w:start w:val="1"/>
      <w:numFmt w:val="bullet"/>
      <w:lvlText w:val=""/>
      <w:lvlJc w:val="left"/>
      <w:pPr>
        <w:ind w:left="7020" w:hanging="360"/>
      </w:pPr>
      <w:rPr>
        <w:rFonts w:ascii="Wingdings" w:hAnsi="Wingdings" w:hint="default"/>
      </w:rPr>
    </w:lvl>
  </w:abstractNum>
  <w:abstractNum w:abstractNumId="267" w15:restartNumberingAfterBreak="0">
    <w:nsid w:val="7F5A0598"/>
    <w:multiLevelType w:val="hybridMultilevel"/>
    <w:tmpl w:val="DCE02884"/>
    <w:lvl w:ilvl="0" w:tplc="A62C907E">
      <w:start w:val="4"/>
      <w:numFmt w:val="bullet"/>
      <w:lvlText w:val="-"/>
      <w:lvlJc w:val="left"/>
      <w:pPr>
        <w:ind w:left="720" w:hanging="360"/>
      </w:pPr>
      <w:rPr>
        <w:rFonts w:ascii="Times" w:eastAsia="Times New Roman" w:hAnsi="Times" w:cs="Time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8" w15:restartNumberingAfterBreak="0">
    <w:nsid w:val="7FA2373E"/>
    <w:multiLevelType w:val="hybridMultilevel"/>
    <w:tmpl w:val="F822E12E"/>
    <w:lvl w:ilvl="0" w:tplc="13D2A6C0">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9" w15:restartNumberingAfterBreak="0">
    <w:nsid w:val="7FF240AE"/>
    <w:multiLevelType w:val="hybridMultilevel"/>
    <w:tmpl w:val="9AA2BF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4"/>
  </w:num>
  <w:num w:numId="2">
    <w:abstractNumId w:val="130"/>
  </w:num>
  <w:num w:numId="3">
    <w:abstractNumId w:val="130"/>
  </w:num>
  <w:num w:numId="4">
    <w:abstractNumId w:val="218"/>
  </w:num>
  <w:num w:numId="5">
    <w:abstractNumId w:val="118"/>
  </w:num>
  <w:num w:numId="6">
    <w:abstractNumId w:val="242"/>
  </w:num>
  <w:num w:numId="7">
    <w:abstractNumId w:val="174"/>
  </w:num>
  <w:num w:numId="8">
    <w:abstractNumId w:val="237"/>
  </w:num>
  <w:num w:numId="9">
    <w:abstractNumId w:val="175"/>
  </w:num>
  <w:num w:numId="10">
    <w:abstractNumId w:val="9"/>
  </w:num>
  <w:num w:numId="11">
    <w:abstractNumId w:val="124"/>
  </w:num>
  <w:num w:numId="12">
    <w:abstractNumId w:val="208"/>
  </w:num>
  <w:num w:numId="13">
    <w:abstractNumId w:val="268"/>
  </w:num>
  <w:num w:numId="14">
    <w:abstractNumId w:val="141"/>
  </w:num>
  <w:num w:numId="15">
    <w:abstractNumId w:val="212"/>
  </w:num>
  <w:num w:numId="16">
    <w:abstractNumId w:val="259"/>
  </w:num>
  <w:num w:numId="17">
    <w:abstractNumId w:val="19"/>
  </w:num>
  <w:num w:numId="18">
    <w:abstractNumId w:val="171"/>
  </w:num>
  <w:num w:numId="19">
    <w:abstractNumId w:val="60"/>
  </w:num>
  <w:num w:numId="20">
    <w:abstractNumId w:val="148"/>
  </w:num>
  <w:num w:numId="21">
    <w:abstractNumId w:val="203"/>
  </w:num>
  <w:num w:numId="22">
    <w:abstractNumId w:val="39"/>
  </w:num>
  <w:num w:numId="23">
    <w:abstractNumId w:val="133"/>
  </w:num>
  <w:num w:numId="24">
    <w:abstractNumId w:val="134"/>
  </w:num>
  <w:num w:numId="25">
    <w:abstractNumId w:val="263"/>
  </w:num>
  <w:num w:numId="26">
    <w:abstractNumId w:val="125"/>
  </w:num>
  <w:num w:numId="27">
    <w:abstractNumId w:val="107"/>
  </w:num>
  <w:num w:numId="28">
    <w:abstractNumId w:val="250"/>
  </w:num>
  <w:num w:numId="29">
    <w:abstractNumId w:val="87"/>
  </w:num>
  <w:num w:numId="30">
    <w:abstractNumId w:val="140"/>
  </w:num>
  <w:num w:numId="31">
    <w:abstractNumId w:val="25"/>
    <w:lvlOverride w:ilvl="0">
      <w:lvl w:ilvl="0">
        <w:numFmt w:val="bullet"/>
        <w:lvlText w:val="·"/>
        <w:lvlJc w:val="left"/>
        <w:pPr>
          <w:tabs>
            <w:tab w:val="num" w:pos="432"/>
          </w:tabs>
          <w:ind w:left="720" w:hanging="432"/>
        </w:pPr>
        <w:rPr>
          <w:rFonts w:ascii="Symbol" w:hAnsi="Symbol"/>
          <w:snapToGrid/>
          <w:spacing w:val="-4"/>
          <w:sz w:val="22"/>
        </w:rPr>
      </w:lvl>
    </w:lvlOverride>
  </w:num>
  <w:num w:numId="32">
    <w:abstractNumId w:val="12"/>
  </w:num>
  <w:num w:numId="33">
    <w:abstractNumId w:val="10"/>
    <w:lvlOverride w:ilvl="0">
      <w:lvl w:ilvl="0">
        <w:numFmt w:val="bullet"/>
        <w:lvlText w:val="·"/>
        <w:lvlJc w:val="left"/>
        <w:pPr>
          <w:tabs>
            <w:tab w:val="num" w:pos="360"/>
          </w:tabs>
          <w:ind w:left="504"/>
        </w:pPr>
        <w:rPr>
          <w:rFonts w:ascii="Symbol" w:hAnsi="Symbol"/>
          <w:snapToGrid/>
          <w:spacing w:val="-1"/>
          <w:sz w:val="22"/>
        </w:rPr>
      </w:lvl>
    </w:lvlOverride>
  </w:num>
  <w:num w:numId="34">
    <w:abstractNumId w:val="20"/>
  </w:num>
  <w:num w:numId="35">
    <w:abstractNumId w:val="223"/>
  </w:num>
  <w:num w:numId="36">
    <w:abstractNumId w:val="44"/>
  </w:num>
  <w:num w:numId="37">
    <w:abstractNumId w:val="26"/>
  </w:num>
  <w:num w:numId="38">
    <w:abstractNumId w:val="154"/>
  </w:num>
  <w:num w:numId="39">
    <w:abstractNumId w:val="45"/>
  </w:num>
  <w:num w:numId="40">
    <w:abstractNumId w:val="119"/>
  </w:num>
  <w:num w:numId="41">
    <w:abstractNumId w:val="127"/>
  </w:num>
  <w:num w:numId="42">
    <w:abstractNumId w:val="106"/>
  </w:num>
  <w:num w:numId="43">
    <w:abstractNumId w:val="229"/>
  </w:num>
  <w:num w:numId="44">
    <w:abstractNumId w:val="261"/>
  </w:num>
  <w:num w:numId="45">
    <w:abstractNumId w:val="181"/>
  </w:num>
  <w:num w:numId="46">
    <w:abstractNumId w:val="239"/>
  </w:num>
  <w:num w:numId="47">
    <w:abstractNumId w:val="113"/>
  </w:num>
  <w:num w:numId="48">
    <w:abstractNumId w:val="266"/>
  </w:num>
  <w:num w:numId="49">
    <w:abstractNumId w:val="64"/>
  </w:num>
  <w:num w:numId="50">
    <w:abstractNumId w:val="93"/>
  </w:num>
  <w:num w:numId="51">
    <w:abstractNumId w:val="264"/>
  </w:num>
  <w:num w:numId="52">
    <w:abstractNumId w:val="100"/>
  </w:num>
  <w:num w:numId="53">
    <w:abstractNumId w:val="245"/>
  </w:num>
  <w:num w:numId="54">
    <w:abstractNumId w:val="213"/>
  </w:num>
  <w:num w:numId="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35"/>
  </w:num>
  <w:num w:numId="57">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58"/>
  </w:num>
  <w:num w:numId="60">
    <w:abstractNumId w:val="115"/>
  </w:num>
  <w:num w:numId="61">
    <w:abstractNumId w:val="110"/>
  </w:num>
  <w:num w:numId="62">
    <w:abstractNumId w:val="53"/>
  </w:num>
  <w:num w:numId="63">
    <w:abstractNumId w:val="24"/>
  </w:num>
  <w:num w:numId="64">
    <w:abstractNumId w:val="193"/>
  </w:num>
  <w:num w:numId="65">
    <w:abstractNumId w:val="126"/>
  </w:num>
  <w:num w:numId="66">
    <w:abstractNumId w:val="222"/>
  </w:num>
  <w:num w:numId="67">
    <w:abstractNumId w:val="116"/>
  </w:num>
  <w:num w:numId="68">
    <w:abstractNumId w:val="187"/>
  </w:num>
  <w:num w:numId="69">
    <w:abstractNumId w:val="219"/>
  </w:num>
  <w:num w:numId="70">
    <w:abstractNumId w:val="202"/>
  </w:num>
  <w:num w:numId="71">
    <w:abstractNumId w:val="77"/>
  </w:num>
  <w:num w:numId="72">
    <w:abstractNumId w:val="188"/>
  </w:num>
  <w:num w:numId="73">
    <w:abstractNumId w:val="171"/>
    <w:lvlOverride w:ilvl="0">
      <w:lvl w:ilvl="0">
        <w:start w:val="200"/>
        <w:numFmt w:val="decimal"/>
        <w:lvlText w:val="%1"/>
        <w:lvlJc w:val="left"/>
        <w:pPr>
          <w:tabs>
            <w:tab w:val="num" w:pos="1440"/>
          </w:tabs>
          <w:ind w:left="1440" w:hanging="1440"/>
        </w:pPr>
        <w:rPr>
          <w:rFonts w:cs="Times New Roman" w:hint="default"/>
        </w:rPr>
      </w:lvl>
    </w:lvlOverride>
    <w:lvlOverride w:ilvl="1">
      <w:lvl w:ilvl="1">
        <w:start w:val="1"/>
        <w:numFmt w:val="decimal"/>
        <w:pStyle w:val="PPP2"/>
        <w:lvlText w:val="%1.%2"/>
        <w:lvlJc w:val="left"/>
        <w:pPr>
          <w:tabs>
            <w:tab w:val="num" w:pos="2610"/>
          </w:tabs>
          <w:ind w:left="2610" w:hanging="1440"/>
        </w:pPr>
        <w:rPr>
          <w:rFonts w:cs="Times New Roman" w:hint="default"/>
        </w:rPr>
      </w:lvl>
    </w:lvlOverride>
    <w:lvlOverride w:ilvl="2">
      <w:lvl w:ilvl="2">
        <w:start w:val="1"/>
        <w:numFmt w:val="decimal"/>
        <w:pStyle w:val="PPP3"/>
        <w:lvlText w:val="%1.%2.%3"/>
        <w:lvlJc w:val="left"/>
        <w:pPr>
          <w:tabs>
            <w:tab w:val="num" w:pos="3060"/>
          </w:tabs>
          <w:ind w:left="3060" w:hanging="1440"/>
        </w:pPr>
        <w:rPr>
          <w:rFonts w:cs="Times New Roman" w:hint="default"/>
        </w:rPr>
      </w:lvl>
    </w:lvlOverride>
    <w:lvlOverride w:ilvl="3">
      <w:lvl w:ilvl="3">
        <w:start w:val="1"/>
        <w:numFmt w:val="decimal"/>
        <w:lvlText w:val="%1.%2.%3.%4"/>
        <w:lvlJc w:val="left"/>
        <w:pPr>
          <w:tabs>
            <w:tab w:val="num" w:pos="3690"/>
          </w:tabs>
          <w:ind w:left="3690" w:hanging="1440"/>
        </w:pPr>
        <w:rPr>
          <w:rFonts w:cs="Times New Roman" w:hint="default"/>
        </w:rPr>
      </w:lvl>
    </w:lvlOverride>
    <w:lvlOverride w:ilvl="4">
      <w:lvl w:ilvl="4">
        <w:start w:val="1"/>
        <w:numFmt w:val="decimal"/>
        <w:lvlText w:val="%1.%2.%3.%4.%5"/>
        <w:lvlJc w:val="left"/>
        <w:pPr>
          <w:tabs>
            <w:tab w:val="num" w:pos="4320"/>
          </w:tabs>
          <w:ind w:left="4320" w:hanging="1440"/>
        </w:pPr>
        <w:rPr>
          <w:rFonts w:cs="Times New Roman" w:hint="default"/>
        </w:rPr>
      </w:lvl>
    </w:lvlOverride>
    <w:lvlOverride w:ilvl="5">
      <w:lvl w:ilvl="5">
        <w:start w:val="1"/>
        <w:numFmt w:val="decimal"/>
        <w:lvlText w:val="%1.%2.%3.%4.%5.%6"/>
        <w:lvlJc w:val="left"/>
        <w:pPr>
          <w:tabs>
            <w:tab w:val="num" w:pos="5040"/>
          </w:tabs>
          <w:ind w:left="5040" w:hanging="1440"/>
        </w:pPr>
        <w:rPr>
          <w:rFonts w:cs="Times New Roman" w:hint="default"/>
        </w:rPr>
      </w:lvl>
    </w:lvlOverride>
    <w:lvlOverride w:ilvl="6">
      <w:lvl w:ilvl="6">
        <w:start w:val="1"/>
        <w:numFmt w:val="decimal"/>
        <w:lvlText w:val="%1.%2.%3.%4.%5.%6.%7"/>
        <w:lvlJc w:val="left"/>
        <w:pPr>
          <w:tabs>
            <w:tab w:val="num" w:pos="5760"/>
          </w:tabs>
          <w:ind w:left="5760" w:hanging="1440"/>
        </w:pPr>
        <w:rPr>
          <w:rFonts w:cs="Times New Roman" w:hint="default"/>
        </w:rPr>
      </w:lvl>
    </w:lvlOverride>
    <w:lvlOverride w:ilvl="7">
      <w:lvl w:ilvl="7">
        <w:start w:val="1"/>
        <w:numFmt w:val="decimal"/>
        <w:lvlText w:val="%1.%2.%3.%4.%5.%6.%7.%8"/>
        <w:lvlJc w:val="left"/>
        <w:pPr>
          <w:tabs>
            <w:tab w:val="num" w:pos="6840"/>
          </w:tabs>
          <w:ind w:left="6840" w:hanging="1800"/>
        </w:pPr>
        <w:rPr>
          <w:rFonts w:cs="Times New Roman" w:hint="default"/>
        </w:rPr>
      </w:lvl>
    </w:lvlOverride>
    <w:lvlOverride w:ilvl="8">
      <w:lvl w:ilvl="8">
        <w:start w:val="1"/>
        <w:numFmt w:val="decimal"/>
        <w:lvlText w:val="%1.%2.%3.%4.%5.%6.%7.%8.%9"/>
        <w:lvlJc w:val="left"/>
        <w:pPr>
          <w:tabs>
            <w:tab w:val="num" w:pos="7560"/>
          </w:tabs>
          <w:ind w:left="7560" w:hanging="1800"/>
        </w:pPr>
        <w:rPr>
          <w:rFonts w:cs="Times New Roman" w:hint="default"/>
        </w:rPr>
      </w:lvl>
    </w:lvlOverride>
  </w:num>
  <w:num w:numId="74">
    <w:abstractNumId w:val="57"/>
  </w:num>
  <w:num w:numId="75">
    <w:abstractNumId w:val="167"/>
  </w:num>
  <w:num w:numId="76">
    <w:abstractNumId w:val="74"/>
  </w:num>
  <w:num w:numId="77">
    <w:abstractNumId w:val="90"/>
  </w:num>
  <w:num w:numId="78">
    <w:abstractNumId w:val="104"/>
  </w:num>
  <w:num w:numId="79">
    <w:abstractNumId w:val="41"/>
  </w:num>
  <w:num w:numId="80">
    <w:abstractNumId w:val="232"/>
  </w:num>
  <w:num w:numId="81">
    <w:abstractNumId w:val="252"/>
  </w:num>
  <w:num w:numId="82">
    <w:abstractNumId w:val="149"/>
  </w:num>
  <w:num w:numId="83">
    <w:abstractNumId w:val="165"/>
  </w:num>
  <w:num w:numId="84">
    <w:abstractNumId w:val="36"/>
  </w:num>
  <w:num w:numId="85">
    <w:abstractNumId w:val="31"/>
  </w:num>
  <w:num w:numId="86">
    <w:abstractNumId w:val="234"/>
  </w:num>
  <w:num w:numId="87">
    <w:abstractNumId w:val="96"/>
  </w:num>
  <w:num w:numId="88">
    <w:abstractNumId w:val="214"/>
  </w:num>
  <w:num w:numId="89">
    <w:abstractNumId w:val="72"/>
  </w:num>
  <w:num w:numId="90">
    <w:abstractNumId w:val="233"/>
  </w:num>
  <w:num w:numId="91">
    <w:abstractNumId w:val="19"/>
  </w:num>
  <w:num w:numId="92">
    <w:abstractNumId w:val="19"/>
  </w:num>
  <w:num w:numId="93">
    <w:abstractNumId w:val="19"/>
  </w:num>
  <w:num w:numId="94">
    <w:abstractNumId w:val="19"/>
  </w:num>
  <w:num w:numId="95">
    <w:abstractNumId w:val="19"/>
  </w:num>
  <w:num w:numId="96">
    <w:abstractNumId w:val="19"/>
  </w:num>
  <w:num w:numId="97">
    <w:abstractNumId w:val="19"/>
  </w:num>
  <w:num w:numId="98">
    <w:abstractNumId w:val="19"/>
  </w:num>
  <w:num w:numId="99">
    <w:abstractNumId w:val="19"/>
  </w:num>
  <w:num w:numId="100">
    <w:abstractNumId w:val="19"/>
  </w:num>
  <w:num w:numId="101">
    <w:abstractNumId w:val="19"/>
  </w:num>
  <w:num w:numId="102">
    <w:abstractNumId w:val="19"/>
  </w:num>
  <w:num w:numId="103">
    <w:abstractNumId w:val="19"/>
  </w:num>
  <w:num w:numId="104">
    <w:abstractNumId w:val="19"/>
  </w:num>
  <w:num w:numId="105">
    <w:abstractNumId w:val="19"/>
  </w:num>
  <w:num w:numId="106">
    <w:abstractNumId w:val="19"/>
  </w:num>
  <w:num w:numId="107">
    <w:abstractNumId w:val="19"/>
  </w:num>
  <w:num w:numId="108">
    <w:abstractNumId w:val="19"/>
  </w:num>
  <w:num w:numId="109">
    <w:abstractNumId w:val="175"/>
  </w:num>
  <w:num w:numId="110">
    <w:abstractNumId w:val="175"/>
  </w:num>
  <w:num w:numId="111">
    <w:abstractNumId w:val="175"/>
  </w:num>
  <w:num w:numId="112">
    <w:abstractNumId w:val="175"/>
  </w:num>
  <w:num w:numId="113">
    <w:abstractNumId w:val="175"/>
  </w:num>
  <w:num w:numId="114">
    <w:abstractNumId w:val="175"/>
  </w:num>
  <w:num w:numId="115">
    <w:abstractNumId w:val="139"/>
  </w:num>
  <w:num w:numId="116">
    <w:abstractNumId w:val="227"/>
  </w:num>
  <w:num w:numId="117">
    <w:abstractNumId w:val="175"/>
  </w:num>
  <w:num w:numId="118">
    <w:abstractNumId w:val="175"/>
  </w:num>
  <w:num w:numId="119">
    <w:abstractNumId w:val="175"/>
  </w:num>
  <w:num w:numId="120">
    <w:abstractNumId w:val="175"/>
  </w:num>
  <w:num w:numId="121">
    <w:abstractNumId w:val="175"/>
  </w:num>
  <w:num w:numId="122">
    <w:abstractNumId w:val="175"/>
  </w:num>
  <w:num w:numId="123">
    <w:abstractNumId w:val="175"/>
  </w:num>
  <w:num w:numId="124">
    <w:abstractNumId w:val="175"/>
  </w:num>
  <w:num w:numId="125">
    <w:abstractNumId w:val="175"/>
  </w:num>
  <w:num w:numId="126">
    <w:abstractNumId w:val="175"/>
  </w:num>
  <w:num w:numId="127">
    <w:abstractNumId w:val="175"/>
  </w:num>
  <w:num w:numId="128">
    <w:abstractNumId w:val="175"/>
  </w:num>
  <w:num w:numId="129">
    <w:abstractNumId w:val="175"/>
  </w:num>
  <w:num w:numId="130">
    <w:abstractNumId w:val="175"/>
  </w:num>
  <w:num w:numId="131">
    <w:abstractNumId w:val="175"/>
  </w:num>
  <w:num w:numId="132">
    <w:abstractNumId w:val="52"/>
  </w:num>
  <w:num w:numId="133">
    <w:abstractNumId w:val="166"/>
  </w:num>
  <w:num w:numId="134">
    <w:abstractNumId w:val="129"/>
  </w:num>
  <w:num w:numId="135">
    <w:abstractNumId w:val="37"/>
  </w:num>
  <w:num w:numId="136">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75"/>
  </w:num>
  <w:num w:numId="140">
    <w:abstractNumId w:val="175"/>
  </w:num>
  <w:num w:numId="141">
    <w:abstractNumId w:val="175"/>
  </w:num>
  <w:num w:numId="142">
    <w:abstractNumId w:val="175"/>
  </w:num>
  <w:num w:numId="143">
    <w:abstractNumId w:val="88"/>
  </w:num>
  <w:num w:numId="144">
    <w:abstractNumId w:val="256"/>
  </w:num>
  <w:num w:numId="145">
    <w:abstractNumId w:val="47"/>
  </w:num>
  <w:num w:numId="146">
    <w:abstractNumId w:val="28"/>
  </w:num>
  <w:num w:numId="147">
    <w:abstractNumId w:val="63"/>
  </w:num>
  <w:num w:numId="148">
    <w:abstractNumId w:val="79"/>
  </w:num>
  <w:num w:numId="149">
    <w:abstractNumId w:val="236"/>
  </w:num>
  <w:num w:numId="150">
    <w:abstractNumId w:val="83"/>
  </w:num>
  <w:num w:numId="151">
    <w:abstractNumId w:val="66"/>
  </w:num>
  <w:num w:numId="152">
    <w:abstractNumId w:val="171"/>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71"/>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71"/>
  </w:num>
  <w:num w:numId="155">
    <w:abstractNumId w:val="171"/>
  </w:num>
  <w:num w:numId="156">
    <w:abstractNumId w:val="171"/>
  </w:num>
  <w:num w:numId="157">
    <w:abstractNumId w:val="171"/>
  </w:num>
  <w:num w:numId="158">
    <w:abstractNumId w:val="171"/>
  </w:num>
  <w:num w:numId="159">
    <w:abstractNumId w:val="171"/>
  </w:num>
  <w:num w:numId="160">
    <w:abstractNumId w:val="171"/>
  </w:num>
  <w:num w:numId="161">
    <w:abstractNumId w:val="171"/>
  </w:num>
  <w:num w:numId="162">
    <w:abstractNumId w:val="171"/>
  </w:num>
  <w:num w:numId="163">
    <w:abstractNumId w:val="171"/>
  </w:num>
  <w:num w:numId="164">
    <w:abstractNumId w:val="171"/>
  </w:num>
  <w:num w:numId="165">
    <w:abstractNumId w:val="171"/>
  </w:num>
  <w:num w:numId="166">
    <w:abstractNumId w:val="171"/>
  </w:num>
  <w:num w:numId="167">
    <w:abstractNumId w:val="171"/>
  </w:num>
  <w:num w:numId="168">
    <w:abstractNumId w:val="171"/>
  </w:num>
  <w:num w:numId="169">
    <w:abstractNumId w:val="171"/>
  </w:num>
  <w:num w:numId="170">
    <w:abstractNumId w:val="171"/>
  </w:num>
  <w:num w:numId="171">
    <w:abstractNumId w:val="171"/>
  </w:num>
  <w:num w:numId="172">
    <w:abstractNumId w:val="171"/>
  </w:num>
  <w:num w:numId="173">
    <w:abstractNumId w:val="175"/>
  </w:num>
  <w:num w:numId="174">
    <w:abstractNumId w:val="175"/>
  </w:num>
  <w:num w:numId="175">
    <w:abstractNumId w:val="175"/>
  </w:num>
  <w:num w:numId="176">
    <w:abstractNumId w:val="175"/>
  </w:num>
  <w:num w:numId="177">
    <w:abstractNumId w:val="175"/>
  </w:num>
  <w:num w:numId="178">
    <w:abstractNumId w:val="175"/>
  </w:num>
  <w:num w:numId="179">
    <w:abstractNumId w:val="175"/>
  </w:num>
  <w:num w:numId="180">
    <w:abstractNumId w:val="175"/>
  </w:num>
  <w:num w:numId="181">
    <w:abstractNumId w:val="175"/>
  </w:num>
  <w:num w:numId="182">
    <w:abstractNumId w:val="175"/>
  </w:num>
  <w:num w:numId="183">
    <w:abstractNumId w:val="175"/>
  </w:num>
  <w:num w:numId="184">
    <w:abstractNumId w:val="175"/>
  </w:num>
  <w:num w:numId="185">
    <w:abstractNumId w:val="175"/>
  </w:num>
  <w:num w:numId="186">
    <w:abstractNumId w:val="175"/>
  </w:num>
  <w:num w:numId="187">
    <w:abstractNumId w:val="175"/>
  </w:num>
  <w:num w:numId="188">
    <w:abstractNumId w:val="175"/>
  </w:num>
  <w:num w:numId="189">
    <w:abstractNumId w:val="175"/>
  </w:num>
  <w:num w:numId="190">
    <w:abstractNumId w:val="175"/>
  </w:num>
  <w:num w:numId="191">
    <w:abstractNumId w:val="175"/>
  </w:num>
  <w:num w:numId="192">
    <w:abstractNumId w:val="175"/>
  </w:num>
  <w:num w:numId="193">
    <w:abstractNumId w:val="175"/>
  </w:num>
  <w:num w:numId="194">
    <w:abstractNumId w:val="175"/>
  </w:num>
  <w:num w:numId="195">
    <w:abstractNumId w:val="175"/>
  </w:num>
  <w:num w:numId="196">
    <w:abstractNumId w:val="175"/>
  </w:num>
  <w:num w:numId="197">
    <w:abstractNumId w:val="175"/>
  </w:num>
  <w:num w:numId="198">
    <w:abstractNumId w:val="175"/>
  </w:num>
  <w:num w:numId="199">
    <w:abstractNumId w:val="175"/>
  </w:num>
  <w:num w:numId="200">
    <w:abstractNumId w:val="175"/>
  </w:num>
  <w:num w:numId="201">
    <w:abstractNumId w:val="175"/>
  </w:num>
  <w:num w:numId="202">
    <w:abstractNumId w:val="175"/>
  </w:num>
  <w:num w:numId="203">
    <w:abstractNumId w:val="175"/>
  </w:num>
  <w:num w:numId="204">
    <w:abstractNumId w:val="175"/>
  </w:num>
  <w:num w:numId="205">
    <w:abstractNumId w:val="175"/>
  </w:num>
  <w:num w:numId="206">
    <w:abstractNumId w:val="175"/>
  </w:num>
  <w:num w:numId="207">
    <w:abstractNumId w:val="175"/>
  </w:num>
  <w:num w:numId="208">
    <w:abstractNumId w:val="175"/>
  </w:num>
  <w:num w:numId="209">
    <w:abstractNumId w:val="175"/>
  </w:num>
  <w:num w:numId="210">
    <w:abstractNumId w:val="175"/>
  </w:num>
  <w:num w:numId="211">
    <w:abstractNumId w:val="175"/>
  </w:num>
  <w:num w:numId="212">
    <w:abstractNumId w:val="175"/>
  </w:num>
  <w:num w:numId="213">
    <w:abstractNumId w:val="175"/>
  </w:num>
  <w:num w:numId="214">
    <w:abstractNumId w:val="175"/>
  </w:num>
  <w:num w:numId="215">
    <w:abstractNumId w:val="175"/>
  </w:num>
  <w:num w:numId="216">
    <w:abstractNumId w:val="175"/>
  </w:num>
  <w:num w:numId="217">
    <w:abstractNumId w:val="175"/>
  </w:num>
  <w:num w:numId="218">
    <w:abstractNumId w:val="175"/>
  </w:num>
  <w:num w:numId="219">
    <w:abstractNumId w:val="175"/>
  </w:num>
  <w:num w:numId="220">
    <w:abstractNumId w:val="175"/>
  </w:num>
  <w:num w:numId="221">
    <w:abstractNumId w:val="175"/>
  </w:num>
  <w:num w:numId="222">
    <w:abstractNumId w:val="175"/>
  </w:num>
  <w:num w:numId="223">
    <w:abstractNumId w:val="175"/>
  </w:num>
  <w:num w:numId="224">
    <w:abstractNumId w:val="84"/>
  </w:num>
  <w:num w:numId="225">
    <w:abstractNumId w:val="27"/>
  </w:num>
  <w:num w:numId="226">
    <w:abstractNumId w:val="175"/>
  </w:num>
  <w:num w:numId="227">
    <w:abstractNumId w:val="123"/>
  </w:num>
  <w:num w:numId="228">
    <w:abstractNumId w:val="13"/>
  </w:num>
  <w:num w:numId="229">
    <w:abstractNumId w:val="71"/>
  </w:num>
  <w:num w:numId="230">
    <w:abstractNumId w:val="184"/>
  </w:num>
  <w:num w:numId="231">
    <w:abstractNumId w:val="175"/>
  </w:num>
  <w:num w:numId="232">
    <w:abstractNumId w:val="175"/>
  </w:num>
  <w:num w:numId="233">
    <w:abstractNumId w:val="175"/>
  </w:num>
  <w:num w:numId="234">
    <w:abstractNumId w:val="175"/>
  </w:num>
  <w:num w:numId="235">
    <w:abstractNumId w:val="215"/>
  </w:num>
  <w:num w:numId="236">
    <w:abstractNumId w:val="175"/>
  </w:num>
  <w:num w:numId="237">
    <w:abstractNumId w:val="175"/>
  </w:num>
  <w:num w:numId="238">
    <w:abstractNumId w:val="175"/>
  </w:num>
  <w:num w:numId="239">
    <w:abstractNumId w:val="175"/>
  </w:num>
  <w:num w:numId="240">
    <w:abstractNumId w:val="175"/>
  </w:num>
  <w:num w:numId="241">
    <w:abstractNumId w:val="175"/>
  </w:num>
  <w:num w:numId="242">
    <w:abstractNumId w:val="171"/>
  </w:num>
  <w:num w:numId="243">
    <w:abstractNumId w:val="175"/>
  </w:num>
  <w:num w:numId="244">
    <w:abstractNumId w:val="249"/>
  </w:num>
  <w:num w:numId="245">
    <w:abstractNumId w:val="175"/>
  </w:num>
  <w:num w:numId="246">
    <w:abstractNumId w:val="101"/>
  </w:num>
  <w:num w:numId="247">
    <w:abstractNumId w:val="171"/>
  </w:num>
  <w:num w:numId="248">
    <w:abstractNumId w:val="175"/>
  </w:num>
  <w:num w:numId="249">
    <w:abstractNumId w:val="175"/>
  </w:num>
  <w:num w:numId="250">
    <w:abstractNumId w:val="175"/>
  </w:num>
  <w:num w:numId="251">
    <w:abstractNumId w:val="175"/>
  </w:num>
  <w:num w:numId="252">
    <w:abstractNumId w:val="175"/>
  </w:num>
  <w:num w:numId="253">
    <w:abstractNumId w:val="175"/>
  </w:num>
  <w:num w:numId="254">
    <w:abstractNumId w:val="175"/>
  </w:num>
  <w:num w:numId="255">
    <w:abstractNumId w:val="175"/>
  </w:num>
  <w:num w:numId="256">
    <w:abstractNumId w:val="175"/>
  </w:num>
  <w:num w:numId="257">
    <w:abstractNumId w:val="175"/>
  </w:num>
  <w:num w:numId="258">
    <w:abstractNumId w:val="175"/>
  </w:num>
  <w:num w:numId="259">
    <w:abstractNumId w:val="175"/>
  </w:num>
  <w:num w:numId="260">
    <w:abstractNumId w:val="175"/>
  </w:num>
  <w:num w:numId="261">
    <w:abstractNumId w:val="175"/>
  </w:num>
  <w:num w:numId="262">
    <w:abstractNumId w:val="175"/>
  </w:num>
  <w:num w:numId="263">
    <w:abstractNumId w:val="175"/>
  </w:num>
  <w:num w:numId="264">
    <w:abstractNumId w:val="175"/>
  </w:num>
  <w:num w:numId="265">
    <w:abstractNumId w:val="175"/>
  </w:num>
  <w:num w:numId="266">
    <w:abstractNumId w:val="175"/>
  </w:num>
  <w:num w:numId="267">
    <w:abstractNumId w:val="175"/>
  </w:num>
  <w:num w:numId="268">
    <w:abstractNumId w:val="7"/>
  </w:num>
  <w:num w:numId="269">
    <w:abstractNumId w:val="175"/>
  </w:num>
  <w:num w:numId="270">
    <w:abstractNumId w:val="175"/>
  </w:num>
  <w:num w:numId="271">
    <w:abstractNumId w:val="175"/>
  </w:num>
  <w:num w:numId="272">
    <w:abstractNumId w:val="175"/>
  </w:num>
  <w:num w:numId="273">
    <w:abstractNumId w:val="175"/>
  </w:num>
  <w:num w:numId="274">
    <w:abstractNumId w:val="175"/>
  </w:num>
  <w:num w:numId="275">
    <w:abstractNumId w:val="175"/>
  </w:num>
  <w:num w:numId="276">
    <w:abstractNumId w:val="175"/>
  </w:num>
  <w:num w:numId="277">
    <w:abstractNumId w:val="175"/>
  </w:num>
  <w:num w:numId="278">
    <w:abstractNumId w:val="175"/>
  </w:num>
  <w:num w:numId="279">
    <w:abstractNumId w:val="175"/>
  </w:num>
  <w:num w:numId="280">
    <w:abstractNumId w:val="175"/>
  </w:num>
  <w:num w:numId="281">
    <w:abstractNumId w:val="175"/>
  </w:num>
  <w:num w:numId="282">
    <w:abstractNumId w:val="175"/>
  </w:num>
  <w:num w:numId="283">
    <w:abstractNumId w:val="175"/>
  </w:num>
  <w:num w:numId="284">
    <w:abstractNumId w:val="175"/>
  </w:num>
  <w:num w:numId="285">
    <w:abstractNumId w:val="175"/>
  </w:num>
  <w:num w:numId="286">
    <w:abstractNumId w:val="175"/>
  </w:num>
  <w:num w:numId="287">
    <w:abstractNumId w:val="175"/>
  </w:num>
  <w:num w:numId="288">
    <w:abstractNumId w:val="175"/>
  </w:num>
  <w:num w:numId="289">
    <w:abstractNumId w:val="175"/>
  </w:num>
  <w:num w:numId="290">
    <w:abstractNumId w:val="175"/>
  </w:num>
  <w:num w:numId="291">
    <w:abstractNumId w:val="175"/>
  </w:num>
  <w:num w:numId="292">
    <w:abstractNumId w:val="175"/>
  </w:num>
  <w:num w:numId="293">
    <w:abstractNumId w:val="175"/>
  </w:num>
  <w:num w:numId="294">
    <w:abstractNumId w:val="175"/>
  </w:num>
  <w:num w:numId="295">
    <w:abstractNumId w:val="175"/>
  </w:num>
  <w:num w:numId="296">
    <w:abstractNumId w:val="175"/>
  </w:num>
  <w:num w:numId="297">
    <w:abstractNumId w:val="175"/>
  </w:num>
  <w:num w:numId="298">
    <w:abstractNumId w:val="175"/>
  </w:num>
  <w:num w:numId="299">
    <w:abstractNumId w:val="175"/>
  </w:num>
  <w:num w:numId="300">
    <w:abstractNumId w:val="175"/>
  </w:num>
  <w:num w:numId="301">
    <w:abstractNumId w:val="175"/>
  </w:num>
  <w:num w:numId="302">
    <w:abstractNumId w:val="175"/>
  </w:num>
  <w:num w:numId="303">
    <w:abstractNumId w:val="175"/>
  </w:num>
  <w:num w:numId="304">
    <w:abstractNumId w:val="175"/>
  </w:num>
  <w:num w:numId="305">
    <w:abstractNumId w:val="175"/>
  </w:num>
  <w:num w:numId="306">
    <w:abstractNumId w:val="175"/>
  </w:num>
  <w:num w:numId="307">
    <w:abstractNumId w:val="175"/>
  </w:num>
  <w:num w:numId="308">
    <w:abstractNumId w:val="175"/>
  </w:num>
  <w:num w:numId="309">
    <w:abstractNumId w:val="175"/>
  </w:num>
  <w:num w:numId="310">
    <w:abstractNumId w:val="175"/>
  </w:num>
  <w:num w:numId="311">
    <w:abstractNumId w:val="175"/>
  </w:num>
  <w:num w:numId="312">
    <w:abstractNumId w:val="175"/>
  </w:num>
  <w:num w:numId="313">
    <w:abstractNumId w:val="175"/>
  </w:num>
  <w:num w:numId="314">
    <w:abstractNumId w:val="175"/>
  </w:num>
  <w:num w:numId="315">
    <w:abstractNumId w:val="175"/>
  </w:num>
  <w:num w:numId="316">
    <w:abstractNumId w:val="175"/>
  </w:num>
  <w:num w:numId="317">
    <w:abstractNumId w:val="175"/>
  </w:num>
  <w:num w:numId="318">
    <w:abstractNumId w:val="175"/>
  </w:num>
  <w:num w:numId="319">
    <w:abstractNumId w:val="175"/>
  </w:num>
  <w:num w:numId="320">
    <w:abstractNumId w:val="175"/>
  </w:num>
  <w:num w:numId="321">
    <w:abstractNumId w:val="67"/>
  </w:num>
  <w:num w:numId="322">
    <w:abstractNumId w:val="210"/>
  </w:num>
  <w:num w:numId="323">
    <w:abstractNumId w:val="112"/>
  </w:num>
  <w:num w:numId="324">
    <w:abstractNumId w:val="221"/>
  </w:num>
  <w:num w:numId="325">
    <w:abstractNumId w:val="61"/>
  </w:num>
  <w:num w:numId="326">
    <w:abstractNumId w:val="159"/>
  </w:num>
  <w:num w:numId="327">
    <w:abstractNumId w:val="128"/>
  </w:num>
  <w:num w:numId="328">
    <w:abstractNumId w:val="29"/>
  </w:num>
  <w:num w:numId="329">
    <w:abstractNumId w:val="135"/>
  </w:num>
  <w:num w:numId="330">
    <w:abstractNumId w:val="146"/>
  </w:num>
  <w:num w:numId="331">
    <w:abstractNumId w:val="137"/>
  </w:num>
  <w:num w:numId="332">
    <w:abstractNumId w:val="70"/>
  </w:num>
  <w:num w:numId="333">
    <w:abstractNumId w:val="224"/>
  </w:num>
  <w:num w:numId="334">
    <w:abstractNumId w:val="216"/>
  </w:num>
  <w:num w:numId="335">
    <w:abstractNumId w:val="155"/>
  </w:num>
  <w:num w:numId="336">
    <w:abstractNumId w:val="180"/>
  </w:num>
  <w:num w:numId="337">
    <w:abstractNumId w:val="95"/>
  </w:num>
  <w:num w:numId="338">
    <w:abstractNumId w:val="172"/>
  </w:num>
  <w:num w:numId="339">
    <w:abstractNumId w:val="122"/>
  </w:num>
  <w:num w:numId="340">
    <w:abstractNumId w:val="153"/>
  </w:num>
  <w:num w:numId="341">
    <w:abstractNumId w:val="108"/>
  </w:num>
  <w:num w:numId="342">
    <w:abstractNumId w:val="170"/>
  </w:num>
  <w:num w:numId="343">
    <w:abstractNumId w:val="217"/>
  </w:num>
  <w:num w:numId="344">
    <w:abstractNumId w:val="262"/>
  </w:num>
  <w:num w:numId="345">
    <w:abstractNumId w:val="46"/>
  </w:num>
  <w:num w:numId="346">
    <w:abstractNumId w:val="244"/>
  </w:num>
  <w:num w:numId="347">
    <w:abstractNumId w:val="81"/>
  </w:num>
  <w:num w:numId="348">
    <w:abstractNumId w:val="194"/>
  </w:num>
  <w:num w:numId="349">
    <w:abstractNumId w:val="163"/>
  </w:num>
  <w:num w:numId="350">
    <w:abstractNumId w:val="59"/>
  </w:num>
  <w:num w:numId="351">
    <w:abstractNumId w:val="99"/>
  </w:num>
  <w:num w:numId="352">
    <w:abstractNumId w:val="251"/>
  </w:num>
  <w:num w:numId="353">
    <w:abstractNumId w:val="98"/>
  </w:num>
  <w:num w:numId="354">
    <w:abstractNumId w:val="265"/>
  </w:num>
  <w:num w:numId="355">
    <w:abstractNumId w:val="220"/>
  </w:num>
  <w:num w:numId="356">
    <w:abstractNumId w:val="257"/>
  </w:num>
  <w:num w:numId="357">
    <w:abstractNumId w:val="185"/>
  </w:num>
  <w:num w:numId="358">
    <w:abstractNumId w:val="269"/>
  </w:num>
  <w:num w:numId="359">
    <w:abstractNumId w:val="132"/>
  </w:num>
  <w:num w:numId="360">
    <w:abstractNumId w:val="76"/>
  </w:num>
  <w:num w:numId="361">
    <w:abstractNumId w:val="253"/>
  </w:num>
  <w:num w:numId="362">
    <w:abstractNumId w:val="150"/>
  </w:num>
  <w:num w:numId="363">
    <w:abstractNumId w:val="51"/>
  </w:num>
  <w:num w:numId="364">
    <w:abstractNumId w:val="231"/>
  </w:num>
  <w:num w:numId="365">
    <w:abstractNumId w:val="18"/>
  </w:num>
  <w:num w:numId="366">
    <w:abstractNumId w:val="14"/>
  </w:num>
  <w:num w:numId="367">
    <w:abstractNumId w:val="162"/>
  </w:num>
  <w:num w:numId="368">
    <w:abstractNumId w:val="160"/>
  </w:num>
  <w:num w:numId="369">
    <w:abstractNumId w:val="198"/>
  </w:num>
  <w:num w:numId="370">
    <w:abstractNumId w:val="158"/>
  </w:num>
  <w:num w:numId="371">
    <w:abstractNumId w:val="48"/>
  </w:num>
  <w:num w:numId="372">
    <w:abstractNumId w:val="169"/>
  </w:num>
  <w:num w:numId="373">
    <w:abstractNumId w:val="161"/>
  </w:num>
  <w:num w:numId="374">
    <w:abstractNumId w:val="243"/>
  </w:num>
  <w:num w:numId="375">
    <w:abstractNumId w:val="175"/>
  </w:num>
  <w:num w:numId="376">
    <w:abstractNumId w:val="175"/>
  </w:num>
  <w:num w:numId="377">
    <w:abstractNumId w:val="175"/>
  </w:num>
  <w:num w:numId="378">
    <w:abstractNumId w:val="175"/>
  </w:num>
  <w:num w:numId="379">
    <w:abstractNumId w:val="175"/>
  </w:num>
  <w:num w:numId="380">
    <w:abstractNumId w:val="175"/>
  </w:num>
  <w:num w:numId="381">
    <w:abstractNumId w:val="175"/>
  </w:num>
  <w:num w:numId="382">
    <w:abstractNumId w:val="175"/>
  </w:num>
  <w:num w:numId="383">
    <w:abstractNumId w:val="175"/>
  </w:num>
  <w:num w:numId="384">
    <w:abstractNumId w:val="175"/>
  </w:num>
  <w:num w:numId="385">
    <w:abstractNumId w:val="175"/>
  </w:num>
  <w:num w:numId="386">
    <w:abstractNumId w:val="175"/>
  </w:num>
  <w:num w:numId="387">
    <w:abstractNumId w:val="175"/>
  </w:num>
  <w:num w:numId="388">
    <w:abstractNumId w:val="175"/>
  </w:num>
  <w:num w:numId="389">
    <w:abstractNumId w:val="175"/>
  </w:num>
  <w:num w:numId="390">
    <w:abstractNumId w:val="175"/>
  </w:num>
  <w:num w:numId="391">
    <w:abstractNumId w:val="175"/>
  </w:num>
  <w:num w:numId="392">
    <w:abstractNumId w:val="175"/>
  </w:num>
  <w:num w:numId="393">
    <w:abstractNumId w:val="175"/>
  </w:num>
  <w:num w:numId="394">
    <w:abstractNumId w:val="175"/>
  </w:num>
  <w:num w:numId="395">
    <w:abstractNumId w:val="175"/>
  </w:num>
  <w:num w:numId="396">
    <w:abstractNumId w:val="175"/>
  </w:num>
  <w:num w:numId="397">
    <w:abstractNumId w:val="175"/>
  </w:num>
  <w:num w:numId="398">
    <w:abstractNumId w:val="175"/>
  </w:num>
  <w:num w:numId="399">
    <w:abstractNumId w:val="175"/>
  </w:num>
  <w:num w:numId="400">
    <w:abstractNumId w:val="175"/>
  </w:num>
  <w:num w:numId="401">
    <w:abstractNumId w:val="175"/>
  </w:num>
  <w:num w:numId="402">
    <w:abstractNumId w:val="175"/>
  </w:num>
  <w:num w:numId="403">
    <w:abstractNumId w:val="175"/>
  </w:num>
  <w:num w:numId="404">
    <w:abstractNumId w:val="175"/>
  </w:num>
  <w:num w:numId="405">
    <w:abstractNumId w:val="175"/>
  </w:num>
  <w:num w:numId="406">
    <w:abstractNumId w:val="175"/>
  </w:num>
  <w:num w:numId="407">
    <w:abstractNumId w:val="175"/>
  </w:num>
  <w:num w:numId="408">
    <w:abstractNumId w:val="175"/>
  </w:num>
  <w:num w:numId="409">
    <w:abstractNumId w:val="175"/>
  </w:num>
  <w:num w:numId="410">
    <w:abstractNumId w:val="175"/>
  </w:num>
  <w:num w:numId="411">
    <w:abstractNumId w:val="175"/>
  </w:num>
  <w:num w:numId="412">
    <w:abstractNumId w:val="175"/>
  </w:num>
  <w:num w:numId="413">
    <w:abstractNumId w:val="175"/>
  </w:num>
  <w:num w:numId="414">
    <w:abstractNumId w:val="175"/>
  </w:num>
  <w:num w:numId="415">
    <w:abstractNumId w:val="145"/>
  </w:num>
  <w:num w:numId="416">
    <w:abstractNumId w:val="34"/>
  </w:num>
  <w:num w:numId="417">
    <w:abstractNumId w:val="17"/>
  </w:num>
  <w:num w:numId="418">
    <w:abstractNumId w:val="168"/>
  </w:num>
  <w:num w:numId="419">
    <w:abstractNumId w:val="255"/>
  </w:num>
  <w:num w:numId="420">
    <w:abstractNumId w:val="21"/>
  </w:num>
  <w:num w:numId="421">
    <w:abstractNumId w:val="191"/>
  </w:num>
  <w:num w:numId="422">
    <w:abstractNumId w:val="254"/>
  </w:num>
  <w:num w:numId="423">
    <w:abstractNumId w:val="15"/>
  </w:num>
  <w:num w:numId="424">
    <w:abstractNumId w:val="171"/>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abstractNumId w:val="8"/>
  </w:num>
  <w:num w:numId="426">
    <w:abstractNumId w:val="5"/>
  </w:num>
  <w:num w:numId="427">
    <w:abstractNumId w:val="4"/>
  </w:num>
  <w:num w:numId="428">
    <w:abstractNumId w:val="6"/>
  </w:num>
  <w:num w:numId="429">
    <w:abstractNumId w:val="3"/>
  </w:num>
  <w:num w:numId="430">
    <w:abstractNumId w:val="189"/>
  </w:num>
  <w:num w:numId="431">
    <w:abstractNumId w:val="23"/>
  </w:num>
  <w:num w:numId="432">
    <w:abstractNumId w:val="75"/>
  </w:num>
  <w:num w:numId="433">
    <w:abstractNumId w:val="175"/>
  </w:num>
  <w:num w:numId="434">
    <w:abstractNumId w:val="171"/>
  </w:num>
  <w:num w:numId="435">
    <w:abstractNumId w:val="171"/>
  </w:num>
  <w:num w:numId="436">
    <w:abstractNumId w:val="171"/>
  </w:num>
  <w:num w:numId="437">
    <w:abstractNumId w:val="171"/>
  </w:num>
  <w:num w:numId="438">
    <w:abstractNumId w:val="171"/>
  </w:num>
  <w:num w:numId="439">
    <w:abstractNumId w:val="171"/>
  </w:num>
  <w:num w:numId="440">
    <w:abstractNumId w:val="171"/>
  </w:num>
  <w:num w:numId="441">
    <w:abstractNumId w:val="175"/>
  </w:num>
  <w:num w:numId="442">
    <w:abstractNumId w:val="68"/>
  </w:num>
  <w:num w:numId="443">
    <w:abstractNumId w:val="171"/>
  </w:num>
  <w:num w:numId="444">
    <w:abstractNumId w:val="171"/>
  </w:num>
  <w:num w:numId="445">
    <w:abstractNumId w:val="171"/>
  </w:num>
  <w:num w:numId="446">
    <w:abstractNumId w:val="171"/>
  </w:num>
  <w:num w:numId="447">
    <w:abstractNumId w:val="171"/>
  </w:num>
  <w:num w:numId="448">
    <w:abstractNumId w:val="171"/>
  </w:num>
  <w:num w:numId="449">
    <w:abstractNumId w:val="55"/>
  </w:num>
  <w:num w:numId="450">
    <w:abstractNumId w:val="171"/>
  </w:num>
  <w:num w:numId="451">
    <w:abstractNumId w:val="171"/>
  </w:num>
  <w:num w:numId="452">
    <w:abstractNumId w:val="171"/>
  </w:num>
  <w:num w:numId="453">
    <w:abstractNumId w:val="171"/>
  </w:num>
  <w:num w:numId="454">
    <w:abstractNumId w:val="171"/>
  </w:num>
  <w:num w:numId="455">
    <w:abstractNumId w:val="171"/>
  </w:num>
  <w:num w:numId="456">
    <w:abstractNumId w:val="171"/>
  </w:num>
  <w:num w:numId="457">
    <w:abstractNumId w:val="171"/>
  </w:num>
  <w:num w:numId="458">
    <w:abstractNumId w:val="171"/>
  </w:num>
  <w:num w:numId="459">
    <w:abstractNumId w:val="171"/>
  </w:num>
  <w:num w:numId="460">
    <w:abstractNumId w:val="171"/>
  </w:num>
  <w:num w:numId="461">
    <w:abstractNumId w:val="171"/>
  </w:num>
  <w:num w:numId="462">
    <w:abstractNumId w:val="171"/>
  </w:num>
  <w:num w:numId="463">
    <w:abstractNumId w:val="171"/>
  </w:num>
  <w:num w:numId="464">
    <w:abstractNumId w:val="171"/>
  </w:num>
  <w:num w:numId="465">
    <w:abstractNumId w:val="171"/>
  </w:num>
  <w:num w:numId="466">
    <w:abstractNumId w:val="171"/>
  </w:num>
  <w:num w:numId="467">
    <w:abstractNumId w:val="171"/>
  </w:num>
  <w:num w:numId="468">
    <w:abstractNumId w:val="171"/>
  </w:num>
  <w:num w:numId="469">
    <w:abstractNumId w:val="171"/>
  </w:num>
  <w:num w:numId="470">
    <w:abstractNumId w:val="171"/>
  </w:num>
  <w:num w:numId="471">
    <w:abstractNumId w:val="171"/>
  </w:num>
  <w:num w:numId="472">
    <w:abstractNumId w:val="175"/>
  </w:num>
  <w:num w:numId="473">
    <w:abstractNumId w:val="175"/>
  </w:num>
  <w:num w:numId="474">
    <w:abstractNumId w:val="175"/>
  </w:num>
  <w:num w:numId="475">
    <w:abstractNumId w:val="175"/>
  </w:num>
  <w:num w:numId="476">
    <w:abstractNumId w:val="175"/>
  </w:num>
  <w:num w:numId="477">
    <w:abstractNumId w:val="175"/>
  </w:num>
  <w:num w:numId="478">
    <w:abstractNumId w:val="175"/>
  </w:num>
  <w:num w:numId="479">
    <w:abstractNumId w:val="175"/>
  </w:num>
  <w:num w:numId="480">
    <w:abstractNumId w:val="175"/>
  </w:num>
  <w:num w:numId="481">
    <w:abstractNumId w:val="190"/>
  </w:num>
  <w:num w:numId="482">
    <w:abstractNumId w:val="62"/>
  </w:num>
  <w:num w:numId="483">
    <w:abstractNumId w:val="204"/>
  </w:num>
  <w:num w:numId="484">
    <w:abstractNumId w:val="206"/>
  </w:num>
  <w:num w:numId="485">
    <w:abstractNumId w:val="171"/>
  </w:num>
  <w:num w:numId="486">
    <w:abstractNumId w:val="267"/>
  </w:num>
  <w:num w:numId="487">
    <w:abstractNumId w:val="175"/>
  </w:num>
  <w:num w:numId="488">
    <w:abstractNumId w:val="175"/>
  </w:num>
  <w:num w:numId="489">
    <w:abstractNumId w:val="175"/>
  </w:num>
  <w:num w:numId="490">
    <w:abstractNumId w:val="175"/>
  </w:num>
  <w:num w:numId="491">
    <w:abstractNumId w:val="175"/>
  </w:num>
  <w:num w:numId="492">
    <w:abstractNumId w:val="171"/>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3">
    <w:abstractNumId w:val="175"/>
  </w:num>
  <w:num w:numId="494">
    <w:abstractNumId w:val="175"/>
  </w:num>
  <w:num w:numId="495">
    <w:abstractNumId w:val="171"/>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6">
    <w:abstractNumId w:val="248"/>
  </w:num>
  <w:num w:numId="497">
    <w:abstractNumId w:val="175"/>
  </w:num>
  <w:num w:numId="498">
    <w:abstractNumId w:val="138"/>
  </w:num>
  <w:num w:numId="499">
    <w:abstractNumId w:val="171"/>
  </w:num>
  <w:num w:numId="500">
    <w:abstractNumId w:val="171"/>
  </w:num>
  <w:num w:numId="501">
    <w:abstractNumId w:val="94"/>
  </w:num>
  <w:num w:numId="502">
    <w:abstractNumId w:val="260"/>
  </w:num>
  <w:num w:numId="503">
    <w:abstractNumId w:val="105"/>
  </w:num>
  <w:num w:numId="504">
    <w:abstractNumId w:val="175"/>
  </w:num>
  <w:num w:numId="505">
    <w:abstractNumId w:val="175"/>
  </w:num>
  <w:num w:numId="506">
    <w:abstractNumId w:val="175"/>
  </w:num>
  <w:num w:numId="507">
    <w:abstractNumId w:val="175"/>
  </w:num>
  <w:num w:numId="508">
    <w:abstractNumId w:val="175"/>
  </w:num>
  <w:num w:numId="509">
    <w:abstractNumId w:val="175"/>
  </w:num>
  <w:num w:numId="510">
    <w:abstractNumId w:val="175"/>
  </w:num>
  <w:num w:numId="511">
    <w:abstractNumId w:val="175"/>
  </w:num>
  <w:num w:numId="512">
    <w:abstractNumId w:val="175"/>
  </w:num>
  <w:num w:numId="513">
    <w:abstractNumId w:val="175"/>
  </w:num>
  <w:num w:numId="514">
    <w:abstractNumId w:val="175"/>
  </w:num>
  <w:num w:numId="515">
    <w:abstractNumId w:val="175"/>
  </w:num>
  <w:num w:numId="516">
    <w:abstractNumId w:val="175"/>
  </w:num>
  <w:num w:numId="517">
    <w:abstractNumId w:val="175"/>
  </w:num>
  <w:num w:numId="518">
    <w:abstractNumId w:val="175"/>
  </w:num>
  <w:num w:numId="519">
    <w:abstractNumId w:val="175"/>
  </w:num>
  <w:num w:numId="520">
    <w:abstractNumId w:val="175"/>
  </w:num>
  <w:num w:numId="521">
    <w:abstractNumId w:val="175"/>
  </w:num>
  <w:num w:numId="522">
    <w:abstractNumId w:val="175"/>
  </w:num>
  <w:num w:numId="523">
    <w:abstractNumId w:val="175"/>
  </w:num>
  <w:num w:numId="524">
    <w:abstractNumId w:val="175"/>
  </w:num>
  <w:num w:numId="525">
    <w:abstractNumId w:val="175"/>
  </w:num>
  <w:num w:numId="526">
    <w:abstractNumId w:val="175"/>
  </w:num>
  <w:num w:numId="527">
    <w:abstractNumId w:val="175"/>
  </w:num>
  <w:num w:numId="528">
    <w:abstractNumId w:val="175"/>
  </w:num>
  <w:num w:numId="529">
    <w:abstractNumId w:val="22"/>
  </w:num>
  <w:num w:numId="530">
    <w:abstractNumId w:val="175"/>
  </w:num>
  <w:num w:numId="531">
    <w:abstractNumId w:val="175"/>
  </w:num>
  <w:num w:numId="532">
    <w:abstractNumId w:val="175"/>
  </w:num>
  <w:num w:numId="533">
    <w:abstractNumId w:val="175"/>
  </w:num>
  <w:num w:numId="534">
    <w:abstractNumId w:val="175"/>
  </w:num>
  <w:num w:numId="535">
    <w:abstractNumId w:val="175"/>
  </w:num>
  <w:num w:numId="536">
    <w:abstractNumId w:val="175"/>
  </w:num>
  <w:num w:numId="537">
    <w:abstractNumId w:val="175"/>
  </w:num>
  <w:num w:numId="538">
    <w:abstractNumId w:val="175"/>
  </w:num>
  <w:num w:numId="539">
    <w:abstractNumId w:val="175"/>
  </w:num>
  <w:num w:numId="540">
    <w:abstractNumId w:val="175"/>
  </w:num>
  <w:num w:numId="541">
    <w:abstractNumId w:val="175"/>
  </w:num>
  <w:num w:numId="542">
    <w:abstractNumId w:val="175"/>
  </w:num>
  <w:num w:numId="543">
    <w:abstractNumId w:val="175"/>
  </w:num>
  <w:num w:numId="544">
    <w:abstractNumId w:val="175"/>
  </w:num>
  <w:num w:numId="545">
    <w:abstractNumId w:val="175"/>
  </w:num>
  <w:num w:numId="546">
    <w:abstractNumId w:val="175"/>
  </w:num>
  <w:num w:numId="547">
    <w:abstractNumId w:val="175"/>
  </w:num>
  <w:num w:numId="548">
    <w:abstractNumId w:val="175"/>
  </w:num>
  <w:num w:numId="549">
    <w:abstractNumId w:val="175"/>
  </w:num>
  <w:num w:numId="550">
    <w:abstractNumId w:val="175"/>
  </w:num>
  <w:num w:numId="551">
    <w:abstractNumId w:val="175"/>
  </w:num>
  <w:num w:numId="552">
    <w:abstractNumId w:val="175"/>
  </w:num>
  <w:num w:numId="553">
    <w:abstractNumId w:val="175"/>
  </w:num>
  <w:num w:numId="554">
    <w:abstractNumId w:val="175"/>
  </w:num>
  <w:num w:numId="555">
    <w:abstractNumId w:val="175"/>
  </w:num>
  <w:num w:numId="556">
    <w:abstractNumId w:val="175"/>
  </w:num>
  <w:num w:numId="557">
    <w:abstractNumId w:val="175"/>
  </w:num>
  <w:num w:numId="558">
    <w:abstractNumId w:val="175"/>
  </w:num>
  <w:num w:numId="559">
    <w:abstractNumId w:val="175"/>
  </w:num>
  <w:num w:numId="560">
    <w:abstractNumId w:val="175"/>
  </w:num>
  <w:num w:numId="561">
    <w:abstractNumId w:val="175"/>
  </w:num>
  <w:num w:numId="562">
    <w:abstractNumId w:val="175"/>
  </w:num>
  <w:num w:numId="563">
    <w:abstractNumId w:val="175"/>
  </w:num>
  <w:num w:numId="564">
    <w:abstractNumId w:val="175"/>
  </w:num>
  <w:num w:numId="565">
    <w:abstractNumId w:val="175"/>
  </w:num>
  <w:num w:numId="566">
    <w:abstractNumId w:val="175"/>
  </w:num>
  <w:num w:numId="567">
    <w:abstractNumId w:val="175"/>
  </w:num>
  <w:num w:numId="568">
    <w:abstractNumId w:val="175"/>
  </w:num>
  <w:num w:numId="569">
    <w:abstractNumId w:val="175"/>
  </w:num>
  <w:num w:numId="570">
    <w:abstractNumId w:val="175"/>
  </w:num>
  <w:num w:numId="571">
    <w:abstractNumId w:val="175"/>
  </w:num>
  <w:num w:numId="572">
    <w:abstractNumId w:val="175"/>
  </w:num>
  <w:num w:numId="573">
    <w:abstractNumId w:val="175"/>
  </w:num>
  <w:num w:numId="574">
    <w:abstractNumId w:val="175"/>
  </w:num>
  <w:num w:numId="575">
    <w:abstractNumId w:val="175"/>
  </w:num>
  <w:num w:numId="576">
    <w:abstractNumId w:val="175"/>
  </w:num>
  <w:num w:numId="577">
    <w:abstractNumId w:val="175"/>
  </w:num>
  <w:num w:numId="578">
    <w:abstractNumId w:val="175"/>
  </w:num>
  <w:num w:numId="579">
    <w:abstractNumId w:val="175"/>
  </w:num>
  <w:num w:numId="580">
    <w:abstractNumId w:val="175"/>
  </w:num>
  <w:num w:numId="581">
    <w:abstractNumId w:val="175"/>
  </w:num>
  <w:num w:numId="582">
    <w:abstractNumId w:val="175"/>
  </w:num>
  <w:num w:numId="583">
    <w:abstractNumId w:val="175"/>
  </w:num>
  <w:num w:numId="584">
    <w:abstractNumId w:val="175"/>
  </w:num>
  <w:num w:numId="585">
    <w:abstractNumId w:val="175"/>
  </w:num>
  <w:num w:numId="586">
    <w:abstractNumId w:val="175"/>
  </w:num>
  <w:num w:numId="587">
    <w:abstractNumId w:val="175"/>
  </w:num>
  <w:num w:numId="588">
    <w:abstractNumId w:val="175"/>
  </w:num>
  <w:num w:numId="589">
    <w:abstractNumId w:val="175"/>
  </w:num>
  <w:num w:numId="590">
    <w:abstractNumId w:val="175"/>
  </w:num>
  <w:num w:numId="591">
    <w:abstractNumId w:val="175"/>
  </w:num>
  <w:num w:numId="592">
    <w:abstractNumId w:val="175"/>
  </w:num>
  <w:num w:numId="593">
    <w:abstractNumId w:val="175"/>
  </w:num>
  <w:num w:numId="594">
    <w:abstractNumId w:val="175"/>
  </w:num>
  <w:num w:numId="595">
    <w:abstractNumId w:val="175"/>
  </w:num>
  <w:num w:numId="596">
    <w:abstractNumId w:val="175"/>
  </w:num>
  <w:num w:numId="597">
    <w:abstractNumId w:val="175"/>
  </w:num>
  <w:num w:numId="598">
    <w:abstractNumId w:val="175"/>
  </w:num>
  <w:num w:numId="599">
    <w:abstractNumId w:val="175"/>
  </w:num>
  <w:num w:numId="600">
    <w:abstractNumId w:val="175"/>
  </w:num>
  <w:num w:numId="601">
    <w:abstractNumId w:val="175"/>
  </w:num>
  <w:num w:numId="602">
    <w:abstractNumId w:val="175"/>
  </w:num>
  <w:num w:numId="603">
    <w:abstractNumId w:val="175"/>
  </w:num>
  <w:num w:numId="604">
    <w:abstractNumId w:val="175"/>
  </w:num>
  <w:num w:numId="605">
    <w:abstractNumId w:val="175"/>
  </w:num>
  <w:num w:numId="606">
    <w:abstractNumId w:val="175"/>
  </w:num>
  <w:num w:numId="607">
    <w:abstractNumId w:val="175"/>
  </w:num>
  <w:num w:numId="608">
    <w:abstractNumId w:val="175"/>
  </w:num>
  <w:num w:numId="609">
    <w:abstractNumId w:val="175"/>
  </w:num>
  <w:num w:numId="610">
    <w:abstractNumId w:val="175"/>
  </w:num>
  <w:num w:numId="611">
    <w:abstractNumId w:val="175"/>
  </w:num>
  <w:num w:numId="612">
    <w:abstractNumId w:val="175"/>
  </w:num>
  <w:num w:numId="613">
    <w:abstractNumId w:val="175"/>
  </w:num>
  <w:num w:numId="614">
    <w:abstractNumId w:val="175"/>
  </w:num>
  <w:num w:numId="615">
    <w:abstractNumId w:val="175"/>
  </w:num>
  <w:num w:numId="616">
    <w:abstractNumId w:val="175"/>
  </w:num>
  <w:num w:numId="617">
    <w:abstractNumId w:val="175"/>
  </w:num>
  <w:num w:numId="618">
    <w:abstractNumId w:val="175"/>
  </w:num>
  <w:num w:numId="619">
    <w:abstractNumId w:val="175"/>
  </w:num>
  <w:num w:numId="620">
    <w:abstractNumId w:val="175"/>
  </w:num>
  <w:num w:numId="621">
    <w:abstractNumId w:val="175"/>
  </w:num>
  <w:num w:numId="622">
    <w:abstractNumId w:val="175"/>
  </w:num>
  <w:num w:numId="623">
    <w:abstractNumId w:val="175"/>
  </w:num>
  <w:num w:numId="624">
    <w:abstractNumId w:val="175"/>
  </w:num>
  <w:num w:numId="625">
    <w:abstractNumId w:val="175"/>
  </w:num>
  <w:num w:numId="626">
    <w:abstractNumId w:val="175"/>
  </w:num>
  <w:num w:numId="627">
    <w:abstractNumId w:val="175"/>
  </w:num>
  <w:num w:numId="628">
    <w:abstractNumId w:val="175"/>
  </w:num>
  <w:num w:numId="629">
    <w:abstractNumId w:val="175"/>
  </w:num>
  <w:num w:numId="630">
    <w:abstractNumId w:val="175"/>
  </w:num>
  <w:num w:numId="631">
    <w:abstractNumId w:val="175"/>
  </w:num>
  <w:num w:numId="632">
    <w:abstractNumId w:val="175"/>
  </w:num>
  <w:num w:numId="633">
    <w:abstractNumId w:val="175"/>
  </w:num>
  <w:num w:numId="634">
    <w:abstractNumId w:val="175"/>
  </w:num>
  <w:num w:numId="635">
    <w:abstractNumId w:val="175"/>
  </w:num>
  <w:num w:numId="636">
    <w:abstractNumId w:val="175"/>
  </w:num>
  <w:num w:numId="637">
    <w:abstractNumId w:val="177"/>
  </w:num>
  <w:num w:numId="638">
    <w:abstractNumId w:val="175"/>
  </w:num>
  <w:num w:numId="639">
    <w:abstractNumId w:val="175"/>
  </w:num>
  <w:num w:numId="640">
    <w:abstractNumId w:val="175"/>
  </w:num>
  <w:num w:numId="641">
    <w:abstractNumId w:val="175"/>
  </w:num>
  <w:num w:numId="642">
    <w:abstractNumId w:val="175"/>
  </w:num>
  <w:num w:numId="643">
    <w:abstractNumId w:val="175"/>
  </w:num>
  <w:num w:numId="644">
    <w:abstractNumId w:val="175"/>
  </w:num>
  <w:num w:numId="645">
    <w:abstractNumId w:val="175"/>
  </w:num>
  <w:num w:numId="646">
    <w:abstractNumId w:val="175"/>
  </w:num>
  <w:num w:numId="647">
    <w:abstractNumId w:val="175"/>
  </w:num>
  <w:num w:numId="648">
    <w:abstractNumId w:val="175"/>
  </w:num>
  <w:num w:numId="649">
    <w:abstractNumId w:val="175"/>
  </w:num>
  <w:num w:numId="650">
    <w:abstractNumId w:val="175"/>
  </w:num>
  <w:num w:numId="651">
    <w:abstractNumId w:val="175"/>
  </w:num>
  <w:num w:numId="652">
    <w:abstractNumId w:val="175"/>
  </w:num>
  <w:num w:numId="653">
    <w:abstractNumId w:val="175"/>
  </w:num>
  <w:num w:numId="654">
    <w:abstractNumId w:val="175"/>
  </w:num>
  <w:num w:numId="655">
    <w:abstractNumId w:val="175"/>
  </w:num>
  <w:num w:numId="656">
    <w:abstractNumId w:val="175"/>
  </w:num>
  <w:num w:numId="657">
    <w:abstractNumId w:val="175"/>
  </w:num>
  <w:num w:numId="658">
    <w:abstractNumId w:val="175"/>
  </w:num>
  <w:num w:numId="659">
    <w:abstractNumId w:val="175"/>
  </w:num>
  <w:num w:numId="660">
    <w:abstractNumId w:val="175"/>
  </w:num>
  <w:num w:numId="661">
    <w:abstractNumId w:val="175"/>
  </w:num>
  <w:num w:numId="662">
    <w:abstractNumId w:val="175"/>
  </w:num>
  <w:num w:numId="663">
    <w:abstractNumId w:val="175"/>
  </w:num>
  <w:num w:numId="664">
    <w:abstractNumId w:val="175"/>
  </w:num>
  <w:num w:numId="665">
    <w:abstractNumId w:val="175"/>
  </w:num>
  <w:num w:numId="666">
    <w:abstractNumId w:val="175"/>
  </w:num>
  <w:num w:numId="667">
    <w:abstractNumId w:val="175"/>
  </w:num>
  <w:num w:numId="668">
    <w:abstractNumId w:val="175"/>
  </w:num>
  <w:num w:numId="669">
    <w:abstractNumId w:val="175"/>
  </w:num>
  <w:num w:numId="670">
    <w:abstractNumId w:val="175"/>
  </w:num>
  <w:num w:numId="671">
    <w:abstractNumId w:val="175"/>
  </w:num>
  <w:num w:numId="672">
    <w:abstractNumId w:val="175"/>
  </w:num>
  <w:num w:numId="673">
    <w:abstractNumId w:val="175"/>
  </w:num>
  <w:num w:numId="674">
    <w:abstractNumId w:val="175"/>
  </w:num>
  <w:num w:numId="675">
    <w:abstractNumId w:val="175"/>
  </w:num>
  <w:num w:numId="676">
    <w:abstractNumId w:val="175"/>
  </w:num>
  <w:num w:numId="677">
    <w:abstractNumId w:val="175"/>
  </w:num>
  <w:num w:numId="678">
    <w:abstractNumId w:val="175"/>
  </w:num>
  <w:num w:numId="679">
    <w:abstractNumId w:val="175"/>
  </w:num>
  <w:num w:numId="680">
    <w:abstractNumId w:val="175"/>
  </w:num>
  <w:num w:numId="681">
    <w:abstractNumId w:val="175"/>
  </w:num>
  <w:num w:numId="682">
    <w:abstractNumId w:val="175"/>
  </w:num>
  <w:num w:numId="683">
    <w:abstractNumId w:val="175"/>
  </w:num>
  <w:num w:numId="684">
    <w:abstractNumId w:val="175"/>
  </w:num>
  <w:num w:numId="685">
    <w:abstractNumId w:val="175"/>
  </w:num>
  <w:num w:numId="686">
    <w:abstractNumId w:val="175"/>
  </w:num>
  <w:num w:numId="687">
    <w:abstractNumId w:val="175"/>
  </w:num>
  <w:num w:numId="688">
    <w:abstractNumId w:val="175"/>
  </w:num>
  <w:num w:numId="689">
    <w:abstractNumId w:val="175"/>
  </w:num>
  <w:num w:numId="690">
    <w:abstractNumId w:val="175"/>
  </w:num>
  <w:num w:numId="691">
    <w:abstractNumId w:val="175"/>
  </w:num>
  <w:num w:numId="692">
    <w:abstractNumId w:val="205"/>
  </w:num>
  <w:num w:numId="693">
    <w:abstractNumId w:val="197"/>
  </w:num>
  <w:num w:numId="694">
    <w:abstractNumId w:val="38"/>
  </w:num>
  <w:num w:numId="695">
    <w:abstractNumId w:val="30"/>
  </w:num>
  <w:num w:numId="696">
    <w:abstractNumId w:val="120"/>
  </w:num>
  <w:num w:numId="697">
    <w:abstractNumId w:val="89"/>
  </w:num>
  <w:num w:numId="698">
    <w:abstractNumId w:val="86"/>
  </w:num>
  <w:num w:numId="699">
    <w:abstractNumId w:val="238"/>
  </w:num>
  <w:num w:numId="700">
    <w:abstractNumId w:val="209"/>
  </w:num>
  <w:num w:numId="701">
    <w:abstractNumId w:val="175"/>
  </w:num>
  <w:num w:numId="702">
    <w:abstractNumId w:val="175"/>
  </w:num>
  <w:num w:numId="703">
    <w:abstractNumId w:val="16"/>
  </w:num>
  <w:num w:numId="704">
    <w:abstractNumId w:val="175"/>
  </w:num>
  <w:num w:numId="705">
    <w:abstractNumId w:val="175"/>
  </w:num>
  <w:num w:numId="706">
    <w:abstractNumId w:val="97"/>
  </w:num>
  <w:num w:numId="707">
    <w:abstractNumId w:val="195"/>
  </w:num>
  <w:num w:numId="708">
    <w:abstractNumId w:val="111"/>
  </w:num>
  <w:num w:numId="709">
    <w:abstractNumId w:val="173"/>
  </w:num>
  <w:num w:numId="710">
    <w:abstractNumId w:val="144"/>
  </w:num>
  <w:num w:numId="711">
    <w:abstractNumId w:val="192"/>
  </w:num>
  <w:num w:numId="712">
    <w:abstractNumId w:val="226"/>
  </w:num>
  <w:num w:numId="713">
    <w:abstractNumId w:val="49"/>
  </w:num>
  <w:num w:numId="714">
    <w:abstractNumId w:val="182"/>
  </w:num>
  <w:num w:numId="715">
    <w:abstractNumId w:val="200"/>
  </w:num>
  <w:num w:numId="716">
    <w:abstractNumId w:val="151"/>
  </w:num>
  <w:num w:numId="717">
    <w:abstractNumId w:val="78"/>
  </w:num>
  <w:num w:numId="718">
    <w:abstractNumId w:val="33"/>
  </w:num>
  <w:num w:numId="719">
    <w:abstractNumId w:val="142"/>
  </w:num>
  <w:num w:numId="720">
    <w:abstractNumId w:val="201"/>
  </w:num>
  <w:num w:numId="721">
    <w:abstractNumId w:val="43"/>
  </w:num>
  <w:num w:numId="722">
    <w:abstractNumId w:val="157"/>
  </w:num>
  <w:num w:numId="723">
    <w:abstractNumId w:val="196"/>
  </w:num>
  <w:num w:numId="724">
    <w:abstractNumId w:val="102"/>
  </w:num>
  <w:num w:numId="725">
    <w:abstractNumId w:val="56"/>
  </w:num>
  <w:num w:numId="726">
    <w:abstractNumId w:val="32"/>
  </w:num>
  <w:num w:numId="727">
    <w:abstractNumId w:val="136"/>
  </w:num>
  <w:num w:numId="728">
    <w:abstractNumId w:val="11"/>
  </w:num>
  <w:num w:numId="729">
    <w:abstractNumId w:val="164"/>
  </w:num>
  <w:num w:numId="730">
    <w:abstractNumId w:val="131"/>
  </w:num>
  <w:num w:numId="731">
    <w:abstractNumId w:val="42"/>
  </w:num>
  <w:num w:numId="732">
    <w:abstractNumId w:val="199"/>
  </w:num>
  <w:num w:numId="733">
    <w:abstractNumId w:val="230"/>
  </w:num>
  <w:num w:numId="734">
    <w:abstractNumId w:val="92"/>
  </w:num>
  <w:num w:numId="735">
    <w:abstractNumId w:val="247"/>
  </w:num>
  <w:num w:numId="736">
    <w:abstractNumId w:val="65"/>
  </w:num>
  <w:num w:numId="737">
    <w:abstractNumId w:val="175"/>
  </w:num>
  <w:num w:numId="738">
    <w:abstractNumId w:val="109"/>
  </w:num>
  <w:num w:numId="739">
    <w:abstractNumId w:val="50"/>
  </w:num>
  <w:num w:numId="740">
    <w:abstractNumId w:val="240"/>
  </w:num>
  <w:num w:numId="741">
    <w:abstractNumId w:val="176"/>
  </w:num>
  <w:num w:numId="742">
    <w:abstractNumId w:val="69"/>
  </w:num>
  <w:num w:numId="743">
    <w:abstractNumId w:val="35"/>
  </w:num>
  <w:num w:numId="744">
    <w:abstractNumId w:val="186"/>
  </w:num>
  <w:num w:numId="745">
    <w:abstractNumId w:val="156"/>
  </w:num>
  <w:num w:numId="746">
    <w:abstractNumId w:val="179"/>
  </w:num>
  <w:num w:numId="747">
    <w:abstractNumId w:val="117"/>
  </w:num>
  <w:num w:numId="748">
    <w:abstractNumId w:val="225"/>
  </w:num>
  <w:num w:numId="749">
    <w:abstractNumId w:val="152"/>
  </w:num>
  <w:num w:numId="750">
    <w:abstractNumId w:val="91"/>
  </w:num>
  <w:num w:numId="751">
    <w:abstractNumId w:val="114"/>
  </w:num>
  <w:num w:numId="752">
    <w:abstractNumId w:val="207"/>
  </w:num>
  <w:num w:numId="753">
    <w:abstractNumId w:val="85"/>
  </w:num>
  <w:num w:numId="754">
    <w:abstractNumId w:val="171"/>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5">
    <w:abstractNumId w:val="73"/>
  </w:num>
  <w:num w:numId="756">
    <w:abstractNumId w:val="58"/>
  </w:num>
  <w:num w:numId="757">
    <w:abstractNumId w:val="211"/>
  </w:num>
  <w:num w:numId="758">
    <w:abstractNumId w:val="82"/>
  </w:num>
  <w:num w:numId="759">
    <w:abstractNumId w:val="183"/>
  </w:num>
  <w:num w:numId="760">
    <w:abstractNumId w:val="40"/>
  </w:num>
  <w:num w:numId="761">
    <w:abstractNumId w:val="228"/>
  </w:num>
  <w:num w:numId="762">
    <w:abstractNumId w:val="80"/>
  </w:num>
  <w:num w:numId="763">
    <w:abstractNumId w:val="103"/>
  </w:num>
  <w:num w:numId="764">
    <w:abstractNumId w:val="241"/>
  </w:num>
  <w:numIdMacAtCleanup w:val="7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64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7F9"/>
    <w:rsid w:val="000004FF"/>
    <w:rsid w:val="00000890"/>
    <w:rsid w:val="00000A71"/>
    <w:rsid w:val="00000E58"/>
    <w:rsid w:val="00001207"/>
    <w:rsid w:val="00001B00"/>
    <w:rsid w:val="00001DD9"/>
    <w:rsid w:val="00002190"/>
    <w:rsid w:val="000023A9"/>
    <w:rsid w:val="00002C8D"/>
    <w:rsid w:val="00002FC5"/>
    <w:rsid w:val="00003696"/>
    <w:rsid w:val="000042C1"/>
    <w:rsid w:val="00004B35"/>
    <w:rsid w:val="000051AD"/>
    <w:rsid w:val="0000536B"/>
    <w:rsid w:val="00005FDD"/>
    <w:rsid w:val="000066E2"/>
    <w:rsid w:val="00006C78"/>
    <w:rsid w:val="00006D29"/>
    <w:rsid w:val="00007530"/>
    <w:rsid w:val="0000788A"/>
    <w:rsid w:val="0001080B"/>
    <w:rsid w:val="00010F4B"/>
    <w:rsid w:val="00010FF2"/>
    <w:rsid w:val="0001102A"/>
    <w:rsid w:val="00011390"/>
    <w:rsid w:val="0001201B"/>
    <w:rsid w:val="00012083"/>
    <w:rsid w:val="00012B25"/>
    <w:rsid w:val="00012C99"/>
    <w:rsid w:val="00012E30"/>
    <w:rsid w:val="00013186"/>
    <w:rsid w:val="00013D32"/>
    <w:rsid w:val="00014748"/>
    <w:rsid w:val="00015230"/>
    <w:rsid w:val="00015362"/>
    <w:rsid w:val="000155B6"/>
    <w:rsid w:val="0001577E"/>
    <w:rsid w:val="00016F77"/>
    <w:rsid w:val="00017E53"/>
    <w:rsid w:val="000200D8"/>
    <w:rsid w:val="000201B2"/>
    <w:rsid w:val="00020FDC"/>
    <w:rsid w:val="000219FD"/>
    <w:rsid w:val="00021B75"/>
    <w:rsid w:val="00021C4B"/>
    <w:rsid w:val="00021D4F"/>
    <w:rsid w:val="000225F8"/>
    <w:rsid w:val="00022E29"/>
    <w:rsid w:val="00023265"/>
    <w:rsid w:val="0002397A"/>
    <w:rsid w:val="00024409"/>
    <w:rsid w:val="000246CB"/>
    <w:rsid w:val="00025A2F"/>
    <w:rsid w:val="00025EB0"/>
    <w:rsid w:val="0002606B"/>
    <w:rsid w:val="0003013B"/>
    <w:rsid w:val="00031364"/>
    <w:rsid w:val="00031490"/>
    <w:rsid w:val="0003210E"/>
    <w:rsid w:val="00032934"/>
    <w:rsid w:val="00032B95"/>
    <w:rsid w:val="00033005"/>
    <w:rsid w:val="0003309C"/>
    <w:rsid w:val="000337F0"/>
    <w:rsid w:val="0003385B"/>
    <w:rsid w:val="00033C14"/>
    <w:rsid w:val="00033D36"/>
    <w:rsid w:val="000343F1"/>
    <w:rsid w:val="000346D1"/>
    <w:rsid w:val="00035136"/>
    <w:rsid w:val="0003519C"/>
    <w:rsid w:val="00035B97"/>
    <w:rsid w:val="000364BA"/>
    <w:rsid w:val="0003696D"/>
    <w:rsid w:val="00036E78"/>
    <w:rsid w:val="00037B6B"/>
    <w:rsid w:val="00037C3E"/>
    <w:rsid w:val="00041928"/>
    <w:rsid w:val="000421C2"/>
    <w:rsid w:val="000439F3"/>
    <w:rsid w:val="00043B0E"/>
    <w:rsid w:val="00044DDD"/>
    <w:rsid w:val="00044ED7"/>
    <w:rsid w:val="0004552D"/>
    <w:rsid w:val="0004558C"/>
    <w:rsid w:val="000457A5"/>
    <w:rsid w:val="000457EA"/>
    <w:rsid w:val="00045BCC"/>
    <w:rsid w:val="00046023"/>
    <w:rsid w:val="00046201"/>
    <w:rsid w:val="00046395"/>
    <w:rsid w:val="00046A46"/>
    <w:rsid w:val="000470A2"/>
    <w:rsid w:val="000470AA"/>
    <w:rsid w:val="0004789F"/>
    <w:rsid w:val="0004790B"/>
    <w:rsid w:val="00047F79"/>
    <w:rsid w:val="000501D7"/>
    <w:rsid w:val="00050666"/>
    <w:rsid w:val="0005074F"/>
    <w:rsid w:val="000508BD"/>
    <w:rsid w:val="00050A86"/>
    <w:rsid w:val="00050EEA"/>
    <w:rsid w:val="0005115E"/>
    <w:rsid w:val="000519CE"/>
    <w:rsid w:val="0005296F"/>
    <w:rsid w:val="00052DBF"/>
    <w:rsid w:val="00052ECD"/>
    <w:rsid w:val="00052F7A"/>
    <w:rsid w:val="000530C5"/>
    <w:rsid w:val="00053130"/>
    <w:rsid w:val="0005316B"/>
    <w:rsid w:val="00053A12"/>
    <w:rsid w:val="000545A2"/>
    <w:rsid w:val="00054A6E"/>
    <w:rsid w:val="00054C3E"/>
    <w:rsid w:val="00054D6B"/>
    <w:rsid w:val="00054E49"/>
    <w:rsid w:val="00055118"/>
    <w:rsid w:val="000568DD"/>
    <w:rsid w:val="0005700F"/>
    <w:rsid w:val="00057066"/>
    <w:rsid w:val="00057361"/>
    <w:rsid w:val="0005771C"/>
    <w:rsid w:val="00057810"/>
    <w:rsid w:val="00057AFF"/>
    <w:rsid w:val="00060D55"/>
    <w:rsid w:val="00060DDC"/>
    <w:rsid w:val="000612BD"/>
    <w:rsid w:val="00061F52"/>
    <w:rsid w:val="00062661"/>
    <w:rsid w:val="000627F9"/>
    <w:rsid w:val="00062C21"/>
    <w:rsid w:val="00063550"/>
    <w:rsid w:val="000638A4"/>
    <w:rsid w:val="00063939"/>
    <w:rsid w:val="00063CA7"/>
    <w:rsid w:val="000648C5"/>
    <w:rsid w:val="000651DE"/>
    <w:rsid w:val="00065278"/>
    <w:rsid w:val="000662A3"/>
    <w:rsid w:val="0006670C"/>
    <w:rsid w:val="00066865"/>
    <w:rsid w:val="00067255"/>
    <w:rsid w:val="00067593"/>
    <w:rsid w:val="000706F8"/>
    <w:rsid w:val="0007075D"/>
    <w:rsid w:val="00070DD5"/>
    <w:rsid w:val="00070FD4"/>
    <w:rsid w:val="000718A4"/>
    <w:rsid w:val="00071BDA"/>
    <w:rsid w:val="00071C62"/>
    <w:rsid w:val="00071DA4"/>
    <w:rsid w:val="00072728"/>
    <w:rsid w:val="00072827"/>
    <w:rsid w:val="00072984"/>
    <w:rsid w:val="00073F61"/>
    <w:rsid w:val="00074D30"/>
    <w:rsid w:val="000753C3"/>
    <w:rsid w:val="0007589C"/>
    <w:rsid w:val="0007593E"/>
    <w:rsid w:val="00075F53"/>
    <w:rsid w:val="0007601B"/>
    <w:rsid w:val="00076436"/>
    <w:rsid w:val="00077F92"/>
    <w:rsid w:val="000802D5"/>
    <w:rsid w:val="000807EF"/>
    <w:rsid w:val="00080B37"/>
    <w:rsid w:val="00080FDE"/>
    <w:rsid w:val="0008119B"/>
    <w:rsid w:val="00081303"/>
    <w:rsid w:val="00081634"/>
    <w:rsid w:val="000816E7"/>
    <w:rsid w:val="00082047"/>
    <w:rsid w:val="00082895"/>
    <w:rsid w:val="0008291F"/>
    <w:rsid w:val="000838CC"/>
    <w:rsid w:val="00083B9A"/>
    <w:rsid w:val="00083BB4"/>
    <w:rsid w:val="000849DD"/>
    <w:rsid w:val="00084C05"/>
    <w:rsid w:val="00084CBC"/>
    <w:rsid w:val="00085056"/>
    <w:rsid w:val="00085113"/>
    <w:rsid w:val="000855FC"/>
    <w:rsid w:val="00085719"/>
    <w:rsid w:val="0008589F"/>
    <w:rsid w:val="00085E58"/>
    <w:rsid w:val="00086392"/>
    <w:rsid w:val="000863B2"/>
    <w:rsid w:val="00087160"/>
    <w:rsid w:val="00087316"/>
    <w:rsid w:val="00087634"/>
    <w:rsid w:val="00087D02"/>
    <w:rsid w:val="0009167C"/>
    <w:rsid w:val="0009168C"/>
    <w:rsid w:val="00091D91"/>
    <w:rsid w:val="0009222B"/>
    <w:rsid w:val="000923CD"/>
    <w:rsid w:val="00093303"/>
    <w:rsid w:val="00093477"/>
    <w:rsid w:val="000938F5"/>
    <w:rsid w:val="00093D06"/>
    <w:rsid w:val="00093EA2"/>
    <w:rsid w:val="00094036"/>
    <w:rsid w:val="000943C1"/>
    <w:rsid w:val="00094986"/>
    <w:rsid w:val="00094A20"/>
    <w:rsid w:val="00094EA3"/>
    <w:rsid w:val="00095746"/>
    <w:rsid w:val="00095A9F"/>
    <w:rsid w:val="00095B09"/>
    <w:rsid w:val="000972B8"/>
    <w:rsid w:val="000978D1"/>
    <w:rsid w:val="00097CE9"/>
    <w:rsid w:val="000A0630"/>
    <w:rsid w:val="000A0645"/>
    <w:rsid w:val="000A0B30"/>
    <w:rsid w:val="000A0B8F"/>
    <w:rsid w:val="000A140F"/>
    <w:rsid w:val="000A165C"/>
    <w:rsid w:val="000A1924"/>
    <w:rsid w:val="000A1A55"/>
    <w:rsid w:val="000A1ADC"/>
    <w:rsid w:val="000A1B6C"/>
    <w:rsid w:val="000A26A4"/>
    <w:rsid w:val="000A2E9D"/>
    <w:rsid w:val="000A2FDC"/>
    <w:rsid w:val="000A3346"/>
    <w:rsid w:val="000A379E"/>
    <w:rsid w:val="000A3C9D"/>
    <w:rsid w:val="000A4030"/>
    <w:rsid w:val="000A426E"/>
    <w:rsid w:val="000A43C9"/>
    <w:rsid w:val="000A465B"/>
    <w:rsid w:val="000A4D75"/>
    <w:rsid w:val="000A58A7"/>
    <w:rsid w:val="000A5D27"/>
    <w:rsid w:val="000A5E88"/>
    <w:rsid w:val="000A61D7"/>
    <w:rsid w:val="000A652A"/>
    <w:rsid w:val="000A6779"/>
    <w:rsid w:val="000B05EF"/>
    <w:rsid w:val="000B0711"/>
    <w:rsid w:val="000B16B5"/>
    <w:rsid w:val="000B1AB7"/>
    <w:rsid w:val="000B22FB"/>
    <w:rsid w:val="000B2383"/>
    <w:rsid w:val="000B23B7"/>
    <w:rsid w:val="000B2A83"/>
    <w:rsid w:val="000B2FE2"/>
    <w:rsid w:val="000B3DC1"/>
    <w:rsid w:val="000B4F99"/>
    <w:rsid w:val="000B63EA"/>
    <w:rsid w:val="000B65E2"/>
    <w:rsid w:val="000B6AA4"/>
    <w:rsid w:val="000B6ECD"/>
    <w:rsid w:val="000B78AD"/>
    <w:rsid w:val="000C0286"/>
    <w:rsid w:val="000C039D"/>
    <w:rsid w:val="000C063C"/>
    <w:rsid w:val="000C1907"/>
    <w:rsid w:val="000C1D2C"/>
    <w:rsid w:val="000C1ED0"/>
    <w:rsid w:val="000C1F2E"/>
    <w:rsid w:val="000C207F"/>
    <w:rsid w:val="000C26A6"/>
    <w:rsid w:val="000C2C40"/>
    <w:rsid w:val="000C3758"/>
    <w:rsid w:val="000C387E"/>
    <w:rsid w:val="000C3BC3"/>
    <w:rsid w:val="000C4083"/>
    <w:rsid w:val="000C4849"/>
    <w:rsid w:val="000C4DF8"/>
    <w:rsid w:val="000C4E21"/>
    <w:rsid w:val="000C4E25"/>
    <w:rsid w:val="000C5114"/>
    <w:rsid w:val="000C53C6"/>
    <w:rsid w:val="000C54E1"/>
    <w:rsid w:val="000C5792"/>
    <w:rsid w:val="000C5FA6"/>
    <w:rsid w:val="000C63D1"/>
    <w:rsid w:val="000C6AE4"/>
    <w:rsid w:val="000C6C66"/>
    <w:rsid w:val="000C6EC4"/>
    <w:rsid w:val="000C7541"/>
    <w:rsid w:val="000C77FD"/>
    <w:rsid w:val="000D0A22"/>
    <w:rsid w:val="000D0C42"/>
    <w:rsid w:val="000D0D4E"/>
    <w:rsid w:val="000D2B69"/>
    <w:rsid w:val="000D4297"/>
    <w:rsid w:val="000D441C"/>
    <w:rsid w:val="000D50E2"/>
    <w:rsid w:val="000D623A"/>
    <w:rsid w:val="000D628F"/>
    <w:rsid w:val="000D6541"/>
    <w:rsid w:val="000D74C1"/>
    <w:rsid w:val="000D785B"/>
    <w:rsid w:val="000D7E96"/>
    <w:rsid w:val="000E06A1"/>
    <w:rsid w:val="000E0926"/>
    <w:rsid w:val="000E219A"/>
    <w:rsid w:val="000E2998"/>
    <w:rsid w:val="000E2A4F"/>
    <w:rsid w:val="000E2AF9"/>
    <w:rsid w:val="000E2EA5"/>
    <w:rsid w:val="000E3157"/>
    <w:rsid w:val="000E35C7"/>
    <w:rsid w:val="000E3C3F"/>
    <w:rsid w:val="000E3CAD"/>
    <w:rsid w:val="000E3DA7"/>
    <w:rsid w:val="000E412E"/>
    <w:rsid w:val="000E4AE9"/>
    <w:rsid w:val="000E4C2B"/>
    <w:rsid w:val="000E551A"/>
    <w:rsid w:val="000E5689"/>
    <w:rsid w:val="000E57BE"/>
    <w:rsid w:val="000E62CC"/>
    <w:rsid w:val="000E6B42"/>
    <w:rsid w:val="000E6BAF"/>
    <w:rsid w:val="000E6FF3"/>
    <w:rsid w:val="000F01DC"/>
    <w:rsid w:val="000F0CD6"/>
    <w:rsid w:val="000F12C3"/>
    <w:rsid w:val="000F1524"/>
    <w:rsid w:val="000F1E0C"/>
    <w:rsid w:val="000F2206"/>
    <w:rsid w:val="000F27E9"/>
    <w:rsid w:val="000F2FED"/>
    <w:rsid w:val="000F3CB7"/>
    <w:rsid w:val="000F3E6A"/>
    <w:rsid w:val="000F3F5B"/>
    <w:rsid w:val="000F4081"/>
    <w:rsid w:val="000F4DB2"/>
    <w:rsid w:val="000F585A"/>
    <w:rsid w:val="000F591E"/>
    <w:rsid w:val="000F5B83"/>
    <w:rsid w:val="000F5EB9"/>
    <w:rsid w:val="000F72EF"/>
    <w:rsid w:val="000F7936"/>
    <w:rsid w:val="000F7CDD"/>
    <w:rsid w:val="000F7D6F"/>
    <w:rsid w:val="001005A5"/>
    <w:rsid w:val="001006E6"/>
    <w:rsid w:val="00100CB5"/>
    <w:rsid w:val="00100FCC"/>
    <w:rsid w:val="00101638"/>
    <w:rsid w:val="00101727"/>
    <w:rsid w:val="00101A7E"/>
    <w:rsid w:val="00101C5C"/>
    <w:rsid w:val="00102799"/>
    <w:rsid w:val="00102C7E"/>
    <w:rsid w:val="001033E4"/>
    <w:rsid w:val="001036E4"/>
    <w:rsid w:val="00103BE2"/>
    <w:rsid w:val="001045AB"/>
    <w:rsid w:val="001050CC"/>
    <w:rsid w:val="0010554C"/>
    <w:rsid w:val="00105648"/>
    <w:rsid w:val="001057BB"/>
    <w:rsid w:val="00105FBF"/>
    <w:rsid w:val="001062D6"/>
    <w:rsid w:val="0010641E"/>
    <w:rsid w:val="0010665A"/>
    <w:rsid w:val="00106B94"/>
    <w:rsid w:val="00107194"/>
    <w:rsid w:val="00107417"/>
    <w:rsid w:val="00110757"/>
    <w:rsid w:val="00110CB6"/>
    <w:rsid w:val="0011126B"/>
    <w:rsid w:val="001114A0"/>
    <w:rsid w:val="001120AE"/>
    <w:rsid w:val="00112170"/>
    <w:rsid w:val="00112685"/>
    <w:rsid w:val="00112700"/>
    <w:rsid w:val="001128A1"/>
    <w:rsid w:val="00112A70"/>
    <w:rsid w:val="00112ABB"/>
    <w:rsid w:val="00112E09"/>
    <w:rsid w:val="001139EA"/>
    <w:rsid w:val="00113ADC"/>
    <w:rsid w:val="00114163"/>
    <w:rsid w:val="0011441B"/>
    <w:rsid w:val="00114470"/>
    <w:rsid w:val="00114765"/>
    <w:rsid w:val="00115064"/>
    <w:rsid w:val="0011574C"/>
    <w:rsid w:val="001158A1"/>
    <w:rsid w:val="00115951"/>
    <w:rsid w:val="001168A7"/>
    <w:rsid w:val="001170BD"/>
    <w:rsid w:val="00117330"/>
    <w:rsid w:val="0011735A"/>
    <w:rsid w:val="00117B02"/>
    <w:rsid w:val="00117C21"/>
    <w:rsid w:val="00117F05"/>
    <w:rsid w:val="001201B6"/>
    <w:rsid w:val="00120DCF"/>
    <w:rsid w:val="001211DE"/>
    <w:rsid w:val="0012211C"/>
    <w:rsid w:val="00122271"/>
    <w:rsid w:val="00122366"/>
    <w:rsid w:val="001223E1"/>
    <w:rsid w:val="00122C8A"/>
    <w:rsid w:val="0012346B"/>
    <w:rsid w:val="00124C06"/>
    <w:rsid w:val="00125039"/>
    <w:rsid w:val="001250C6"/>
    <w:rsid w:val="0012596E"/>
    <w:rsid w:val="00125BCC"/>
    <w:rsid w:val="00126393"/>
    <w:rsid w:val="00126E63"/>
    <w:rsid w:val="001273D4"/>
    <w:rsid w:val="001276A9"/>
    <w:rsid w:val="00127A57"/>
    <w:rsid w:val="00127B0E"/>
    <w:rsid w:val="00127B3A"/>
    <w:rsid w:val="00127C24"/>
    <w:rsid w:val="00130BC7"/>
    <w:rsid w:val="00131C6F"/>
    <w:rsid w:val="00131FE7"/>
    <w:rsid w:val="0013202E"/>
    <w:rsid w:val="001327C8"/>
    <w:rsid w:val="001328A2"/>
    <w:rsid w:val="00132CFC"/>
    <w:rsid w:val="00133AB4"/>
    <w:rsid w:val="00133AE5"/>
    <w:rsid w:val="00133B36"/>
    <w:rsid w:val="0013507D"/>
    <w:rsid w:val="00135DCB"/>
    <w:rsid w:val="00136340"/>
    <w:rsid w:val="00136A62"/>
    <w:rsid w:val="00136EB8"/>
    <w:rsid w:val="00136EF6"/>
    <w:rsid w:val="00140AB5"/>
    <w:rsid w:val="00141FCA"/>
    <w:rsid w:val="00142131"/>
    <w:rsid w:val="00142261"/>
    <w:rsid w:val="00142ACC"/>
    <w:rsid w:val="00143018"/>
    <w:rsid w:val="001437DE"/>
    <w:rsid w:val="00143D1D"/>
    <w:rsid w:val="00144383"/>
    <w:rsid w:val="00144403"/>
    <w:rsid w:val="00144C7D"/>
    <w:rsid w:val="00144CF7"/>
    <w:rsid w:val="00145A2D"/>
    <w:rsid w:val="00145BEB"/>
    <w:rsid w:val="00145E54"/>
    <w:rsid w:val="00146180"/>
    <w:rsid w:val="00146684"/>
    <w:rsid w:val="00146A9B"/>
    <w:rsid w:val="00146E0A"/>
    <w:rsid w:val="001504CB"/>
    <w:rsid w:val="0015078A"/>
    <w:rsid w:val="001508EE"/>
    <w:rsid w:val="00150A7A"/>
    <w:rsid w:val="00150E4C"/>
    <w:rsid w:val="0015168F"/>
    <w:rsid w:val="001517E6"/>
    <w:rsid w:val="00151A63"/>
    <w:rsid w:val="00152006"/>
    <w:rsid w:val="00152223"/>
    <w:rsid w:val="00152432"/>
    <w:rsid w:val="001525AC"/>
    <w:rsid w:val="001527F0"/>
    <w:rsid w:val="00152AF2"/>
    <w:rsid w:val="00152FBC"/>
    <w:rsid w:val="00153742"/>
    <w:rsid w:val="001538FC"/>
    <w:rsid w:val="0015496A"/>
    <w:rsid w:val="001549B2"/>
    <w:rsid w:val="00154E99"/>
    <w:rsid w:val="001556EF"/>
    <w:rsid w:val="001557D8"/>
    <w:rsid w:val="00155A62"/>
    <w:rsid w:val="001563A0"/>
    <w:rsid w:val="00156489"/>
    <w:rsid w:val="00156B61"/>
    <w:rsid w:val="00156C3E"/>
    <w:rsid w:val="00156D4D"/>
    <w:rsid w:val="00156F20"/>
    <w:rsid w:val="0015766E"/>
    <w:rsid w:val="00157A0D"/>
    <w:rsid w:val="00157AD4"/>
    <w:rsid w:val="00157DA9"/>
    <w:rsid w:val="00157E7E"/>
    <w:rsid w:val="001602E8"/>
    <w:rsid w:val="00161747"/>
    <w:rsid w:val="0016198A"/>
    <w:rsid w:val="00161997"/>
    <w:rsid w:val="00161A51"/>
    <w:rsid w:val="001620E5"/>
    <w:rsid w:val="00162C73"/>
    <w:rsid w:val="001632A9"/>
    <w:rsid w:val="0016350D"/>
    <w:rsid w:val="00163D9C"/>
    <w:rsid w:val="001644B9"/>
    <w:rsid w:val="00164917"/>
    <w:rsid w:val="0016510C"/>
    <w:rsid w:val="00165942"/>
    <w:rsid w:val="001662DF"/>
    <w:rsid w:val="00166CFF"/>
    <w:rsid w:val="00170346"/>
    <w:rsid w:val="00171154"/>
    <w:rsid w:val="00171AB0"/>
    <w:rsid w:val="0017209F"/>
    <w:rsid w:val="001733D9"/>
    <w:rsid w:val="00173617"/>
    <w:rsid w:val="0017411B"/>
    <w:rsid w:val="00174381"/>
    <w:rsid w:val="001746AA"/>
    <w:rsid w:val="00174D0F"/>
    <w:rsid w:val="00175275"/>
    <w:rsid w:val="00176AA7"/>
    <w:rsid w:val="00177116"/>
    <w:rsid w:val="00177209"/>
    <w:rsid w:val="00177304"/>
    <w:rsid w:val="0017731D"/>
    <w:rsid w:val="00177451"/>
    <w:rsid w:val="00177DC4"/>
    <w:rsid w:val="00180F37"/>
    <w:rsid w:val="0018155D"/>
    <w:rsid w:val="00181D11"/>
    <w:rsid w:val="00183261"/>
    <w:rsid w:val="00183847"/>
    <w:rsid w:val="0018498F"/>
    <w:rsid w:val="0018580D"/>
    <w:rsid w:val="0018593A"/>
    <w:rsid w:val="0018628E"/>
    <w:rsid w:val="00186449"/>
    <w:rsid w:val="00186665"/>
    <w:rsid w:val="001874BA"/>
    <w:rsid w:val="00187702"/>
    <w:rsid w:val="00187CE6"/>
    <w:rsid w:val="00187FA1"/>
    <w:rsid w:val="0019053E"/>
    <w:rsid w:val="00190C39"/>
    <w:rsid w:val="0019154B"/>
    <w:rsid w:val="00191917"/>
    <w:rsid w:val="00191D6A"/>
    <w:rsid w:val="00191DA7"/>
    <w:rsid w:val="001927B8"/>
    <w:rsid w:val="00192900"/>
    <w:rsid w:val="001932A9"/>
    <w:rsid w:val="0019414C"/>
    <w:rsid w:val="00194AE5"/>
    <w:rsid w:val="00194DCC"/>
    <w:rsid w:val="001952D7"/>
    <w:rsid w:val="0019552F"/>
    <w:rsid w:val="00195AE1"/>
    <w:rsid w:val="00195F98"/>
    <w:rsid w:val="001963A0"/>
    <w:rsid w:val="00196D34"/>
    <w:rsid w:val="00196D97"/>
    <w:rsid w:val="00196F95"/>
    <w:rsid w:val="00197139"/>
    <w:rsid w:val="0019725A"/>
    <w:rsid w:val="0019792D"/>
    <w:rsid w:val="001A025A"/>
    <w:rsid w:val="001A07D2"/>
    <w:rsid w:val="001A0B14"/>
    <w:rsid w:val="001A0D58"/>
    <w:rsid w:val="001A10B5"/>
    <w:rsid w:val="001A1352"/>
    <w:rsid w:val="001A168B"/>
    <w:rsid w:val="001A179B"/>
    <w:rsid w:val="001A1D24"/>
    <w:rsid w:val="001A1E8F"/>
    <w:rsid w:val="001A3652"/>
    <w:rsid w:val="001A3A17"/>
    <w:rsid w:val="001A4D61"/>
    <w:rsid w:val="001A4DEA"/>
    <w:rsid w:val="001A517E"/>
    <w:rsid w:val="001A52D6"/>
    <w:rsid w:val="001A5497"/>
    <w:rsid w:val="001A5903"/>
    <w:rsid w:val="001A6147"/>
    <w:rsid w:val="001A63CE"/>
    <w:rsid w:val="001A6548"/>
    <w:rsid w:val="001A6C42"/>
    <w:rsid w:val="001A6E6F"/>
    <w:rsid w:val="001A72A8"/>
    <w:rsid w:val="001A7A10"/>
    <w:rsid w:val="001A7A79"/>
    <w:rsid w:val="001B0180"/>
    <w:rsid w:val="001B0D5D"/>
    <w:rsid w:val="001B10F2"/>
    <w:rsid w:val="001B171F"/>
    <w:rsid w:val="001B1F5A"/>
    <w:rsid w:val="001B2389"/>
    <w:rsid w:val="001B2523"/>
    <w:rsid w:val="001B2BF0"/>
    <w:rsid w:val="001B303E"/>
    <w:rsid w:val="001B32D6"/>
    <w:rsid w:val="001B338A"/>
    <w:rsid w:val="001B3568"/>
    <w:rsid w:val="001B35BA"/>
    <w:rsid w:val="001B389C"/>
    <w:rsid w:val="001B3D89"/>
    <w:rsid w:val="001B45FD"/>
    <w:rsid w:val="001B484F"/>
    <w:rsid w:val="001B599E"/>
    <w:rsid w:val="001B5C52"/>
    <w:rsid w:val="001B672E"/>
    <w:rsid w:val="001B6EEF"/>
    <w:rsid w:val="001B7EB7"/>
    <w:rsid w:val="001B7FD0"/>
    <w:rsid w:val="001C0006"/>
    <w:rsid w:val="001C0755"/>
    <w:rsid w:val="001C0E8C"/>
    <w:rsid w:val="001C0F39"/>
    <w:rsid w:val="001C11C1"/>
    <w:rsid w:val="001C16E0"/>
    <w:rsid w:val="001C1E22"/>
    <w:rsid w:val="001C2132"/>
    <w:rsid w:val="001C2317"/>
    <w:rsid w:val="001C251B"/>
    <w:rsid w:val="001C2AC1"/>
    <w:rsid w:val="001C2B43"/>
    <w:rsid w:val="001C2C63"/>
    <w:rsid w:val="001C302F"/>
    <w:rsid w:val="001C3328"/>
    <w:rsid w:val="001C3609"/>
    <w:rsid w:val="001C3739"/>
    <w:rsid w:val="001C40CB"/>
    <w:rsid w:val="001C419F"/>
    <w:rsid w:val="001C4741"/>
    <w:rsid w:val="001C56F0"/>
    <w:rsid w:val="001C57F7"/>
    <w:rsid w:val="001C58D5"/>
    <w:rsid w:val="001C5BB8"/>
    <w:rsid w:val="001C5ED5"/>
    <w:rsid w:val="001C61EA"/>
    <w:rsid w:val="001C62B3"/>
    <w:rsid w:val="001C6806"/>
    <w:rsid w:val="001C76CC"/>
    <w:rsid w:val="001D0538"/>
    <w:rsid w:val="001D0773"/>
    <w:rsid w:val="001D089F"/>
    <w:rsid w:val="001D0CEF"/>
    <w:rsid w:val="001D186F"/>
    <w:rsid w:val="001D23DB"/>
    <w:rsid w:val="001D2A92"/>
    <w:rsid w:val="001D3F44"/>
    <w:rsid w:val="001D465F"/>
    <w:rsid w:val="001D4F21"/>
    <w:rsid w:val="001D5AB5"/>
    <w:rsid w:val="001D5C00"/>
    <w:rsid w:val="001D5DDE"/>
    <w:rsid w:val="001D5E16"/>
    <w:rsid w:val="001D5E53"/>
    <w:rsid w:val="001D5FE3"/>
    <w:rsid w:val="001D6498"/>
    <w:rsid w:val="001D6780"/>
    <w:rsid w:val="001D684C"/>
    <w:rsid w:val="001D6AA0"/>
    <w:rsid w:val="001D6B51"/>
    <w:rsid w:val="001D7907"/>
    <w:rsid w:val="001D792B"/>
    <w:rsid w:val="001D7BBA"/>
    <w:rsid w:val="001D7E51"/>
    <w:rsid w:val="001E0119"/>
    <w:rsid w:val="001E02A8"/>
    <w:rsid w:val="001E0824"/>
    <w:rsid w:val="001E0C30"/>
    <w:rsid w:val="001E0F77"/>
    <w:rsid w:val="001E0FB6"/>
    <w:rsid w:val="001E1373"/>
    <w:rsid w:val="001E1BD7"/>
    <w:rsid w:val="001E23B8"/>
    <w:rsid w:val="001E27CF"/>
    <w:rsid w:val="001E2D86"/>
    <w:rsid w:val="001E308F"/>
    <w:rsid w:val="001E4C9D"/>
    <w:rsid w:val="001E4E46"/>
    <w:rsid w:val="001E5BC5"/>
    <w:rsid w:val="001E63C0"/>
    <w:rsid w:val="001E6980"/>
    <w:rsid w:val="001E6D86"/>
    <w:rsid w:val="001E7794"/>
    <w:rsid w:val="001F0004"/>
    <w:rsid w:val="001F0723"/>
    <w:rsid w:val="001F074B"/>
    <w:rsid w:val="001F0806"/>
    <w:rsid w:val="001F1206"/>
    <w:rsid w:val="001F187D"/>
    <w:rsid w:val="001F212E"/>
    <w:rsid w:val="001F2486"/>
    <w:rsid w:val="001F2A2A"/>
    <w:rsid w:val="001F3171"/>
    <w:rsid w:val="001F329D"/>
    <w:rsid w:val="001F3521"/>
    <w:rsid w:val="001F4384"/>
    <w:rsid w:val="001F5575"/>
    <w:rsid w:val="001F68D5"/>
    <w:rsid w:val="001F68FA"/>
    <w:rsid w:val="001F6A99"/>
    <w:rsid w:val="001F6E1E"/>
    <w:rsid w:val="001F71F5"/>
    <w:rsid w:val="001F7827"/>
    <w:rsid w:val="00200905"/>
    <w:rsid w:val="00200AEF"/>
    <w:rsid w:val="00201331"/>
    <w:rsid w:val="002018A7"/>
    <w:rsid w:val="0020190D"/>
    <w:rsid w:val="00201F8C"/>
    <w:rsid w:val="00202402"/>
    <w:rsid w:val="002033CB"/>
    <w:rsid w:val="0020366B"/>
    <w:rsid w:val="00203B4C"/>
    <w:rsid w:val="00205268"/>
    <w:rsid w:val="0020538A"/>
    <w:rsid w:val="002055E4"/>
    <w:rsid w:val="00205ABB"/>
    <w:rsid w:val="00205BE2"/>
    <w:rsid w:val="00205C32"/>
    <w:rsid w:val="00205FEF"/>
    <w:rsid w:val="00206528"/>
    <w:rsid w:val="00206F80"/>
    <w:rsid w:val="002079E6"/>
    <w:rsid w:val="00207D0E"/>
    <w:rsid w:val="00210040"/>
    <w:rsid w:val="0021083A"/>
    <w:rsid w:val="00210848"/>
    <w:rsid w:val="00211B5F"/>
    <w:rsid w:val="00212553"/>
    <w:rsid w:val="00212597"/>
    <w:rsid w:val="00212842"/>
    <w:rsid w:val="00212DCA"/>
    <w:rsid w:val="00212F5A"/>
    <w:rsid w:val="002132E1"/>
    <w:rsid w:val="0021386B"/>
    <w:rsid w:val="002139C6"/>
    <w:rsid w:val="00214513"/>
    <w:rsid w:val="00214813"/>
    <w:rsid w:val="00214CD2"/>
    <w:rsid w:val="00214F30"/>
    <w:rsid w:val="00215285"/>
    <w:rsid w:val="00215900"/>
    <w:rsid w:val="002162FC"/>
    <w:rsid w:val="00216421"/>
    <w:rsid w:val="002165B3"/>
    <w:rsid w:val="00216D6E"/>
    <w:rsid w:val="00217360"/>
    <w:rsid w:val="002174A3"/>
    <w:rsid w:val="00217F95"/>
    <w:rsid w:val="0022008D"/>
    <w:rsid w:val="00220721"/>
    <w:rsid w:val="002207C1"/>
    <w:rsid w:val="002218A5"/>
    <w:rsid w:val="002220D6"/>
    <w:rsid w:val="002221A2"/>
    <w:rsid w:val="00223528"/>
    <w:rsid w:val="002235D1"/>
    <w:rsid w:val="00223EFC"/>
    <w:rsid w:val="0022436B"/>
    <w:rsid w:val="002246F7"/>
    <w:rsid w:val="00224E4F"/>
    <w:rsid w:val="00225388"/>
    <w:rsid w:val="002257C7"/>
    <w:rsid w:val="00225B4D"/>
    <w:rsid w:val="00225B9C"/>
    <w:rsid w:val="00225D60"/>
    <w:rsid w:val="00225E48"/>
    <w:rsid w:val="00226044"/>
    <w:rsid w:val="00226826"/>
    <w:rsid w:val="002275BB"/>
    <w:rsid w:val="00227BAA"/>
    <w:rsid w:val="00231350"/>
    <w:rsid w:val="00231A8B"/>
    <w:rsid w:val="00232200"/>
    <w:rsid w:val="0023244D"/>
    <w:rsid w:val="00232539"/>
    <w:rsid w:val="00232594"/>
    <w:rsid w:val="00232B2E"/>
    <w:rsid w:val="00232D34"/>
    <w:rsid w:val="002331B6"/>
    <w:rsid w:val="00233320"/>
    <w:rsid w:val="002339AE"/>
    <w:rsid w:val="0023410C"/>
    <w:rsid w:val="002341D4"/>
    <w:rsid w:val="00234A8C"/>
    <w:rsid w:val="00235CAC"/>
    <w:rsid w:val="002363B3"/>
    <w:rsid w:val="00236644"/>
    <w:rsid w:val="0023794C"/>
    <w:rsid w:val="00237CB1"/>
    <w:rsid w:val="00240611"/>
    <w:rsid w:val="00240787"/>
    <w:rsid w:val="0024127A"/>
    <w:rsid w:val="002413E3"/>
    <w:rsid w:val="002413F8"/>
    <w:rsid w:val="00241F4C"/>
    <w:rsid w:val="0024229B"/>
    <w:rsid w:val="002422E4"/>
    <w:rsid w:val="00242607"/>
    <w:rsid w:val="00242A56"/>
    <w:rsid w:val="002435D4"/>
    <w:rsid w:val="002437A1"/>
    <w:rsid w:val="002444C2"/>
    <w:rsid w:val="00244D69"/>
    <w:rsid w:val="00245380"/>
    <w:rsid w:val="002458C9"/>
    <w:rsid w:val="00246549"/>
    <w:rsid w:val="002467B5"/>
    <w:rsid w:val="00247E0B"/>
    <w:rsid w:val="0025034C"/>
    <w:rsid w:val="00250A60"/>
    <w:rsid w:val="00250BAC"/>
    <w:rsid w:val="002515F4"/>
    <w:rsid w:val="00251B48"/>
    <w:rsid w:val="00252423"/>
    <w:rsid w:val="002528D4"/>
    <w:rsid w:val="00252A0D"/>
    <w:rsid w:val="00252DA9"/>
    <w:rsid w:val="0025312D"/>
    <w:rsid w:val="00253612"/>
    <w:rsid w:val="0025383B"/>
    <w:rsid w:val="002547AA"/>
    <w:rsid w:val="00254AE8"/>
    <w:rsid w:val="002552AC"/>
    <w:rsid w:val="00255740"/>
    <w:rsid w:val="002557E1"/>
    <w:rsid w:val="0025580A"/>
    <w:rsid w:val="00255A52"/>
    <w:rsid w:val="00255AB2"/>
    <w:rsid w:val="00256850"/>
    <w:rsid w:val="00256A9B"/>
    <w:rsid w:val="00256DF7"/>
    <w:rsid w:val="002570C4"/>
    <w:rsid w:val="00257C72"/>
    <w:rsid w:val="00260030"/>
    <w:rsid w:val="00260AB1"/>
    <w:rsid w:val="00260B61"/>
    <w:rsid w:val="00260DE2"/>
    <w:rsid w:val="0026150C"/>
    <w:rsid w:val="002615F8"/>
    <w:rsid w:val="002617CF"/>
    <w:rsid w:val="00261AE6"/>
    <w:rsid w:val="00261D17"/>
    <w:rsid w:val="00262507"/>
    <w:rsid w:val="00262671"/>
    <w:rsid w:val="00263286"/>
    <w:rsid w:val="002633BD"/>
    <w:rsid w:val="002648BF"/>
    <w:rsid w:val="002648E8"/>
    <w:rsid w:val="00265E30"/>
    <w:rsid w:val="00265FA5"/>
    <w:rsid w:val="002663BA"/>
    <w:rsid w:val="002669B2"/>
    <w:rsid w:val="00266E67"/>
    <w:rsid w:val="002671DD"/>
    <w:rsid w:val="00267DAB"/>
    <w:rsid w:val="00270063"/>
    <w:rsid w:val="00270962"/>
    <w:rsid w:val="002709A2"/>
    <w:rsid w:val="00271156"/>
    <w:rsid w:val="00271158"/>
    <w:rsid w:val="0027135B"/>
    <w:rsid w:val="00271385"/>
    <w:rsid w:val="00272468"/>
    <w:rsid w:val="00273B1A"/>
    <w:rsid w:val="002740BD"/>
    <w:rsid w:val="0027415E"/>
    <w:rsid w:val="00274471"/>
    <w:rsid w:val="002744FB"/>
    <w:rsid w:val="00274AE4"/>
    <w:rsid w:val="00274B2F"/>
    <w:rsid w:val="00274B34"/>
    <w:rsid w:val="00276B0F"/>
    <w:rsid w:val="00276E75"/>
    <w:rsid w:val="002772B2"/>
    <w:rsid w:val="0027748E"/>
    <w:rsid w:val="002779FC"/>
    <w:rsid w:val="00277B88"/>
    <w:rsid w:val="00277EC4"/>
    <w:rsid w:val="00277F74"/>
    <w:rsid w:val="002817A3"/>
    <w:rsid w:val="00281B66"/>
    <w:rsid w:val="00282107"/>
    <w:rsid w:val="00282155"/>
    <w:rsid w:val="00282227"/>
    <w:rsid w:val="00282783"/>
    <w:rsid w:val="00282BB5"/>
    <w:rsid w:val="00283E7B"/>
    <w:rsid w:val="00286355"/>
    <w:rsid w:val="0028698D"/>
    <w:rsid w:val="00286EE6"/>
    <w:rsid w:val="002879C6"/>
    <w:rsid w:val="00287A0F"/>
    <w:rsid w:val="00290B4E"/>
    <w:rsid w:val="00290B63"/>
    <w:rsid w:val="00290CCD"/>
    <w:rsid w:val="00290F2E"/>
    <w:rsid w:val="00291363"/>
    <w:rsid w:val="0029139E"/>
    <w:rsid w:val="002919F7"/>
    <w:rsid w:val="00291EA7"/>
    <w:rsid w:val="00292488"/>
    <w:rsid w:val="00292610"/>
    <w:rsid w:val="00292A17"/>
    <w:rsid w:val="00292D6B"/>
    <w:rsid w:val="002937B6"/>
    <w:rsid w:val="002937D2"/>
    <w:rsid w:val="00293A07"/>
    <w:rsid w:val="00293AB9"/>
    <w:rsid w:val="00293F0D"/>
    <w:rsid w:val="002941F9"/>
    <w:rsid w:val="002942EA"/>
    <w:rsid w:val="002950C5"/>
    <w:rsid w:val="002952BC"/>
    <w:rsid w:val="002952E7"/>
    <w:rsid w:val="00295A34"/>
    <w:rsid w:val="00295ED2"/>
    <w:rsid w:val="00296C6F"/>
    <w:rsid w:val="00296E5A"/>
    <w:rsid w:val="002A010D"/>
    <w:rsid w:val="002A0D79"/>
    <w:rsid w:val="002A200A"/>
    <w:rsid w:val="002A2C11"/>
    <w:rsid w:val="002A2DE3"/>
    <w:rsid w:val="002A341B"/>
    <w:rsid w:val="002A41AF"/>
    <w:rsid w:val="002A46CC"/>
    <w:rsid w:val="002A4755"/>
    <w:rsid w:val="002A520B"/>
    <w:rsid w:val="002A56B7"/>
    <w:rsid w:val="002A5C93"/>
    <w:rsid w:val="002A5EDA"/>
    <w:rsid w:val="002A6350"/>
    <w:rsid w:val="002A66B9"/>
    <w:rsid w:val="002A6ADF"/>
    <w:rsid w:val="002A6B06"/>
    <w:rsid w:val="002A6F7C"/>
    <w:rsid w:val="002A718F"/>
    <w:rsid w:val="002A7521"/>
    <w:rsid w:val="002A7676"/>
    <w:rsid w:val="002A7745"/>
    <w:rsid w:val="002A7B5D"/>
    <w:rsid w:val="002A7BDC"/>
    <w:rsid w:val="002A7DAC"/>
    <w:rsid w:val="002B00D1"/>
    <w:rsid w:val="002B0409"/>
    <w:rsid w:val="002B0CFA"/>
    <w:rsid w:val="002B1109"/>
    <w:rsid w:val="002B128D"/>
    <w:rsid w:val="002B12F6"/>
    <w:rsid w:val="002B136D"/>
    <w:rsid w:val="002B15BD"/>
    <w:rsid w:val="002B173F"/>
    <w:rsid w:val="002B1798"/>
    <w:rsid w:val="002B1D16"/>
    <w:rsid w:val="002B2783"/>
    <w:rsid w:val="002B300B"/>
    <w:rsid w:val="002B30E5"/>
    <w:rsid w:val="002B343C"/>
    <w:rsid w:val="002B3ABF"/>
    <w:rsid w:val="002B3C5A"/>
    <w:rsid w:val="002B48FF"/>
    <w:rsid w:val="002B4A89"/>
    <w:rsid w:val="002B4B69"/>
    <w:rsid w:val="002B502E"/>
    <w:rsid w:val="002B62C5"/>
    <w:rsid w:val="002B682B"/>
    <w:rsid w:val="002B6DEA"/>
    <w:rsid w:val="002B6E97"/>
    <w:rsid w:val="002B72F9"/>
    <w:rsid w:val="002B7505"/>
    <w:rsid w:val="002B7856"/>
    <w:rsid w:val="002B7D0C"/>
    <w:rsid w:val="002B7EBE"/>
    <w:rsid w:val="002C0D1F"/>
    <w:rsid w:val="002C1137"/>
    <w:rsid w:val="002C1A87"/>
    <w:rsid w:val="002C25F5"/>
    <w:rsid w:val="002C2BFF"/>
    <w:rsid w:val="002C2E15"/>
    <w:rsid w:val="002C3270"/>
    <w:rsid w:val="002C3606"/>
    <w:rsid w:val="002C3AAE"/>
    <w:rsid w:val="002C410A"/>
    <w:rsid w:val="002C4ECA"/>
    <w:rsid w:val="002C4F84"/>
    <w:rsid w:val="002C4FA6"/>
    <w:rsid w:val="002C4FDB"/>
    <w:rsid w:val="002C53FF"/>
    <w:rsid w:val="002C5820"/>
    <w:rsid w:val="002C5CE2"/>
    <w:rsid w:val="002C64CC"/>
    <w:rsid w:val="002C7081"/>
    <w:rsid w:val="002C788C"/>
    <w:rsid w:val="002C7D45"/>
    <w:rsid w:val="002D1AEB"/>
    <w:rsid w:val="002D204F"/>
    <w:rsid w:val="002D2267"/>
    <w:rsid w:val="002D235E"/>
    <w:rsid w:val="002D24EA"/>
    <w:rsid w:val="002D293E"/>
    <w:rsid w:val="002D2B3D"/>
    <w:rsid w:val="002D3403"/>
    <w:rsid w:val="002D3523"/>
    <w:rsid w:val="002D3C2E"/>
    <w:rsid w:val="002D3D62"/>
    <w:rsid w:val="002D42B9"/>
    <w:rsid w:val="002D42E7"/>
    <w:rsid w:val="002D4412"/>
    <w:rsid w:val="002D4C91"/>
    <w:rsid w:val="002D4E91"/>
    <w:rsid w:val="002D4F12"/>
    <w:rsid w:val="002D518D"/>
    <w:rsid w:val="002D6724"/>
    <w:rsid w:val="002D6AF2"/>
    <w:rsid w:val="002D749E"/>
    <w:rsid w:val="002D74FF"/>
    <w:rsid w:val="002D7976"/>
    <w:rsid w:val="002E00EF"/>
    <w:rsid w:val="002E0A61"/>
    <w:rsid w:val="002E0ED5"/>
    <w:rsid w:val="002E0F67"/>
    <w:rsid w:val="002E119E"/>
    <w:rsid w:val="002E13FC"/>
    <w:rsid w:val="002E14E5"/>
    <w:rsid w:val="002E16DE"/>
    <w:rsid w:val="002E17ED"/>
    <w:rsid w:val="002E1E8D"/>
    <w:rsid w:val="002E1FEC"/>
    <w:rsid w:val="002E2E93"/>
    <w:rsid w:val="002E3A3F"/>
    <w:rsid w:val="002E3D26"/>
    <w:rsid w:val="002E3E00"/>
    <w:rsid w:val="002E42E9"/>
    <w:rsid w:val="002E4B2B"/>
    <w:rsid w:val="002E504C"/>
    <w:rsid w:val="002E647B"/>
    <w:rsid w:val="002E6AEB"/>
    <w:rsid w:val="002E6B5F"/>
    <w:rsid w:val="002E78D5"/>
    <w:rsid w:val="002F187C"/>
    <w:rsid w:val="002F1E20"/>
    <w:rsid w:val="002F1EC8"/>
    <w:rsid w:val="002F25F8"/>
    <w:rsid w:val="002F27FD"/>
    <w:rsid w:val="002F3230"/>
    <w:rsid w:val="002F35C3"/>
    <w:rsid w:val="002F36DC"/>
    <w:rsid w:val="002F3983"/>
    <w:rsid w:val="002F3B73"/>
    <w:rsid w:val="002F3BA7"/>
    <w:rsid w:val="002F445C"/>
    <w:rsid w:val="002F4662"/>
    <w:rsid w:val="002F4ADC"/>
    <w:rsid w:val="002F5AE7"/>
    <w:rsid w:val="002F61E4"/>
    <w:rsid w:val="002F632F"/>
    <w:rsid w:val="002F73FE"/>
    <w:rsid w:val="002F7D97"/>
    <w:rsid w:val="002F7F24"/>
    <w:rsid w:val="0030027D"/>
    <w:rsid w:val="003002D6"/>
    <w:rsid w:val="00300380"/>
    <w:rsid w:val="00300A89"/>
    <w:rsid w:val="00302564"/>
    <w:rsid w:val="003026A2"/>
    <w:rsid w:val="0030276C"/>
    <w:rsid w:val="00302B18"/>
    <w:rsid w:val="00302EA8"/>
    <w:rsid w:val="00302EC6"/>
    <w:rsid w:val="00304196"/>
    <w:rsid w:val="003041FD"/>
    <w:rsid w:val="00304752"/>
    <w:rsid w:val="0030531F"/>
    <w:rsid w:val="00306233"/>
    <w:rsid w:val="00306701"/>
    <w:rsid w:val="00306D68"/>
    <w:rsid w:val="003104A0"/>
    <w:rsid w:val="00310D10"/>
    <w:rsid w:val="003112CB"/>
    <w:rsid w:val="0031144A"/>
    <w:rsid w:val="003115C5"/>
    <w:rsid w:val="00311E68"/>
    <w:rsid w:val="00312342"/>
    <w:rsid w:val="0031284B"/>
    <w:rsid w:val="0031310A"/>
    <w:rsid w:val="003132AC"/>
    <w:rsid w:val="00313F9E"/>
    <w:rsid w:val="003146F2"/>
    <w:rsid w:val="00314895"/>
    <w:rsid w:val="003150B2"/>
    <w:rsid w:val="003155F6"/>
    <w:rsid w:val="00315E91"/>
    <w:rsid w:val="00315EBB"/>
    <w:rsid w:val="0031604D"/>
    <w:rsid w:val="00316631"/>
    <w:rsid w:val="003167AC"/>
    <w:rsid w:val="00316887"/>
    <w:rsid w:val="003171DF"/>
    <w:rsid w:val="003172F5"/>
    <w:rsid w:val="0031765C"/>
    <w:rsid w:val="00317948"/>
    <w:rsid w:val="00317FE9"/>
    <w:rsid w:val="003201EE"/>
    <w:rsid w:val="00320A90"/>
    <w:rsid w:val="00321591"/>
    <w:rsid w:val="00321F8C"/>
    <w:rsid w:val="0032270F"/>
    <w:rsid w:val="00322C7A"/>
    <w:rsid w:val="00322EF8"/>
    <w:rsid w:val="00323907"/>
    <w:rsid w:val="003240F2"/>
    <w:rsid w:val="00324329"/>
    <w:rsid w:val="00324F18"/>
    <w:rsid w:val="00326C48"/>
    <w:rsid w:val="00327428"/>
    <w:rsid w:val="0032782D"/>
    <w:rsid w:val="00327E32"/>
    <w:rsid w:val="003315E5"/>
    <w:rsid w:val="0033174F"/>
    <w:rsid w:val="00331973"/>
    <w:rsid w:val="00331EEE"/>
    <w:rsid w:val="00332E9F"/>
    <w:rsid w:val="00332EC6"/>
    <w:rsid w:val="003330DA"/>
    <w:rsid w:val="00333253"/>
    <w:rsid w:val="00333747"/>
    <w:rsid w:val="0033389A"/>
    <w:rsid w:val="00333A10"/>
    <w:rsid w:val="00333E07"/>
    <w:rsid w:val="003350A3"/>
    <w:rsid w:val="00335372"/>
    <w:rsid w:val="00335FD7"/>
    <w:rsid w:val="00336286"/>
    <w:rsid w:val="0033653F"/>
    <w:rsid w:val="003371EF"/>
    <w:rsid w:val="00337B58"/>
    <w:rsid w:val="00337C06"/>
    <w:rsid w:val="00340007"/>
    <w:rsid w:val="00340254"/>
    <w:rsid w:val="00340F09"/>
    <w:rsid w:val="00341C19"/>
    <w:rsid w:val="00343F3C"/>
    <w:rsid w:val="00344555"/>
    <w:rsid w:val="003454A9"/>
    <w:rsid w:val="0034562F"/>
    <w:rsid w:val="003458F7"/>
    <w:rsid w:val="003459DB"/>
    <w:rsid w:val="00345FD6"/>
    <w:rsid w:val="003470C2"/>
    <w:rsid w:val="00350141"/>
    <w:rsid w:val="0035079F"/>
    <w:rsid w:val="003513FC"/>
    <w:rsid w:val="003516AB"/>
    <w:rsid w:val="003521EC"/>
    <w:rsid w:val="0035223F"/>
    <w:rsid w:val="0035287A"/>
    <w:rsid w:val="0035369C"/>
    <w:rsid w:val="00353EA9"/>
    <w:rsid w:val="003545DC"/>
    <w:rsid w:val="00355266"/>
    <w:rsid w:val="00355765"/>
    <w:rsid w:val="003559E7"/>
    <w:rsid w:val="00355C3A"/>
    <w:rsid w:val="003562B0"/>
    <w:rsid w:val="00356819"/>
    <w:rsid w:val="0035731D"/>
    <w:rsid w:val="0035735F"/>
    <w:rsid w:val="003575F5"/>
    <w:rsid w:val="00357E62"/>
    <w:rsid w:val="00360AF0"/>
    <w:rsid w:val="00360B11"/>
    <w:rsid w:val="00360FB4"/>
    <w:rsid w:val="00361294"/>
    <w:rsid w:val="003619C3"/>
    <w:rsid w:val="003619DA"/>
    <w:rsid w:val="00361A1E"/>
    <w:rsid w:val="003623E7"/>
    <w:rsid w:val="0036252C"/>
    <w:rsid w:val="0036253D"/>
    <w:rsid w:val="00362D36"/>
    <w:rsid w:val="00363B7D"/>
    <w:rsid w:val="00364B77"/>
    <w:rsid w:val="003654F9"/>
    <w:rsid w:val="00365B4C"/>
    <w:rsid w:val="003661F8"/>
    <w:rsid w:val="0036688B"/>
    <w:rsid w:val="0036705A"/>
    <w:rsid w:val="0036717B"/>
    <w:rsid w:val="0036735B"/>
    <w:rsid w:val="00367DD9"/>
    <w:rsid w:val="003702C1"/>
    <w:rsid w:val="00370CC1"/>
    <w:rsid w:val="00371919"/>
    <w:rsid w:val="00371C7C"/>
    <w:rsid w:val="00372245"/>
    <w:rsid w:val="0037297C"/>
    <w:rsid w:val="00372FAE"/>
    <w:rsid w:val="00373273"/>
    <w:rsid w:val="003736DB"/>
    <w:rsid w:val="003737CF"/>
    <w:rsid w:val="00373ABD"/>
    <w:rsid w:val="00373D79"/>
    <w:rsid w:val="0037455C"/>
    <w:rsid w:val="00375293"/>
    <w:rsid w:val="00375CF6"/>
    <w:rsid w:val="00375F58"/>
    <w:rsid w:val="00377B20"/>
    <w:rsid w:val="00377FBA"/>
    <w:rsid w:val="00380C65"/>
    <w:rsid w:val="00381E92"/>
    <w:rsid w:val="00382132"/>
    <w:rsid w:val="0038230D"/>
    <w:rsid w:val="00382CBC"/>
    <w:rsid w:val="00382CDA"/>
    <w:rsid w:val="0038342D"/>
    <w:rsid w:val="0038344F"/>
    <w:rsid w:val="00383EDD"/>
    <w:rsid w:val="00383F05"/>
    <w:rsid w:val="0038431E"/>
    <w:rsid w:val="003848E0"/>
    <w:rsid w:val="003850AB"/>
    <w:rsid w:val="00385743"/>
    <w:rsid w:val="00385CBE"/>
    <w:rsid w:val="003865CC"/>
    <w:rsid w:val="00386A0E"/>
    <w:rsid w:val="00386A2F"/>
    <w:rsid w:val="00386E23"/>
    <w:rsid w:val="00387CB4"/>
    <w:rsid w:val="0039010D"/>
    <w:rsid w:val="00390829"/>
    <w:rsid w:val="00390874"/>
    <w:rsid w:val="00390C9B"/>
    <w:rsid w:val="003911F8"/>
    <w:rsid w:val="0039130D"/>
    <w:rsid w:val="003913CF"/>
    <w:rsid w:val="00391B55"/>
    <w:rsid w:val="003923CD"/>
    <w:rsid w:val="00392B6F"/>
    <w:rsid w:val="00393621"/>
    <w:rsid w:val="0039388A"/>
    <w:rsid w:val="00394855"/>
    <w:rsid w:val="00394972"/>
    <w:rsid w:val="00394C00"/>
    <w:rsid w:val="003955E4"/>
    <w:rsid w:val="003956C7"/>
    <w:rsid w:val="00395B19"/>
    <w:rsid w:val="00395CD5"/>
    <w:rsid w:val="00397381"/>
    <w:rsid w:val="00397903"/>
    <w:rsid w:val="003A10C6"/>
    <w:rsid w:val="003A11D5"/>
    <w:rsid w:val="003A1788"/>
    <w:rsid w:val="003A1791"/>
    <w:rsid w:val="003A1A35"/>
    <w:rsid w:val="003A1F87"/>
    <w:rsid w:val="003A2067"/>
    <w:rsid w:val="003A227B"/>
    <w:rsid w:val="003A2510"/>
    <w:rsid w:val="003A258F"/>
    <w:rsid w:val="003A2BCA"/>
    <w:rsid w:val="003A2C3B"/>
    <w:rsid w:val="003A31BA"/>
    <w:rsid w:val="003A3C5A"/>
    <w:rsid w:val="003A3EB1"/>
    <w:rsid w:val="003A43A4"/>
    <w:rsid w:val="003A4EC2"/>
    <w:rsid w:val="003A5B2B"/>
    <w:rsid w:val="003A5F20"/>
    <w:rsid w:val="003A6A96"/>
    <w:rsid w:val="003A6CE4"/>
    <w:rsid w:val="003A6CF2"/>
    <w:rsid w:val="003A6D81"/>
    <w:rsid w:val="003A6EEF"/>
    <w:rsid w:val="003A6FAE"/>
    <w:rsid w:val="003A795B"/>
    <w:rsid w:val="003B00DE"/>
    <w:rsid w:val="003B01EF"/>
    <w:rsid w:val="003B10AE"/>
    <w:rsid w:val="003B10C6"/>
    <w:rsid w:val="003B1557"/>
    <w:rsid w:val="003B16DE"/>
    <w:rsid w:val="003B1782"/>
    <w:rsid w:val="003B195C"/>
    <w:rsid w:val="003B1F68"/>
    <w:rsid w:val="003B22DA"/>
    <w:rsid w:val="003B2E15"/>
    <w:rsid w:val="003B302D"/>
    <w:rsid w:val="003B354B"/>
    <w:rsid w:val="003B3733"/>
    <w:rsid w:val="003B3789"/>
    <w:rsid w:val="003B41BA"/>
    <w:rsid w:val="003B4ADE"/>
    <w:rsid w:val="003B5890"/>
    <w:rsid w:val="003B58BE"/>
    <w:rsid w:val="003B5967"/>
    <w:rsid w:val="003B681B"/>
    <w:rsid w:val="003B7084"/>
    <w:rsid w:val="003C00C1"/>
    <w:rsid w:val="003C094C"/>
    <w:rsid w:val="003C0C05"/>
    <w:rsid w:val="003C0CD4"/>
    <w:rsid w:val="003C21DF"/>
    <w:rsid w:val="003C236B"/>
    <w:rsid w:val="003C3C0C"/>
    <w:rsid w:val="003C3DFB"/>
    <w:rsid w:val="003C4687"/>
    <w:rsid w:val="003C48CA"/>
    <w:rsid w:val="003C4A62"/>
    <w:rsid w:val="003C4D8D"/>
    <w:rsid w:val="003C59D0"/>
    <w:rsid w:val="003C5B2F"/>
    <w:rsid w:val="003C66E0"/>
    <w:rsid w:val="003C6EE6"/>
    <w:rsid w:val="003C72ED"/>
    <w:rsid w:val="003C7980"/>
    <w:rsid w:val="003C7A0A"/>
    <w:rsid w:val="003C7CBD"/>
    <w:rsid w:val="003D01E9"/>
    <w:rsid w:val="003D04DD"/>
    <w:rsid w:val="003D0808"/>
    <w:rsid w:val="003D0850"/>
    <w:rsid w:val="003D10A8"/>
    <w:rsid w:val="003D10E4"/>
    <w:rsid w:val="003D25FA"/>
    <w:rsid w:val="003D3131"/>
    <w:rsid w:val="003D36E4"/>
    <w:rsid w:val="003D404E"/>
    <w:rsid w:val="003D4243"/>
    <w:rsid w:val="003D43AE"/>
    <w:rsid w:val="003D43C8"/>
    <w:rsid w:val="003D4880"/>
    <w:rsid w:val="003D492D"/>
    <w:rsid w:val="003D4EB5"/>
    <w:rsid w:val="003D560E"/>
    <w:rsid w:val="003D5DE8"/>
    <w:rsid w:val="003D626D"/>
    <w:rsid w:val="003D680A"/>
    <w:rsid w:val="003D6B83"/>
    <w:rsid w:val="003D6E13"/>
    <w:rsid w:val="003D6EAA"/>
    <w:rsid w:val="003D726B"/>
    <w:rsid w:val="003D7322"/>
    <w:rsid w:val="003D7727"/>
    <w:rsid w:val="003D78F5"/>
    <w:rsid w:val="003D7C63"/>
    <w:rsid w:val="003E0430"/>
    <w:rsid w:val="003E04DB"/>
    <w:rsid w:val="003E058F"/>
    <w:rsid w:val="003E0792"/>
    <w:rsid w:val="003E090E"/>
    <w:rsid w:val="003E0FD5"/>
    <w:rsid w:val="003E102B"/>
    <w:rsid w:val="003E173D"/>
    <w:rsid w:val="003E19B3"/>
    <w:rsid w:val="003E2593"/>
    <w:rsid w:val="003E3501"/>
    <w:rsid w:val="003E392F"/>
    <w:rsid w:val="003E3F23"/>
    <w:rsid w:val="003E4409"/>
    <w:rsid w:val="003E545F"/>
    <w:rsid w:val="003E5916"/>
    <w:rsid w:val="003E594D"/>
    <w:rsid w:val="003E5DB0"/>
    <w:rsid w:val="003E5EAF"/>
    <w:rsid w:val="003E600A"/>
    <w:rsid w:val="003E60FF"/>
    <w:rsid w:val="003E64FB"/>
    <w:rsid w:val="003E67EF"/>
    <w:rsid w:val="003E69CB"/>
    <w:rsid w:val="003E7253"/>
    <w:rsid w:val="003E7311"/>
    <w:rsid w:val="003F02E0"/>
    <w:rsid w:val="003F06DC"/>
    <w:rsid w:val="003F0891"/>
    <w:rsid w:val="003F0A11"/>
    <w:rsid w:val="003F0E30"/>
    <w:rsid w:val="003F0EA9"/>
    <w:rsid w:val="003F149F"/>
    <w:rsid w:val="003F1B4B"/>
    <w:rsid w:val="003F1BE2"/>
    <w:rsid w:val="003F1DA3"/>
    <w:rsid w:val="003F1F05"/>
    <w:rsid w:val="003F2E67"/>
    <w:rsid w:val="003F3879"/>
    <w:rsid w:val="003F4006"/>
    <w:rsid w:val="003F426C"/>
    <w:rsid w:val="003F4452"/>
    <w:rsid w:val="003F49E8"/>
    <w:rsid w:val="003F4AF7"/>
    <w:rsid w:val="003F4FEB"/>
    <w:rsid w:val="003F5914"/>
    <w:rsid w:val="003F59BD"/>
    <w:rsid w:val="003F5BD5"/>
    <w:rsid w:val="003F6410"/>
    <w:rsid w:val="003F64C7"/>
    <w:rsid w:val="003F6A1B"/>
    <w:rsid w:val="003F7141"/>
    <w:rsid w:val="003F7883"/>
    <w:rsid w:val="003F79E1"/>
    <w:rsid w:val="003F7B85"/>
    <w:rsid w:val="003F7BC6"/>
    <w:rsid w:val="003F7D23"/>
    <w:rsid w:val="00400879"/>
    <w:rsid w:val="004009EF"/>
    <w:rsid w:val="00401420"/>
    <w:rsid w:val="00401468"/>
    <w:rsid w:val="0040226D"/>
    <w:rsid w:val="004024FE"/>
    <w:rsid w:val="00402892"/>
    <w:rsid w:val="00402A8F"/>
    <w:rsid w:val="00403CB6"/>
    <w:rsid w:val="00403F10"/>
    <w:rsid w:val="00404275"/>
    <w:rsid w:val="004050E3"/>
    <w:rsid w:val="004054D6"/>
    <w:rsid w:val="00405A82"/>
    <w:rsid w:val="00405A94"/>
    <w:rsid w:val="00406179"/>
    <w:rsid w:val="0040737C"/>
    <w:rsid w:val="004073D1"/>
    <w:rsid w:val="00407479"/>
    <w:rsid w:val="004074C6"/>
    <w:rsid w:val="0040773E"/>
    <w:rsid w:val="004107B7"/>
    <w:rsid w:val="00410FE9"/>
    <w:rsid w:val="00411733"/>
    <w:rsid w:val="00411BC6"/>
    <w:rsid w:val="00411EEE"/>
    <w:rsid w:val="00412731"/>
    <w:rsid w:val="00412973"/>
    <w:rsid w:val="00413A73"/>
    <w:rsid w:val="00413BEC"/>
    <w:rsid w:val="004142A6"/>
    <w:rsid w:val="00414429"/>
    <w:rsid w:val="00414827"/>
    <w:rsid w:val="00414879"/>
    <w:rsid w:val="004148B8"/>
    <w:rsid w:val="00415193"/>
    <w:rsid w:val="00415746"/>
    <w:rsid w:val="00415AE3"/>
    <w:rsid w:val="004165D8"/>
    <w:rsid w:val="00416E23"/>
    <w:rsid w:val="004174F8"/>
    <w:rsid w:val="00417F2F"/>
    <w:rsid w:val="004206EE"/>
    <w:rsid w:val="00420D33"/>
    <w:rsid w:val="004210EC"/>
    <w:rsid w:val="004211FB"/>
    <w:rsid w:val="0042131E"/>
    <w:rsid w:val="0042149D"/>
    <w:rsid w:val="004215D0"/>
    <w:rsid w:val="00421D34"/>
    <w:rsid w:val="00421E4F"/>
    <w:rsid w:val="0042236A"/>
    <w:rsid w:val="0042274B"/>
    <w:rsid w:val="00422788"/>
    <w:rsid w:val="004227CD"/>
    <w:rsid w:val="0042377A"/>
    <w:rsid w:val="00423C55"/>
    <w:rsid w:val="00424654"/>
    <w:rsid w:val="00424AEB"/>
    <w:rsid w:val="00425040"/>
    <w:rsid w:val="004258B0"/>
    <w:rsid w:val="00425D61"/>
    <w:rsid w:val="00426A56"/>
    <w:rsid w:val="004305A3"/>
    <w:rsid w:val="0043076B"/>
    <w:rsid w:val="00430A12"/>
    <w:rsid w:val="00430E4C"/>
    <w:rsid w:val="00430FB5"/>
    <w:rsid w:val="0043105F"/>
    <w:rsid w:val="0043195C"/>
    <w:rsid w:val="00431F6B"/>
    <w:rsid w:val="0043223B"/>
    <w:rsid w:val="00432257"/>
    <w:rsid w:val="004323AD"/>
    <w:rsid w:val="00432995"/>
    <w:rsid w:val="00432AB2"/>
    <w:rsid w:val="00432DB0"/>
    <w:rsid w:val="00432F9A"/>
    <w:rsid w:val="00433121"/>
    <w:rsid w:val="0043421F"/>
    <w:rsid w:val="0043470B"/>
    <w:rsid w:val="00435960"/>
    <w:rsid w:val="00436529"/>
    <w:rsid w:val="004366A1"/>
    <w:rsid w:val="004366EB"/>
    <w:rsid w:val="00436A90"/>
    <w:rsid w:val="00436B0F"/>
    <w:rsid w:val="00437211"/>
    <w:rsid w:val="00437688"/>
    <w:rsid w:val="0044009C"/>
    <w:rsid w:val="0044089D"/>
    <w:rsid w:val="00440EE7"/>
    <w:rsid w:val="0044176B"/>
    <w:rsid w:val="00441776"/>
    <w:rsid w:val="00441B8A"/>
    <w:rsid w:val="0044206F"/>
    <w:rsid w:val="004424D9"/>
    <w:rsid w:val="00442577"/>
    <w:rsid w:val="00442580"/>
    <w:rsid w:val="0044343D"/>
    <w:rsid w:val="004434CD"/>
    <w:rsid w:val="0044379D"/>
    <w:rsid w:val="00443EDD"/>
    <w:rsid w:val="00444084"/>
    <w:rsid w:val="00445811"/>
    <w:rsid w:val="0044644F"/>
    <w:rsid w:val="00446AD3"/>
    <w:rsid w:val="00446DCC"/>
    <w:rsid w:val="00447125"/>
    <w:rsid w:val="00447545"/>
    <w:rsid w:val="0044758F"/>
    <w:rsid w:val="004477DC"/>
    <w:rsid w:val="00450474"/>
    <w:rsid w:val="004505AF"/>
    <w:rsid w:val="00450FC8"/>
    <w:rsid w:val="0045113B"/>
    <w:rsid w:val="004511FA"/>
    <w:rsid w:val="0045157E"/>
    <w:rsid w:val="0045276B"/>
    <w:rsid w:val="00452C54"/>
    <w:rsid w:val="004549A4"/>
    <w:rsid w:val="00454CDC"/>
    <w:rsid w:val="004551CD"/>
    <w:rsid w:val="00455692"/>
    <w:rsid w:val="004559FC"/>
    <w:rsid w:val="00455AEF"/>
    <w:rsid w:val="00455F9E"/>
    <w:rsid w:val="00456457"/>
    <w:rsid w:val="004570A5"/>
    <w:rsid w:val="00457446"/>
    <w:rsid w:val="004603A6"/>
    <w:rsid w:val="0046051D"/>
    <w:rsid w:val="0046107B"/>
    <w:rsid w:val="004615BF"/>
    <w:rsid w:val="00462333"/>
    <w:rsid w:val="004625A6"/>
    <w:rsid w:val="004626CE"/>
    <w:rsid w:val="00462753"/>
    <w:rsid w:val="00462828"/>
    <w:rsid w:val="00462FCE"/>
    <w:rsid w:val="00463131"/>
    <w:rsid w:val="00463246"/>
    <w:rsid w:val="00463314"/>
    <w:rsid w:val="004633DE"/>
    <w:rsid w:val="00463495"/>
    <w:rsid w:val="00463B89"/>
    <w:rsid w:val="00463BFE"/>
    <w:rsid w:val="00463FED"/>
    <w:rsid w:val="00464161"/>
    <w:rsid w:val="00464263"/>
    <w:rsid w:val="00464B87"/>
    <w:rsid w:val="00464E24"/>
    <w:rsid w:val="00465617"/>
    <w:rsid w:val="00465D85"/>
    <w:rsid w:val="004662BF"/>
    <w:rsid w:val="00466332"/>
    <w:rsid w:val="00466655"/>
    <w:rsid w:val="004668B1"/>
    <w:rsid w:val="00466C70"/>
    <w:rsid w:val="004671AB"/>
    <w:rsid w:val="0046740F"/>
    <w:rsid w:val="00470723"/>
    <w:rsid w:val="00470E69"/>
    <w:rsid w:val="00471292"/>
    <w:rsid w:val="00471ABC"/>
    <w:rsid w:val="00471C44"/>
    <w:rsid w:val="00471D93"/>
    <w:rsid w:val="00472389"/>
    <w:rsid w:val="0047260C"/>
    <w:rsid w:val="00472D8C"/>
    <w:rsid w:val="00474F97"/>
    <w:rsid w:val="00475363"/>
    <w:rsid w:val="00475ED0"/>
    <w:rsid w:val="00476390"/>
    <w:rsid w:val="004765AF"/>
    <w:rsid w:val="00476603"/>
    <w:rsid w:val="00476BC0"/>
    <w:rsid w:val="00476F20"/>
    <w:rsid w:val="004771E7"/>
    <w:rsid w:val="0047771F"/>
    <w:rsid w:val="00477742"/>
    <w:rsid w:val="00480289"/>
    <w:rsid w:val="004807CA"/>
    <w:rsid w:val="00481D21"/>
    <w:rsid w:val="00481F76"/>
    <w:rsid w:val="00482345"/>
    <w:rsid w:val="004824CD"/>
    <w:rsid w:val="004831C4"/>
    <w:rsid w:val="0048390B"/>
    <w:rsid w:val="0048391E"/>
    <w:rsid w:val="00483972"/>
    <w:rsid w:val="004839D1"/>
    <w:rsid w:val="004845DC"/>
    <w:rsid w:val="004849A1"/>
    <w:rsid w:val="00484B6D"/>
    <w:rsid w:val="00485BCF"/>
    <w:rsid w:val="00486129"/>
    <w:rsid w:val="0048644F"/>
    <w:rsid w:val="004864E4"/>
    <w:rsid w:val="004868BB"/>
    <w:rsid w:val="00486D1F"/>
    <w:rsid w:val="00486D85"/>
    <w:rsid w:val="00486E05"/>
    <w:rsid w:val="00487412"/>
    <w:rsid w:val="00487576"/>
    <w:rsid w:val="004878F1"/>
    <w:rsid w:val="00487E7B"/>
    <w:rsid w:val="00490A4B"/>
    <w:rsid w:val="00490C61"/>
    <w:rsid w:val="00490E1F"/>
    <w:rsid w:val="0049135E"/>
    <w:rsid w:val="00491BD5"/>
    <w:rsid w:val="00492C3E"/>
    <w:rsid w:val="004939CB"/>
    <w:rsid w:val="004942D5"/>
    <w:rsid w:val="00494EAC"/>
    <w:rsid w:val="00495613"/>
    <w:rsid w:val="00495F9D"/>
    <w:rsid w:val="00496061"/>
    <w:rsid w:val="0049662A"/>
    <w:rsid w:val="00496DCB"/>
    <w:rsid w:val="0049748A"/>
    <w:rsid w:val="00497CFE"/>
    <w:rsid w:val="004A05D7"/>
    <w:rsid w:val="004A0C20"/>
    <w:rsid w:val="004A16DF"/>
    <w:rsid w:val="004A1F02"/>
    <w:rsid w:val="004A2201"/>
    <w:rsid w:val="004A243B"/>
    <w:rsid w:val="004A265D"/>
    <w:rsid w:val="004A2BBF"/>
    <w:rsid w:val="004A31BC"/>
    <w:rsid w:val="004A33DF"/>
    <w:rsid w:val="004A44A8"/>
    <w:rsid w:val="004A47ED"/>
    <w:rsid w:val="004A4A13"/>
    <w:rsid w:val="004A504D"/>
    <w:rsid w:val="004A5999"/>
    <w:rsid w:val="004A5C16"/>
    <w:rsid w:val="004A5C17"/>
    <w:rsid w:val="004A5C7E"/>
    <w:rsid w:val="004A5E16"/>
    <w:rsid w:val="004A616F"/>
    <w:rsid w:val="004A6206"/>
    <w:rsid w:val="004A625E"/>
    <w:rsid w:val="004B045D"/>
    <w:rsid w:val="004B0A46"/>
    <w:rsid w:val="004B1016"/>
    <w:rsid w:val="004B1257"/>
    <w:rsid w:val="004B1BD6"/>
    <w:rsid w:val="004B1D23"/>
    <w:rsid w:val="004B204B"/>
    <w:rsid w:val="004B2CBA"/>
    <w:rsid w:val="004B2FAC"/>
    <w:rsid w:val="004B3108"/>
    <w:rsid w:val="004B3850"/>
    <w:rsid w:val="004B39C1"/>
    <w:rsid w:val="004B3F6E"/>
    <w:rsid w:val="004B4415"/>
    <w:rsid w:val="004B5140"/>
    <w:rsid w:val="004B5372"/>
    <w:rsid w:val="004B5385"/>
    <w:rsid w:val="004B5C1C"/>
    <w:rsid w:val="004B5E88"/>
    <w:rsid w:val="004B6394"/>
    <w:rsid w:val="004B64CB"/>
    <w:rsid w:val="004B6962"/>
    <w:rsid w:val="004B72D3"/>
    <w:rsid w:val="004B78CC"/>
    <w:rsid w:val="004B7911"/>
    <w:rsid w:val="004B7A21"/>
    <w:rsid w:val="004C020A"/>
    <w:rsid w:val="004C0AB6"/>
    <w:rsid w:val="004C2044"/>
    <w:rsid w:val="004C210E"/>
    <w:rsid w:val="004C2581"/>
    <w:rsid w:val="004C2675"/>
    <w:rsid w:val="004C27B8"/>
    <w:rsid w:val="004C2A76"/>
    <w:rsid w:val="004C3C04"/>
    <w:rsid w:val="004C3E05"/>
    <w:rsid w:val="004C42DF"/>
    <w:rsid w:val="004C4DF6"/>
    <w:rsid w:val="004C5822"/>
    <w:rsid w:val="004C5B1A"/>
    <w:rsid w:val="004C60F4"/>
    <w:rsid w:val="004C6305"/>
    <w:rsid w:val="004C6F60"/>
    <w:rsid w:val="004C7B65"/>
    <w:rsid w:val="004D02D0"/>
    <w:rsid w:val="004D02E9"/>
    <w:rsid w:val="004D04F7"/>
    <w:rsid w:val="004D066F"/>
    <w:rsid w:val="004D0AAC"/>
    <w:rsid w:val="004D0CDD"/>
    <w:rsid w:val="004D0D52"/>
    <w:rsid w:val="004D0E06"/>
    <w:rsid w:val="004D10B7"/>
    <w:rsid w:val="004D26DA"/>
    <w:rsid w:val="004D2F1E"/>
    <w:rsid w:val="004D3BB0"/>
    <w:rsid w:val="004D4229"/>
    <w:rsid w:val="004D4386"/>
    <w:rsid w:val="004D4558"/>
    <w:rsid w:val="004D469E"/>
    <w:rsid w:val="004D47C5"/>
    <w:rsid w:val="004D4CE0"/>
    <w:rsid w:val="004D4D41"/>
    <w:rsid w:val="004D5EAA"/>
    <w:rsid w:val="004D68F8"/>
    <w:rsid w:val="004D6909"/>
    <w:rsid w:val="004D6C1D"/>
    <w:rsid w:val="004D713B"/>
    <w:rsid w:val="004D715F"/>
    <w:rsid w:val="004D7A8E"/>
    <w:rsid w:val="004E1619"/>
    <w:rsid w:val="004E18D0"/>
    <w:rsid w:val="004E1CB0"/>
    <w:rsid w:val="004E2255"/>
    <w:rsid w:val="004E25C9"/>
    <w:rsid w:val="004E27DC"/>
    <w:rsid w:val="004E3227"/>
    <w:rsid w:val="004E3FCD"/>
    <w:rsid w:val="004E5718"/>
    <w:rsid w:val="004E5AF4"/>
    <w:rsid w:val="004E6235"/>
    <w:rsid w:val="004E6C2B"/>
    <w:rsid w:val="004E761A"/>
    <w:rsid w:val="004E7747"/>
    <w:rsid w:val="004E7E30"/>
    <w:rsid w:val="004E7F69"/>
    <w:rsid w:val="004F023D"/>
    <w:rsid w:val="004F0296"/>
    <w:rsid w:val="004F05FA"/>
    <w:rsid w:val="004F0AD3"/>
    <w:rsid w:val="004F1005"/>
    <w:rsid w:val="004F16F9"/>
    <w:rsid w:val="004F1F92"/>
    <w:rsid w:val="004F2168"/>
    <w:rsid w:val="004F2CA8"/>
    <w:rsid w:val="004F3861"/>
    <w:rsid w:val="004F39C4"/>
    <w:rsid w:val="004F3B8C"/>
    <w:rsid w:val="004F3EFA"/>
    <w:rsid w:val="004F4B43"/>
    <w:rsid w:val="004F4EE0"/>
    <w:rsid w:val="004F56DE"/>
    <w:rsid w:val="004F5965"/>
    <w:rsid w:val="004F5A56"/>
    <w:rsid w:val="004F5B53"/>
    <w:rsid w:val="004F5E1C"/>
    <w:rsid w:val="004F6E29"/>
    <w:rsid w:val="004F7118"/>
    <w:rsid w:val="004F7C4E"/>
    <w:rsid w:val="005010A5"/>
    <w:rsid w:val="0050169E"/>
    <w:rsid w:val="00501887"/>
    <w:rsid w:val="00501D52"/>
    <w:rsid w:val="00501EEB"/>
    <w:rsid w:val="0050257F"/>
    <w:rsid w:val="005031AE"/>
    <w:rsid w:val="00503B7F"/>
    <w:rsid w:val="00503C1C"/>
    <w:rsid w:val="00504013"/>
    <w:rsid w:val="005058E1"/>
    <w:rsid w:val="00505D40"/>
    <w:rsid w:val="005061D6"/>
    <w:rsid w:val="00506674"/>
    <w:rsid w:val="00506E1D"/>
    <w:rsid w:val="0050733B"/>
    <w:rsid w:val="00507A36"/>
    <w:rsid w:val="00507C81"/>
    <w:rsid w:val="00507DBD"/>
    <w:rsid w:val="00507FE1"/>
    <w:rsid w:val="00510636"/>
    <w:rsid w:val="00510EFA"/>
    <w:rsid w:val="00511237"/>
    <w:rsid w:val="00511DF0"/>
    <w:rsid w:val="005124C5"/>
    <w:rsid w:val="00512557"/>
    <w:rsid w:val="005129F4"/>
    <w:rsid w:val="00513F17"/>
    <w:rsid w:val="00513F45"/>
    <w:rsid w:val="00514EFB"/>
    <w:rsid w:val="00515935"/>
    <w:rsid w:val="0051593E"/>
    <w:rsid w:val="00515A31"/>
    <w:rsid w:val="00515D55"/>
    <w:rsid w:val="00516970"/>
    <w:rsid w:val="00516D61"/>
    <w:rsid w:val="00517457"/>
    <w:rsid w:val="0051779E"/>
    <w:rsid w:val="00517CF7"/>
    <w:rsid w:val="005204E3"/>
    <w:rsid w:val="00520AC0"/>
    <w:rsid w:val="0052235A"/>
    <w:rsid w:val="00522586"/>
    <w:rsid w:val="0052261C"/>
    <w:rsid w:val="00522A10"/>
    <w:rsid w:val="00523193"/>
    <w:rsid w:val="00523AD0"/>
    <w:rsid w:val="00524366"/>
    <w:rsid w:val="00524EFE"/>
    <w:rsid w:val="00525746"/>
    <w:rsid w:val="00525F68"/>
    <w:rsid w:val="0052666A"/>
    <w:rsid w:val="005269A0"/>
    <w:rsid w:val="00526B65"/>
    <w:rsid w:val="00526D2D"/>
    <w:rsid w:val="005271B4"/>
    <w:rsid w:val="0052762E"/>
    <w:rsid w:val="0052774B"/>
    <w:rsid w:val="00527878"/>
    <w:rsid w:val="00527B39"/>
    <w:rsid w:val="005302CE"/>
    <w:rsid w:val="0053040B"/>
    <w:rsid w:val="005305D4"/>
    <w:rsid w:val="00531373"/>
    <w:rsid w:val="00531E74"/>
    <w:rsid w:val="00532128"/>
    <w:rsid w:val="005324A7"/>
    <w:rsid w:val="00532787"/>
    <w:rsid w:val="00532DC4"/>
    <w:rsid w:val="0053374D"/>
    <w:rsid w:val="00533EC0"/>
    <w:rsid w:val="005342AB"/>
    <w:rsid w:val="00535306"/>
    <w:rsid w:val="00535442"/>
    <w:rsid w:val="005362D7"/>
    <w:rsid w:val="005368CE"/>
    <w:rsid w:val="005369D0"/>
    <w:rsid w:val="00536B32"/>
    <w:rsid w:val="00536C7A"/>
    <w:rsid w:val="005370DA"/>
    <w:rsid w:val="005375DE"/>
    <w:rsid w:val="005378DB"/>
    <w:rsid w:val="0054092F"/>
    <w:rsid w:val="0054117C"/>
    <w:rsid w:val="005413DE"/>
    <w:rsid w:val="005419E9"/>
    <w:rsid w:val="00541D4D"/>
    <w:rsid w:val="00542314"/>
    <w:rsid w:val="00542601"/>
    <w:rsid w:val="00542ADA"/>
    <w:rsid w:val="0054489A"/>
    <w:rsid w:val="00544F84"/>
    <w:rsid w:val="005458CF"/>
    <w:rsid w:val="00545C59"/>
    <w:rsid w:val="005463A1"/>
    <w:rsid w:val="005465D5"/>
    <w:rsid w:val="00546D8A"/>
    <w:rsid w:val="0054747A"/>
    <w:rsid w:val="0054749C"/>
    <w:rsid w:val="00547617"/>
    <w:rsid w:val="00547E42"/>
    <w:rsid w:val="00550281"/>
    <w:rsid w:val="005502F6"/>
    <w:rsid w:val="005504C4"/>
    <w:rsid w:val="005509FC"/>
    <w:rsid w:val="00550F7F"/>
    <w:rsid w:val="00551034"/>
    <w:rsid w:val="00551D2E"/>
    <w:rsid w:val="00551DB3"/>
    <w:rsid w:val="0055232A"/>
    <w:rsid w:val="005524AB"/>
    <w:rsid w:val="005528CD"/>
    <w:rsid w:val="00552E4A"/>
    <w:rsid w:val="00553CBA"/>
    <w:rsid w:val="00553D30"/>
    <w:rsid w:val="0055491D"/>
    <w:rsid w:val="00555120"/>
    <w:rsid w:val="00555132"/>
    <w:rsid w:val="005552E4"/>
    <w:rsid w:val="0055558B"/>
    <w:rsid w:val="005560F8"/>
    <w:rsid w:val="00556D03"/>
    <w:rsid w:val="005573E9"/>
    <w:rsid w:val="00557A0D"/>
    <w:rsid w:val="00557E53"/>
    <w:rsid w:val="00557F53"/>
    <w:rsid w:val="00560670"/>
    <w:rsid w:val="005610A0"/>
    <w:rsid w:val="00561405"/>
    <w:rsid w:val="00561EFE"/>
    <w:rsid w:val="00563283"/>
    <w:rsid w:val="005635D6"/>
    <w:rsid w:val="005637AA"/>
    <w:rsid w:val="00564110"/>
    <w:rsid w:val="00564172"/>
    <w:rsid w:val="00564BC5"/>
    <w:rsid w:val="00564C30"/>
    <w:rsid w:val="00565083"/>
    <w:rsid w:val="00565B45"/>
    <w:rsid w:val="00565EF5"/>
    <w:rsid w:val="005672B9"/>
    <w:rsid w:val="00567DBC"/>
    <w:rsid w:val="005702B8"/>
    <w:rsid w:val="00570870"/>
    <w:rsid w:val="00570D05"/>
    <w:rsid w:val="00571946"/>
    <w:rsid w:val="0057209A"/>
    <w:rsid w:val="00572B1C"/>
    <w:rsid w:val="005734DD"/>
    <w:rsid w:val="0057387E"/>
    <w:rsid w:val="0057416D"/>
    <w:rsid w:val="005744D6"/>
    <w:rsid w:val="0057463B"/>
    <w:rsid w:val="0057508F"/>
    <w:rsid w:val="0057584C"/>
    <w:rsid w:val="0057641B"/>
    <w:rsid w:val="00576526"/>
    <w:rsid w:val="00576687"/>
    <w:rsid w:val="00576DFB"/>
    <w:rsid w:val="005770AD"/>
    <w:rsid w:val="0057742A"/>
    <w:rsid w:val="00577731"/>
    <w:rsid w:val="00577832"/>
    <w:rsid w:val="00577C5B"/>
    <w:rsid w:val="00577D47"/>
    <w:rsid w:val="00580539"/>
    <w:rsid w:val="005806F6"/>
    <w:rsid w:val="0058095F"/>
    <w:rsid w:val="005813AB"/>
    <w:rsid w:val="00582572"/>
    <w:rsid w:val="005825C0"/>
    <w:rsid w:val="005828EE"/>
    <w:rsid w:val="00582BC7"/>
    <w:rsid w:val="00583ADE"/>
    <w:rsid w:val="00584428"/>
    <w:rsid w:val="005846FF"/>
    <w:rsid w:val="00585118"/>
    <w:rsid w:val="00586023"/>
    <w:rsid w:val="00586224"/>
    <w:rsid w:val="00586A36"/>
    <w:rsid w:val="00586E3D"/>
    <w:rsid w:val="00586F0A"/>
    <w:rsid w:val="00587064"/>
    <w:rsid w:val="005877B5"/>
    <w:rsid w:val="00587A14"/>
    <w:rsid w:val="00587B20"/>
    <w:rsid w:val="00590CE0"/>
    <w:rsid w:val="00591380"/>
    <w:rsid w:val="00591890"/>
    <w:rsid w:val="00591B47"/>
    <w:rsid w:val="00591EAC"/>
    <w:rsid w:val="00591F5A"/>
    <w:rsid w:val="00592592"/>
    <w:rsid w:val="00592CD5"/>
    <w:rsid w:val="005931C7"/>
    <w:rsid w:val="005946F6"/>
    <w:rsid w:val="0059479A"/>
    <w:rsid w:val="00594925"/>
    <w:rsid w:val="0059503B"/>
    <w:rsid w:val="005954C8"/>
    <w:rsid w:val="00595E03"/>
    <w:rsid w:val="00595F8C"/>
    <w:rsid w:val="005961C7"/>
    <w:rsid w:val="005961E7"/>
    <w:rsid w:val="00596588"/>
    <w:rsid w:val="005966B1"/>
    <w:rsid w:val="00596A67"/>
    <w:rsid w:val="00597751"/>
    <w:rsid w:val="00597C5C"/>
    <w:rsid w:val="00597EDF"/>
    <w:rsid w:val="00597F20"/>
    <w:rsid w:val="005A0245"/>
    <w:rsid w:val="005A0A5E"/>
    <w:rsid w:val="005A142E"/>
    <w:rsid w:val="005A2D1F"/>
    <w:rsid w:val="005A3318"/>
    <w:rsid w:val="005A3360"/>
    <w:rsid w:val="005A370C"/>
    <w:rsid w:val="005A3C26"/>
    <w:rsid w:val="005A4AF1"/>
    <w:rsid w:val="005A4B0F"/>
    <w:rsid w:val="005A526B"/>
    <w:rsid w:val="005A5402"/>
    <w:rsid w:val="005A5829"/>
    <w:rsid w:val="005A5A9B"/>
    <w:rsid w:val="005A5D04"/>
    <w:rsid w:val="005A5EFF"/>
    <w:rsid w:val="005A6245"/>
    <w:rsid w:val="005A67DC"/>
    <w:rsid w:val="005B0824"/>
    <w:rsid w:val="005B09B4"/>
    <w:rsid w:val="005B129E"/>
    <w:rsid w:val="005B16CA"/>
    <w:rsid w:val="005B16FB"/>
    <w:rsid w:val="005B1A97"/>
    <w:rsid w:val="005B1A9F"/>
    <w:rsid w:val="005B1D74"/>
    <w:rsid w:val="005B1F59"/>
    <w:rsid w:val="005B2142"/>
    <w:rsid w:val="005B2E78"/>
    <w:rsid w:val="005B350A"/>
    <w:rsid w:val="005B35EB"/>
    <w:rsid w:val="005B3E1E"/>
    <w:rsid w:val="005B3F49"/>
    <w:rsid w:val="005B4628"/>
    <w:rsid w:val="005B4645"/>
    <w:rsid w:val="005B49E0"/>
    <w:rsid w:val="005B5222"/>
    <w:rsid w:val="005B5EFF"/>
    <w:rsid w:val="005B6A53"/>
    <w:rsid w:val="005B6A7F"/>
    <w:rsid w:val="005B711E"/>
    <w:rsid w:val="005B75FD"/>
    <w:rsid w:val="005B7CE9"/>
    <w:rsid w:val="005C02B7"/>
    <w:rsid w:val="005C0560"/>
    <w:rsid w:val="005C076B"/>
    <w:rsid w:val="005C0B29"/>
    <w:rsid w:val="005C1729"/>
    <w:rsid w:val="005C1730"/>
    <w:rsid w:val="005C1E6C"/>
    <w:rsid w:val="005C1EF3"/>
    <w:rsid w:val="005C2162"/>
    <w:rsid w:val="005C3350"/>
    <w:rsid w:val="005C3872"/>
    <w:rsid w:val="005C4803"/>
    <w:rsid w:val="005C483C"/>
    <w:rsid w:val="005C5D8F"/>
    <w:rsid w:val="005C63AE"/>
    <w:rsid w:val="005C68D9"/>
    <w:rsid w:val="005C6ED2"/>
    <w:rsid w:val="005C742A"/>
    <w:rsid w:val="005C7548"/>
    <w:rsid w:val="005C76D1"/>
    <w:rsid w:val="005D0051"/>
    <w:rsid w:val="005D02C9"/>
    <w:rsid w:val="005D0549"/>
    <w:rsid w:val="005D0873"/>
    <w:rsid w:val="005D0A62"/>
    <w:rsid w:val="005D122D"/>
    <w:rsid w:val="005D1719"/>
    <w:rsid w:val="005D2B3D"/>
    <w:rsid w:val="005D2E37"/>
    <w:rsid w:val="005D2E56"/>
    <w:rsid w:val="005D31F9"/>
    <w:rsid w:val="005D37D2"/>
    <w:rsid w:val="005D3F4C"/>
    <w:rsid w:val="005D42BF"/>
    <w:rsid w:val="005D4610"/>
    <w:rsid w:val="005D4AEF"/>
    <w:rsid w:val="005D508C"/>
    <w:rsid w:val="005D5639"/>
    <w:rsid w:val="005D58DE"/>
    <w:rsid w:val="005D58EE"/>
    <w:rsid w:val="005D5BDE"/>
    <w:rsid w:val="005D609A"/>
    <w:rsid w:val="005D649C"/>
    <w:rsid w:val="005D71EA"/>
    <w:rsid w:val="005D72B5"/>
    <w:rsid w:val="005D767F"/>
    <w:rsid w:val="005D7A73"/>
    <w:rsid w:val="005E009C"/>
    <w:rsid w:val="005E0D75"/>
    <w:rsid w:val="005E1A19"/>
    <w:rsid w:val="005E2044"/>
    <w:rsid w:val="005E220C"/>
    <w:rsid w:val="005E26DF"/>
    <w:rsid w:val="005E313B"/>
    <w:rsid w:val="005E35B9"/>
    <w:rsid w:val="005E3A25"/>
    <w:rsid w:val="005E3C58"/>
    <w:rsid w:val="005E431B"/>
    <w:rsid w:val="005E4919"/>
    <w:rsid w:val="005E4CC3"/>
    <w:rsid w:val="005E5528"/>
    <w:rsid w:val="005E5BA1"/>
    <w:rsid w:val="005E5D9B"/>
    <w:rsid w:val="005E6351"/>
    <w:rsid w:val="005E65DD"/>
    <w:rsid w:val="005E70C8"/>
    <w:rsid w:val="005E722B"/>
    <w:rsid w:val="005E79CB"/>
    <w:rsid w:val="005E7AB8"/>
    <w:rsid w:val="005F06B6"/>
    <w:rsid w:val="005F092B"/>
    <w:rsid w:val="005F1371"/>
    <w:rsid w:val="005F1C47"/>
    <w:rsid w:val="005F1E47"/>
    <w:rsid w:val="005F23F4"/>
    <w:rsid w:val="005F269F"/>
    <w:rsid w:val="005F2CC3"/>
    <w:rsid w:val="005F4609"/>
    <w:rsid w:val="005F522F"/>
    <w:rsid w:val="005F5624"/>
    <w:rsid w:val="005F5800"/>
    <w:rsid w:val="005F59F6"/>
    <w:rsid w:val="005F6015"/>
    <w:rsid w:val="005F66AF"/>
    <w:rsid w:val="005F6984"/>
    <w:rsid w:val="006005C0"/>
    <w:rsid w:val="00600D85"/>
    <w:rsid w:val="00600E15"/>
    <w:rsid w:val="00602AF2"/>
    <w:rsid w:val="00602DF4"/>
    <w:rsid w:val="006031BD"/>
    <w:rsid w:val="0060357B"/>
    <w:rsid w:val="006035D6"/>
    <w:rsid w:val="0060384E"/>
    <w:rsid w:val="00603A0C"/>
    <w:rsid w:val="00604B4E"/>
    <w:rsid w:val="0060580B"/>
    <w:rsid w:val="00605B4C"/>
    <w:rsid w:val="00605CC8"/>
    <w:rsid w:val="00605D65"/>
    <w:rsid w:val="00605E16"/>
    <w:rsid w:val="00605E78"/>
    <w:rsid w:val="00606CAB"/>
    <w:rsid w:val="00607111"/>
    <w:rsid w:val="00607684"/>
    <w:rsid w:val="00607911"/>
    <w:rsid w:val="006102D1"/>
    <w:rsid w:val="006103B7"/>
    <w:rsid w:val="00610969"/>
    <w:rsid w:val="00610FA1"/>
    <w:rsid w:val="00611319"/>
    <w:rsid w:val="006115D3"/>
    <w:rsid w:val="006115EF"/>
    <w:rsid w:val="00611786"/>
    <w:rsid w:val="00611A8C"/>
    <w:rsid w:val="00611F16"/>
    <w:rsid w:val="006125CB"/>
    <w:rsid w:val="00612B6B"/>
    <w:rsid w:val="00612E64"/>
    <w:rsid w:val="00612EFB"/>
    <w:rsid w:val="0061351A"/>
    <w:rsid w:val="00613CAB"/>
    <w:rsid w:val="00613E64"/>
    <w:rsid w:val="00613E98"/>
    <w:rsid w:val="00614244"/>
    <w:rsid w:val="00614615"/>
    <w:rsid w:val="0061534D"/>
    <w:rsid w:val="0061546E"/>
    <w:rsid w:val="006158FA"/>
    <w:rsid w:val="00615D43"/>
    <w:rsid w:val="00617331"/>
    <w:rsid w:val="00617664"/>
    <w:rsid w:val="00617765"/>
    <w:rsid w:val="00617DCE"/>
    <w:rsid w:val="00617F61"/>
    <w:rsid w:val="006200C8"/>
    <w:rsid w:val="0062053F"/>
    <w:rsid w:val="00620D22"/>
    <w:rsid w:val="0062149C"/>
    <w:rsid w:val="00621CCD"/>
    <w:rsid w:val="00622B40"/>
    <w:rsid w:val="00622E7F"/>
    <w:rsid w:val="00622F74"/>
    <w:rsid w:val="0062318C"/>
    <w:rsid w:val="00623441"/>
    <w:rsid w:val="006237C4"/>
    <w:rsid w:val="00623B0B"/>
    <w:rsid w:val="00623FDD"/>
    <w:rsid w:val="00624276"/>
    <w:rsid w:val="0062429D"/>
    <w:rsid w:val="00624332"/>
    <w:rsid w:val="00624B39"/>
    <w:rsid w:val="006253C9"/>
    <w:rsid w:val="00625560"/>
    <w:rsid w:val="00625CF1"/>
    <w:rsid w:val="00625EC4"/>
    <w:rsid w:val="00627009"/>
    <w:rsid w:val="00627372"/>
    <w:rsid w:val="006275E7"/>
    <w:rsid w:val="006275FC"/>
    <w:rsid w:val="006278D3"/>
    <w:rsid w:val="00630335"/>
    <w:rsid w:val="006306A0"/>
    <w:rsid w:val="00630948"/>
    <w:rsid w:val="00631C3E"/>
    <w:rsid w:val="00631C6B"/>
    <w:rsid w:val="00633117"/>
    <w:rsid w:val="006334B4"/>
    <w:rsid w:val="0063442A"/>
    <w:rsid w:val="00634904"/>
    <w:rsid w:val="00634C25"/>
    <w:rsid w:val="00634E94"/>
    <w:rsid w:val="006350C4"/>
    <w:rsid w:val="006362B1"/>
    <w:rsid w:val="00636637"/>
    <w:rsid w:val="00636A30"/>
    <w:rsid w:val="006376E8"/>
    <w:rsid w:val="00637B49"/>
    <w:rsid w:val="00637B63"/>
    <w:rsid w:val="00637BED"/>
    <w:rsid w:val="00637C5C"/>
    <w:rsid w:val="00640003"/>
    <w:rsid w:val="006402E4"/>
    <w:rsid w:val="006402F5"/>
    <w:rsid w:val="0064102E"/>
    <w:rsid w:val="0064107A"/>
    <w:rsid w:val="006418DE"/>
    <w:rsid w:val="00643017"/>
    <w:rsid w:val="006433D6"/>
    <w:rsid w:val="0064492E"/>
    <w:rsid w:val="00644EB2"/>
    <w:rsid w:val="0064684F"/>
    <w:rsid w:val="006475D0"/>
    <w:rsid w:val="00647AB3"/>
    <w:rsid w:val="00650135"/>
    <w:rsid w:val="00651147"/>
    <w:rsid w:val="006512FF"/>
    <w:rsid w:val="006513C2"/>
    <w:rsid w:val="00652889"/>
    <w:rsid w:val="0065300E"/>
    <w:rsid w:val="0065393A"/>
    <w:rsid w:val="00653D61"/>
    <w:rsid w:val="006544F7"/>
    <w:rsid w:val="00654BFA"/>
    <w:rsid w:val="0065517F"/>
    <w:rsid w:val="0065527F"/>
    <w:rsid w:val="0065537B"/>
    <w:rsid w:val="0065555F"/>
    <w:rsid w:val="00655ABC"/>
    <w:rsid w:val="0065642A"/>
    <w:rsid w:val="00656890"/>
    <w:rsid w:val="006569AC"/>
    <w:rsid w:val="00656C15"/>
    <w:rsid w:val="00657573"/>
    <w:rsid w:val="0065767D"/>
    <w:rsid w:val="00657FA2"/>
    <w:rsid w:val="00660336"/>
    <w:rsid w:val="0066059D"/>
    <w:rsid w:val="00661686"/>
    <w:rsid w:val="006616F5"/>
    <w:rsid w:val="00661C2D"/>
    <w:rsid w:val="00661CF5"/>
    <w:rsid w:val="0066205F"/>
    <w:rsid w:val="00662EB3"/>
    <w:rsid w:val="00662EE8"/>
    <w:rsid w:val="00664332"/>
    <w:rsid w:val="006645A0"/>
    <w:rsid w:val="00664D9E"/>
    <w:rsid w:val="00664F07"/>
    <w:rsid w:val="006652B4"/>
    <w:rsid w:val="00665390"/>
    <w:rsid w:val="006655DC"/>
    <w:rsid w:val="00665D37"/>
    <w:rsid w:val="00665E71"/>
    <w:rsid w:val="0066618C"/>
    <w:rsid w:val="00666304"/>
    <w:rsid w:val="006675F9"/>
    <w:rsid w:val="00670513"/>
    <w:rsid w:val="006707A5"/>
    <w:rsid w:val="0067139A"/>
    <w:rsid w:val="00671628"/>
    <w:rsid w:val="00671F73"/>
    <w:rsid w:val="0067227B"/>
    <w:rsid w:val="006729FD"/>
    <w:rsid w:val="00673774"/>
    <w:rsid w:val="00673EC6"/>
    <w:rsid w:val="0067471E"/>
    <w:rsid w:val="006747AD"/>
    <w:rsid w:val="00674839"/>
    <w:rsid w:val="00674853"/>
    <w:rsid w:val="00674906"/>
    <w:rsid w:val="006749B9"/>
    <w:rsid w:val="00675287"/>
    <w:rsid w:val="00675346"/>
    <w:rsid w:val="006755C7"/>
    <w:rsid w:val="00676160"/>
    <w:rsid w:val="00676421"/>
    <w:rsid w:val="00676548"/>
    <w:rsid w:val="00676BC1"/>
    <w:rsid w:val="00676FC5"/>
    <w:rsid w:val="00677314"/>
    <w:rsid w:val="006778B7"/>
    <w:rsid w:val="00677B01"/>
    <w:rsid w:val="00677DDB"/>
    <w:rsid w:val="00677E11"/>
    <w:rsid w:val="00677F02"/>
    <w:rsid w:val="00680083"/>
    <w:rsid w:val="006802F4"/>
    <w:rsid w:val="006803C9"/>
    <w:rsid w:val="00680983"/>
    <w:rsid w:val="00680D41"/>
    <w:rsid w:val="00681404"/>
    <w:rsid w:val="00681582"/>
    <w:rsid w:val="006817F0"/>
    <w:rsid w:val="0068273B"/>
    <w:rsid w:val="00682B28"/>
    <w:rsid w:val="00682CFF"/>
    <w:rsid w:val="00683913"/>
    <w:rsid w:val="006841E3"/>
    <w:rsid w:val="006849DE"/>
    <w:rsid w:val="00684AA6"/>
    <w:rsid w:val="006855FA"/>
    <w:rsid w:val="00685AC8"/>
    <w:rsid w:val="00685C08"/>
    <w:rsid w:val="00685CF9"/>
    <w:rsid w:val="0068640E"/>
    <w:rsid w:val="0068692B"/>
    <w:rsid w:val="00686CA5"/>
    <w:rsid w:val="00686FED"/>
    <w:rsid w:val="006873A6"/>
    <w:rsid w:val="00687666"/>
    <w:rsid w:val="006876DE"/>
    <w:rsid w:val="00687B81"/>
    <w:rsid w:val="00687D89"/>
    <w:rsid w:val="006919D2"/>
    <w:rsid w:val="006919F6"/>
    <w:rsid w:val="00691F43"/>
    <w:rsid w:val="00691F64"/>
    <w:rsid w:val="00692DB7"/>
    <w:rsid w:val="00693519"/>
    <w:rsid w:val="00693E57"/>
    <w:rsid w:val="0069400F"/>
    <w:rsid w:val="006942EA"/>
    <w:rsid w:val="0069477D"/>
    <w:rsid w:val="00694840"/>
    <w:rsid w:val="00694E66"/>
    <w:rsid w:val="006951C5"/>
    <w:rsid w:val="006954F7"/>
    <w:rsid w:val="00695DF0"/>
    <w:rsid w:val="00696047"/>
    <w:rsid w:val="00697773"/>
    <w:rsid w:val="00697F73"/>
    <w:rsid w:val="006A0178"/>
    <w:rsid w:val="006A0309"/>
    <w:rsid w:val="006A046A"/>
    <w:rsid w:val="006A0487"/>
    <w:rsid w:val="006A0904"/>
    <w:rsid w:val="006A1E22"/>
    <w:rsid w:val="006A23B2"/>
    <w:rsid w:val="006A2690"/>
    <w:rsid w:val="006A2EB8"/>
    <w:rsid w:val="006A3461"/>
    <w:rsid w:val="006A356B"/>
    <w:rsid w:val="006A3612"/>
    <w:rsid w:val="006A3FA8"/>
    <w:rsid w:val="006A429F"/>
    <w:rsid w:val="006A475A"/>
    <w:rsid w:val="006A484F"/>
    <w:rsid w:val="006A5125"/>
    <w:rsid w:val="006A5407"/>
    <w:rsid w:val="006A5425"/>
    <w:rsid w:val="006A5879"/>
    <w:rsid w:val="006A62DB"/>
    <w:rsid w:val="006A6ED7"/>
    <w:rsid w:val="006A73CF"/>
    <w:rsid w:val="006B00EF"/>
    <w:rsid w:val="006B0539"/>
    <w:rsid w:val="006B06F8"/>
    <w:rsid w:val="006B081B"/>
    <w:rsid w:val="006B0AC2"/>
    <w:rsid w:val="006B132A"/>
    <w:rsid w:val="006B187B"/>
    <w:rsid w:val="006B227A"/>
    <w:rsid w:val="006B2ED6"/>
    <w:rsid w:val="006B3837"/>
    <w:rsid w:val="006B439F"/>
    <w:rsid w:val="006B5489"/>
    <w:rsid w:val="006B5921"/>
    <w:rsid w:val="006B604B"/>
    <w:rsid w:val="006B61B0"/>
    <w:rsid w:val="006B68FD"/>
    <w:rsid w:val="006B7F04"/>
    <w:rsid w:val="006C02BB"/>
    <w:rsid w:val="006C049C"/>
    <w:rsid w:val="006C05D4"/>
    <w:rsid w:val="006C0749"/>
    <w:rsid w:val="006C1155"/>
    <w:rsid w:val="006C190F"/>
    <w:rsid w:val="006C1F9C"/>
    <w:rsid w:val="006C2425"/>
    <w:rsid w:val="006C2563"/>
    <w:rsid w:val="006C2587"/>
    <w:rsid w:val="006C2FCB"/>
    <w:rsid w:val="006C306E"/>
    <w:rsid w:val="006C372D"/>
    <w:rsid w:val="006C3891"/>
    <w:rsid w:val="006C46DC"/>
    <w:rsid w:val="006C4E23"/>
    <w:rsid w:val="006C5440"/>
    <w:rsid w:val="006C56C9"/>
    <w:rsid w:val="006C6520"/>
    <w:rsid w:val="006C77F0"/>
    <w:rsid w:val="006C79D1"/>
    <w:rsid w:val="006C79D8"/>
    <w:rsid w:val="006C7D26"/>
    <w:rsid w:val="006D0078"/>
    <w:rsid w:val="006D0130"/>
    <w:rsid w:val="006D0573"/>
    <w:rsid w:val="006D07B8"/>
    <w:rsid w:val="006D09D2"/>
    <w:rsid w:val="006D0ECF"/>
    <w:rsid w:val="006D1A22"/>
    <w:rsid w:val="006D1D72"/>
    <w:rsid w:val="006D3DDE"/>
    <w:rsid w:val="006D4141"/>
    <w:rsid w:val="006D480F"/>
    <w:rsid w:val="006D4CBD"/>
    <w:rsid w:val="006D6402"/>
    <w:rsid w:val="006D6932"/>
    <w:rsid w:val="006D708A"/>
    <w:rsid w:val="006D712D"/>
    <w:rsid w:val="006D72C7"/>
    <w:rsid w:val="006D7570"/>
    <w:rsid w:val="006D7962"/>
    <w:rsid w:val="006E0E7D"/>
    <w:rsid w:val="006E1CAD"/>
    <w:rsid w:val="006E1DF7"/>
    <w:rsid w:val="006E20CA"/>
    <w:rsid w:val="006E2871"/>
    <w:rsid w:val="006E28DC"/>
    <w:rsid w:val="006E4B26"/>
    <w:rsid w:val="006E4D85"/>
    <w:rsid w:val="006E5501"/>
    <w:rsid w:val="006E5756"/>
    <w:rsid w:val="006E5F26"/>
    <w:rsid w:val="006E61D0"/>
    <w:rsid w:val="006E6C92"/>
    <w:rsid w:val="006E6D35"/>
    <w:rsid w:val="006E744F"/>
    <w:rsid w:val="006E7EDE"/>
    <w:rsid w:val="006F1C61"/>
    <w:rsid w:val="006F20E9"/>
    <w:rsid w:val="006F22AE"/>
    <w:rsid w:val="006F232C"/>
    <w:rsid w:val="006F249D"/>
    <w:rsid w:val="006F2C22"/>
    <w:rsid w:val="006F2C71"/>
    <w:rsid w:val="006F2F4F"/>
    <w:rsid w:val="006F37C3"/>
    <w:rsid w:val="006F429E"/>
    <w:rsid w:val="006F461B"/>
    <w:rsid w:val="006F47D2"/>
    <w:rsid w:val="006F4F4E"/>
    <w:rsid w:val="006F5EAA"/>
    <w:rsid w:val="006F6021"/>
    <w:rsid w:val="006F61D5"/>
    <w:rsid w:val="006F66B3"/>
    <w:rsid w:val="006F692C"/>
    <w:rsid w:val="006F6BA5"/>
    <w:rsid w:val="006F6DB3"/>
    <w:rsid w:val="006F72CA"/>
    <w:rsid w:val="006F7D5B"/>
    <w:rsid w:val="007000B2"/>
    <w:rsid w:val="007000D9"/>
    <w:rsid w:val="007002BD"/>
    <w:rsid w:val="00700FBB"/>
    <w:rsid w:val="007011AF"/>
    <w:rsid w:val="007012BC"/>
    <w:rsid w:val="00701361"/>
    <w:rsid w:val="00701CA6"/>
    <w:rsid w:val="00702529"/>
    <w:rsid w:val="0070299B"/>
    <w:rsid w:val="00702E8B"/>
    <w:rsid w:val="00703459"/>
    <w:rsid w:val="00703EC5"/>
    <w:rsid w:val="00705BA6"/>
    <w:rsid w:val="00705EC7"/>
    <w:rsid w:val="0070627A"/>
    <w:rsid w:val="00706AC3"/>
    <w:rsid w:val="0070760D"/>
    <w:rsid w:val="0070791C"/>
    <w:rsid w:val="00707D52"/>
    <w:rsid w:val="00710338"/>
    <w:rsid w:val="007104FC"/>
    <w:rsid w:val="00710DA5"/>
    <w:rsid w:val="0071150B"/>
    <w:rsid w:val="00711573"/>
    <w:rsid w:val="00711649"/>
    <w:rsid w:val="007116CF"/>
    <w:rsid w:val="00711B6D"/>
    <w:rsid w:val="007134B9"/>
    <w:rsid w:val="00713C23"/>
    <w:rsid w:val="00714FC7"/>
    <w:rsid w:val="00715524"/>
    <w:rsid w:val="00715CDA"/>
    <w:rsid w:val="00716115"/>
    <w:rsid w:val="007161B5"/>
    <w:rsid w:val="007163D8"/>
    <w:rsid w:val="00716453"/>
    <w:rsid w:val="0071682F"/>
    <w:rsid w:val="00716F62"/>
    <w:rsid w:val="0071730A"/>
    <w:rsid w:val="00717DBF"/>
    <w:rsid w:val="00717EFC"/>
    <w:rsid w:val="00720C79"/>
    <w:rsid w:val="007211B6"/>
    <w:rsid w:val="00721927"/>
    <w:rsid w:val="00722200"/>
    <w:rsid w:val="007228E4"/>
    <w:rsid w:val="0072315C"/>
    <w:rsid w:val="0072338C"/>
    <w:rsid w:val="00723949"/>
    <w:rsid w:val="00724754"/>
    <w:rsid w:val="00725D34"/>
    <w:rsid w:val="00725E39"/>
    <w:rsid w:val="00726066"/>
    <w:rsid w:val="00726A92"/>
    <w:rsid w:val="0072724C"/>
    <w:rsid w:val="007274B2"/>
    <w:rsid w:val="0072753A"/>
    <w:rsid w:val="00727D96"/>
    <w:rsid w:val="00727E56"/>
    <w:rsid w:val="0073072D"/>
    <w:rsid w:val="007309FB"/>
    <w:rsid w:val="00730A00"/>
    <w:rsid w:val="00730A70"/>
    <w:rsid w:val="00730E02"/>
    <w:rsid w:val="00731874"/>
    <w:rsid w:val="00731F82"/>
    <w:rsid w:val="00731FD5"/>
    <w:rsid w:val="007324F0"/>
    <w:rsid w:val="0073320C"/>
    <w:rsid w:val="00733670"/>
    <w:rsid w:val="007337B8"/>
    <w:rsid w:val="00733CF7"/>
    <w:rsid w:val="007346BF"/>
    <w:rsid w:val="00734C9C"/>
    <w:rsid w:val="00735479"/>
    <w:rsid w:val="007361B4"/>
    <w:rsid w:val="0073630B"/>
    <w:rsid w:val="00736ECC"/>
    <w:rsid w:val="00736FF0"/>
    <w:rsid w:val="00737074"/>
    <w:rsid w:val="00740158"/>
    <w:rsid w:val="007401FD"/>
    <w:rsid w:val="007404FA"/>
    <w:rsid w:val="007407B1"/>
    <w:rsid w:val="00741493"/>
    <w:rsid w:val="00742328"/>
    <w:rsid w:val="00742A2D"/>
    <w:rsid w:val="00743302"/>
    <w:rsid w:val="00743364"/>
    <w:rsid w:val="007435C8"/>
    <w:rsid w:val="00743F32"/>
    <w:rsid w:val="007455A4"/>
    <w:rsid w:val="00745909"/>
    <w:rsid w:val="00745CC0"/>
    <w:rsid w:val="00745F2D"/>
    <w:rsid w:val="007461F5"/>
    <w:rsid w:val="0074646F"/>
    <w:rsid w:val="00746A46"/>
    <w:rsid w:val="00746F2F"/>
    <w:rsid w:val="0074719E"/>
    <w:rsid w:val="00747220"/>
    <w:rsid w:val="007473F7"/>
    <w:rsid w:val="00747544"/>
    <w:rsid w:val="0074797E"/>
    <w:rsid w:val="00747EBF"/>
    <w:rsid w:val="00747FBB"/>
    <w:rsid w:val="007505FF"/>
    <w:rsid w:val="00750891"/>
    <w:rsid w:val="00750C23"/>
    <w:rsid w:val="00750D84"/>
    <w:rsid w:val="00750DC0"/>
    <w:rsid w:val="0075214A"/>
    <w:rsid w:val="00752311"/>
    <w:rsid w:val="0075253C"/>
    <w:rsid w:val="00752660"/>
    <w:rsid w:val="00752731"/>
    <w:rsid w:val="00752751"/>
    <w:rsid w:val="00752E59"/>
    <w:rsid w:val="00752F59"/>
    <w:rsid w:val="0075383B"/>
    <w:rsid w:val="00753C35"/>
    <w:rsid w:val="007541AE"/>
    <w:rsid w:val="007544C8"/>
    <w:rsid w:val="007546C0"/>
    <w:rsid w:val="0075489B"/>
    <w:rsid w:val="00754F9A"/>
    <w:rsid w:val="00755416"/>
    <w:rsid w:val="0075552B"/>
    <w:rsid w:val="007562E9"/>
    <w:rsid w:val="007567B8"/>
    <w:rsid w:val="007572BE"/>
    <w:rsid w:val="00757B0B"/>
    <w:rsid w:val="00757C2C"/>
    <w:rsid w:val="00760204"/>
    <w:rsid w:val="007605D5"/>
    <w:rsid w:val="0076064F"/>
    <w:rsid w:val="007609E2"/>
    <w:rsid w:val="00761D25"/>
    <w:rsid w:val="00762335"/>
    <w:rsid w:val="007628F4"/>
    <w:rsid w:val="00762F91"/>
    <w:rsid w:val="00763208"/>
    <w:rsid w:val="007636CB"/>
    <w:rsid w:val="007639F5"/>
    <w:rsid w:val="00763C06"/>
    <w:rsid w:val="00764131"/>
    <w:rsid w:val="007644A6"/>
    <w:rsid w:val="00764583"/>
    <w:rsid w:val="0076515D"/>
    <w:rsid w:val="00765876"/>
    <w:rsid w:val="00766463"/>
    <w:rsid w:val="00766537"/>
    <w:rsid w:val="00770266"/>
    <w:rsid w:val="00770E99"/>
    <w:rsid w:val="00771F13"/>
    <w:rsid w:val="00772CB4"/>
    <w:rsid w:val="0077372D"/>
    <w:rsid w:val="00773D4D"/>
    <w:rsid w:val="00774640"/>
    <w:rsid w:val="00775470"/>
    <w:rsid w:val="00775B75"/>
    <w:rsid w:val="00775CD6"/>
    <w:rsid w:val="00777160"/>
    <w:rsid w:val="00777770"/>
    <w:rsid w:val="00777BE4"/>
    <w:rsid w:val="00780988"/>
    <w:rsid w:val="007809AB"/>
    <w:rsid w:val="00780B6D"/>
    <w:rsid w:val="00780D00"/>
    <w:rsid w:val="007815B3"/>
    <w:rsid w:val="007816F5"/>
    <w:rsid w:val="007817E0"/>
    <w:rsid w:val="00781AB9"/>
    <w:rsid w:val="007823B6"/>
    <w:rsid w:val="00782CDD"/>
    <w:rsid w:val="00783CBF"/>
    <w:rsid w:val="007840AE"/>
    <w:rsid w:val="00784F65"/>
    <w:rsid w:val="0078545B"/>
    <w:rsid w:val="00785B4B"/>
    <w:rsid w:val="0078641A"/>
    <w:rsid w:val="00786661"/>
    <w:rsid w:val="007870A2"/>
    <w:rsid w:val="007873C4"/>
    <w:rsid w:val="007901AA"/>
    <w:rsid w:val="00790F08"/>
    <w:rsid w:val="00792054"/>
    <w:rsid w:val="00792402"/>
    <w:rsid w:val="00792DA4"/>
    <w:rsid w:val="00792DE4"/>
    <w:rsid w:val="00792FFC"/>
    <w:rsid w:val="0079325B"/>
    <w:rsid w:val="00794049"/>
    <w:rsid w:val="0079415F"/>
    <w:rsid w:val="00794C9A"/>
    <w:rsid w:val="00795554"/>
    <w:rsid w:val="00795C8B"/>
    <w:rsid w:val="007960B4"/>
    <w:rsid w:val="00796E2D"/>
    <w:rsid w:val="00796F6A"/>
    <w:rsid w:val="00796F7F"/>
    <w:rsid w:val="00797036"/>
    <w:rsid w:val="007973B3"/>
    <w:rsid w:val="00797CC4"/>
    <w:rsid w:val="00797E18"/>
    <w:rsid w:val="007A0074"/>
    <w:rsid w:val="007A0265"/>
    <w:rsid w:val="007A0307"/>
    <w:rsid w:val="007A05FF"/>
    <w:rsid w:val="007A060E"/>
    <w:rsid w:val="007A0C76"/>
    <w:rsid w:val="007A0CA4"/>
    <w:rsid w:val="007A11B2"/>
    <w:rsid w:val="007A11C9"/>
    <w:rsid w:val="007A1B29"/>
    <w:rsid w:val="007A1B64"/>
    <w:rsid w:val="007A27ED"/>
    <w:rsid w:val="007A28A5"/>
    <w:rsid w:val="007A2982"/>
    <w:rsid w:val="007A3B00"/>
    <w:rsid w:val="007A3DDC"/>
    <w:rsid w:val="007A43A7"/>
    <w:rsid w:val="007A4A63"/>
    <w:rsid w:val="007A5444"/>
    <w:rsid w:val="007A5C28"/>
    <w:rsid w:val="007A5C9C"/>
    <w:rsid w:val="007A6E34"/>
    <w:rsid w:val="007A76A7"/>
    <w:rsid w:val="007A76C5"/>
    <w:rsid w:val="007A795C"/>
    <w:rsid w:val="007A7B85"/>
    <w:rsid w:val="007B0022"/>
    <w:rsid w:val="007B0497"/>
    <w:rsid w:val="007B085C"/>
    <w:rsid w:val="007B1193"/>
    <w:rsid w:val="007B1C72"/>
    <w:rsid w:val="007B1CB1"/>
    <w:rsid w:val="007B1D77"/>
    <w:rsid w:val="007B1E6B"/>
    <w:rsid w:val="007B267A"/>
    <w:rsid w:val="007B2A4F"/>
    <w:rsid w:val="007B3AD5"/>
    <w:rsid w:val="007B4052"/>
    <w:rsid w:val="007B41D8"/>
    <w:rsid w:val="007B47F0"/>
    <w:rsid w:val="007B5051"/>
    <w:rsid w:val="007B542F"/>
    <w:rsid w:val="007B5A7E"/>
    <w:rsid w:val="007B6076"/>
    <w:rsid w:val="007B659F"/>
    <w:rsid w:val="007B7335"/>
    <w:rsid w:val="007C00DD"/>
    <w:rsid w:val="007C02F8"/>
    <w:rsid w:val="007C1640"/>
    <w:rsid w:val="007C184C"/>
    <w:rsid w:val="007C2035"/>
    <w:rsid w:val="007C23D6"/>
    <w:rsid w:val="007C28EC"/>
    <w:rsid w:val="007C2D2C"/>
    <w:rsid w:val="007C3107"/>
    <w:rsid w:val="007C3587"/>
    <w:rsid w:val="007C3766"/>
    <w:rsid w:val="007C380C"/>
    <w:rsid w:val="007C3C66"/>
    <w:rsid w:val="007C472B"/>
    <w:rsid w:val="007C48A2"/>
    <w:rsid w:val="007C4C1C"/>
    <w:rsid w:val="007C4E1C"/>
    <w:rsid w:val="007C595A"/>
    <w:rsid w:val="007C5FCB"/>
    <w:rsid w:val="007C63CF"/>
    <w:rsid w:val="007C676F"/>
    <w:rsid w:val="007C6A15"/>
    <w:rsid w:val="007C6A6B"/>
    <w:rsid w:val="007C6AEE"/>
    <w:rsid w:val="007C729A"/>
    <w:rsid w:val="007C72CC"/>
    <w:rsid w:val="007C7704"/>
    <w:rsid w:val="007C7A9A"/>
    <w:rsid w:val="007D119C"/>
    <w:rsid w:val="007D1379"/>
    <w:rsid w:val="007D15FD"/>
    <w:rsid w:val="007D1C10"/>
    <w:rsid w:val="007D2826"/>
    <w:rsid w:val="007D2938"/>
    <w:rsid w:val="007D3968"/>
    <w:rsid w:val="007D3E26"/>
    <w:rsid w:val="007D3F82"/>
    <w:rsid w:val="007D4474"/>
    <w:rsid w:val="007D4551"/>
    <w:rsid w:val="007D47F6"/>
    <w:rsid w:val="007D5B7E"/>
    <w:rsid w:val="007D5C13"/>
    <w:rsid w:val="007D5F4C"/>
    <w:rsid w:val="007D6B75"/>
    <w:rsid w:val="007D6C61"/>
    <w:rsid w:val="007D6DF1"/>
    <w:rsid w:val="007E08C8"/>
    <w:rsid w:val="007E0AC6"/>
    <w:rsid w:val="007E0CA5"/>
    <w:rsid w:val="007E1A0C"/>
    <w:rsid w:val="007E1A70"/>
    <w:rsid w:val="007E292E"/>
    <w:rsid w:val="007E2F23"/>
    <w:rsid w:val="007E43BE"/>
    <w:rsid w:val="007E4995"/>
    <w:rsid w:val="007E4B70"/>
    <w:rsid w:val="007E4F6D"/>
    <w:rsid w:val="007E5B92"/>
    <w:rsid w:val="007E5DA9"/>
    <w:rsid w:val="007E6E87"/>
    <w:rsid w:val="007F0AE1"/>
    <w:rsid w:val="007F1361"/>
    <w:rsid w:val="007F1A68"/>
    <w:rsid w:val="007F275F"/>
    <w:rsid w:val="007F2E1D"/>
    <w:rsid w:val="007F3F85"/>
    <w:rsid w:val="007F451F"/>
    <w:rsid w:val="007F46E2"/>
    <w:rsid w:val="007F4769"/>
    <w:rsid w:val="007F47EB"/>
    <w:rsid w:val="007F4A61"/>
    <w:rsid w:val="007F4CCD"/>
    <w:rsid w:val="007F4E93"/>
    <w:rsid w:val="007F5E3E"/>
    <w:rsid w:val="007F6176"/>
    <w:rsid w:val="007F63F9"/>
    <w:rsid w:val="007F6C73"/>
    <w:rsid w:val="007F6E65"/>
    <w:rsid w:val="007F7279"/>
    <w:rsid w:val="0080014B"/>
    <w:rsid w:val="0080080D"/>
    <w:rsid w:val="00800F24"/>
    <w:rsid w:val="0080108F"/>
    <w:rsid w:val="00801222"/>
    <w:rsid w:val="0080189A"/>
    <w:rsid w:val="00801A87"/>
    <w:rsid w:val="00801C27"/>
    <w:rsid w:val="00802063"/>
    <w:rsid w:val="00802477"/>
    <w:rsid w:val="00802573"/>
    <w:rsid w:val="00802646"/>
    <w:rsid w:val="00802739"/>
    <w:rsid w:val="00802834"/>
    <w:rsid w:val="00802C2A"/>
    <w:rsid w:val="00802E2E"/>
    <w:rsid w:val="008032A6"/>
    <w:rsid w:val="00803DF3"/>
    <w:rsid w:val="0080412B"/>
    <w:rsid w:val="00804F0E"/>
    <w:rsid w:val="00804F37"/>
    <w:rsid w:val="00804FDD"/>
    <w:rsid w:val="00804FFF"/>
    <w:rsid w:val="008058B2"/>
    <w:rsid w:val="00806227"/>
    <w:rsid w:val="0080629C"/>
    <w:rsid w:val="008067EC"/>
    <w:rsid w:val="00806C59"/>
    <w:rsid w:val="00807194"/>
    <w:rsid w:val="00807DAC"/>
    <w:rsid w:val="00807DD8"/>
    <w:rsid w:val="008111C8"/>
    <w:rsid w:val="008117D5"/>
    <w:rsid w:val="008120C4"/>
    <w:rsid w:val="008123CD"/>
    <w:rsid w:val="00812569"/>
    <w:rsid w:val="008145F7"/>
    <w:rsid w:val="00814A74"/>
    <w:rsid w:val="00814A80"/>
    <w:rsid w:val="00814BFF"/>
    <w:rsid w:val="00814FDA"/>
    <w:rsid w:val="008152D5"/>
    <w:rsid w:val="00815E7E"/>
    <w:rsid w:val="00815FA7"/>
    <w:rsid w:val="00816501"/>
    <w:rsid w:val="0081756C"/>
    <w:rsid w:val="00817E6E"/>
    <w:rsid w:val="00817EE5"/>
    <w:rsid w:val="0082062D"/>
    <w:rsid w:val="00820C10"/>
    <w:rsid w:val="00820DC3"/>
    <w:rsid w:val="00820FB4"/>
    <w:rsid w:val="00821475"/>
    <w:rsid w:val="00821A7B"/>
    <w:rsid w:val="00821F2B"/>
    <w:rsid w:val="008220F2"/>
    <w:rsid w:val="0082347C"/>
    <w:rsid w:val="00823AD8"/>
    <w:rsid w:val="008252D7"/>
    <w:rsid w:val="00825D73"/>
    <w:rsid w:val="00826AD3"/>
    <w:rsid w:val="00827127"/>
    <w:rsid w:val="00827305"/>
    <w:rsid w:val="00830168"/>
    <w:rsid w:val="00830560"/>
    <w:rsid w:val="0083063E"/>
    <w:rsid w:val="00831181"/>
    <w:rsid w:val="008315FA"/>
    <w:rsid w:val="0083163E"/>
    <w:rsid w:val="0083178E"/>
    <w:rsid w:val="0083193B"/>
    <w:rsid w:val="0083208B"/>
    <w:rsid w:val="008321B1"/>
    <w:rsid w:val="00832786"/>
    <w:rsid w:val="00832A4D"/>
    <w:rsid w:val="00832BE1"/>
    <w:rsid w:val="0083316A"/>
    <w:rsid w:val="00833637"/>
    <w:rsid w:val="00833711"/>
    <w:rsid w:val="008337F2"/>
    <w:rsid w:val="00833CA9"/>
    <w:rsid w:val="008359E2"/>
    <w:rsid w:val="00837507"/>
    <w:rsid w:val="00837612"/>
    <w:rsid w:val="00837D98"/>
    <w:rsid w:val="00837EC1"/>
    <w:rsid w:val="0084070D"/>
    <w:rsid w:val="00840BCA"/>
    <w:rsid w:val="0084101E"/>
    <w:rsid w:val="00842315"/>
    <w:rsid w:val="00842BC3"/>
    <w:rsid w:val="00843232"/>
    <w:rsid w:val="0084392B"/>
    <w:rsid w:val="00843C2B"/>
    <w:rsid w:val="00843E4F"/>
    <w:rsid w:val="008443B8"/>
    <w:rsid w:val="008446AC"/>
    <w:rsid w:val="0084480C"/>
    <w:rsid w:val="00844B0E"/>
    <w:rsid w:val="00844E63"/>
    <w:rsid w:val="00844FF5"/>
    <w:rsid w:val="00845047"/>
    <w:rsid w:val="00846319"/>
    <w:rsid w:val="0084633C"/>
    <w:rsid w:val="0084761E"/>
    <w:rsid w:val="00847693"/>
    <w:rsid w:val="00847A15"/>
    <w:rsid w:val="00847FF8"/>
    <w:rsid w:val="00850B8F"/>
    <w:rsid w:val="00850FBB"/>
    <w:rsid w:val="00850FC3"/>
    <w:rsid w:val="008512FC"/>
    <w:rsid w:val="0085165C"/>
    <w:rsid w:val="008520B8"/>
    <w:rsid w:val="008523EC"/>
    <w:rsid w:val="00852ADA"/>
    <w:rsid w:val="00852AE8"/>
    <w:rsid w:val="00852CBC"/>
    <w:rsid w:val="008532DD"/>
    <w:rsid w:val="00853744"/>
    <w:rsid w:val="00853751"/>
    <w:rsid w:val="00853A64"/>
    <w:rsid w:val="00853B3D"/>
    <w:rsid w:val="00853C41"/>
    <w:rsid w:val="008545C0"/>
    <w:rsid w:val="00854AC8"/>
    <w:rsid w:val="00855663"/>
    <w:rsid w:val="00855706"/>
    <w:rsid w:val="008559CF"/>
    <w:rsid w:val="00855EBE"/>
    <w:rsid w:val="00856062"/>
    <w:rsid w:val="00856137"/>
    <w:rsid w:val="0085654B"/>
    <w:rsid w:val="00857018"/>
    <w:rsid w:val="00857C49"/>
    <w:rsid w:val="008604CF"/>
    <w:rsid w:val="00860781"/>
    <w:rsid w:val="00860F61"/>
    <w:rsid w:val="008614AF"/>
    <w:rsid w:val="008617B1"/>
    <w:rsid w:val="00861D58"/>
    <w:rsid w:val="00861F53"/>
    <w:rsid w:val="008637FE"/>
    <w:rsid w:val="00864550"/>
    <w:rsid w:val="008647E3"/>
    <w:rsid w:val="00864937"/>
    <w:rsid w:val="0086602B"/>
    <w:rsid w:val="00866275"/>
    <w:rsid w:val="00866AE3"/>
    <w:rsid w:val="00866DB6"/>
    <w:rsid w:val="00866E4C"/>
    <w:rsid w:val="00867852"/>
    <w:rsid w:val="00867B6D"/>
    <w:rsid w:val="00870355"/>
    <w:rsid w:val="00870791"/>
    <w:rsid w:val="0087158E"/>
    <w:rsid w:val="00871840"/>
    <w:rsid w:val="008719C4"/>
    <w:rsid w:val="00871EAF"/>
    <w:rsid w:val="00872264"/>
    <w:rsid w:val="008722A9"/>
    <w:rsid w:val="008729EC"/>
    <w:rsid w:val="00872CAA"/>
    <w:rsid w:val="00872E05"/>
    <w:rsid w:val="00873A8E"/>
    <w:rsid w:val="00873D5F"/>
    <w:rsid w:val="00873E26"/>
    <w:rsid w:val="00873E48"/>
    <w:rsid w:val="00874118"/>
    <w:rsid w:val="008741EE"/>
    <w:rsid w:val="00875377"/>
    <w:rsid w:val="00875A37"/>
    <w:rsid w:val="00876356"/>
    <w:rsid w:val="00876AEA"/>
    <w:rsid w:val="00877407"/>
    <w:rsid w:val="00877D14"/>
    <w:rsid w:val="008800AC"/>
    <w:rsid w:val="00880D79"/>
    <w:rsid w:val="00881DC0"/>
    <w:rsid w:val="00881EA5"/>
    <w:rsid w:val="00881F7C"/>
    <w:rsid w:val="00881FBC"/>
    <w:rsid w:val="008823BE"/>
    <w:rsid w:val="0088283E"/>
    <w:rsid w:val="00882988"/>
    <w:rsid w:val="008841DF"/>
    <w:rsid w:val="008849BA"/>
    <w:rsid w:val="00885455"/>
    <w:rsid w:val="00885EC1"/>
    <w:rsid w:val="00885EC8"/>
    <w:rsid w:val="0088601E"/>
    <w:rsid w:val="008873B6"/>
    <w:rsid w:val="00887796"/>
    <w:rsid w:val="00887DB5"/>
    <w:rsid w:val="00887F51"/>
    <w:rsid w:val="00890CFD"/>
    <w:rsid w:val="0089220B"/>
    <w:rsid w:val="00892A0C"/>
    <w:rsid w:val="00892D26"/>
    <w:rsid w:val="00892E92"/>
    <w:rsid w:val="008935F1"/>
    <w:rsid w:val="00893A49"/>
    <w:rsid w:val="00893C93"/>
    <w:rsid w:val="00893D98"/>
    <w:rsid w:val="008940B9"/>
    <w:rsid w:val="00894531"/>
    <w:rsid w:val="00894ADD"/>
    <w:rsid w:val="00894AF3"/>
    <w:rsid w:val="00895050"/>
    <w:rsid w:val="00896965"/>
    <w:rsid w:val="00897039"/>
    <w:rsid w:val="0089714E"/>
    <w:rsid w:val="008A068D"/>
    <w:rsid w:val="008A1367"/>
    <w:rsid w:val="008A1BF7"/>
    <w:rsid w:val="008A1F51"/>
    <w:rsid w:val="008A2892"/>
    <w:rsid w:val="008A31F5"/>
    <w:rsid w:val="008A3420"/>
    <w:rsid w:val="008A40B4"/>
    <w:rsid w:val="008A4822"/>
    <w:rsid w:val="008A54A5"/>
    <w:rsid w:val="008A5531"/>
    <w:rsid w:val="008A6088"/>
    <w:rsid w:val="008A6240"/>
    <w:rsid w:val="008A7189"/>
    <w:rsid w:val="008A784D"/>
    <w:rsid w:val="008A7AD5"/>
    <w:rsid w:val="008B02D8"/>
    <w:rsid w:val="008B19EE"/>
    <w:rsid w:val="008B1C68"/>
    <w:rsid w:val="008B1F9D"/>
    <w:rsid w:val="008B1FEB"/>
    <w:rsid w:val="008B27A7"/>
    <w:rsid w:val="008B283E"/>
    <w:rsid w:val="008B2D1C"/>
    <w:rsid w:val="008B320D"/>
    <w:rsid w:val="008B38C3"/>
    <w:rsid w:val="008B3B4F"/>
    <w:rsid w:val="008B4329"/>
    <w:rsid w:val="008B4450"/>
    <w:rsid w:val="008B4847"/>
    <w:rsid w:val="008B4BB0"/>
    <w:rsid w:val="008B4C98"/>
    <w:rsid w:val="008B533C"/>
    <w:rsid w:val="008B53A1"/>
    <w:rsid w:val="008B55B6"/>
    <w:rsid w:val="008B5F0C"/>
    <w:rsid w:val="008B7211"/>
    <w:rsid w:val="008B757C"/>
    <w:rsid w:val="008B7DE1"/>
    <w:rsid w:val="008B7DF1"/>
    <w:rsid w:val="008C03A1"/>
    <w:rsid w:val="008C0478"/>
    <w:rsid w:val="008C09FF"/>
    <w:rsid w:val="008C0CB0"/>
    <w:rsid w:val="008C0EE9"/>
    <w:rsid w:val="008C20E9"/>
    <w:rsid w:val="008C238D"/>
    <w:rsid w:val="008C29AC"/>
    <w:rsid w:val="008C34C4"/>
    <w:rsid w:val="008C3771"/>
    <w:rsid w:val="008C44F6"/>
    <w:rsid w:val="008C4633"/>
    <w:rsid w:val="008C4F72"/>
    <w:rsid w:val="008C5043"/>
    <w:rsid w:val="008C5239"/>
    <w:rsid w:val="008C58F2"/>
    <w:rsid w:val="008C5DDE"/>
    <w:rsid w:val="008C6B60"/>
    <w:rsid w:val="008C7139"/>
    <w:rsid w:val="008C73B9"/>
    <w:rsid w:val="008D00C5"/>
    <w:rsid w:val="008D021F"/>
    <w:rsid w:val="008D039B"/>
    <w:rsid w:val="008D041C"/>
    <w:rsid w:val="008D05AD"/>
    <w:rsid w:val="008D064A"/>
    <w:rsid w:val="008D0BA1"/>
    <w:rsid w:val="008D0CD9"/>
    <w:rsid w:val="008D11DE"/>
    <w:rsid w:val="008D18D3"/>
    <w:rsid w:val="008D2026"/>
    <w:rsid w:val="008D2450"/>
    <w:rsid w:val="008D3688"/>
    <w:rsid w:val="008D37D6"/>
    <w:rsid w:val="008D38CE"/>
    <w:rsid w:val="008D39FE"/>
    <w:rsid w:val="008D3CEB"/>
    <w:rsid w:val="008D3ED7"/>
    <w:rsid w:val="008D41FB"/>
    <w:rsid w:val="008D42DC"/>
    <w:rsid w:val="008D43AE"/>
    <w:rsid w:val="008D489B"/>
    <w:rsid w:val="008D5175"/>
    <w:rsid w:val="008D52D6"/>
    <w:rsid w:val="008D55CE"/>
    <w:rsid w:val="008D5C26"/>
    <w:rsid w:val="008D6AC2"/>
    <w:rsid w:val="008D7749"/>
    <w:rsid w:val="008E0B8E"/>
    <w:rsid w:val="008E0DCB"/>
    <w:rsid w:val="008E131A"/>
    <w:rsid w:val="008E1750"/>
    <w:rsid w:val="008E2E38"/>
    <w:rsid w:val="008E309D"/>
    <w:rsid w:val="008E3CAE"/>
    <w:rsid w:val="008E4396"/>
    <w:rsid w:val="008E4588"/>
    <w:rsid w:val="008E4A0B"/>
    <w:rsid w:val="008E4A72"/>
    <w:rsid w:val="008E4F2A"/>
    <w:rsid w:val="008E522E"/>
    <w:rsid w:val="008E5A48"/>
    <w:rsid w:val="008F10B0"/>
    <w:rsid w:val="008F12BE"/>
    <w:rsid w:val="008F171E"/>
    <w:rsid w:val="008F23FF"/>
    <w:rsid w:val="008F25F2"/>
    <w:rsid w:val="008F385D"/>
    <w:rsid w:val="008F4278"/>
    <w:rsid w:val="008F4495"/>
    <w:rsid w:val="008F45A9"/>
    <w:rsid w:val="008F462A"/>
    <w:rsid w:val="008F48FD"/>
    <w:rsid w:val="008F4E1B"/>
    <w:rsid w:val="008F5161"/>
    <w:rsid w:val="008F53E3"/>
    <w:rsid w:val="008F5823"/>
    <w:rsid w:val="008F6397"/>
    <w:rsid w:val="008F6551"/>
    <w:rsid w:val="008F6BE6"/>
    <w:rsid w:val="008F6C7A"/>
    <w:rsid w:val="008F6DB4"/>
    <w:rsid w:val="008F75AD"/>
    <w:rsid w:val="008F7BEB"/>
    <w:rsid w:val="009003A7"/>
    <w:rsid w:val="00900B70"/>
    <w:rsid w:val="00900FC1"/>
    <w:rsid w:val="0090147E"/>
    <w:rsid w:val="009019B2"/>
    <w:rsid w:val="00901B7E"/>
    <w:rsid w:val="0090218A"/>
    <w:rsid w:val="009024D6"/>
    <w:rsid w:val="00902945"/>
    <w:rsid w:val="00902D13"/>
    <w:rsid w:val="0090314C"/>
    <w:rsid w:val="009033B1"/>
    <w:rsid w:val="009039F1"/>
    <w:rsid w:val="00903E1D"/>
    <w:rsid w:val="00903FA5"/>
    <w:rsid w:val="009040DB"/>
    <w:rsid w:val="0090432D"/>
    <w:rsid w:val="009044F3"/>
    <w:rsid w:val="009046FA"/>
    <w:rsid w:val="00904F7D"/>
    <w:rsid w:val="00905263"/>
    <w:rsid w:val="00905647"/>
    <w:rsid w:val="00905667"/>
    <w:rsid w:val="009056ED"/>
    <w:rsid w:val="00905CE1"/>
    <w:rsid w:val="00906103"/>
    <w:rsid w:val="00906452"/>
    <w:rsid w:val="00906507"/>
    <w:rsid w:val="00906976"/>
    <w:rsid w:val="00907535"/>
    <w:rsid w:val="00907605"/>
    <w:rsid w:val="00907B63"/>
    <w:rsid w:val="009105D0"/>
    <w:rsid w:val="0091064C"/>
    <w:rsid w:val="009109C5"/>
    <w:rsid w:val="00910F1C"/>
    <w:rsid w:val="00910F6A"/>
    <w:rsid w:val="009114E6"/>
    <w:rsid w:val="00911A57"/>
    <w:rsid w:val="009121A6"/>
    <w:rsid w:val="009121E5"/>
    <w:rsid w:val="0091221E"/>
    <w:rsid w:val="00912A0A"/>
    <w:rsid w:val="00912E0F"/>
    <w:rsid w:val="009132A2"/>
    <w:rsid w:val="009132BB"/>
    <w:rsid w:val="00913506"/>
    <w:rsid w:val="00913694"/>
    <w:rsid w:val="00913727"/>
    <w:rsid w:val="00913772"/>
    <w:rsid w:val="00913C56"/>
    <w:rsid w:val="00914FD8"/>
    <w:rsid w:val="009150A8"/>
    <w:rsid w:val="0091542E"/>
    <w:rsid w:val="00915477"/>
    <w:rsid w:val="00915549"/>
    <w:rsid w:val="00915CCC"/>
    <w:rsid w:val="009161D7"/>
    <w:rsid w:val="00916605"/>
    <w:rsid w:val="00916D2C"/>
    <w:rsid w:val="00917B24"/>
    <w:rsid w:val="00917C3F"/>
    <w:rsid w:val="00917DED"/>
    <w:rsid w:val="009202E2"/>
    <w:rsid w:val="009206E3"/>
    <w:rsid w:val="00922555"/>
    <w:rsid w:val="0092259A"/>
    <w:rsid w:val="00922612"/>
    <w:rsid w:val="00922A54"/>
    <w:rsid w:val="00922BE4"/>
    <w:rsid w:val="009235D6"/>
    <w:rsid w:val="00923B88"/>
    <w:rsid w:val="0092415E"/>
    <w:rsid w:val="009245BD"/>
    <w:rsid w:val="00925202"/>
    <w:rsid w:val="009252DD"/>
    <w:rsid w:val="00925D7A"/>
    <w:rsid w:val="00926CE5"/>
    <w:rsid w:val="009279C6"/>
    <w:rsid w:val="00930605"/>
    <w:rsid w:val="0093118A"/>
    <w:rsid w:val="009315D9"/>
    <w:rsid w:val="00931646"/>
    <w:rsid w:val="009319FD"/>
    <w:rsid w:val="00931A79"/>
    <w:rsid w:val="00931B82"/>
    <w:rsid w:val="00932846"/>
    <w:rsid w:val="00932D91"/>
    <w:rsid w:val="00933084"/>
    <w:rsid w:val="009342B4"/>
    <w:rsid w:val="00934ACA"/>
    <w:rsid w:val="00934FCE"/>
    <w:rsid w:val="00935A93"/>
    <w:rsid w:val="00936420"/>
    <w:rsid w:val="0093661C"/>
    <w:rsid w:val="0093675F"/>
    <w:rsid w:val="00936937"/>
    <w:rsid w:val="00936B27"/>
    <w:rsid w:val="00936DA9"/>
    <w:rsid w:val="00936F6B"/>
    <w:rsid w:val="009371BE"/>
    <w:rsid w:val="0093798D"/>
    <w:rsid w:val="009379D9"/>
    <w:rsid w:val="00937B38"/>
    <w:rsid w:val="00937C15"/>
    <w:rsid w:val="00937F6F"/>
    <w:rsid w:val="009402BE"/>
    <w:rsid w:val="00940883"/>
    <w:rsid w:val="0094091C"/>
    <w:rsid w:val="00940DD2"/>
    <w:rsid w:val="0094158D"/>
    <w:rsid w:val="0094191A"/>
    <w:rsid w:val="00941D89"/>
    <w:rsid w:val="00941F4F"/>
    <w:rsid w:val="00941F6D"/>
    <w:rsid w:val="009428A9"/>
    <w:rsid w:val="009437EA"/>
    <w:rsid w:val="0094390E"/>
    <w:rsid w:val="00944541"/>
    <w:rsid w:val="00944735"/>
    <w:rsid w:val="009448F7"/>
    <w:rsid w:val="00944B2D"/>
    <w:rsid w:val="00944E09"/>
    <w:rsid w:val="009451C6"/>
    <w:rsid w:val="00946803"/>
    <w:rsid w:val="00946979"/>
    <w:rsid w:val="00946C8C"/>
    <w:rsid w:val="00946F11"/>
    <w:rsid w:val="00947203"/>
    <w:rsid w:val="0094765C"/>
    <w:rsid w:val="00947880"/>
    <w:rsid w:val="0094797B"/>
    <w:rsid w:val="00950C75"/>
    <w:rsid w:val="009511BE"/>
    <w:rsid w:val="00951760"/>
    <w:rsid w:val="00951AE7"/>
    <w:rsid w:val="0095200A"/>
    <w:rsid w:val="009523F7"/>
    <w:rsid w:val="0095281A"/>
    <w:rsid w:val="009532FF"/>
    <w:rsid w:val="0095334E"/>
    <w:rsid w:val="0095341E"/>
    <w:rsid w:val="009539F3"/>
    <w:rsid w:val="00954AF5"/>
    <w:rsid w:val="00954C6D"/>
    <w:rsid w:val="00955143"/>
    <w:rsid w:val="0095518A"/>
    <w:rsid w:val="00955AC0"/>
    <w:rsid w:val="00955CE3"/>
    <w:rsid w:val="0095657F"/>
    <w:rsid w:val="00956860"/>
    <w:rsid w:val="00956BA4"/>
    <w:rsid w:val="00956FC9"/>
    <w:rsid w:val="009570EA"/>
    <w:rsid w:val="00957894"/>
    <w:rsid w:val="00957CC1"/>
    <w:rsid w:val="0096105A"/>
    <w:rsid w:val="00963101"/>
    <w:rsid w:val="0096368F"/>
    <w:rsid w:val="0096382D"/>
    <w:rsid w:val="00963CED"/>
    <w:rsid w:val="00963FFB"/>
    <w:rsid w:val="0096439D"/>
    <w:rsid w:val="00964497"/>
    <w:rsid w:val="00964AD1"/>
    <w:rsid w:val="00964CB5"/>
    <w:rsid w:val="00965FB2"/>
    <w:rsid w:val="009660E6"/>
    <w:rsid w:val="00966E77"/>
    <w:rsid w:val="00967344"/>
    <w:rsid w:val="009675E9"/>
    <w:rsid w:val="00967BF3"/>
    <w:rsid w:val="009700A0"/>
    <w:rsid w:val="00970225"/>
    <w:rsid w:val="009707FD"/>
    <w:rsid w:val="00971382"/>
    <w:rsid w:val="009714A1"/>
    <w:rsid w:val="00971C56"/>
    <w:rsid w:val="00971D0A"/>
    <w:rsid w:val="009734B1"/>
    <w:rsid w:val="009735FE"/>
    <w:rsid w:val="00974045"/>
    <w:rsid w:val="009744D5"/>
    <w:rsid w:val="00974900"/>
    <w:rsid w:val="00974B2B"/>
    <w:rsid w:val="00975394"/>
    <w:rsid w:val="00975573"/>
    <w:rsid w:val="009757FC"/>
    <w:rsid w:val="0097595F"/>
    <w:rsid w:val="00975A1E"/>
    <w:rsid w:val="00975B4F"/>
    <w:rsid w:val="00975C2A"/>
    <w:rsid w:val="00975FE4"/>
    <w:rsid w:val="00976131"/>
    <w:rsid w:val="0097656C"/>
    <w:rsid w:val="00976CC0"/>
    <w:rsid w:val="009777FC"/>
    <w:rsid w:val="00977F77"/>
    <w:rsid w:val="009801CB"/>
    <w:rsid w:val="009803DD"/>
    <w:rsid w:val="00980914"/>
    <w:rsid w:val="00980E8A"/>
    <w:rsid w:val="0098159E"/>
    <w:rsid w:val="00982081"/>
    <w:rsid w:val="009827D8"/>
    <w:rsid w:val="0098303D"/>
    <w:rsid w:val="0098327C"/>
    <w:rsid w:val="009836B9"/>
    <w:rsid w:val="00983BB8"/>
    <w:rsid w:val="00983D16"/>
    <w:rsid w:val="00983DAA"/>
    <w:rsid w:val="00983EBF"/>
    <w:rsid w:val="009843D7"/>
    <w:rsid w:val="0098584F"/>
    <w:rsid w:val="009858A2"/>
    <w:rsid w:val="00985E6D"/>
    <w:rsid w:val="00985F30"/>
    <w:rsid w:val="00986A58"/>
    <w:rsid w:val="00986C0E"/>
    <w:rsid w:val="0098703E"/>
    <w:rsid w:val="0098710E"/>
    <w:rsid w:val="009871F1"/>
    <w:rsid w:val="009874F0"/>
    <w:rsid w:val="00987BA4"/>
    <w:rsid w:val="00990C4E"/>
    <w:rsid w:val="0099101A"/>
    <w:rsid w:val="00991138"/>
    <w:rsid w:val="00991DD0"/>
    <w:rsid w:val="009927D1"/>
    <w:rsid w:val="009928A0"/>
    <w:rsid w:val="00992C6F"/>
    <w:rsid w:val="0099322B"/>
    <w:rsid w:val="009933AB"/>
    <w:rsid w:val="00993B8B"/>
    <w:rsid w:val="00993D4D"/>
    <w:rsid w:val="00994DFA"/>
    <w:rsid w:val="00994E5C"/>
    <w:rsid w:val="0099517A"/>
    <w:rsid w:val="009955F8"/>
    <w:rsid w:val="00995C60"/>
    <w:rsid w:val="009963E0"/>
    <w:rsid w:val="00996913"/>
    <w:rsid w:val="00996F9F"/>
    <w:rsid w:val="0099786B"/>
    <w:rsid w:val="009A00CA"/>
    <w:rsid w:val="009A0785"/>
    <w:rsid w:val="009A0F98"/>
    <w:rsid w:val="009A1011"/>
    <w:rsid w:val="009A1C53"/>
    <w:rsid w:val="009A1D89"/>
    <w:rsid w:val="009A1E28"/>
    <w:rsid w:val="009A2050"/>
    <w:rsid w:val="009A28B9"/>
    <w:rsid w:val="009A2E7A"/>
    <w:rsid w:val="009A3DA8"/>
    <w:rsid w:val="009A3E78"/>
    <w:rsid w:val="009A3FEE"/>
    <w:rsid w:val="009A4F1E"/>
    <w:rsid w:val="009A53C5"/>
    <w:rsid w:val="009A5406"/>
    <w:rsid w:val="009A62F6"/>
    <w:rsid w:val="009A6674"/>
    <w:rsid w:val="009A7118"/>
    <w:rsid w:val="009A7504"/>
    <w:rsid w:val="009A7595"/>
    <w:rsid w:val="009A7E20"/>
    <w:rsid w:val="009B0393"/>
    <w:rsid w:val="009B084B"/>
    <w:rsid w:val="009B08E3"/>
    <w:rsid w:val="009B0C47"/>
    <w:rsid w:val="009B0CED"/>
    <w:rsid w:val="009B0EB0"/>
    <w:rsid w:val="009B1D61"/>
    <w:rsid w:val="009B258A"/>
    <w:rsid w:val="009B2B1C"/>
    <w:rsid w:val="009B2E11"/>
    <w:rsid w:val="009B3661"/>
    <w:rsid w:val="009B3669"/>
    <w:rsid w:val="009B40C7"/>
    <w:rsid w:val="009B4316"/>
    <w:rsid w:val="009B4937"/>
    <w:rsid w:val="009B4AB5"/>
    <w:rsid w:val="009B51AD"/>
    <w:rsid w:val="009B574D"/>
    <w:rsid w:val="009B5B8F"/>
    <w:rsid w:val="009B5BC0"/>
    <w:rsid w:val="009B606C"/>
    <w:rsid w:val="009B65E1"/>
    <w:rsid w:val="009B693B"/>
    <w:rsid w:val="009B6AC8"/>
    <w:rsid w:val="009B6DC6"/>
    <w:rsid w:val="009B7154"/>
    <w:rsid w:val="009B7492"/>
    <w:rsid w:val="009B7E9B"/>
    <w:rsid w:val="009C0686"/>
    <w:rsid w:val="009C0BE8"/>
    <w:rsid w:val="009C1C5B"/>
    <w:rsid w:val="009C36CF"/>
    <w:rsid w:val="009C3F17"/>
    <w:rsid w:val="009C4203"/>
    <w:rsid w:val="009C42D0"/>
    <w:rsid w:val="009C4C7E"/>
    <w:rsid w:val="009C4E4D"/>
    <w:rsid w:val="009C5701"/>
    <w:rsid w:val="009C64C6"/>
    <w:rsid w:val="009C650D"/>
    <w:rsid w:val="009C6565"/>
    <w:rsid w:val="009C6805"/>
    <w:rsid w:val="009C737C"/>
    <w:rsid w:val="009C7831"/>
    <w:rsid w:val="009D0EE8"/>
    <w:rsid w:val="009D0F45"/>
    <w:rsid w:val="009D13CF"/>
    <w:rsid w:val="009D17F7"/>
    <w:rsid w:val="009D20B0"/>
    <w:rsid w:val="009D36F3"/>
    <w:rsid w:val="009D38CF"/>
    <w:rsid w:val="009D3A95"/>
    <w:rsid w:val="009D3BF3"/>
    <w:rsid w:val="009D40CF"/>
    <w:rsid w:val="009D436E"/>
    <w:rsid w:val="009D4A47"/>
    <w:rsid w:val="009D4C02"/>
    <w:rsid w:val="009D51CA"/>
    <w:rsid w:val="009D51E3"/>
    <w:rsid w:val="009D5630"/>
    <w:rsid w:val="009D57BE"/>
    <w:rsid w:val="009D6770"/>
    <w:rsid w:val="009D6865"/>
    <w:rsid w:val="009D68E9"/>
    <w:rsid w:val="009D6B03"/>
    <w:rsid w:val="009D70DE"/>
    <w:rsid w:val="009D7148"/>
    <w:rsid w:val="009D79AA"/>
    <w:rsid w:val="009E00C4"/>
    <w:rsid w:val="009E0319"/>
    <w:rsid w:val="009E0383"/>
    <w:rsid w:val="009E09FD"/>
    <w:rsid w:val="009E0B19"/>
    <w:rsid w:val="009E0C27"/>
    <w:rsid w:val="009E0F88"/>
    <w:rsid w:val="009E0FBC"/>
    <w:rsid w:val="009E10C5"/>
    <w:rsid w:val="009E10D9"/>
    <w:rsid w:val="009E15B3"/>
    <w:rsid w:val="009E15D4"/>
    <w:rsid w:val="009E1686"/>
    <w:rsid w:val="009E18BB"/>
    <w:rsid w:val="009E2714"/>
    <w:rsid w:val="009E2722"/>
    <w:rsid w:val="009E2BC1"/>
    <w:rsid w:val="009E36CA"/>
    <w:rsid w:val="009E3724"/>
    <w:rsid w:val="009E3793"/>
    <w:rsid w:val="009E39E3"/>
    <w:rsid w:val="009E3D24"/>
    <w:rsid w:val="009E4615"/>
    <w:rsid w:val="009E4B5A"/>
    <w:rsid w:val="009E4CB6"/>
    <w:rsid w:val="009E4E03"/>
    <w:rsid w:val="009E511E"/>
    <w:rsid w:val="009E56CE"/>
    <w:rsid w:val="009E5DBF"/>
    <w:rsid w:val="009E6470"/>
    <w:rsid w:val="009E6A90"/>
    <w:rsid w:val="009E6E45"/>
    <w:rsid w:val="009E6F76"/>
    <w:rsid w:val="009E7666"/>
    <w:rsid w:val="009E784F"/>
    <w:rsid w:val="009E78CF"/>
    <w:rsid w:val="009E7A18"/>
    <w:rsid w:val="009E7E04"/>
    <w:rsid w:val="009F0175"/>
    <w:rsid w:val="009F0428"/>
    <w:rsid w:val="009F0AC0"/>
    <w:rsid w:val="009F11A8"/>
    <w:rsid w:val="009F1392"/>
    <w:rsid w:val="009F1550"/>
    <w:rsid w:val="009F1948"/>
    <w:rsid w:val="009F1B7F"/>
    <w:rsid w:val="009F1E05"/>
    <w:rsid w:val="009F1F09"/>
    <w:rsid w:val="009F2C0C"/>
    <w:rsid w:val="009F2CB8"/>
    <w:rsid w:val="009F3190"/>
    <w:rsid w:val="009F3552"/>
    <w:rsid w:val="009F3C82"/>
    <w:rsid w:val="009F4736"/>
    <w:rsid w:val="009F4B64"/>
    <w:rsid w:val="009F5349"/>
    <w:rsid w:val="009F65F6"/>
    <w:rsid w:val="009F6903"/>
    <w:rsid w:val="009F6943"/>
    <w:rsid w:val="009F6DE5"/>
    <w:rsid w:val="009F6E3A"/>
    <w:rsid w:val="009F79B4"/>
    <w:rsid w:val="009F7D08"/>
    <w:rsid w:val="00A00024"/>
    <w:rsid w:val="00A016BC"/>
    <w:rsid w:val="00A01AA0"/>
    <w:rsid w:val="00A01E57"/>
    <w:rsid w:val="00A021EE"/>
    <w:rsid w:val="00A02E47"/>
    <w:rsid w:val="00A02EE6"/>
    <w:rsid w:val="00A03242"/>
    <w:rsid w:val="00A0345F"/>
    <w:rsid w:val="00A03EEA"/>
    <w:rsid w:val="00A04125"/>
    <w:rsid w:val="00A046B5"/>
    <w:rsid w:val="00A04B5B"/>
    <w:rsid w:val="00A05222"/>
    <w:rsid w:val="00A0576B"/>
    <w:rsid w:val="00A06436"/>
    <w:rsid w:val="00A06A1D"/>
    <w:rsid w:val="00A06EBF"/>
    <w:rsid w:val="00A07836"/>
    <w:rsid w:val="00A078AE"/>
    <w:rsid w:val="00A07DE8"/>
    <w:rsid w:val="00A101B3"/>
    <w:rsid w:val="00A113FC"/>
    <w:rsid w:val="00A11D09"/>
    <w:rsid w:val="00A12BAF"/>
    <w:rsid w:val="00A12DD5"/>
    <w:rsid w:val="00A12DED"/>
    <w:rsid w:val="00A12E4F"/>
    <w:rsid w:val="00A12FBF"/>
    <w:rsid w:val="00A13262"/>
    <w:rsid w:val="00A13413"/>
    <w:rsid w:val="00A13860"/>
    <w:rsid w:val="00A146FD"/>
    <w:rsid w:val="00A15781"/>
    <w:rsid w:val="00A15D05"/>
    <w:rsid w:val="00A160E7"/>
    <w:rsid w:val="00A16480"/>
    <w:rsid w:val="00A1667F"/>
    <w:rsid w:val="00A167FB"/>
    <w:rsid w:val="00A16B9C"/>
    <w:rsid w:val="00A17B83"/>
    <w:rsid w:val="00A2057E"/>
    <w:rsid w:val="00A20967"/>
    <w:rsid w:val="00A20B33"/>
    <w:rsid w:val="00A20E81"/>
    <w:rsid w:val="00A214BF"/>
    <w:rsid w:val="00A216D4"/>
    <w:rsid w:val="00A21A80"/>
    <w:rsid w:val="00A22E30"/>
    <w:rsid w:val="00A22FA3"/>
    <w:rsid w:val="00A231AC"/>
    <w:rsid w:val="00A23303"/>
    <w:rsid w:val="00A2367B"/>
    <w:rsid w:val="00A237C5"/>
    <w:rsid w:val="00A23B14"/>
    <w:rsid w:val="00A24410"/>
    <w:rsid w:val="00A24AB1"/>
    <w:rsid w:val="00A2502B"/>
    <w:rsid w:val="00A25534"/>
    <w:rsid w:val="00A25924"/>
    <w:rsid w:val="00A25949"/>
    <w:rsid w:val="00A25BBE"/>
    <w:rsid w:val="00A262ED"/>
    <w:rsid w:val="00A270CD"/>
    <w:rsid w:val="00A270EB"/>
    <w:rsid w:val="00A30236"/>
    <w:rsid w:val="00A3027D"/>
    <w:rsid w:val="00A306EF"/>
    <w:rsid w:val="00A30CF0"/>
    <w:rsid w:val="00A31047"/>
    <w:rsid w:val="00A33067"/>
    <w:rsid w:val="00A3316D"/>
    <w:rsid w:val="00A333C7"/>
    <w:rsid w:val="00A33993"/>
    <w:rsid w:val="00A33A2B"/>
    <w:rsid w:val="00A3434A"/>
    <w:rsid w:val="00A3459E"/>
    <w:rsid w:val="00A34805"/>
    <w:rsid w:val="00A34931"/>
    <w:rsid w:val="00A34ACD"/>
    <w:rsid w:val="00A34D1E"/>
    <w:rsid w:val="00A34D54"/>
    <w:rsid w:val="00A350F5"/>
    <w:rsid w:val="00A353EB"/>
    <w:rsid w:val="00A358F2"/>
    <w:rsid w:val="00A36504"/>
    <w:rsid w:val="00A36B51"/>
    <w:rsid w:val="00A370FE"/>
    <w:rsid w:val="00A3736C"/>
    <w:rsid w:val="00A37551"/>
    <w:rsid w:val="00A37702"/>
    <w:rsid w:val="00A40B85"/>
    <w:rsid w:val="00A41D2F"/>
    <w:rsid w:val="00A41E95"/>
    <w:rsid w:val="00A4268D"/>
    <w:rsid w:val="00A42855"/>
    <w:rsid w:val="00A42902"/>
    <w:rsid w:val="00A42A08"/>
    <w:rsid w:val="00A42D49"/>
    <w:rsid w:val="00A42EE1"/>
    <w:rsid w:val="00A42F2C"/>
    <w:rsid w:val="00A4378C"/>
    <w:rsid w:val="00A439B9"/>
    <w:rsid w:val="00A43AA4"/>
    <w:rsid w:val="00A43BAF"/>
    <w:rsid w:val="00A43D8B"/>
    <w:rsid w:val="00A44BC2"/>
    <w:rsid w:val="00A44FE7"/>
    <w:rsid w:val="00A453ED"/>
    <w:rsid w:val="00A46350"/>
    <w:rsid w:val="00A466F9"/>
    <w:rsid w:val="00A477E3"/>
    <w:rsid w:val="00A47B91"/>
    <w:rsid w:val="00A50135"/>
    <w:rsid w:val="00A506A8"/>
    <w:rsid w:val="00A509D9"/>
    <w:rsid w:val="00A509FA"/>
    <w:rsid w:val="00A50E19"/>
    <w:rsid w:val="00A50F08"/>
    <w:rsid w:val="00A50F57"/>
    <w:rsid w:val="00A5126F"/>
    <w:rsid w:val="00A5142B"/>
    <w:rsid w:val="00A51BE1"/>
    <w:rsid w:val="00A51C65"/>
    <w:rsid w:val="00A51EBF"/>
    <w:rsid w:val="00A526E5"/>
    <w:rsid w:val="00A52DC0"/>
    <w:rsid w:val="00A53596"/>
    <w:rsid w:val="00A53688"/>
    <w:rsid w:val="00A53AFC"/>
    <w:rsid w:val="00A53BA7"/>
    <w:rsid w:val="00A53E4A"/>
    <w:rsid w:val="00A541A4"/>
    <w:rsid w:val="00A544C5"/>
    <w:rsid w:val="00A544EA"/>
    <w:rsid w:val="00A5491A"/>
    <w:rsid w:val="00A54B38"/>
    <w:rsid w:val="00A554EA"/>
    <w:rsid w:val="00A555DB"/>
    <w:rsid w:val="00A55C66"/>
    <w:rsid w:val="00A562A0"/>
    <w:rsid w:val="00A56427"/>
    <w:rsid w:val="00A56483"/>
    <w:rsid w:val="00A564D1"/>
    <w:rsid w:val="00A56604"/>
    <w:rsid w:val="00A56646"/>
    <w:rsid w:val="00A572BF"/>
    <w:rsid w:val="00A572DA"/>
    <w:rsid w:val="00A57472"/>
    <w:rsid w:val="00A57A7A"/>
    <w:rsid w:val="00A6024D"/>
    <w:rsid w:val="00A604FF"/>
    <w:rsid w:val="00A606FD"/>
    <w:rsid w:val="00A610DB"/>
    <w:rsid w:val="00A61189"/>
    <w:rsid w:val="00A61300"/>
    <w:rsid w:val="00A613B2"/>
    <w:rsid w:val="00A61BC4"/>
    <w:rsid w:val="00A620C4"/>
    <w:rsid w:val="00A623DC"/>
    <w:rsid w:val="00A62767"/>
    <w:rsid w:val="00A62808"/>
    <w:rsid w:val="00A6361D"/>
    <w:rsid w:val="00A6388D"/>
    <w:rsid w:val="00A63AEC"/>
    <w:rsid w:val="00A63D0E"/>
    <w:rsid w:val="00A63DEF"/>
    <w:rsid w:val="00A63EC8"/>
    <w:rsid w:val="00A645E2"/>
    <w:rsid w:val="00A64778"/>
    <w:rsid w:val="00A65366"/>
    <w:rsid w:val="00A65843"/>
    <w:rsid w:val="00A65F63"/>
    <w:rsid w:val="00A6705F"/>
    <w:rsid w:val="00A673D0"/>
    <w:rsid w:val="00A67460"/>
    <w:rsid w:val="00A70AA1"/>
    <w:rsid w:val="00A70CC0"/>
    <w:rsid w:val="00A7116B"/>
    <w:rsid w:val="00A7120F"/>
    <w:rsid w:val="00A72484"/>
    <w:rsid w:val="00A72C2B"/>
    <w:rsid w:val="00A72CC0"/>
    <w:rsid w:val="00A73600"/>
    <w:rsid w:val="00A7400D"/>
    <w:rsid w:val="00A7408A"/>
    <w:rsid w:val="00A75198"/>
    <w:rsid w:val="00A753D6"/>
    <w:rsid w:val="00A7560A"/>
    <w:rsid w:val="00A75A2E"/>
    <w:rsid w:val="00A75B39"/>
    <w:rsid w:val="00A76A5C"/>
    <w:rsid w:val="00A76E03"/>
    <w:rsid w:val="00A76E79"/>
    <w:rsid w:val="00A7721C"/>
    <w:rsid w:val="00A7753D"/>
    <w:rsid w:val="00A77A7F"/>
    <w:rsid w:val="00A80235"/>
    <w:rsid w:val="00A8026E"/>
    <w:rsid w:val="00A80F62"/>
    <w:rsid w:val="00A819CE"/>
    <w:rsid w:val="00A82D12"/>
    <w:rsid w:val="00A82FDB"/>
    <w:rsid w:val="00A83445"/>
    <w:rsid w:val="00A8352A"/>
    <w:rsid w:val="00A8360C"/>
    <w:rsid w:val="00A83849"/>
    <w:rsid w:val="00A83E1C"/>
    <w:rsid w:val="00A83F57"/>
    <w:rsid w:val="00A84F65"/>
    <w:rsid w:val="00A853F7"/>
    <w:rsid w:val="00A87209"/>
    <w:rsid w:val="00A8722F"/>
    <w:rsid w:val="00A8751B"/>
    <w:rsid w:val="00A87CFE"/>
    <w:rsid w:val="00A87EAC"/>
    <w:rsid w:val="00A87F35"/>
    <w:rsid w:val="00A900F3"/>
    <w:rsid w:val="00A90413"/>
    <w:rsid w:val="00A90430"/>
    <w:rsid w:val="00A905DC"/>
    <w:rsid w:val="00A91B15"/>
    <w:rsid w:val="00A91ECC"/>
    <w:rsid w:val="00A91F31"/>
    <w:rsid w:val="00A9238C"/>
    <w:rsid w:val="00A93C58"/>
    <w:rsid w:val="00A93EB7"/>
    <w:rsid w:val="00A943E5"/>
    <w:rsid w:val="00A94696"/>
    <w:rsid w:val="00A94B3D"/>
    <w:rsid w:val="00A94F1F"/>
    <w:rsid w:val="00A95214"/>
    <w:rsid w:val="00A954DC"/>
    <w:rsid w:val="00A9585C"/>
    <w:rsid w:val="00A95883"/>
    <w:rsid w:val="00A965BB"/>
    <w:rsid w:val="00A96CF4"/>
    <w:rsid w:val="00A97AA7"/>
    <w:rsid w:val="00A97C98"/>
    <w:rsid w:val="00AA0537"/>
    <w:rsid w:val="00AA0572"/>
    <w:rsid w:val="00AA08B9"/>
    <w:rsid w:val="00AA1079"/>
    <w:rsid w:val="00AA13B5"/>
    <w:rsid w:val="00AA2863"/>
    <w:rsid w:val="00AA2A91"/>
    <w:rsid w:val="00AA2D56"/>
    <w:rsid w:val="00AA30F9"/>
    <w:rsid w:val="00AA3324"/>
    <w:rsid w:val="00AA3AE4"/>
    <w:rsid w:val="00AA42FC"/>
    <w:rsid w:val="00AA44E4"/>
    <w:rsid w:val="00AA4EF4"/>
    <w:rsid w:val="00AA50B1"/>
    <w:rsid w:val="00AA5412"/>
    <w:rsid w:val="00AA5C7A"/>
    <w:rsid w:val="00AA5EF0"/>
    <w:rsid w:val="00AA6B4B"/>
    <w:rsid w:val="00AA6B88"/>
    <w:rsid w:val="00AA6F3E"/>
    <w:rsid w:val="00AB09A4"/>
    <w:rsid w:val="00AB0A96"/>
    <w:rsid w:val="00AB1244"/>
    <w:rsid w:val="00AB1470"/>
    <w:rsid w:val="00AB1D2A"/>
    <w:rsid w:val="00AB24C4"/>
    <w:rsid w:val="00AB24D4"/>
    <w:rsid w:val="00AB2D9C"/>
    <w:rsid w:val="00AB2FBF"/>
    <w:rsid w:val="00AB30D0"/>
    <w:rsid w:val="00AB3527"/>
    <w:rsid w:val="00AB3571"/>
    <w:rsid w:val="00AB5308"/>
    <w:rsid w:val="00AB55F0"/>
    <w:rsid w:val="00AB5820"/>
    <w:rsid w:val="00AB5B06"/>
    <w:rsid w:val="00AB61B7"/>
    <w:rsid w:val="00AB63E1"/>
    <w:rsid w:val="00AB6C56"/>
    <w:rsid w:val="00AB6C7C"/>
    <w:rsid w:val="00AB713E"/>
    <w:rsid w:val="00AB7981"/>
    <w:rsid w:val="00AB7E8E"/>
    <w:rsid w:val="00AB7ECD"/>
    <w:rsid w:val="00AB7FF9"/>
    <w:rsid w:val="00AC03E7"/>
    <w:rsid w:val="00AC0F53"/>
    <w:rsid w:val="00AC21D5"/>
    <w:rsid w:val="00AC2C16"/>
    <w:rsid w:val="00AC3BD0"/>
    <w:rsid w:val="00AC4037"/>
    <w:rsid w:val="00AC411B"/>
    <w:rsid w:val="00AC414F"/>
    <w:rsid w:val="00AC4697"/>
    <w:rsid w:val="00AC4E39"/>
    <w:rsid w:val="00AC4EDB"/>
    <w:rsid w:val="00AC576E"/>
    <w:rsid w:val="00AC6619"/>
    <w:rsid w:val="00AC6F35"/>
    <w:rsid w:val="00AC7307"/>
    <w:rsid w:val="00AC7412"/>
    <w:rsid w:val="00AD0C4A"/>
    <w:rsid w:val="00AD0D3D"/>
    <w:rsid w:val="00AD1079"/>
    <w:rsid w:val="00AD124A"/>
    <w:rsid w:val="00AD1325"/>
    <w:rsid w:val="00AD1342"/>
    <w:rsid w:val="00AD1617"/>
    <w:rsid w:val="00AD1F5B"/>
    <w:rsid w:val="00AD228E"/>
    <w:rsid w:val="00AD2A95"/>
    <w:rsid w:val="00AD3C69"/>
    <w:rsid w:val="00AD433D"/>
    <w:rsid w:val="00AD45F0"/>
    <w:rsid w:val="00AD49BF"/>
    <w:rsid w:val="00AD4D97"/>
    <w:rsid w:val="00AD4DF2"/>
    <w:rsid w:val="00AD4F90"/>
    <w:rsid w:val="00AD50FF"/>
    <w:rsid w:val="00AD57CB"/>
    <w:rsid w:val="00AD5817"/>
    <w:rsid w:val="00AD585A"/>
    <w:rsid w:val="00AD5FBD"/>
    <w:rsid w:val="00AD6239"/>
    <w:rsid w:val="00AD6526"/>
    <w:rsid w:val="00AD6809"/>
    <w:rsid w:val="00AD6CAE"/>
    <w:rsid w:val="00AD6D1E"/>
    <w:rsid w:val="00AD6F1D"/>
    <w:rsid w:val="00AE0D3A"/>
    <w:rsid w:val="00AE0D62"/>
    <w:rsid w:val="00AE152B"/>
    <w:rsid w:val="00AE1530"/>
    <w:rsid w:val="00AE1A1F"/>
    <w:rsid w:val="00AE1EBD"/>
    <w:rsid w:val="00AE2295"/>
    <w:rsid w:val="00AE293B"/>
    <w:rsid w:val="00AE2EAD"/>
    <w:rsid w:val="00AE33F5"/>
    <w:rsid w:val="00AE3E23"/>
    <w:rsid w:val="00AE4482"/>
    <w:rsid w:val="00AE4D1A"/>
    <w:rsid w:val="00AE4E3E"/>
    <w:rsid w:val="00AE5393"/>
    <w:rsid w:val="00AE54F6"/>
    <w:rsid w:val="00AE6139"/>
    <w:rsid w:val="00AE70C6"/>
    <w:rsid w:val="00AE7637"/>
    <w:rsid w:val="00AE7BE8"/>
    <w:rsid w:val="00AF06B2"/>
    <w:rsid w:val="00AF07E4"/>
    <w:rsid w:val="00AF07E5"/>
    <w:rsid w:val="00AF1236"/>
    <w:rsid w:val="00AF1273"/>
    <w:rsid w:val="00AF20CF"/>
    <w:rsid w:val="00AF2444"/>
    <w:rsid w:val="00AF329D"/>
    <w:rsid w:val="00AF3687"/>
    <w:rsid w:val="00AF37DA"/>
    <w:rsid w:val="00AF4341"/>
    <w:rsid w:val="00AF50AB"/>
    <w:rsid w:val="00AF5442"/>
    <w:rsid w:val="00AF54B8"/>
    <w:rsid w:val="00AF6842"/>
    <w:rsid w:val="00AF6E7D"/>
    <w:rsid w:val="00AF7174"/>
    <w:rsid w:val="00AF7C29"/>
    <w:rsid w:val="00AF7C98"/>
    <w:rsid w:val="00B00EC5"/>
    <w:rsid w:val="00B0131B"/>
    <w:rsid w:val="00B01354"/>
    <w:rsid w:val="00B01492"/>
    <w:rsid w:val="00B02BFB"/>
    <w:rsid w:val="00B02DF8"/>
    <w:rsid w:val="00B032B6"/>
    <w:rsid w:val="00B0469B"/>
    <w:rsid w:val="00B04979"/>
    <w:rsid w:val="00B04983"/>
    <w:rsid w:val="00B04EEC"/>
    <w:rsid w:val="00B0502C"/>
    <w:rsid w:val="00B057EC"/>
    <w:rsid w:val="00B058F3"/>
    <w:rsid w:val="00B05FFE"/>
    <w:rsid w:val="00B063CC"/>
    <w:rsid w:val="00B065A7"/>
    <w:rsid w:val="00B06A71"/>
    <w:rsid w:val="00B0730D"/>
    <w:rsid w:val="00B07641"/>
    <w:rsid w:val="00B11149"/>
    <w:rsid w:val="00B11289"/>
    <w:rsid w:val="00B11549"/>
    <w:rsid w:val="00B1176A"/>
    <w:rsid w:val="00B1192E"/>
    <w:rsid w:val="00B11946"/>
    <w:rsid w:val="00B1220C"/>
    <w:rsid w:val="00B12471"/>
    <w:rsid w:val="00B1253C"/>
    <w:rsid w:val="00B12541"/>
    <w:rsid w:val="00B12746"/>
    <w:rsid w:val="00B13AB0"/>
    <w:rsid w:val="00B14888"/>
    <w:rsid w:val="00B14995"/>
    <w:rsid w:val="00B14AEA"/>
    <w:rsid w:val="00B14E51"/>
    <w:rsid w:val="00B15AC3"/>
    <w:rsid w:val="00B15FAF"/>
    <w:rsid w:val="00B16175"/>
    <w:rsid w:val="00B163DD"/>
    <w:rsid w:val="00B165F8"/>
    <w:rsid w:val="00B16B73"/>
    <w:rsid w:val="00B17138"/>
    <w:rsid w:val="00B208C5"/>
    <w:rsid w:val="00B20FB3"/>
    <w:rsid w:val="00B225B5"/>
    <w:rsid w:val="00B226A8"/>
    <w:rsid w:val="00B234B7"/>
    <w:rsid w:val="00B24E1A"/>
    <w:rsid w:val="00B2557C"/>
    <w:rsid w:val="00B257ED"/>
    <w:rsid w:val="00B271D6"/>
    <w:rsid w:val="00B3010B"/>
    <w:rsid w:val="00B30137"/>
    <w:rsid w:val="00B30145"/>
    <w:rsid w:val="00B3028D"/>
    <w:rsid w:val="00B31522"/>
    <w:rsid w:val="00B31567"/>
    <w:rsid w:val="00B31DFE"/>
    <w:rsid w:val="00B324A0"/>
    <w:rsid w:val="00B32EB7"/>
    <w:rsid w:val="00B333AC"/>
    <w:rsid w:val="00B33A79"/>
    <w:rsid w:val="00B341E8"/>
    <w:rsid w:val="00B342CE"/>
    <w:rsid w:val="00B3448D"/>
    <w:rsid w:val="00B344CE"/>
    <w:rsid w:val="00B35F3D"/>
    <w:rsid w:val="00B36366"/>
    <w:rsid w:val="00B363A9"/>
    <w:rsid w:val="00B36CEA"/>
    <w:rsid w:val="00B3728F"/>
    <w:rsid w:val="00B37540"/>
    <w:rsid w:val="00B37CA1"/>
    <w:rsid w:val="00B37E16"/>
    <w:rsid w:val="00B408E4"/>
    <w:rsid w:val="00B409C8"/>
    <w:rsid w:val="00B42430"/>
    <w:rsid w:val="00B42774"/>
    <w:rsid w:val="00B42FF0"/>
    <w:rsid w:val="00B435C5"/>
    <w:rsid w:val="00B4381C"/>
    <w:rsid w:val="00B43BBD"/>
    <w:rsid w:val="00B4440A"/>
    <w:rsid w:val="00B44A26"/>
    <w:rsid w:val="00B44B6D"/>
    <w:rsid w:val="00B45107"/>
    <w:rsid w:val="00B451BF"/>
    <w:rsid w:val="00B458CC"/>
    <w:rsid w:val="00B45EA4"/>
    <w:rsid w:val="00B46B0D"/>
    <w:rsid w:val="00B46E25"/>
    <w:rsid w:val="00B4752B"/>
    <w:rsid w:val="00B507E6"/>
    <w:rsid w:val="00B50ECF"/>
    <w:rsid w:val="00B51079"/>
    <w:rsid w:val="00B5164C"/>
    <w:rsid w:val="00B517E6"/>
    <w:rsid w:val="00B51855"/>
    <w:rsid w:val="00B5280F"/>
    <w:rsid w:val="00B52E34"/>
    <w:rsid w:val="00B53057"/>
    <w:rsid w:val="00B539E5"/>
    <w:rsid w:val="00B54B89"/>
    <w:rsid w:val="00B55369"/>
    <w:rsid w:val="00B55FA3"/>
    <w:rsid w:val="00B57B70"/>
    <w:rsid w:val="00B60286"/>
    <w:rsid w:val="00B60CCF"/>
    <w:rsid w:val="00B611C0"/>
    <w:rsid w:val="00B616CC"/>
    <w:rsid w:val="00B616DD"/>
    <w:rsid w:val="00B6189E"/>
    <w:rsid w:val="00B618BF"/>
    <w:rsid w:val="00B61DEE"/>
    <w:rsid w:val="00B62142"/>
    <w:rsid w:val="00B621B5"/>
    <w:rsid w:val="00B62236"/>
    <w:rsid w:val="00B624B2"/>
    <w:rsid w:val="00B62980"/>
    <w:rsid w:val="00B62B44"/>
    <w:rsid w:val="00B639EA"/>
    <w:rsid w:val="00B6428E"/>
    <w:rsid w:val="00B65547"/>
    <w:rsid w:val="00B658B3"/>
    <w:rsid w:val="00B65A38"/>
    <w:rsid w:val="00B669B2"/>
    <w:rsid w:val="00B66E79"/>
    <w:rsid w:val="00B6783A"/>
    <w:rsid w:val="00B700BE"/>
    <w:rsid w:val="00B70527"/>
    <w:rsid w:val="00B70531"/>
    <w:rsid w:val="00B706E0"/>
    <w:rsid w:val="00B71A84"/>
    <w:rsid w:val="00B71BF2"/>
    <w:rsid w:val="00B72AC7"/>
    <w:rsid w:val="00B72C4A"/>
    <w:rsid w:val="00B72D71"/>
    <w:rsid w:val="00B72DCC"/>
    <w:rsid w:val="00B730BC"/>
    <w:rsid w:val="00B732A2"/>
    <w:rsid w:val="00B7349C"/>
    <w:rsid w:val="00B738D7"/>
    <w:rsid w:val="00B73BC9"/>
    <w:rsid w:val="00B73C65"/>
    <w:rsid w:val="00B73EEB"/>
    <w:rsid w:val="00B75AD7"/>
    <w:rsid w:val="00B75BBA"/>
    <w:rsid w:val="00B75D5A"/>
    <w:rsid w:val="00B75E00"/>
    <w:rsid w:val="00B761A7"/>
    <w:rsid w:val="00B76530"/>
    <w:rsid w:val="00B768AF"/>
    <w:rsid w:val="00B76CE1"/>
    <w:rsid w:val="00B772AF"/>
    <w:rsid w:val="00B77375"/>
    <w:rsid w:val="00B778A1"/>
    <w:rsid w:val="00B80304"/>
    <w:rsid w:val="00B80382"/>
    <w:rsid w:val="00B8052C"/>
    <w:rsid w:val="00B81514"/>
    <w:rsid w:val="00B821FA"/>
    <w:rsid w:val="00B82C57"/>
    <w:rsid w:val="00B82C7B"/>
    <w:rsid w:val="00B82E6C"/>
    <w:rsid w:val="00B82F79"/>
    <w:rsid w:val="00B830B6"/>
    <w:rsid w:val="00B834CE"/>
    <w:rsid w:val="00B83AD8"/>
    <w:rsid w:val="00B83DDF"/>
    <w:rsid w:val="00B847BC"/>
    <w:rsid w:val="00B8494D"/>
    <w:rsid w:val="00B84B61"/>
    <w:rsid w:val="00B84FD9"/>
    <w:rsid w:val="00B859C7"/>
    <w:rsid w:val="00B85BBE"/>
    <w:rsid w:val="00B85EC2"/>
    <w:rsid w:val="00B86517"/>
    <w:rsid w:val="00B866BC"/>
    <w:rsid w:val="00B86A22"/>
    <w:rsid w:val="00B86BB3"/>
    <w:rsid w:val="00B8798B"/>
    <w:rsid w:val="00B87F1A"/>
    <w:rsid w:val="00B9000A"/>
    <w:rsid w:val="00B9115C"/>
    <w:rsid w:val="00B92709"/>
    <w:rsid w:val="00B93152"/>
    <w:rsid w:val="00B9332C"/>
    <w:rsid w:val="00B93EE4"/>
    <w:rsid w:val="00B9432C"/>
    <w:rsid w:val="00B94382"/>
    <w:rsid w:val="00B95352"/>
    <w:rsid w:val="00B95443"/>
    <w:rsid w:val="00B955F4"/>
    <w:rsid w:val="00B95801"/>
    <w:rsid w:val="00B959FD"/>
    <w:rsid w:val="00B9698B"/>
    <w:rsid w:val="00B969EE"/>
    <w:rsid w:val="00B96D72"/>
    <w:rsid w:val="00B96E1B"/>
    <w:rsid w:val="00B96EEA"/>
    <w:rsid w:val="00B9725E"/>
    <w:rsid w:val="00B972F5"/>
    <w:rsid w:val="00B9796F"/>
    <w:rsid w:val="00BA020B"/>
    <w:rsid w:val="00BA0301"/>
    <w:rsid w:val="00BA078A"/>
    <w:rsid w:val="00BA0E35"/>
    <w:rsid w:val="00BA0FAB"/>
    <w:rsid w:val="00BA14BC"/>
    <w:rsid w:val="00BA166E"/>
    <w:rsid w:val="00BA1823"/>
    <w:rsid w:val="00BA1BA6"/>
    <w:rsid w:val="00BA1C9E"/>
    <w:rsid w:val="00BA21AF"/>
    <w:rsid w:val="00BA248A"/>
    <w:rsid w:val="00BA297D"/>
    <w:rsid w:val="00BA2B43"/>
    <w:rsid w:val="00BA2DBE"/>
    <w:rsid w:val="00BA30C8"/>
    <w:rsid w:val="00BA3A64"/>
    <w:rsid w:val="00BA4624"/>
    <w:rsid w:val="00BA4F7A"/>
    <w:rsid w:val="00BA5222"/>
    <w:rsid w:val="00BA53B0"/>
    <w:rsid w:val="00BA5EFE"/>
    <w:rsid w:val="00BB08D0"/>
    <w:rsid w:val="00BB0EED"/>
    <w:rsid w:val="00BB15F2"/>
    <w:rsid w:val="00BB17D3"/>
    <w:rsid w:val="00BB19F5"/>
    <w:rsid w:val="00BB200A"/>
    <w:rsid w:val="00BB22F1"/>
    <w:rsid w:val="00BB2764"/>
    <w:rsid w:val="00BB2BED"/>
    <w:rsid w:val="00BB2C41"/>
    <w:rsid w:val="00BB3B88"/>
    <w:rsid w:val="00BB43E1"/>
    <w:rsid w:val="00BB4795"/>
    <w:rsid w:val="00BB50FE"/>
    <w:rsid w:val="00BB549E"/>
    <w:rsid w:val="00BB5E75"/>
    <w:rsid w:val="00BB621C"/>
    <w:rsid w:val="00BB6C48"/>
    <w:rsid w:val="00BB70A8"/>
    <w:rsid w:val="00BB70B6"/>
    <w:rsid w:val="00BB7555"/>
    <w:rsid w:val="00BB7585"/>
    <w:rsid w:val="00BB78B2"/>
    <w:rsid w:val="00BB7A53"/>
    <w:rsid w:val="00BC000F"/>
    <w:rsid w:val="00BC0895"/>
    <w:rsid w:val="00BC20CE"/>
    <w:rsid w:val="00BC23E3"/>
    <w:rsid w:val="00BC26F1"/>
    <w:rsid w:val="00BC2A04"/>
    <w:rsid w:val="00BC2E2C"/>
    <w:rsid w:val="00BC2EE6"/>
    <w:rsid w:val="00BC3876"/>
    <w:rsid w:val="00BC392B"/>
    <w:rsid w:val="00BC3E63"/>
    <w:rsid w:val="00BC400F"/>
    <w:rsid w:val="00BC41F9"/>
    <w:rsid w:val="00BC4513"/>
    <w:rsid w:val="00BC4546"/>
    <w:rsid w:val="00BC5235"/>
    <w:rsid w:val="00BC54CD"/>
    <w:rsid w:val="00BC5A54"/>
    <w:rsid w:val="00BC6174"/>
    <w:rsid w:val="00BC70DF"/>
    <w:rsid w:val="00BC72F5"/>
    <w:rsid w:val="00BC730E"/>
    <w:rsid w:val="00BC7963"/>
    <w:rsid w:val="00BC79B0"/>
    <w:rsid w:val="00BC7E57"/>
    <w:rsid w:val="00BD02F5"/>
    <w:rsid w:val="00BD02FC"/>
    <w:rsid w:val="00BD0916"/>
    <w:rsid w:val="00BD097C"/>
    <w:rsid w:val="00BD18A1"/>
    <w:rsid w:val="00BD1C11"/>
    <w:rsid w:val="00BD24E0"/>
    <w:rsid w:val="00BD29A6"/>
    <w:rsid w:val="00BD3630"/>
    <w:rsid w:val="00BD3F33"/>
    <w:rsid w:val="00BD45F0"/>
    <w:rsid w:val="00BD4915"/>
    <w:rsid w:val="00BD4C2D"/>
    <w:rsid w:val="00BD505B"/>
    <w:rsid w:val="00BD5742"/>
    <w:rsid w:val="00BD590A"/>
    <w:rsid w:val="00BD5E5E"/>
    <w:rsid w:val="00BD6034"/>
    <w:rsid w:val="00BD6142"/>
    <w:rsid w:val="00BD682D"/>
    <w:rsid w:val="00BD7F38"/>
    <w:rsid w:val="00BD7F77"/>
    <w:rsid w:val="00BD7FBB"/>
    <w:rsid w:val="00BE0267"/>
    <w:rsid w:val="00BE0727"/>
    <w:rsid w:val="00BE1CE8"/>
    <w:rsid w:val="00BE263A"/>
    <w:rsid w:val="00BE29A7"/>
    <w:rsid w:val="00BE2C0F"/>
    <w:rsid w:val="00BE2E17"/>
    <w:rsid w:val="00BE3CBC"/>
    <w:rsid w:val="00BE3EFD"/>
    <w:rsid w:val="00BE4108"/>
    <w:rsid w:val="00BE4418"/>
    <w:rsid w:val="00BE48C5"/>
    <w:rsid w:val="00BE4E3C"/>
    <w:rsid w:val="00BE5140"/>
    <w:rsid w:val="00BE51DB"/>
    <w:rsid w:val="00BE60BD"/>
    <w:rsid w:val="00BE626C"/>
    <w:rsid w:val="00BE6486"/>
    <w:rsid w:val="00BE6503"/>
    <w:rsid w:val="00BE6D6B"/>
    <w:rsid w:val="00BE6FD5"/>
    <w:rsid w:val="00BE70F9"/>
    <w:rsid w:val="00BE71C7"/>
    <w:rsid w:val="00BE71D0"/>
    <w:rsid w:val="00BE7AD6"/>
    <w:rsid w:val="00BE7D26"/>
    <w:rsid w:val="00BF0293"/>
    <w:rsid w:val="00BF105A"/>
    <w:rsid w:val="00BF1783"/>
    <w:rsid w:val="00BF27AD"/>
    <w:rsid w:val="00BF2A93"/>
    <w:rsid w:val="00BF375B"/>
    <w:rsid w:val="00BF40EB"/>
    <w:rsid w:val="00BF415B"/>
    <w:rsid w:val="00BF4B23"/>
    <w:rsid w:val="00BF4BA3"/>
    <w:rsid w:val="00BF55B6"/>
    <w:rsid w:val="00BF5E1E"/>
    <w:rsid w:val="00BF65EF"/>
    <w:rsid w:val="00BF6B31"/>
    <w:rsid w:val="00BF7119"/>
    <w:rsid w:val="00BF79EA"/>
    <w:rsid w:val="00BF7B78"/>
    <w:rsid w:val="00C013FC"/>
    <w:rsid w:val="00C014D3"/>
    <w:rsid w:val="00C016FC"/>
    <w:rsid w:val="00C019FF"/>
    <w:rsid w:val="00C01D8A"/>
    <w:rsid w:val="00C023C3"/>
    <w:rsid w:val="00C02486"/>
    <w:rsid w:val="00C02A4F"/>
    <w:rsid w:val="00C02C72"/>
    <w:rsid w:val="00C02D55"/>
    <w:rsid w:val="00C02DA0"/>
    <w:rsid w:val="00C03B1E"/>
    <w:rsid w:val="00C03D7D"/>
    <w:rsid w:val="00C03E9C"/>
    <w:rsid w:val="00C03F39"/>
    <w:rsid w:val="00C04364"/>
    <w:rsid w:val="00C04659"/>
    <w:rsid w:val="00C04994"/>
    <w:rsid w:val="00C051DB"/>
    <w:rsid w:val="00C05954"/>
    <w:rsid w:val="00C05DE0"/>
    <w:rsid w:val="00C065CE"/>
    <w:rsid w:val="00C06D4A"/>
    <w:rsid w:val="00C07061"/>
    <w:rsid w:val="00C07777"/>
    <w:rsid w:val="00C110BE"/>
    <w:rsid w:val="00C11608"/>
    <w:rsid w:val="00C1195B"/>
    <w:rsid w:val="00C12618"/>
    <w:rsid w:val="00C12E54"/>
    <w:rsid w:val="00C1316A"/>
    <w:rsid w:val="00C13FBD"/>
    <w:rsid w:val="00C1483C"/>
    <w:rsid w:val="00C14FC5"/>
    <w:rsid w:val="00C154F1"/>
    <w:rsid w:val="00C16D28"/>
    <w:rsid w:val="00C16EB5"/>
    <w:rsid w:val="00C1705B"/>
    <w:rsid w:val="00C171D3"/>
    <w:rsid w:val="00C201F1"/>
    <w:rsid w:val="00C20456"/>
    <w:rsid w:val="00C20A26"/>
    <w:rsid w:val="00C20C52"/>
    <w:rsid w:val="00C21443"/>
    <w:rsid w:val="00C214DF"/>
    <w:rsid w:val="00C217E4"/>
    <w:rsid w:val="00C21C8A"/>
    <w:rsid w:val="00C22ECE"/>
    <w:rsid w:val="00C235DB"/>
    <w:rsid w:val="00C240BA"/>
    <w:rsid w:val="00C24148"/>
    <w:rsid w:val="00C24693"/>
    <w:rsid w:val="00C2509F"/>
    <w:rsid w:val="00C25379"/>
    <w:rsid w:val="00C25AC4"/>
    <w:rsid w:val="00C264CE"/>
    <w:rsid w:val="00C26F86"/>
    <w:rsid w:val="00C276C8"/>
    <w:rsid w:val="00C27A06"/>
    <w:rsid w:val="00C27DF9"/>
    <w:rsid w:val="00C302D4"/>
    <w:rsid w:val="00C30523"/>
    <w:rsid w:val="00C306CD"/>
    <w:rsid w:val="00C32745"/>
    <w:rsid w:val="00C329FB"/>
    <w:rsid w:val="00C32AD9"/>
    <w:rsid w:val="00C3348F"/>
    <w:rsid w:val="00C33A11"/>
    <w:rsid w:val="00C33A9A"/>
    <w:rsid w:val="00C33AAB"/>
    <w:rsid w:val="00C33B67"/>
    <w:rsid w:val="00C33BCF"/>
    <w:rsid w:val="00C33E13"/>
    <w:rsid w:val="00C33F12"/>
    <w:rsid w:val="00C347BA"/>
    <w:rsid w:val="00C350F7"/>
    <w:rsid w:val="00C3594B"/>
    <w:rsid w:val="00C35B5E"/>
    <w:rsid w:val="00C35DF0"/>
    <w:rsid w:val="00C36A12"/>
    <w:rsid w:val="00C36AB7"/>
    <w:rsid w:val="00C36B4C"/>
    <w:rsid w:val="00C36E42"/>
    <w:rsid w:val="00C36E91"/>
    <w:rsid w:val="00C3721F"/>
    <w:rsid w:val="00C37ACE"/>
    <w:rsid w:val="00C405AB"/>
    <w:rsid w:val="00C40737"/>
    <w:rsid w:val="00C408FB"/>
    <w:rsid w:val="00C414C5"/>
    <w:rsid w:val="00C415B5"/>
    <w:rsid w:val="00C41D66"/>
    <w:rsid w:val="00C425D1"/>
    <w:rsid w:val="00C4294D"/>
    <w:rsid w:val="00C429BA"/>
    <w:rsid w:val="00C42A99"/>
    <w:rsid w:val="00C433E9"/>
    <w:rsid w:val="00C43728"/>
    <w:rsid w:val="00C44475"/>
    <w:rsid w:val="00C44A8D"/>
    <w:rsid w:val="00C454A1"/>
    <w:rsid w:val="00C455D0"/>
    <w:rsid w:val="00C458E8"/>
    <w:rsid w:val="00C45E1F"/>
    <w:rsid w:val="00C466D3"/>
    <w:rsid w:val="00C46D99"/>
    <w:rsid w:val="00C46DA0"/>
    <w:rsid w:val="00C4737F"/>
    <w:rsid w:val="00C47D31"/>
    <w:rsid w:val="00C502C2"/>
    <w:rsid w:val="00C5087A"/>
    <w:rsid w:val="00C50A15"/>
    <w:rsid w:val="00C50E23"/>
    <w:rsid w:val="00C51D00"/>
    <w:rsid w:val="00C51F68"/>
    <w:rsid w:val="00C52333"/>
    <w:rsid w:val="00C5250C"/>
    <w:rsid w:val="00C527BD"/>
    <w:rsid w:val="00C52C8F"/>
    <w:rsid w:val="00C53FA3"/>
    <w:rsid w:val="00C54421"/>
    <w:rsid w:val="00C54BE2"/>
    <w:rsid w:val="00C552A6"/>
    <w:rsid w:val="00C55A6B"/>
    <w:rsid w:val="00C55FFA"/>
    <w:rsid w:val="00C56008"/>
    <w:rsid w:val="00C564CC"/>
    <w:rsid w:val="00C574F3"/>
    <w:rsid w:val="00C575E8"/>
    <w:rsid w:val="00C57780"/>
    <w:rsid w:val="00C6036B"/>
    <w:rsid w:val="00C607A1"/>
    <w:rsid w:val="00C61598"/>
    <w:rsid w:val="00C61ADA"/>
    <w:rsid w:val="00C61B74"/>
    <w:rsid w:val="00C61FFB"/>
    <w:rsid w:val="00C627D5"/>
    <w:rsid w:val="00C62AD8"/>
    <w:rsid w:val="00C62B34"/>
    <w:rsid w:val="00C62BA7"/>
    <w:rsid w:val="00C64070"/>
    <w:rsid w:val="00C6492A"/>
    <w:rsid w:val="00C6553A"/>
    <w:rsid w:val="00C655C0"/>
    <w:rsid w:val="00C657CA"/>
    <w:rsid w:val="00C65A98"/>
    <w:rsid w:val="00C663C5"/>
    <w:rsid w:val="00C665E5"/>
    <w:rsid w:val="00C666C1"/>
    <w:rsid w:val="00C66A30"/>
    <w:rsid w:val="00C67124"/>
    <w:rsid w:val="00C674B7"/>
    <w:rsid w:val="00C674E9"/>
    <w:rsid w:val="00C67D48"/>
    <w:rsid w:val="00C701B3"/>
    <w:rsid w:val="00C7053C"/>
    <w:rsid w:val="00C711CA"/>
    <w:rsid w:val="00C7125F"/>
    <w:rsid w:val="00C718F2"/>
    <w:rsid w:val="00C71D2C"/>
    <w:rsid w:val="00C7244B"/>
    <w:rsid w:val="00C725F3"/>
    <w:rsid w:val="00C728FC"/>
    <w:rsid w:val="00C73206"/>
    <w:rsid w:val="00C732FF"/>
    <w:rsid w:val="00C7350F"/>
    <w:rsid w:val="00C736E5"/>
    <w:rsid w:val="00C7373D"/>
    <w:rsid w:val="00C737FF"/>
    <w:rsid w:val="00C738D8"/>
    <w:rsid w:val="00C7433A"/>
    <w:rsid w:val="00C75796"/>
    <w:rsid w:val="00C75BFB"/>
    <w:rsid w:val="00C75D62"/>
    <w:rsid w:val="00C75E6D"/>
    <w:rsid w:val="00C76644"/>
    <w:rsid w:val="00C7689E"/>
    <w:rsid w:val="00C76D25"/>
    <w:rsid w:val="00C77D2D"/>
    <w:rsid w:val="00C80381"/>
    <w:rsid w:val="00C8089F"/>
    <w:rsid w:val="00C80C76"/>
    <w:rsid w:val="00C81986"/>
    <w:rsid w:val="00C821DE"/>
    <w:rsid w:val="00C82570"/>
    <w:rsid w:val="00C82BFD"/>
    <w:rsid w:val="00C82F1C"/>
    <w:rsid w:val="00C83106"/>
    <w:rsid w:val="00C835CB"/>
    <w:rsid w:val="00C83D01"/>
    <w:rsid w:val="00C841DD"/>
    <w:rsid w:val="00C847D4"/>
    <w:rsid w:val="00C84A0F"/>
    <w:rsid w:val="00C85D60"/>
    <w:rsid w:val="00C86896"/>
    <w:rsid w:val="00C86A4D"/>
    <w:rsid w:val="00C8731A"/>
    <w:rsid w:val="00C87381"/>
    <w:rsid w:val="00C87A53"/>
    <w:rsid w:val="00C902B6"/>
    <w:rsid w:val="00C90597"/>
    <w:rsid w:val="00C92547"/>
    <w:rsid w:val="00C9277C"/>
    <w:rsid w:val="00C92BE0"/>
    <w:rsid w:val="00C92CB4"/>
    <w:rsid w:val="00C93B01"/>
    <w:rsid w:val="00C9411F"/>
    <w:rsid w:val="00C949E9"/>
    <w:rsid w:val="00C9510A"/>
    <w:rsid w:val="00C9535A"/>
    <w:rsid w:val="00C96103"/>
    <w:rsid w:val="00C963A6"/>
    <w:rsid w:val="00C965BC"/>
    <w:rsid w:val="00C965ED"/>
    <w:rsid w:val="00C96A0C"/>
    <w:rsid w:val="00C97989"/>
    <w:rsid w:val="00C97B3C"/>
    <w:rsid w:val="00C97C62"/>
    <w:rsid w:val="00C97D7E"/>
    <w:rsid w:val="00C97D90"/>
    <w:rsid w:val="00CA00F9"/>
    <w:rsid w:val="00CA013E"/>
    <w:rsid w:val="00CA038B"/>
    <w:rsid w:val="00CA0424"/>
    <w:rsid w:val="00CA1554"/>
    <w:rsid w:val="00CA1E3C"/>
    <w:rsid w:val="00CA2A1E"/>
    <w:rsid w:val="00CA3031"/>
    <w:rsid w:val="00CA3178"/>
    <w:rsid w:val="00CA3EA6"/>
    <w:rsid w:val="00CA4209"/>
    <w:rsid w:val="00CA44A2"/>
    <w:rsid w:val="00CA467D"/>
    <w:rsid w:val="00CA4D5B"/>
    <w:rsid w:val="00CA5185"/>
    <w:rsid w:val="00CA56A3"/>
    <w:rsid w:val="00CA58D7"/>
    <w:rsid w:val="00CA7216"/>
    <w:rsid w:val="00CA7543"/>
    <w:rsid w:val="00CA75B3"/>
    <w:rsid w:val="00CA7F8E"/>
    <w:rsid w:val="00CB075D"/>
    <w:rsid w:val="00CB0DC4"/>
    <w:rsid w:val="00CB1B02"/>
    <w:rsid w:val="00CB1DAC"/>
    <w:rsid w:val="00CB2913"/>
    <w:rsid w:val="00CB2EB5"/>
    <w:rsid w:val="00CB2F24"/>
    <w:rsid w:val="00CB30BD"/>
    <w:rsid w:val="00CB383D"/>
    <w:rsid w:val="00CB39BD"/>
    <w:rsid w:val="00CB3A7F"/>
    <w:rsid w:val="00CB3B01"/>
    <w:rsid w:val="00CB4073"/>
    <w:rsid w:val="00CB4903"/>
    <w:rsid w:val="00CB49D0"/>
    <w:rsid w:val="00CB4A9F"/>
    <w:rsid w:val="00CB4CEF"/>
    <w:rsid w:val="00CB4E59"/>
    <w:rsid w:val="00CB55C4"/>
    <w:rsid w:val="00CB5EAB"/>
    <w:rsid w:val="00CB6198"/>
    <w:rsid w:val="00CB6A2D"/>
    <w:rsid w:val="00CB6BFE"/>
    <w:rsid w:val="00CB6D46"/>
    <w:rsid w:val="00CB6D50"/>
    <w:rsid w:val="00CB70DD"/>
    <w:rsid w:val="00CB79F4"/>
    <w:rsid w:val="00CC02D8"/>
    <w:rsid w:val="00CC14C4"/>
    <w:rsid w:val="00CC14F0"/>
    <w:rsid w:val="00CC15D7"/>
    <w:rsid w:val="00CC1C8A"/>
    <w:rsid w:val="00CC1F94"/>
    <w:rsid w:val="00CC205C"/>
    <w:rsid w:val="00CC27D8"/>
    <w:rsid w:val="00CC2D83"/>
    <w:rsid w:val="00CC3C13"/>
    <w:rsid w:val="00CC5AC2"/>
    <w:rsid w:val="00CC67D2"/>
    <w:rsid w:val="00CC6AB9"/>
    <w:rsid w:val="00CC7291"/>
    <w:rsid w:val="00CD0113"/>
    <w:rsid w:val="00CD03A7"/>
    <w:rsid w:val="00CD081F"/>
    <w:rsid w:val="00CD1215"/>
    <w:rsid w:val="00CD1B43"/>
    <w:rsid w:val="00CD1B48"/>
    <w:rsid w:val="00CD1DD2"/>
    <w:rsid w:val="00CD2318"/>
    <w:rsid w:val="00CD2E6D"/>
    <w:rsid w:val="00CD33EB"/>
    <w:rsid w:val="00CD3589"/>
    <w:rsid w:val="00CD378B"/>
    <w:rsid w:val="00CD395A"/>
    <w:rsid w:val="00CD3B8E"/>
    <w:rsid w:val="00CD3DB4"/>
    <w:rsid w:val="00CD42A1"/>
    <w:rsid w:val="00CD4964"/>
    <w:rsid w:val="00CD4C2E"/>
    <w:rsid w:val="00CD4CAA"/>
    <w:rsid w:val="00CD4E27"/>
    <w:rsid w:val="00CD59BF"/>
    <w:rsid w:val="00CD5F82"/>
    <w:rsid w:val="00CD64DF"/>
    <w:rsid w:val="00CD6847"/>
    <w:rsid w:val="00CD6DA1"/>
    <w:rsid w:val="00CD6E2D"/>
    <w:rsid w:val="00CD71CB"/>
    <w:rsid w:val="00CD7CB4"/>
    <w:rsid w:val="00CD7F69"/>
    <w:rsid w:val="00CE02E1"/>
    <w:rsid w:val="00CE030A"/>
    <w:rsid w:val="00CE0344"/>
    <w:rsid w:val="00CE0BCC"/>
    <w:rsid w:val="00CE1210"/>
    <w:rsid w:val="00CE150B"/>
    <w:rsid w:val="00CE1C55"/>
    <w:rsid w:val="00CE2977"/>
    <w:rsid w:val="00CE2CB3"/>
    <w:rsid w:val="00CE35CD"/>
    <w:rsid w:val="00CE360E"/>
    <w:rsid w:val="00CE3990"/>
    <w:rsid w:val="00CE4098"/>
    <w:rsid w:val="00CE53BD"/>
    <w:rsid w:val="00CE5914"/>
    <w:rsid w:val="00CE6282"/>
    <w:rsid w:val="00CE67F1"/>
    <w:rsid w:val="00CE6B91"/>
    <w:rsid w:val="00CE6B9B"/>
    <w:rsid w:val="00CE6C3D"/>
    <w:rsid w:val="00CE7935"/>
    <w:rsid w:val="00CF0449"/>
    <w:rsid w:val="00CF0468"/>
    <w:rsid w:val="00CF0482"/>
    <w:rsid w:val="00CF066A"/>
    <w:rsid w:val="00CF1217"/>
    <w:rsid w:val="00CF1565"/>
    <w:rsid w:val="00CF18FD"/>
    <w:rsid w:val="00CF19FB"/>
    <w:rsid w:val="00CF1C08"/>
    <w:rsid w:val="00CF1DE5"/>
    <w:rsid w:val="00CF2051"/>
    <w:rsid w:val="00CF2317"/>
    <w:rsid w:val="00CF2762"/>
    <w:rsid w:val="00CF3179"/>
    <w:rsid w:val="00CF32F3"/>
    <w:rsid w:val="00CF33C8"/>
    <w:rsid w:val="00CF351D"/>
    <w:rsid w:val="00CF36A7"/>
    <w:rsid w:val="00CF38F9"/>
    <w:rsid w:val="00CF3BD3"/>
    <w:rsid w:val="00CF49E6"/>
    <w:rsid w:val="00CF4BC6"/>
    <w:rsid w:val="00CF4F33"/>
    <w:rsid w:val="00CF5589"/>
    <w:rsid w:val="00CF567C"/>
    <w:rsid w:val="00CF6459"/>
    <w:rsid w:val="00CF6A5E"/>
    <w:rsid w:val="00CF6C04"/>
    <w:rsid w:val="00CF6F89"/>
    <w:rsid w:val="00CF728F"/>
    <w:rsid w:val="00CF7BAE"/>
    <w:rsid w:val="00CF7E85"/>
    <w:rsid w:val="00CF7F79"/>
    <w:rsid w:val="00D00836"/>
    <w:rsid w:val="00D011B9"/>
    <w:rsid w:val="00D0149C"/>
    <w:rsid w:val="00D01CB9"/>
    <w:rsid w:val="00D0211F"/>
    <w:rsid w:val="00D02ABC"/>
    <w:rsid w:val="00D02CF6"/>
    <w:rsid w:val="00D0423F"/>
    <w:rsid w:val="00D04DCE"/>
    <w:rsid w:val="00D0552D"/>
    <w:rsid w:val="00D056CE"/>
    <w:rsid w:val="00D06015"/>
    <w:rsid w:val="00D061E8"/>
    <w:rsid w:val="00D0651F"/>
    <w:rsid w:val="00D06BCC"/>
    <w:rsid w:val="00D06C6A"/>
    <w:rsid w:val="00D06D13"/>
    <w:rsid w:val="00D06D2E"/>
    <w:rsid w:val="00D071C4"/>
    <w:rsid w:val="00D076C0"/>
    <w:rsid w:val="00D10BA4"/>
    <w:rsid w:val="00D113D0"/>
    <w:rsid w:val="00D11587"/>
    <w:rsid w:val="00D1173F"/>
    <w:rsid w:val="00D119B4"/>
    <w:rsid w:val="00D1210E"/>
    <w:rsid w:val="00D12BF6"/>
    <w:rsid w:val="00D132AA"/>
    <w:rsid w:val="00D13660"/>
    <w:rsid w:val="00D1372E"/>
    <w:rsid w:val="00D13E54"/>
    <w:rsid w:val="00D14E49"/>
    <w:rsid w:val="00D15A82"/>
    <w:rsid w:val="00D1684C"/>
    <w:rsid w:val="00D168AC"/>
    <w:rsid w:val="00D16CD5"/>
    <w:rsid w:val="00D16DE8"/>
    <w:rsid w:val="00D171AB"/>
    <w:rsid w:val="00D177F1"/>
    <w:rsid w:val="00D200E1"/>
    <w:rsid w:val="00D20A08"/>
    <w:rsid w:val="00D213B8"/>
    <w:rsid w:val="00D21EB6"/>
    <w:rsid w:val="00D2204B"/>
    <w:rsid w:val="00D2224F"/>
    <w:rsid w:val="00D22339"/>
    <w:rsid w:val="00D22AB2"/>
    <w:rsid w:val="00D22CE0"/>
    <w:rsid w:val="00D23022"/>
    <w:rsid w:val="00D23172"/>
    <w:rsid w:val="00D23D13"/>
    <w:rsid w:val="00D24083"/>
    <w:rsid w:val="00D24DD7"/>
    <w:rsid w:val="00D24E91"/>
    <w:rsid w:val="00D25E55"/>
    <w:rsid w:val="00D2652D"/>
    <w:rsid w:val="00D2688E"/>
    <w:rsid w:val="00D26D9C"/>
    <w:rsid w:val="00D27440"/>
    <w:rsid w:val="00D274DE"/>
    <w:rsid w:val="00D276F6"/>
    <w:rsid w:val="00D27831"/>
    <w:rsid w:val="00D27979"/>
    <w:rsid w:val="00D30018"/>
    <w:rsid w:val="00D300CA"/>
    <w:rsid w:val="00D303B7"/>
    <w:rsid w:val="00D30A33"/>
    <w:rsid w:val="00D30AD7"/>
    <w:rsid w:val="00D30D17"/>
    <w:rsid w:val="00D30E58"/>
    <w:rsid w:val="00D3139C"/>
    <w:rsid w:val="00D32676"/>
    <w:rsid w:val="00D32A23"/>
    <w:rsid w:val="00D32F38"/>
    <w:rsid w:val="00D3330C"/>
    <w:rsid w:val="00D336CB"/>
    <w:rsid w:val="00D33E06"/>
    <w:rsid w:val="00D33E77"/>
    <w:rsid w:val="00D340E2"/>
    <w:rsid w:val="00D348D8"/>
    <w:rsid w:val="00D34AF3"/>
    <w:rsid w:val="00D34E74"/>
    <w:rsid w:val="00D35A8D"/>
    <w:rsid w:val="00D35D01"/>
    <w:rsid w:val="00D35D99"/>
    <w:rsid w:val="00D36095"/>
    <w:rsid w:val="00D36363"/>
    <w:rsid w:val="00D36955"/>
    <w:rsid w:val="00D36B15"/>
    <w:rsid w:val="00D36DF7"/>
    <w:rsid w:val="00D36E38"/>
    <w:rsid w:val="00D36F1D"/>
    <w:rsid w:val="00D372BD"/>
    <w:rsid w:val="00D37B3E"/>
    <w:rsid w:val="00D37EC7"/>
    <w:rsid w:val="00D4007F"/>
    <w:rsid w:val="00D40A38"/>
    <w:rsid w:val="00D40BA6"/>
    <w:rsid w:val="00D40BFA"/>
    <w:rsid w:val="00D41147"/>
    <w:rsid w:val="00D411FA"/>
    <w:rsid w:val="00D4143C"/>
    <w:rsid w:val="00D4229E"/>
    <w:rsid w:val="00D434E4"/>
    <w:rsid w:val="00D437BE"/>
    <w:rsid w:val="00D43D85"/>
    <w:rsid w:val="00D43E63"/>
    <w:rsid w:val="00D451CE"/>
    <w:rsid w:val="00D45B47"/>
    <w:rsid w:val="00D45B77"/>
    <w:rsid w:val="00D4754D"/>
    <w:rsid w:val="00D4763F"/>
    <w:rsid w:val="00D47981"/>
    <w:rsid w:val="00D47BB1"/>
    <w:rsid w:val="00D47F7F"/>
    <w:rsid w:val="00D50026"/>
    <w:rsid w:val="00D504F1"/>
    <w:rsid w:val="00D50941"/>
    <w:rsid w:val="00D50F9C"/>
    <w:rsid w:val="00D50FAE"/>
    <w:rsid w:val="00D511C8"/>
    <w:rsid w:val="00D517BF"/>
    <w:rsid w:val="00D51B12"/>
    <w:rsid w:val="00D53016"/>
    <w:rsid w:val="00D53AA8"/>
    <w:rsid w:val="00D54701"/>
    <w:rsid w:val="00D5577A"/>
    <w:rsid w:val="00D559D3"/>
    <w:rsid w:val="00D55B68"/>
    <w:rsid w:val="00D5603E"/>
    <w:rsid w:val="00D56226"/>
    <w:rsid w:val="00D574C4"/>
    <w:rsid w:val="00D575E8"/>
    <w:rsid w:val="00D57B57"/>
    <w:rsid w:val="00D60179"/>
    <w:rsid w:val="00D61F21"/>
    <w:rsid w:val="00D620C6"/>
    <w:rsid w:val="00D62383"/>
    <w:rsid w:val="00D63246"/>
    <w:rsid w:val="00D636DC"/>
    <w:rsid w:val="00D63990"/>
    <w:rsid w:val="00D63F97"/>
    <w:rsid w:val="00D646D7"/>
    <w:rsid w:val="00D64775"/>
    <w:rsid w:val="00D64994"/>
    <w:rsid w:val="00D64D86"/>
    <w:rsid w:val="00D64EC6"/>
    <w:rsid w:val="00D64FB4"/>
    <w:rsid w:val="00D6520C"/>
    <w:rsid w:val="00D65796"/>
    <w:rsid w:val="00D6700C"/>
    <w:rsid w:val="00D67010"/>
    <w:rsid w:val="00D670A8"/>
    <w:rsid w:val="00D67A1C"/>
    <w:rsid w:val="00D67A92"/>
    <w:rsid w:val="00D67BDD"/>
    <w:rsid w:val="00D73964"/>
    <w:rsid w:val="00D7412A"/>
    <w:rsid w:val="00D7426D"/>
    <w:rsid w:val="00D74626"/>
    <w:rsid w:val="00D746A0"/>
    <w:rsid w:val="00D74901"/>
    <w:rsid w:val="00D7503E"/>
    <w:rsid w:val="00D7645F"/>
    <w:rsid w:val="00D76A89"/>
    <w:rsid w:val="00D80283"/>
    <w:rsid w:val="00D80880"/>
    <w:rsid w:val="00D80917"/>
    <w:rsid w:val="00D809BA"/>
    <w:rsid w:val="00D80A8C"/>
    <w:rsid w:val="00D812D3"/>
    <w:rsid w:val="00D81708"/>
    <w:rsid w:val="00D81D3C"/>
    <w:rsid w:val="00D82714"/>
    <w:rsid w:val="00D8294F"/>
    <w:rsid w:val="00D84EA2"/>
    <w:rsid w:val="00D8536E"/>
    <w:rsid w:val="00D856D2"/>
    <w:rsid w:val="00D86490"/>
    <w:rsid w:val="00D86592"/>
    <w:rsid w:val="00D86C2A"/>
    <w:rsid w:val="00D86CC5"/>
    <w:rsid w:val="00D87155"/>
    <w:rsid w:val="00D87226"/>
    <w:rsid w:val="00D8732F"/>
    <w:rsid w:val="00D87501"/>
    <w:rsid w:val="00D90CFA"/>
    <w:rsid w:val="00D90FD9"/>
    <w:rsid w:val="00D91343"/>
    <w:rsid w:val="00D9183C"/>
    <w:rsid w:val="00D920E4"/>
    <w:rsid w:val="00D92B49"/>
    <w:rsid w:val="00D92BE8"/>
    <w:rsid w:val="00D94333"/>
    <w:rsid w:val="00D9519D"/>
    <w:rsid w:val="00D96031"/>
    <w:rsid w:val="00D96297"/>
    <w:rsid w:val="00D96387"/>
    <w:rsid w:val="00D96714"/>
    <w:rsid w:val="00D968F4"/>
    <w:rsid w:val="00D96A37"/>
    <w:rsid w:val="00D96AEB"/>
    <w:rsid w:val="00D96C51"/>
    <w:rsid w:val="00D96DA6"/>
    <w:rsid w:val="00D975DC"/>
    <w:rsid w:val="00DA01DB"/>
    <w:rsid w:val="00DA0A49"/>
    <w:rsid w:val="00DA1169"/>
    <w:rsid w:val="00DA1FBF"/>
    <w:rsid w:val="00DA2ACB"/>
    <w:rsid w:val="00DA2E44"/>
    <w:rsid w:val="00DA3F93"/>
    <w:rsid w:val="00DA3FC0"/>
    <w:rsid w:val="00DA46B2"/>
    <w:rsid w:val="00DA47FD"/>
    <w:rsid w:val="00DA480C"/>
    <w:rsid w:val="00DA6111"/>
    <w:rsid w:val="00DA64D7"/>
    <w:rsid w:val="00DA6C9C"/>
    <w:rsid w:val="00DA6F10"/>
    <w:rsid w:val="00DA6FAC"/>
    <w:rsid w:val="00DA7301"/>
    <w:rsid w:val="00DA7559"/>
    <w:rsid w:val="00DA762F"/>
    <w:rsid w:val="00DA7788"/>
    <w:rsid w:val="00DA7BC6"/>
    <w:rsid w:val="00DB0551"/>
    <w:rsid w:val="00DB0BF5"/>
    <w:rsid w:val="00DB0E42"/>
    <w:rsid w:val="00DB0FFD"/>
    <w:rsid w:val="00DB1688"/>
    <w:rsid w:val="00DB1CDD"/>
    <w:rsid w:val="00DB1F35"/>
    <w:rsid w:val="00DB3C55"/>
    <w:rsid w:val="00DB4441"/>
    <w:rsid w:val="00DB4A56"/>
    <w:rsid w:val="00DB4DF7"/>
    <w:rsid w:val="00DB571C"/>
    <w:rsid w:val="00DB57D6"/>
    <w:rsid w:val="00DB5D81"/>
    <w:rsid w:val="00DB69D3"/>
    <w:rsid w:val="00DB6CCD"/>
    <w:rsid w:val="00DB7221"/>
    <w:rsid w:val="00DB7400"/>
    <w:rsid w:val="00DB7778"/>
    <w:rsid w:val="00DB7A1B"/>
    <w:rsid w:val="00DC040E"/>
    <w:rsid w:val="00DC0A14"/>
    <w:rsid w:val="00DC0F66"/>
    <w:rsid w:val="00DC0FC9"/>
    <w:rsid w:val="00DC1169"/>
    <w:rsid w:val="00DC1301"/>
    <w:rsid w:val="00DC143E"/>
    <w:rsid w:val="00DC18FA"/>
    <w:rsid w:val="00DC1DCE"/>
    <w:rsid w:val="00DC2572"/>
    <w:rsid w:val="00DC2AD8"/>
    <w:rsid w:val="00DC2E9B"/>
    <w:rsid w:val="00DC2EBD"/>
    <w:rsid w:val="00DC31A5"/>
    <w:rsid w:val="00DC3F94"/>
    <w:rsid w:val="00DC4D86"/>
    <w:rsid w:val="00DC5D5A"/>
    <w:rsid w:val="00DC6377"/>
    <w:rsid w:val="00DC643C"/>
    <w:rsid w:val="00DC657F"/>
    <w:rsid w:val="00DC7066"/>
    <w:rsid w:val="00DC74F3"/>
    <w:rsid w:val="00DC7752"/>
    <w:rsid w:val="00DD0251"/>
    <w:rsid w:val="00DD04C3"/>
    <w:rsid w:val="00DD0C7C"/>
    <w:rsid w:val="00DD1F13"/>
    <w:rsid w:val="00DD2809"/>
    <w:rsid w:val="00DD29B4"/>
    <w:rsid w:val="00DD2C78"/>
    <w:rsid w:val="00DD3256"/>
    <w:rsid w:val="00DD32B2"/>
    <w:rsid w:val="00DD3415"/>
    <w:rsid w:val="00DD34F3"/>
    <w:rsid w:val="00DD39A8"/>
    <w:rsid w:val="00DD3B58"/>
    <w:rsid w:val="00DD402C"/>
    <w:rsid w:val="00DD4210"/>
    <w:rsid w:val="00DD45A4"/>
    <w:rsid w:val="00DD4A7D"/>
    <w:rsid w:val="00DD5339"/>
    <w:rsid w:val="00DD56CF"/>
    <w:rsid w:val="00DD6270"/>
    <w:rsid w:val="00DD6912"/>
    <w:rsid w:val="00DD72D3"/>
    <w:rsid w:val="00DD73D9"/>
    <w:rsid w:val="00DD791A"/>
    <w:rsid w:val="00DD79C8"/>
    <w:rsid w:val="00DD7EA8"/>
    <w:rsid w:val="00DE0950"/>
    <w:rsid w:val="00DE0A08"/>
    <w:rsid w:val="00DE0D13"/>
    <w:rsid w:val="00DE10D6"/>
    <w:rsid w:val="00DE21E0"/>
    <w:rsid w:val="00DE2DBF"/>
    <w:rsid w:val="00DE31B6"/>
    <w:rsid w:val="00DE3994"/>
    <w:rsid w:val="00DE3B5E"/>
    <w:rsid w:val="00DE4196"/>
    <w:rsid w:val="00DE4986"/>
    <w:rsid w:val="00DE4CB6"/>
    <w:rsid w:val="00DE50A9"/>
    <w:rsid w:val="00DE59BC"/>
    <w:rsid w:val="00DE5AB6"/>
    <w:rsid w:val="00DE5D7B"/>
    <w:rsid w:val="00DE6139"/>
    <w:rsid w:val="00DE6257"/>
    <w:rsid w:val="00DE625F"/>
    <w:rsid w:val="00DE6BAA"/>
    <w:rsid w:val="00DE7B3C"/>
    <w:rsid w:val="00DF0509"/>
    <w:rsid w:val="00DF09AE"/>
    <w:rsid w:val="00DF0C2E"/>
    <w:rsid w:val="00DF0D6E"/>
    <w:rsid w:val="00DF128C"/>
    <w:rsid w:val="00DF220C"/>
    <w:rsid w:val="00DF2A9A"/>
    <w:rsid w:val="00DF4D72"/>
    <w:rsid w:val="00DF4E63"/>
    <w:rsid w:val="00DF5609"/>
    <w:rsid w:val="00DF5E9E"/>
    <w:rsid w:val="00DF5EBA"/>
    <w:rsid w:val="00DF65A5"/>
    <w:rsid w:val="00E00007"/>
    <w:rsid w:val="00E001F1"/>
    <w:rsid w:val="00E00F83"/>
    <w:rsid w:val="00E013FA"/>
    <w:rsid w:val="00E015FA"/>
    <w:rsid w:val="00E01A6A"/>
    <w:rsid w:val="00E02369"/>
    <w:rsid w:val="00E026BB"/>
    <w:rsid w:val="00E03218"/>
    <w:rsid w:val="00E0388F"/>
    <w:rsid w:val="00E04D1D"/>
    <w:rsid w:val="00E04F4E"/>
    <w:rsid w:val="00E05252"/>
    <w:rsid w:val="00E05739"/>
    <w:rsid w:val="00E059B1"/>
    <w:rsid w:val="00E06179"/>
    <w:rsid w:val="00E06222"/>
    <w:rsid w:val="00E06401"/>
    <w:rsid w:val="00E06E04"/>
    <w:rsid w:val="00E070A4"/>
    <w:rsid w:val="00E07560"/>
    <w:rsid w:val="00E076B8"/>
    <w:rsid w:val="00E07E75"/>
    <w:rsid w:val="00E10511"/>
    <w:rsid w:val="00E109DA"/>
    <w:rsid w:val="00E10ACC"/>
    <w:rsid w:val="00E10D3E"/>
    <w:rsid w:val="00E11DF5"/>
    <w:rsid w:val="00E12143"/>
    <w:rsid w:val="00E129A1"/>
    <w:rsid w:val="00E132F6"/>
    <w:rsid w:val="00E13512"/>
    <w:rsid w:val="00E135EB"/>
    <w:rsid w:val="00E13CFA"/>
    <w:rsid w:val="00E14172"/>
    <w:rsid w:val="00E1677A"/>
    <w:rsid w:val="00E168D1"/>
    <w:rsid w:val="00E16C85"/>
    <w:rsid w:val="00E203C6"/>
    <w:rsid w:val="00E20E30"/>
    <w:rsid w:val="00E21E72"/>
    <w:rsid w:val="00E21F07"/>
    <w:rsid w:val="00E229CF"/>
    <w:rsid w:val="00E22EC2"/>
    <w:rsid w:val="00E2338F"/>
    <w:rsid w:val="00E234D4"/>
    <w:rsid w:val="00E23A30"/>
    <w:rsid w:val="00E2460A"/>
    <w:rsid w:val="00E24963"/>
    <w:rsid w:val="00E24D8A"/>
    <w:rsid w:val="00E24DB2"/>
    <w:rsid w:val="00E254E9"/>
    <w:rsid w:val="00E262F5"/>
    <w:rsid w:val="00E276DE"/>
    <w:rsid w:val="00E27D8B"/>
    <w:rsid w:val="00E30872"/>
    <w:rsid w:val="00E30CB9"/>
    <w:rsid w:val="00E31671"/>
    <w:rsid w:val="00E3179E"/>
    <w:rsid w:val="00E319C2"/>
    <w:rsid w:val="00E31E9F"/>
    <w:rsid w:val="00E321BD"/>
    <w:rsid w:val="00E3241F"/>
    <w:rsid w:val="00E325AE"/>
    <w:rsid w:val="00E32622"/>
    <w:rsid w:val="00E327ED"/>
    <w:rsid w:val="00E33170"/>
    <w:rsid w:val="00E3350A"/>
    <w:rsid w:val="00E33CD6"/>
    <w:rsid w:val="00E33E94"/>
    <w:rsid w:val="00E34C7D"/>
    <w:rsid w:val="00E34F81"/>
    <w:rsid w:val="00E3532C"/>
    <w:rsid w:val="00E353C6"/>
    <w:rsid w:val="00E35BC2"/>
    <w:rsid w:val="00E35D7C"/>
    <w:rsid w:val="00E3622A"/>
    <w:rsid w:val="00E3650C"/>
    <w:rsid w:val="00E37121"/>
    <w:rsid w:val="00E37A50"/>
    <w:rsid w:val="00E37B89"/>
    <w:rsid w:val="00E40201"/>
    <w:rsid w:val="00E42166"/>
    <w:rsid w:val="00E424D8"/>
    <w:rsid w:val="00E424DD"/>
    <w:rsid w:val="00E430ED"/>
    <w:rsid w:val="00E4332A"/>
    <w:rsid w:val="00E43510"/>
    <w:rsid w:val="00E4357C"/>
    <w:rsid w:val="00E43C1B"/>
    <w:rsid w:val="00E43FAD"/>
    <w:rsid w:val="00E4441E"/>
    <w:rsid w:val="00E457A4"/>
    <w:rsid w:val="00E458BD"/>
    <w:rsid w:val="00E4596B"/>
    <w:rsid w:val="00E4608F"/>
    <w:rsid w:val="00E4735B"/>
    <w:rsid w:val="00E47505"/>
    <w:rsid w:val="00E5031A"/>
    <w:rsid w:val="00E506BA"/>
    <w:rsid w:val="00E51D6C"/>
    <w:rsid w:val="00E52A3A"/>
    <w:rsid w:val="00E52A9E"/>
    <w:rsid w:val="00E52BFF"/>
    <w:rsid w:val="00E53122"/>
    <w:rsid w:val="00E533C3"/>
    <w:rsid w:val="00E543E1"/>
    <w:rsid w:val="00E544C3"/>
    <w:rsid w:val="00E54568"/>
    <w:rsid w:val="00E54DDA"/>
    <w:rsid w:val="00E54F6A"/>
    <w:rsid w:val="00E55217"/>
    <w:rsid w:val="00E55407"/>
    <w:rsid w:val="00E554AB"/>
    <w:rsid w:val="00E55AE8"/>
    <w:rsid w:val="00E565BB"/>
    <w:rsid w:val="00E565E0"/>
    <w:rsid w:val="00E56BE4"/>
    <w:rsid w:val="00E57803"/>
    <w:rsid w:val="00E57BE5"/>
    <w:rsid w:val="00E57CDF"/>
    <w:rsid w:val="00E57E39"/>
    <w:rsid w:val="00E57F61"/>
    <w:rsid w:val="00E60C0C"/>
    <w:rsid w:val="00E621EC"/>
    <w:rsid w:val="00E623E8"/>
    <w:rsid w:val="00E63CEB"/>
    <w:rsid w:val="00E64ABD"/>
    <w:rsid w:val="00E6529B"/>
    <w:rsid w:val="00E65A9A"/>
    <w:rsid w:val="00E65D62"/>
    <w:rsid w:val="00E66649"/>
    <w:rsid w:val="00E676C0"/>
    <w:rsid w:val="00E67B32"/>
    <w:rsid w:val="00E67C7C"/>
    <w:rsid w:val="00E7034F"/>
    <w:rsid w:val="00E7087D"/>
    <w:rsid w:val="00E708A7"/>
    <w:rsid w:val="00E71FDA"/>
    <w:rsid w:val="00E723A3"/>
    <w:rsid w:val="00E73045"/>
    <w:rsid w:val="00E73A7A"/>
    <w:rsid w:val="00E73B13"/>
    <w:rsid w:val="00E74C8E"/>
    <w:rsid w:val="00E75426"/>
    <w:rsid w:val="00E75486"/>
    <w:rsid w:val="00E76551"/>
    <w:rsid w:val="00E7664F"/>
    <w:rsid w:val="00E76D45"/>
    <w:rsid w:val="00E77021"/>
    <w:rsid w:val="00E7723D"/>
    <w:rsid w:val="00E77259"/>
    <w:rsid w:val="00E7730A"/>
    <w:rsid w:val="00E7796A"/>
    <w:rsid w:val="00E804C9"/>
    <w:rsid w:val="00E805B5"/>
    <w:rsid w:val="00E80BBD"/>
    <w:rsid w:val="00E8167F"/>
    <w:rsid w:val="00E819E0"/>
    <w:rsid w:val="00E82243"/>
    <w:rsid w:val="00E82C9E"/>
    <w:rsid w:val="00E8459D"/>
    <w:rsid w:val="00E84BFB"/>
    <w:rsid w:val="00E8500B"/>
    <w:rsid w:val="00E85F8B"/>
    <w:rsid w:val="00E8648A"/>
    <w:rsid w:val="00E86FCB"/>
    <w:rsid w:val="00E8735F"/>
    <w:rsid w:val="00E87389"/>
    <w:rsid w:val="00E8770B"/>
    <w:rsid w:val="00E877AD"/>
    <w:rsid w:val="00E87D7F"/>
    <w:rsid w:val="00E9040C"/>
    <w:rsid w:val="00E90582"/>
    <w:rsid w:val="00E905C2"/>
    <w:rsid w:val="00E90DE1"/>
    <w:rsid w:val="00E90FE5"/>
    <w:rsid w:val="00E91584"/>
    <w:rsid w:val="00E927CB"/>
    <w:rsid w:val="00E92BB5"/>
    <w:rsid w:val="00E92FA9"/>
    <w:rsid w:val="00E93104"/>
    <w:rsid w:val="00E93930"/>
    <w:rsid w:val="00E942C2"/>
    <w:rsid w:val="00E94485"/>
    <w:rsid w:val="00E94D32"/>
    <w:rsid w:val="00E94DB7"/>
    <w:rsid w:val="00E9537A"/>
    <w:rsid w:val="00E95FF7"/>
    <w:rsid w:val="00E96408"/>
    <w:rsid w:val="00E96E4C"/>
    <w:rsid w:val="00E96F2A"/>
    <w:rsid w:val="00E976FB"/>
    <w:rsid w:val="00EA0107"/>
    <w:rsid w:val="00EA054C"/>
    <w:rsid w:val="00EA1502"/>
    <w:rsid w:val="00EA1576"/>
    <w:rsid w:val="00EA19D2"/>
    <w:rsid w:val="00EA20E2"/>
    <w:rsid w:val="00EA2205"/>
    <w:rsid w:val="00EA2219"/>
    <w:rsid w:val="00EA27F9"/>
    <w:rsid w:val="00EA2D75"/>
    <w:rsid w:val="00EA3432"/>
    <w:rsid w:val="00EA3D8F"/>
    <w:rsid w:val="00EA426B"/>
    <w:rsid w:val="00EA46D2"/>
    <w:rsid w:val="00EA5938"/>
    <w:rsid w:val="00EA5E07"/>
    <w:rsid w:val="00EA5E3B"/>
    <w:rsid w:val="00EA6667"/>
    <w:rsid w:val="00EA6CEF"/>
    <w:rsid w:val="00EA7381"/>
    <w:rsid w:val="00EA74FF"/>
    <w:rsid w:val="00EA77CA"/>
    <w:rsid w:val="00EA7BB0"/>
    <w:rsid w:val="00EA7E7B"/>
    <w:rsid w:val="00EB0164"/>
    <w:rsid w:val="00EB0376"/>
    <w:rsid w:val="00EB03F8"/>
    <w:rsid w:val="00EB07ED"/>
    <w:rsid w:val="00EB0DD9"/>
    <w:rsid w:val="00EB128E"/>
    <w:rsid w:val="00EB1933"/>
    <w:rsid w:val="00EB1C31"/>
    <w:rsid w:val="00EB29B7"/>
    <w:rsid w:val="00EB30BA"/>
    <w:rsid w:val="00EB3764"/>
    <w:rsid w:val="00EB3B15"/>
    <w:rsid w:val="00EB4025"/>
    <w:rsid w:val="00EB4078"/>
    <w:rsid w:val="00EB4BCB"/>
    <w:rsid w:val="00EB4DDB"/>
    <w:rsid w:val="00EB5853"/>
    <w:rsid w:val="00EB61BB"/>
    <w:rsid w:val="00EB6A04"/>
    <w:rsid w:val="00EB71D5"/>
    <w:rsid w:val="00EB7905"/>
    <w:rsid w:val="00EB7934"/>
    <w:rsid w:val="00EB7CEE"/>
    <w:rsid w:val="00EC0008"/>
    <w:rsid w:val="00EC09A9"/>
    <w:rsid w:val="00EC09AB"/>
    <w:rsid w:val="00EC0CFC"/>
    <w:rsid w:val="00EC0F28"/>
    <w:rsid w:val="00EC16A7"/>
    <w:rsid w:val="00EC1ACA"/>
    <w:rsid w:val="00EC231D"/>
    <w:rsid w:val="00EC2464"/>
    <w:rsid w:val="00EC2B3F"/>
    <w:rsid w:val="00EC3FA8"/>
    <w:rsid w:val="00EC4862"/>
    <w:rsid w:val="00EC4F6A"/>
    <w:rsid w:val="00EC5D76"/>
    <w:rsid w:val="00EC609D"/>
    <w:rsid w:val="00EC6B20"/>
    <w:rsid w:val="00EC79AD"/>
    <w:rsid w:val="00ED007C"/>
    <w:rsid w:val="00ED03F2"/>
    <w:rsid w:val="00ED0522"/>
    <w:rsid w:val="00ED08B5"/>
    <w:rsid w:val="00ED1304"/>
    <w:rsid w:val="00ED1B95"/>
    <w:rsid w:val="00ED1C6A"/>
    <w:rsid w:val="00ED1E9F"/>
    <w:rsid w:val="00ED219B"/>
    <w:rsid w:val="00ED23BC"/>
    <w:rsid w:val="00ED287C"/>
    <w:rsid w:val="00ED38CA"/>
    <w:rsid w:val="00ED3B24"/>
    <w:rsid w:val="00ED3C1F"/>
    <w:rsid w:val="00ED3F6D"/>
    <w:rsid w:val="00ED4081"/>
    <w:rsid w:val="00ED4B1A"/>
    <w:rsid w:val="00ED4C95"/>
    <w:rsid w:val="00ED50C8"/>
    <w:rsid w:val="00ED5AD9"/>
    <w:rsid w:val="00ED5CF7"/>
    <w:rsid w:val="00ED615A"/>
    <w:rsid w:val="00ED6E3D"/>
    <w:rsid w:val="00ED7088"/>
    <w:rsid w:val="00ED7490"/>
    <w:rsid w:val="00EE01F7"/>
    <w:rsid w:val="00EE160E"/>
    <w:rsid w:val="00EE1F2F"/>
    <w:rsid w:val="00EE2062"/>
    <w:rsid w:val="00EE2A5A"/>
    <w:rsid w:val="00EE2A71"/>
    <w:rsid w:val="00EE2D95"/>
    <w:rsid w:val="00EE3100"/>
    <w:rsid w:val="00EE3335"/>
    <w:rsid w:val="00EE34CC"/>
    <w:rsid w:val="00EE39D1"/>
    <w:rsid w:val="00EE3BAA"/>
    <w:rsid w:val="00EE4298"/>
    <w:rsid w:val="00EE4343"/>
    <w:rsid w:val="00EE4380"/>
    <w:rsid w:val="00EE4592"/>
    <w:rsid w:val="00EE50DD"/>
    <w:rsid w:val="00EE557A"/>
    <w:rsid w:val="00EE5680"/>
    <w:rsid w:val="00EE6BC5"/>
    <w:rsid w:val="00EE6DD0"/>
    <w:rsid w:val="00EE7431"/>
    <w:rsid w:val="00EE788D"/>
    <w:rsid w:val="00EE7CDB"/>
    <w:rsid w:val="00EE7DE9"/>
    <w:rsid w:val="00EF00ED"/>
    <w:rsid w:val="00EF036C"/>
    <w:rsid w:val="00EF10C6"/>
    <w:rsid w:val="00EF16F6"/>
    <w:rsid w:val="00EF3996"/>
    <w:rsid w:val="00EF3A1C"/>
    <w:rsid w:val="00EF43D0"/>
    <w:rsid w:val="00EF6947"/>
    <w:rsid w:val="00EF6BC7"/>
    <w:rsid w:val="00EF6F78"/>
    <w:rsid w:val="00EF735D"/>
    <w:rsid w:val="00EF73E5"/>
    <w:rsid w:val="00EF7D48"/>
    <w:rsid w:val="00F00291"/>
    <w:rsid w:val="00F0035B"/>
    <w:rsid w:val="00F00803"/>
    <w:rsid w:val="00F0241D"/>
    <w:rsid w:val="00F02E36"/>
    <w:rsid w:val="00F03298"/>
    <w:rsid w:val="00F03A76"/>
    <w:rsid w:val="00F03F19"/>
    <w:rsid w:val="00F0468B"/>
    <w:rsid w:val="00F04CAC"/>
    <w:rsid w:val="00F05146"/>
    <w:rsid w:val="00F056B8"/>
    <w:rsid w:val="00F05A0D"/>
    <w:rsid w:val="00F06804"/>
    <w:rsid w:val="00F0690D"/>
    <w:rsid w:val="00F07026"/>
    <w:rsid w:val="00F074D6"/>
    <w:rsid w:val="00F075A6"/>
    <w:rsid w:val="00F0775B"/>
    <w:rsid w:val="00F106F8"/>
    <w:rsid w:val="00F10821"/>
    <w:rsid w:val="00F1129C"/>
    <w:rsid w:val="00F1199F"/>
    <w:rsid w:val="00F11B52"/>
    <w:rsid w:val="00F11D60"/>
    <w:rsid w:val="00F11EEB"/>
    <w:rsid w:val="00F123B8"/>
    <w:rsid w:val="00F12B52"/>
    <w:rsid w:val="00F130E3"/>
    <w:rsid w:val="00F130F0"/>
    <w:rsid w:val="00F138B3"/>
    <w:rsid w:val="00F13946"/>
    <w:rsid w:val="00F13C36"/>
    <w:rsid w:val="00F13C66"/>
    <w:rsid w:val="00F13E18"/>
    <w:rsid w:val="00F14414"/>
    <w:rsid w:val="00F152BB"/>
    <w:rsid w:val="00F155B1"/>
    <w:rsid w:val="00F1598B"/>
    <w:rsid w:val="00F15CF0"/>
    <w:rsid w:val="00F169FF"/>
    <w:rsid w:val="00F1780D"/>
    <w:rsid w:val="00F2008F"/>
    <w:rsid w:val="00F206F9"/>
    <w:rsid w:val="00F21346"/>
    <w:rsid w:val="00F21605"/>
    <w:rsid w:val="00F21F12"/>
    <w:rsid w:val="00F21FE8"/>
    <w:rsid w:val="00F22150"/>
    <w:rsid w:val="00F22355"/>
    <w:rsid w:val="00F22A0D"/>
    <w:rsid w:val="00F23833"/>
    <w:rsid w:val="00F238BF"/>
    <w:rsid w:val="00F246F2"/>
    <w:rsid w:val="00F24B78"/>
    <w:rsid w:val="00F24CB3"/>
    <w:rsid w:val="00F24FF8"/>
    <w:rsid w:val="00F2648B"/>
    <w:rsid w:val="00F266E9"/>
    <w:rsid w:val="00F26E9A"/>
    <w:rsid w:val="00F27893"/>
    <w:rsid w:val="00F304F8"/>
    <w:rsid w:val="00F3079B"/>
    <w:rsid w:val="00F31336"/>
    <w:rsid w:val="00F3153C"/>
    <w:rsid w:val="00F32151"/>
    <w:rsid w:val="00F322CB"/>
    <w:rsid w:val="00F323AA"/>
    <w:rsid w:val="00F32BAA"/>
    <w:rsid w:val="00F32BCE"/>
    <w:rsid w:val="00F32DA9"/>
    <w:rsid w:val="00F3305F"/>
    <w:rsid w:val="00F33074"/>
    <w:rsid w:val="00F3309F"/>
    <w:rsid w:val="00F331D9"/>
    <w:rsid w:val="00F3383E"/>
    <w:rsid w:val="00F33850"/>
    <w:rsid w:val="00F33B3C"/>
    <w:rsid w:val="00F33C42"/>
    <w:rsid w:val="00F3438E"/>
    <w:rsid w:val="00F35235"/>
    <w:rsid w:val="00F353C2"/>
    <w:rsid w:val="00F3552F"/>
    <w:rsid w:val="00F35732"/>
    <w:rsid w:val="00F362CA"/>
    <w:rsid w:val="00F363A7"/>
    <w:rsid w:val="00F36447"/>
    <w:rsid w:val="00F369E0"/>
    <w:rsid w:val="00F36C1A"/>
    <w:rsid w:val="00F37706"/>
    <w:rsid w:val="00F407F2"/>
    <w:rsid w:val="00F40D5C"/>
    <w:rsid w:val="00F4105B"/>
    <w:rsid w:val="00F412BC"/>
    <w:rsid w:val="00F4137F"/>
    <w:rsid w:val="00F419CE"/>
    <w:rsid w:val="00F41EED"/>
    <w:rsid w:val="00F42875"/>
    <w:rsid w:val="00F42A8C"/>
    <w:rsid w:val="00F42BA2"/>
    <w:rsid w:val="00F42CFA"/>
    <w:rsid w:val="00F4300E"/>
    <w:rsid w:val="00F430AA"/>
    <w:rsid w:val="00F43E38"/>
    <w:rsid w:val="00F4412B"/>
    <w:rsid w:val="00F447ED"/>
    <w:rsid w:val="00F44A11"/>
    <w:rsid w:val="00F456B8"/>
    <w:rsid w:val="00F46BF1"/>
    <w:rsid w:val="00F46E88"/>
    <w:rsid w:val="00F4797A"/>
    <w:rsid w:val="00F47EFD"/>
    <w:rsid w:val="00F501D9"/>
    <w:rsid w:val="00F516C0"/>
    <w:rsid w:val="00F516DD"/>
    <w:rsid w:val="00F51E67"/>
    <w:rsid w:val="00F5238E"/>
    <w:rsid w:val="00F529FD"/>
    <w:rsid w:val="00F5424A"/>
    <w:rsid w:val="00F54500"/>
    <w:rsid w:val="00F54CEE"/>
    <w:rsid w:val="00F550D7"/>
    <w:rsid w:val="00F563F5"/>
    <w:rsid w:val="00F567DB"/>
    <w:rsid w:val="00F56921"/>
    <w:rsid w:val="00F57F1B"/>
    <w:rsid w:val="00F60095"/>
    <w:rsid w:val="00F6049C"/>
    <w:rsid w:val="00F60AC6"/>
    <w:rsid w:val="00F6101B"/>
    <w:rsid w:val="00F61CE2"/>
    <w:rsid w:val="00F62463"/>
    <w:rsid w:val="00F625E8"/>
    <w:rsid w:val="00F62606"/>
    <w:rsid w:val="00F6298B"/>
    <w:rsid w:val="00F62AEB"/>
    <w:rsid w:val="00F62F2F"/>
    <w:rsid w:val="00F63065"/>
    <w:rsid w:val="00F63131"/>
    <w:rsid w:val="00F6334D"/>
    <w:rsid w:val="00F6380A"/>
    <w:rsid w:val="00F640D6"/>
    <w:rsid w:val="00F644DF"/>
    <w:rsid w:val="00F6458E"/>
    <w:rsid w:val="00F648DF"/>
    <w:rsid w:val="00F65424"/>
    <w:rsid w:val="00F6547C"/>
    <w:rsid w:val="00F6645D"/>
    <w:rsid w:val="00F667FA"/>
    <w:rsid w:val="00F6688A"/>
    <w:rsid w:val="00F668D7"/>
    <w:rsid w:val="00F66E03"/>
    <w:rsid w:val="00F6759A"/>
    <w:rsid w:val="00F6780E"/>
    <w:rsid w:val="00F67A7F"/>
    <w:rsid w:val="00F67D00"/>
    <w:rsid w:val="00F7061F"/>
    <w:rsid w:val="00F70915"/>
    <w:rsid w:val="00F70D87"/>
    <w:rsid w:val="00F714F4"/>
    <w:rsid w:val="00F71AD2"/>
    <w:rsid w:val="00F71B9C"/>
    <w:rsid w:val="00F71C48"/>
    <w:rsid w:val="00F71D1D"/>
    <w:rsid w:val="00F720B6"/>
    <w:rsid w:val="00F72661"/>
    <w:rsid w:val="00F72C84"/>
    <w:rsid w:val="00F72DDD"/>
    <w:rsid w:val="00F73044"/>
    <w:rsid w:val="00F730D5"/>
    <w:rsid w:val="00F73832"/>
    <w:rsid w:val="00F73AB2"/>
    <w:rsid w:val="00F73C40"/>
    <w:rsid w:val="00F749CC"/>
    <w:rsid w:val="00F74AEB"/>
    <w:rsid w:val="00F74E78"/>
    <w:rsid w:val="00F74F49"/>
    <w:rsid w:val="00F75332"/>
    <w:rsid w:val="00F7571E"/>
    <w:rsid w:val="00F75D55"/>
    <w:rsid w:val="00F763D1"/>
    <w:rsid w:val="00F76B03"/>
    <w:rsid w:val="00F76B31"/>
    <w:rsid w:val="00F77EC6"/>
    <w:rsid w:val="00F801BE"/>
    <w:rsid w:val="00F80614"/>
    <w:rsid w:val="00F80E30"/>
    <w:rsid w:val="00F80EBF"/>
    <w:rsid w:val="00F816D3"/>
    <w:rsid w:val="00F81A65"/>
    <w:rsid w:val="00F8220F"/>
    <w:rsid w:val="00F8235A"/>
    <w:rsid w:val="00F82DCB"/>
    <w:rsid w:val="00F8382F"/>
    <w:rsid w:val="00F83967"/>
    <w:rsid w:val="00F83BA5"/>
    <w:rsid w:val="00F83C4B"/>
    <w:rsid w:val="00F84A7E"/>
    <w:rsid w:val="00F858B5"/>
    <w:rsid w:val="00F85C6D"/>
    <w:rsid w:val="00F85F27"/>
    <w:rsid w:val="00F860AA"/>
    <w:rsid w:val="00F866B0"/>
    <w:rsid w:val="00F86CAC"/>
    <w:rsid w:val="00F86FF2"/>
    <w:rsid w:val="00F876B7"/>
    <w:rsid w:val="00F876D6"/>
    <w:rsid w:val="00F905A0"/>
    <w:rsid w:val="00F90641"/>
    <w:rsid w:val="00F90A6A"/>
    <w:rsid w:val="00F90AD8"/>
    <w:rsid w:val="00F91530"/>
    <w:rsid w:val="00F924DE"/>
    <w:rsid w:val="00F92D4E"/>
    <w:rsid w:val="00F92FB1"/>
    <w:rsid w:val="00F930F1"/>
    <w:rsid w:val="00F939D1"/>
    <w:rsid w:val="00F939DE"/>
    <w:rsid w:val="00F94726"/>
    <w:rsid w:val="00F948F2"/>
    <w:rsid w:val="00F94D74"/>
    <w:rsid w:val="00F94DEC"/>
    <w:rsid w:val="00F9551C"/>
    <w:rsid w:val="00F95D08"/>
    <w:rsid w:val="00F95D73"/>
    <w:rsid w:val="00F95EF6"/>
    <w:rsid w:val="00F96014"/>
    <w:rsid w:val="00F965BF"/>
    <w:rsid w:val="00F97108"/>
    <w:rsid w:val="00F974BA"/>
    <w:rsid w:val="00F97CF1"/>
    <w:rsid w:val="00F97FFD"/>
    <w:rsid w:val="00FA069F"/>
    <w:rsid w:val="00FA09A6"/>
    <w:rsid w:val="00FA213B"/>
    <w:rsid w:val="00FA2C0A"/>
    <w:rsid w:val="00FA3B25"/>
    <w:rsid w:val="00FA3BFB"/>
    <w:rsid w:val="00FA44A2"/>
    <w:rsid w:val="00FA45CA"/>
    <w:rsid w:val="00FA4AFD"/>
    <w:rsid w:val="00FA4E06"/>
    <w:rsid w:val="00FA4ED9"/>
    <w:rsid w:val="00FA4F5C"/>
    <w:rsid w:val="00FA4F72"/>
    <w:rsid w:val="00FA4FC6"/>
    <w:rsid w:val="00FA5BF0"/>
    <w:rsid w:val="00FA64B3"/>
    <w:rsid w:val="00FA6713"/>
    <w:rsid w:val="00FA6816"/>
    <w:rsid w:val="00FA69FF"/>
    <w:rsid w:val="00FA7460"/>
    <w:rsid w:val="00FA747E"/>
    <w:rsid w:val="00FA748E"/>
    <w:rsid w:val="00FA7C90"/>
    <w:rsid w:val="00FB0238"/>
    <w:rsid w:val="00FB0A33"/>
    <w:rsid w:val="00FB108A"/>
    <w:rsid w:val="00FB1478"/>
    <w:rsid w:val="00FB16BD"/>
    <w:rsid w:val="00FB1782"/>
    <w:rsid w:val="00FB18E9"/>
    <w:rsid w:val="00FB1D8C"/>
    <w:rsid w:val="00FB23F6"/>
    <w:rsid w:val="00FB28A2"/>
    <w:rsid w:val="00FB28E9"/>
    <w:rsid w:val="00FB2B17"/>
    <w:rsid w:val="00FB2F43"/>
    <w:rsid w:val="00FB3410"/>
    <w:rsid w:val="00FB3527"/>
    <w:rsid w:val="00FB3F8A"/>
    <w:rsid w:val="00FB480C"/>
    <w:rsid w:val="00FB4930"/>
    <w:rsid w:val="00FB5794"/>
    <w:rsid w:val="00FB58B4"/>
    <w:rsid w:val="00FB5A7A"/>
    <w:rsid w:val="00FB5F82"/>
    <w:rsid w:val="00FB6077"/>
    <w:rsid w:val="00FB65DA"/>
    <w:rsid w:val="00FB6DBE"/>
    <w:rsid w:val="00FB73C5"/>
    <w:rsid w:val="00FB73E7"/>
    <w:rsid w:val="00FB7FB3"/>
    <w:rsid w:val="00FC0C5C"/>
    <w:rsid w:val="00FC1668"/>
    <w:rsid w:val="00FC17BB"/>
    <w:rsid w:val="00FC2CAE"/>
    <w:rsid w:val="00FC310A"/>
    <w:rsid w:val="00FC354E"/>
    <w:rsid w:val="00FC4037"/>
    <w:rsid w:val="00FC4139"/>
    <w:rsid w:val="00FC5910"/>
    <w:rsid w:val="00FC5DA1"/>
    <w:rsid w:val="00FC6752"/>
    <w:rsid w:val="00FC6A65"/>
    <w:rsid w:val="00FC6D60"/>
    <w:rsid w:val="00FC70B6"/>
    <w:rsid w:val="00FC774E"/>
    <w:rsid w:val="00FC78C7"/>
    <w:rsid w:val="00FC7C17"/>
    <w:rsid w:val="00FC7FF6"/>
    <w:rsid w:val="00FD0D27"/>
    <w:rsid w:val="00FD1E79"/>
    <w:rsid w:val="00FD1FED"/>
    <w:rsid w:val="00FD2AF2"/>
    <w:rsid w:val="00FD2FB4"/>
    <w:rsid w:val="00FD3015"/>
    <w:rsid w:val="00FD3264"/>
    <w:rsid w:val="00FD334A"/>
    <w:rsid w:val="00FD3406"/>
    <w:rsid w:val="00FD35C3"/>
    <w:rsid w:val="00FD393D"/>
    <w:rsid w:val="00FD3A9F"/>
    <w:rsid w:val="00FD761F"/>
    <w:rsid w:val="00FD7BA1"/>
    <w:rsid w:val="00FE04EA"/>
    <w:rsid w:val="00FE0552"/>
    <w:rsid w:val="00FE1716"/>
    <w:rsid w:val="00FE1A8C"/>
    <w:rsid w:val="00FE25D5"/>
    <w:rsid w:val="00FE2E08"/>
    <w:rsid w:val="00FE2FB3"/>
    <w:rsid w:val="00FE3665"/>
    <w:rsid w:val="00FE3C31"/>
    <w:rsid w:val="00FE5462"/>
    <w:rsid w:val="00FE5CBE"/>
    <w:rsid w:val="00FE6138"/>
    <w:rsid w:val="00FE6573"/>
    <w:rsid w:val="00FE6FF5"/>
    <w:rsid w:val="00FE70A9"/>
    <w:rsid w:val="00FE781D"/>
    <w:rsid w:val="00FE795F"/>
    <w:rsid w:val="00FE7CD3"/>
    <w:rsid w:val="00FE7F94"/>
    <w:rsid w:val="00FF06B5"/>
    <w:rsid w:val="00FF1144"/>
    <w:rsid w:val="00FF1B6E"/>
    <w:rsid w:val="00FF21DD"/>
    <w:rsid w:val="00FF295E"/>
    <w:rsid w:val="00FF31E5"/>
    <w:rsid w:val="00FF324A"/>
    <w:rsid w:val="00FF33E5"/>
    <w:rsid w:val="00FF3692"/>
    <w:rsid w:val="00FF3D9A"/>
    <w:rsid w:val="00FF43A1"/>
    <w:rsid w:val="00FF569F"/>
    <w:rsid w:val="00FF5AA8"/>
    <w:rsid w:val="00FF5ACA"/>
    <w:rsid w:val="00FF60F8"/>
    <w:rsid w:val="00FF634A"/>
    <w:rsid w:val="00FF658D"/>
    <w:rsid w:val="00FF6A74"/>
    <w:rsid w:val="00FF7058"/>
    <w:rsid w:val="00FF77A1"/>
    <w:rsid w:val="00FF792A"/>
    <w:rsid w:val="0F52F3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5FC93C0"/>
  <w15:docId w15:val="{F26D5DB2-89DE-40D2-B39D-1DF1915A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iPriority="99" w:unhideWhenUsed="1"/>
    <w:lsdException w:name="header" w:locked="1" w:semiHidden="1" w:uiPriority="99" w:unhideWhenUsed="1"/>
    <w:lsdException w:name="footer" w:locked="1" w:semiHidden="1" w:uiPriority="99"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99"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lsdException w:name="Date" w:locked="1"/>
    <w:lsdException w:name="Body Text First Indent" w:locked="1"/>
    <w:lsdException w:name="Body Text First Indent 2" w:locked="1" w:semiHidden="1" w:uiPriority="99"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EDD"/>
    <w:rPr>
      <w:rFonts w:ascii="Times" w:hAnsi="Times"/>
      <w:sz w:val="24"/>
      <w:lang w:eastAsia="en-US"/>
    </w:rPr>
  </w:style>
  <w:style w:type="paragraph" w:styleId="Heading1">
    <w:name w:val="heading 1"/>
    <w:aliases w:val="h1,new page/chapter,H1"/>
    <w:basedOn w:val="Normal"/>
    <w:next w:val="Normal"/>
    <w:link w:val="Heading1Char"/>
    <w:qFormat/>
    <w:rsid w:val="00C52C8F"/>
    <w:pPr>
      <w:keepNext/>
      <w:tabs>
        <w:tab w:val="num" w:pos="720"/>
      </w:tabs>
      <w:spacing w:before="240" w:after="60"/>
      <w:ind w:left="720" w:hanging="648"/>
      <w:outlineLvl w:val="0"/>
    </w:pPr>
    <w:rPr>
      <w:rFonts w:ascii="Arial" w:hAnsi="Arial"/>
      <w:b/>
      <w:kern w:val="28"/>
      <w:sz w:val="28"/>
    </w:rPr>
  </w:style>
  <w:style w:type="paragraph" w:styleId="Heading2">
    <w:name w:val="heading 2"/>
    <w:aliases w:val="Heading 2 Char,Heading 2 Char1 Char,Heading 2 Char Char Char,h2 Char Char Char,A.B.C. Char Char Char,H2 Char Char Char,Heading 2 Char1,Heading 2 Char Char,h2 Char Char,A.B.C. Char Char,H2 Char Char"/>
    <w:basedOn w:val="Normal"/>
    <w:next w:val="Normal"/>
    <w:link w:val="Heading2Char2"/>
    <w:qFormat/>
    <w:rsid w:val="00C52C8F"/>
    <w:pPr>
      <w:keepNext/>
      <w:spacing w:before="240" w:after="60"/>
      <w:outlineLvl w:val="1"/>
    </w:pPr>
    <w:rPr>
      <w:rFonts w:ascii="Arial" w:hAnsi="Arial"/>
      <w:b/>
    </w:rPr>
  </w:style>
  <w:style w:type="paragraph" w:styleId="Heading3">
    <w:name w:val="heading 3"/>
    <w:aliases w:val="h3,1.2.3."/>
    <w:basedOn w:val="Normal"/>
    <w:next w:val="Normal"/>
    <w:link w:val="Heading3Char"/>
    <w:qFormat/>
    <w:rsid w:val="00C52C8F"/>
    <w:pPr>
      <w:keepNext/>
      <w:tabs>
        <w:tab w:val="num" w:pos="1008"/>
      </w:tabs>
      <w:spacing w:before="240" w:after="60"/>
      <w:ind w:left="720" w:hanging="432"/>
      <w:outlineLvl w:val="2"/>
    </w:pPr>
    <w:rPr>
      <w:rFonts w:ascii="Arial" w:hAnsi="Arial"/>
      <w:b/>
    </w:rPr>
  </w:style>
  <w:style w:type="paragraph" w:styleId="Heading4">
    <w:name w:val="heading 4"/>
    <w:aliases w:val="h4,a) b) c)"/>
    <w:basedOn w:val="Normal"/>
    <w:next w:val="Normal"/>
    <w:link w:val="Heading4Char"/>
    <w:qFormat/>
    <w:rsid w:val="00C52C8F"/>
    <w:pPr>
      <w:keepNext/>
      <w:spacing w:before="240" w:after="60"/>
      <w:outlineLvl w:val="3"/>
    </w:pPr>
    <w:rPr>
      <w:rFonts w:ascii="Arial" w:hAnsi="Arial"/>
      <w:b/>
    </w:rPr>
  </w:style>
  <w:style w:type="paragraph" w:styleId="Heading5">
    <w:name w:val="heading 5"/>
    <w:aliases w:val="h5,i) ii) iii)"/>
    <w:basedOn w:val="Normal"/>
    <w:next w:val="Normal"/>
    <w:link w:val="Heading5Char"/>
    <w:qFormat/>
    <w:rsid w:val="00C52C8F"/>
    <w:pPr>
      <w:spacing w:before="240" w:after="60"/>
      <w:outlineLvl w:val="4"/>
    </w:pPr>
    <w:rPr>
      <w:sz w:val="22"/>
    </w:rPr>
  </w:style>
  <w:style w:type="paragraph" w:styleId="Heading6">
    <w:name w:val="heading 6"/>
    <w:basedOn w:val="Normal"/>
    <w:next w:val="Normal"/>
    <w:link w:val="Heading6Char"/>
    <w:qFormat/>
    <w:rsid w:val="00C52C8F"/>
    <w:pPr>
      <w:spacing w:before="240" w:after="60"/>
      <w:outlineLvl w:val="5"/>
    </w:pPr>
    <w:rPr>
      <w:i/>
      <w:sz w:val="22"/>
    </w:rPr>
  </w:style>
  <w:style w:type="paragraph" w:styleId="Heading7">
    <w:name w:val="heading 7"/>
    <w:basedOn w:val="Normal"/>
    <w:next w:val="Normal"/>
    <w:link w:val="Heading7Char"/>
    <w:qFormat/>
    <w:rsid w:val="00C52C8F"/>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52C8F"/>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52C8F"/>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new page/chapter Char,H1 Char"/>
    <w:basedOn w:val="DefaultParagraphFont"/>
    <w:link w:val="Heading1"/>
    <w:locked/>
    <w:rsid w:val="004211FB"/>
    <w:rPr>
      <w:rFonts w:ascii="Cambria" w:hAnsi="Cambria" w:cs="Times New Roman"/>
      <w:b/>
      <w:bCs/>
      <w:kern w:val="32"/>
      <w:sz w:val="32"/>
      <w:szCs w:val="32"/>
      <w:lang w:val="en-CA" w:eastAsia="x-none"/>
    </w:rPr>
  </w:style>
  <w:style w:type="character" w:customStyle="1" w:styleId="Heading2Char2">
    <w:name w:val="Heading 2 Char2"/>
    <w:aliases w:val="Heading 2 Char Char1,Heading 2 Char1 Char Char,Heading 2 Char Char Char Char,h2 Char Char Char Char,A.B.C. Char Char Char Char,H2 Char Char Char Char,Heading 2 Char1 Char1,Heading 2 Char Char Char1,h2 Char Char Char1,H2 Char Char Char1"/>
    <w:basedOn w:val="DefaultParagraphFont"/>
    <w:link w:val="Heading2"/>
    <w:semiHidden/>
    <w:locked/>
    <w:rsid w:val="004211FB"/>
    <w:rPr>
      <w:rFonts w:ascii="Cambria" w:hAnsi="Cambria" w:cs="Times New Roman"/>
      <w:b/>
      <w:bCs/>
      <w:i/>
      <w:iCs/>
      <w:sz w:val="28"/>
      <w:szCs w:val="28"/>
      <w:lang w:val="en-CA" w:eastAsia="x-none"/>
    </w:rPr>
  </w:style>
  <w:style w:type="character" w:customStyle="1" w:styleId="Heading3Char">
    <w:name w:val="Heading 3 Char"/>
    <w:aliases w:val="h3 Char,1.2.3. Char"/>
    <w:basedOn w:val="DefaultParagraphFont"/>
    <w:link w:val="Heading3"/>
    <w:semiHidden/>
    <w:locked/>
    <w:rsid w:val="004211FB"/>
    <w:rPr>
      <w:rFonts w:ascii="Cambria" w:hAnsi="Cambria" w:cs="Times New Roman"/>
      <w:b/>
      <w:bCs/>
      <w:sz w:val="26"/>
      <w:szCs w:val="26"/>
      <w:lang w:val="en-CA" w:eastAsia="x-none"/>
    </w:rPr>
  </w:style>
  <w:style w:type="character" w:customStyle="1" w:styleId="Heading4Char">
    <w:name w:val="Heading 4 Char"/>
    <w:aliases w:val="h4 Char,a) b) c) Char"/>
    <w:basedOn w:val="DefaultParagraphFont"/>
    <w:link w:val="Heading4"/>
    <w:semiHidden/>
    <w:locked/>
    <w:rsid w:val="004211FB"/>
    <w:rPr>
      <w:rFonts w:ascii="Calibri" w:hAnsi="Calibri" w:cs="Times New Roman"/>
      <w:b/>
      <w:bCs/>
      <w:sz w:val="28"/>
      <w:szCs w:val="28"/>
      <w:lang w:val="en-CA" w:eastAsia="x-none"/>
    </w:rPr>
  </w:style>
  <w:style w:type="character" w:customStyle="1" w:styleId="Heading5Char">
    <w:name w:val="Heading 5 Char"/>
    <w:aliases w:val="h5 Char,i) ii) iii) Char"/>
    <w:basedOn w:val="DefaultParagraphFont"/>
    <w:link w:val="Heading5"/>
    <w:semiHidden/>
    <w:locked/>
    <w:rsid w:val="004211FB"/>
    <w:rPr>
      <w:rFonts w:ascii="Calibri" w:hAnsi="Calibri" w:cs="Times New Roman"/>
      <w:b/>
      <w:bCs/>
      <w:i/>
      <w:iCs/>
      <w:sz w:val="26"/>
      <w:szCs w:val="26"/>
      <w:lang w:val="en-CA" w:eastAsia="x-none"/>
    </w:rPr>
  </w:style>
  <w:style w:type="character" w:customStyle="1" w:styleId="Heading6Char">
    <w:name w:val="Heading 6 Char"/>
    <w:basedOn w:val="DefaultParagraphFont"/>
    <w:link w:val="Heading6"/>
    <w:semiHidden/>
    <w:locked/>
    <w:rsid w:val="004211FB"/>
    <w:rPr>
      <w:rFonts w:ascii="Calibri" w:hAnsi="Calibri" w:cs="Times New Roman"/>
      <w:b/>
      <w:bCs/>
      <w:sz w:val="22"/>
      <w:szCs w:val="22"/>
      <w:lang w:val="en-CA" w:eastAsia="x-none"/>
    </w:rPr>
  </w:style>
  <w:style w:type="character" w:customStyle="1" w:styleId="Heading7Char">
    <w:name w:val="Heading 7 Char"/>
    <w:basedOn w:val="DefaultParagraphFont"/>
    <w:link w:val="Heading7"/>
    <w:locked/>
    <w:rsid w:val="004211FB"/>
    <w:rPr>
      <w:rFonts w:ascii="Arial" w:hAnsi="Arial"/>
      <w:sz w:val="24"/>
      <w:lang w:eastAsia="en-US"/>
    </w:rPr>
  </w:style>
  <w:style w:type="character" w:customStyle="1" w:styleId="Heading8Char">
    <w:name w:val="Heading 8 Char"/>
    <w:basedOn w:val="DefaultParagraphFont"/>
    <w:link w:val="Heading8"/>
    <w:locked/>
    <w:rsid w:val="004211FB"/>
    <w:rPr>
      <w:rFonts w:ascii="Arial" w:hAnsi="Arial"/>
      <w:i/>
      <w:sz w:val="24"/>
      <w:lang w:eastAsia="en-US"/>
    </w:rPr>
  </w:style>
  <w:style w:type="character" w:customStyle="1" w:styleId="Heading9Char">
    <w:name w:val="Heading 9 Char"/>
    <w:basedOn w:val="DefaultParagraphFont"/>
    <w:link w:val="Heading9"/>
    <w:locked/>
    <w:rsid w:val="004211FB"/>
    <w:rPr>
      <w:rFonts w:ascii="Arial" w:hAnsi="Arial"/>
      <w:b/>
      <w:i/>
      <w:sz w:val="18"/>
      <w:lang w:eastAsia="en-US"/>
    </w:rPr>
  </w:style>
  <w:style w:type="paragraph" w:styleId="Title">
    <w:name w:val="Title"/>
    <w:basedOn w:val="Normal"/>
    <w:link w:val="TitleChar"/>
    <w:qFormat/>
    <w:rsid w:val="00C52C8F"/>
    <w:pPr>
      <w:jc w:val="center"/>
    </w:pPr>
    <w:rPr>
      <w:sz w:val="32"/>
    </w:rPr>
  </w:style>
  <w:style w:type="character" w:customStyle="1" w:styleId="TitleChar">
    <w:name w:val="Title Char"/>
    <w:basedOn w:val="DefaultParagraphFont"/>
    <w:link w:val="Title"/>
    <w:locked/>
    <w:rsid w:val="004211FB"/>
    <w:rPr>
      <w:rFonts w:ascii="Cambria" w:hAnsi="Cambria" w:cs="Times New Roman"/>
      <w:b/>
      <w:bCs/>
      <w:kern w:val="28"/>
      <w:sz w:val="32"/>
      <w:szCs w:val="32"/>
      <w:lang w:val="en-CA" w:eastAsia="x-none"/>
    </w:rPr>
  </w:style>
  <w:style w:type="paragraph" w:styleId="TOC1">
    <w:name w:val="toc 1"/>
    <w:basedOn w:val="Normal"/>
    <w:next w:val="Normal"/>
    <w:autoRedefine/>
    <w:uiPriority w:val="39"/>
    <w:rsid w:val="00E3179E"/>
    <w:pPr>
      <w:shd w:val="clear" w:color="auto" w:fill="FFFFFF"/>
      <w:tabs>
        <w:tab w:val="left" w:pos="720"/>
        <w:tab w:val="right" w:leader="dot" w:pos="9360"/>
      </w:tabs>
      <w:ind w:left="720" w:right="720" w:hanging="720"/>
    </w:pPr>
    <w:rPr>
      <w:b/>
      <w:bCs/>
      <w:szCs w:val="24"/>
      <w:lang w:val="en-GB"/>
    </w:rPr>
  </w:style>
  <w:style w:type="paragraph" w:styleId="TOC2">
    <w:name w:val="toc 2"/>
    <w:basedOn w:val="Normal"/>
    <w:next w:val="Normal"/>
    <w:autoRedefine/>
    <w:uiPriority w:val="39"/>
    <w:rsid w:val="00145BEB"/>
    <w:pPr>
      <w:tabs>
        <w:tab w:val="left" w:pos="720"/>
        <w:tab w:val="left" w:pos="1440"/>
        <w:tab w:val="right" w:leader="dot" w:pos="9360"/>
      </w:tabs>
      <w:ind w:left="1440" w:right="450" w:hanging="1440"/>
    </w:pPr>
    <w:rPr>
      <w:b/>
      <w:smallCaps/>
      <w:noProof/>
      <w:sz w:val="22"/>
      <w:szCs w:val="22"/>
    </w:rPr>
  </w:style>
  <w:style w:type="paragraph" w:styleId="TOC3">
    <w:name w:val="toc 3"/>
    <w:basedOn w:val="Normal"/>
    <w:next w:val="Normal"/>
    <w:autoRedefine/>
    <w:uiPriority w:val="39"/>
    <w:rsid w:val="00145BEB"/>
    <w:pPr>
      <w:tabs>
        <w:tab w:val="left" w:pos="1800"/>
        <w:tab w:val="right" w:leader="dot" w:pos="9360"/>
      </w:tabs>
      <w:ind w:left="1800" w:right="720" w:hanging="1080"/>
    </w:pPr>
    <w:rPr>
      <w:noProof/>
      <w:sz w:val="22"/>
      <w:szCs w:val="24"/>
    </w:rPr>
  </w:style>
  <w:style w:type="character" w:styleId="CommentReference">
    <w:name w:val="annotation reference"/>
    <w:basedOn w:val="DefaultParagraphFont"/>
    <w:uiPriority w:val="99"/>
    <w:semiHidden/>
    <w:rsid w:val="00C52C8F"/>
    <w:rPr>
      <w:rFonts w:cs="Times New Roman"/>
      <w:sz w:val="16"/>
    </w:rPr>
  </w:style>
  <w:style w:type="paragraph" w:styleId="CommentText">
    <w:name w:val="annotation text"/>
    <w:aliases w:val="Comment Text-AXYS2"/>
    <w:basedOn w:val="Normal"/>
    <w:link w:val="CommentTextChar"/>
    <w:uiPriority w:val="99"/>
    <w:semiHidden/>
    <w:rsid w:val="00C52C8F"/>
  </w:style>
  <w:style w:type="character" w:customStyle="1" w:styleId="CommentTextChar">
    <w:name w:val="Comment Text Char"/>
    <w:aliases w:val="Comment Text-AXYS2 Char"/>
    <w:basedOn w:val="DefaultParagraphFont"/>
    <w:link w:val="CommentText"/>
    <w:uiPriority w:val="99"/>
    <w:semiHidden/>
    <w:locked/>
    <w:rsid w:val="004211FB"/>
    <w:rPr>
      <w:rFonts w:ascii="Times" w:hAnsi="Times" w:cs="Times New Roman"/>
      <w:lang w:val="en-CA" w:eastAsia="x-none"/>
    </w:rPr>
  </w:style>
  <w:style w:type="paragraph" w:styleId="BodyText">
    <w:name w:val="Body Text"/>
    <w:basedOn w:val="Normal"/>
    <w:link w:val="BodyTextChar"/>
    <w:rsid w:val="00C52C8F"/>
    <w:rPr>
      <w:b/>
    </w:rPr>
  </w:style>
  <w:style w:type="character" w:customStyle="1" w:styleId="BodyTextChar">
    <w:name w:val="Body Text Char"/>
    <w:basedOn w:val="DefaultParagraphFont"/>
    <w:link w:val="BodyText"/>
    <w:semiHidden/>
    <w:locked/>
    <w:rsid w:val="004211FB"/>
    <w:rPr>
      <w:rFonts w:ascii="Times" w:hAnsi="Times" w:cs="Times New Roman"/>
      <w:sz w:val="24"/>
      <w:lang w:val="en-CA" w:eastAsia="x-none"/>
    </w:rPr>
  </w:style>
  <w:style w:type="character" w:styleId="PageNumber">
    <w:name w:val="page number"/>
    <w:basedOn w:val="DefaultParagraphFont"/>
    <w:rsid w:val="00C52C8F"/>
    <w:rPr>
      <w:rFonts w:cs="Times New Roman"/>
    </w:rPr>
  </w:style>
  <w:style w:type="paragraph" w:styleId="Footer">
    <w:name w:val="footer"/>
    <w:basedOn w:val="Normal"/>
    <w:link w:val="FooterChar"/>
    <w:uiPriority w:val="99"/>
    <w:rsid w:val="00C52C8F"/>
    <w:pPr>
      <w:tabs>
        <w:tab w:val="center" w:pos="4320"/>
        <w:tab w:val="right" w:pos="8640"/>
      </w:tabs>
    </w:pPr>
  </w:style>
  <w:style w:type="character" w:customStyle="1" w:styleId="FooterChar">
    <w:name w:val="Footer Char"/>
    <w:basedOn w:val="DefaultParagraphFont"/>
    <w:link w:val="Footer"/>
    <w:uiPriority w:val="99"/>
    <w:locked/>
    <w:rsid w:val="004211FB"/>
    <w:rPr>
      <w:rFonts w:ascii="Times" w:hAnsi="Times" w:cs="Times New Roman"/>
      <w:sz w:val="24"/>
      <w:lang w:val="en-CA" w:eastAsia="x-none"/>
    </w:rPr>
  </w:style>
  <w:style w:type="paragraph" w:styleId="TOC4">
    <w:name w:val="toc 4"/>
    <w:basedOn w:val="Normal"/>
    <w:next w:val="Normal"/>
    <w:autoRedefine/>
    <w:rsid w:val="00C03F39"/>
    <w:pPr>
      <w:tabs>
        <w:tab w:val="left" w:pos="1800"/>
        <w:tab w:val="left" w:pos="2340"/>
        <w:tab w:val="left" w:pos="3870"/>
        <w:tab w:val="right" w:leader="dot" w:pos="9360"/>
      </w:tabs>
      <w:ind w:left="3870" w:right="450" w:hanging="1566"/>
    </w:pPr>
    <w:rPr>
      <w:noProof/>
      <w:szCs w:val="24"/>
    </w:rPr>
  </w:style>
  <w:style w:type="paragraph" w:styleId="TOC5">
    <w:name w:val="toc 5"/>
    <w:basedOn w:val="Normal"/>
    <w:next w:val="Normal"/>
    <w:autoRedefine/>
    <w:rsid w:val="001C2C63"/>
    <w:pPr>
      <w:tabs>
        <w:tab w:val="left" w:pos="2120"/>
        <w:tab w:val="left" w:pos="3888"/>
        <w:tab w:val="right" w:leader="dot" w:pos="9350"/>
      </w:tabs>
      <w:ind w:left="3870" w:hanging="1566"/>
    </w:pPr>
  </w:style>
  <w:style w:type="paragraph" w:styleId="TOC6">
    <w:name w:val="toc 6"/>
    <w:basedOn w:val="Normal"/>
    <w:next w:val="Normal"/>
    <w:autoRedefine/>
    <w:rsid w:val="00C52C8F"/>
    <w:pPr>
      <w:ind w:left="1000"/>
    </w:pPr>
  </w:style>
  <w:style w:type="paragraph" w:styleId="TOC7">
    <w:name w:val="toc 7"/>
    <w:basedOn w:val="Normal"/>
    <w:next w:val="Normal"/>
    <w:autoRedefine/>
    <w:rsid w:val="00C52C8F"/>
    <w:pPr>
      <w:ind w:left="1200"/>
    </w:pPr>
  </w:style>
  <w:style w:type="paragraph" w:styleId="TOC8">
    <w:name w:val="toc 8"/>
    <w:basedOn w:val="Normal"/>
    <w:next w:val="Normal"/>
    <w:autoRedefine/>
    <w:rsid w:val="00C52C8F"/>
    <w:pPr>
      <w:ind w:left="1400"/>
    </w:pPr>
  </w:style>
  <w:style w:type="paragraph" w:styleId="TOC9">
    <w:name w:val="toc 9"/>
    <w:basedOn w:val="Normal"/>
    <w:next w:val="Normal"/>
    <w:autoRedefine/>
    <w:rsid w:val="00C52C8F"/>
    <w:pPr>
      <w:ind w:left="1600"/>
    </w:pPr>
  </w:style>
  <w:style w:type="paragraph" w:styleId="Header">
    <w:name w:val="header"/>
    <w:basedOn w:val="Normal"/>
    <w:link w:val="HeaderChar"/>
    <w:uiPriority w:val="99"/>
    <w:rsid w:val="00C52C8F"/>
    <w:pPr>
      <w:tabs>
        <w:tab w:val="center" w:pos="4320"/>
        <w:tab w:val="right" w:pos="8640"/>
      </w:tabs>
    </w:pPr>
  </w:style>
  <w:style w:type="character" w:customStyle="1" w:styleId="HeaderChar">
    <w:name w:val="Header Char"/>
    <w:basedOn w:val="DefaultParagraphFont"/>
    <w:link w:val="Header"/>
    <w:uiPriority w:val="99"/>
    <w:locked/>
    <w:rsid w:val="004211FB"/>
    <w:rPr>
      <w:rFonts w:ascii="Times" w:hAnsi="Times" w:cs="Times New Roman"/>
      <w:sz w:val="24"/>
      <w:lang w:val="en-CA" w:eastAsia="x-none"/>
    </w:rPr>
  </w:style>
  <w:style w:type="paragraph" w:styleId="DocumentMap">
    <w:name w:val="Document Map"/>
    <w:basedOn w:val="Normal"/>
    <w:link w:val="DocumentMapChar"/>
    <w:semiHidden/>
    <w:rsid w:val="00C52C8F"/>
    <w:pPr>
      <w:shd w:val="clear" w:color="auto" w:fill="000080"/>
    </w:pPr>
    <w:rPr>
      <w:rFonts w:ascii="Tahoma" w:hAnsi="Tahoma"/>
    </w:rPr>
  </w:style>
  <w:style w:type="character" w:customStyle="1" w:styleId="DocumentMapChar">
    <w:name w:val="Document Map Char"/>
    <w:basedOn w:val="DefaultParagraphFont"/>
    <w:link w:val="DocumentMap"/>
    <w:semiHidden/>
    <w:locked/>
    <w:rsid w:val="004211FB"/>
    <w:rPr>
      <w:rFonts w:cs="Times New Roman"/>
      <w:sz w:val="2"/>
      <w:lang w:val="en-CA" w:eastAsia="x-none"/>
    </w:rPr>
  </w:style>
  <w:style w:type="paragraph" w:styleId="BodyTextIndent">
    <w:name w:val="Body Text Indent"/>
    <w:basedOn w:val="Normal"/>
    <w:link w:val="BodyTextIndentChar"/>
    <w:rsid w:val="00C52C8F"/>
    <w:pPr>
      <w:ind w:left="720"/>
    </w:pPr>
  </w:style>
  <w:style w:type="character" w:customStyle="1" w:styleId="BodyTextIndentChar">
    <w:name w:val="Body Text Indent Char"/>
    <w:basedOn w:val="DefaultParagraphFont"/>
    <w:link w:val="BodyTextIndent"/>
    <w:semiHidden/>
    <w:locked/>
    <w:rsid w:val="004211FB"/>
    <w:rPr>
      <w:rFonts w:ascii="Times" w:hAnsi="Times" w:cs="Times New Roman"/>
      <w:sz w:val="24"/>
      <w:lang w:val="en-CA" w:eastAsia="x-none"/>
    </w:rPr>
  </w:style>
  <w:style w:type="paragraph" w:styleId="BodyTextIndent2">
    <w:name w:val="Body Text Indent 2"/>
    <w:basedOn w:val="Normal"/>
    <w:link w:val="BodyTextIndent2Char"/>
    <w:rsid w:val="00C52C8F"/>
    <w:pPr>
      <w:ind w:left="360"/>
    </w:pPr>
  </w:style>
  <w:style w:type="character" w:customStyle="1" w:styleId="BodyTextIndent2Char">
    <w:name w:val="Body Text Indent 2 Char"/>
    <w:basedOn w:val="DefaultParagraphFont"/>
    <w:link w:val="BodyTextIndent2"/>
    <w:semiHidden/>
    <w:locked/>
    <w:rsid w:val="004211FB"/>
    <w:rPr>
      <w:rFonts w:ascii="Times" w:hAnsi="Times" w:cs="Times New Roman"/>
      <w:sz w:val="24"/>
      <w:lang w:val="en-CA" w:eastAsia="x-none"/>
    </w:rPr>
  </w:style>
  <w:style w:type="paragraph" w:customStyle="1" w:styleId="PPP6">
    <w:name w:val="PPP6"/>
    <w:basedOn w:val="PPP5"/>
    <w:autoRedefine/>
    <w:rsid w:val="00DE31B6"/>
    <w:pPr>
      <w:widowControl w:val="0"/>
      <w:numPr>
        <w:ilvl w:val="5"/>
        <w:numId w:val="10"/>
      </w:numPr>
      <w:tabs>
        <w:tab w:val="left" w:pos="1728"/>
        <w:tab w:val="num" w:pos="4320"/>
      </w:tabs>
    </w:pPr>
    <w:rPr>
      <w:bCs w:val="0"/>
      <w:i/>
    </w:rPr>
  </w:style>
  <w:style w:type="paragraph" w:customStyle="1" w:styleId="PPP5">
    <w:name w:val="PPP5"/>
    <w:basedOn w:val="Heading5"/>
    <w:rsid w:val="00C52C8F"/>
    <w:pPr>
      <w:tabs>
        <w:tab w:val="num" w:pos="1418"/>
      </w:tabs>
      <w:ind w:left="4392" w:hanging="4392"/>
    </w:pPr>
    <w:rPr>
      <w:rFonts w:ascii="Arial" w:hAnsi="Arial"/>
      <w:b/>
      <w:bCs/>
    </w:rPr>
  </w:style>
  <w:style w:type="paragraph" w:customStyle="1" w:styleId="PPP1">
    <w:name w:val="PPP1"/>
    <w:basedOn w:val="Heading1"/>
    <w:autoRedefine/>
    <w:rsid w:val="00B14E51"/>
    <w:pPr>
      <w:tabs>
        <w:tab w:val="clear" w:pos="720"/>
      </w:tabs>
      <w:ind w:left="0" w:firstLine="0"/>
    </w:pPr>
    <w:rPr>
      <w:caps/>
    </w:rPr>
  </w:style>
  <w:style w:type="paragraph" w:customStyle="1" w:styleId="PPP2">
    <w:name w:val="PPP2"/>
    <w:basedOn w:val="Heading2"/>
    <w:autoRedefine/>
    <w:rsid w:val="0095518A"/>
    <w:pPr>
      <w:numPr>
        <w:ilvl w:val="1"/>
        <w:numId w:val="18"/>
      </w:numPr>
      <w:tabs>
        <w:tab w:val="clear" w:pos="2610"/>
      </w:tabs>
      <w:ind w:left="1440"/>
    </w:pPr>
  </w:style>
  <w:style w:type="paragraph" w:customStyle="1" w:styleId="PPP3">
    <w:name w:val="PPP3"/>
    <w:basedOn w:val="Heading3"/>
    <w:autoRedefine/>
    <w:rsid w:val="006B00EF"/>
    <w:pPr>
      <w:numPr>
        <w:ilvl w:val="2"/>
        <w:numId w:val="18"/>
      </w:numPr>
      <w:tabs>
        <w:tab w:val="clear" w:pos="3330"/>
      </w:tabs>
      <w:ind w:left="1418" w:hanging="1418"/>
    </w:pPr>
  </w:style>
  <w:style w:type="paragraph" w:customStyle="1" w:styleId="PPP4">
    <w:name w:val="PPP4"/>
    <w:basedOn w:val="Heading4"/>
    <w:rsid w:val="00C52C8F"/>
    <w:pPr>
      <w:numPr>
        <w:ilvl w:val="3"/>
        <w:numId w:val="9"/>
      </w:numPr>
    </w:pPr>
    <w:rPr>
      <w:b w:val="0"/>
    </w:rPr>
  </w:style>
  <w:style w:type="paragraph" w:customStyle="1" w:styleId="PPP7">
    <w:name w:val="PPP7"/>
    <w:basedOn w:val="Normal"/>
    <w:rsid w:val="00C52C8F"/>
    <w:pPr>
      <w:numPr>
        <w:ilvl w:val="6"/>
        <w:numId w:val="2"/>
      </w:numPr>
    </w:pPr>
  </w:style>
  <w:style w:type="paragraph" w:customStyle="1" w:styleId="PPP8">
    <w:name w:val="PPP8"/>
    <w:basedOn w:val="Normal"/>
    <w:rsid w:val="00C52C8F"/>
    <w:pPr>
      <w:numPr>
        <w:ilvl w:val="7"/>
        <w:numId w:val="3"/>
      </w:numPr>
    </w:pPr>
  </w:style>
  <w:style w:type="character" w:styleId="Hyperlink">
    <w:name w:val="Hyperlink"/>
    <w:basedOn w:val="DefaultParagraphFont"/>
    <w:uiPriority w:val="99"/>
    <w:rsid w:val="00C52C8F"/>
    <w:rPr>
      <w:rFonts w:cs="Times New Roman"/>
      <w:color w:val="0000FF"/>
      <w:u w:val="single"/>
    </w:rPr>
  </w:style>
  <w:style w:type="character" w:styleId="FollowedHyperlink">
    <w:name w:val="FollowedHyperlink"/>
    <w:basedOn w:val="DefaultParagraphFont"/>
    <w:rsid w:val="00C52C8F"/>
    <w:rPr>
      <w:rFonts w:cs="Times New Roman"/>
      <w:color w:val="800080"/>
      <w:u w:val="single"/>
    </w:rPr>
  </w:style>
  <w:style w:type="paragraph" w:styleId="BalloonText">
    <w:name w:val="Balloon Text"/>
    <w:basedOn w:val="Normal"/>
    <w:link w:val="BalloonTextChar"/>
    <w:semiHidden/>
    <w:rsid w:val="00C52C8F"/>
    <w:rPr>
      <w:rFonts w:ascii="Tahoma" w:hAnsi="Tahoma" w:cs="Math Ext"/>
      <w:sz w:val="16"/>
      <w:szCs w:val="16"/>
    </w:rPr>
  </w:style>
  <w:style w:type="character" w:customStyle="1" w:styleId="BalloonTextChar">
    <w:name w:val="Balloon Text Char"/>
    <w:basedOn w:val="DefaultParagraphFont"/>
    <w:link w:val="BalloonText"/>
    <w:semiHidden/>
    <w:locked/>
    <w:rsid w:val="004211FB"/>
    <w:rPr>
      <w:rFonts w:cs="Times New Roman"/>
      <w:sz w:val="2"/>
      <w:lang w:val="en-CA" w:eastAsia="x-none"/>
    </w:rPr>
  </w:style>
  <w:style w:type="paragraph" w:styleId="BodyText2">
    <w:name w:val="Body Text 2"/>
    <w:basedOn w:val="Normal"/>
    <w:link w:val="BodyText2Char"/>
    <w:rsid w:val="00C52C8F"/>
    <w:pPr>
      <w:jc w:val="both"/>
    </w:pPr>
  </w:style>
  <w:style w:type="character" w:customStyle="1" w:styleId="BodyText2Char">
    <w:name w:val="Body Text 2 Char"/>
    <w:basedOn w:val="DefaultParagraphFont"/>
    <w:link w:val="BodyText2"/>
    <w:locked/>
    <w:rsid w:val="004211FB"/>
    <w:rPr>
      <w:rFonts w:ascii="Times" w:hAnsi="Times" w:cs="Times New Roman"/>
      <w:sz w:val="24"/>
      <w:lang w:val="en-CA" w:eastAsia="x-none"/>
    </w:rPr>
  </w:style>
  <w:style w:type="paragraph" w:styleId="BodyTextIndent3">
    <w:name w:val="Body Text Indent 3"/>
    <w:basedOn w:val="Normal"/>
    <w:link w:val="BodyTextIndent3Char"/>
    <w:rsid w:val="00C52C8F"/>
    <w:pPr>
      <w:ind w:left="720" w:hanging="720"/>
      <w:jc w:val="both"/>
    </w:pPr>
  </w:style>
  <w:style w:type="character" w:customStyle="1" w:styleId="BodyTextIndent3Char">
    <w:name w:val="Body Text Indent 3 Char"/>
    <w:basedOn w:val="DefaultParagraphFont"/>
    <w:link w:val="BodyTextIndent3"/>
    <w:semiHidden/>
    <w:locked/>
    <w:rsid w:val="004211FB"/>
    <w:rPr>
      <w:rFonts w:ascii="Times" w:hAnsi="Times" w:cs="Times New Roman"/>
      <w:sz w:val="16"/>
      <w:szCs w:val="16"/>
      <w:lang w:val="en-CA" w:eastAsia="x-none"/>
    </w:rPr>
  </w:style>
  <w:style w:type="paragraph" w:styleId="BodyText3">
    <w:name w:val="Body Text 3"/>
    <w:basedOn w:val="Normal"/>
    <w:link w:val="BodyText3Char"/>
    <w:rsid w:val="00C52C8F"/>
    <w:pPr>
      <w:jc w:val="both"/>
    </w:pPr>
    <w:rPr>
      <w:b/>
      <w:bCs/>
    </w:rPr>
  </w:style>
  <w:style w:type="character" w:customStyle="1" w:styleId="BodyText3Char">
    <w:name w:val="Body Text 3 Char"/>
    <w:basedOn w:val="DefaultParagraphFont"/>
    <w:link w:val="BodyText3"/>
    <w:semiHidden/>
    <w:locked/>
    <w:rsid w:val="004211FB"/>
    <w:rPr>
      <w:rFonts w:ascii="Times" w:hAnsi="Times" w:cs="Times New Roman"/>
      <w:sz w:val="16"/>
      <w:szCs w:val="16"/>
      <w:lang w:val="en-CA" w:eastAsia="x-none"/>
    </w:rPr>
  </w:style>
  <w:style w:type="paragraph" w:styleId="ListParagraph">
    <w:name w:val="List Paragraph"/>
    <w:basedOn w:val="Normal"/>
    <w:uiPriority w:val="34"/>
    <w:qFormat/>
    <w:rsid w:val="00752E59"/>
    <w:pPr>
      <w:ind w:left="720"/>
    </w:pPr>
  </w:style>
  <w:style w:type="paragraph" w:customStyle="1" w:styleId="Tablebody">
    <w:name w:val="Table body"/>
    <w:basedOn w:val="Normal"/>
    <w:rsid w:val="00C52C8F"/>
    <w:pPr>
      <w:suppressAutoHyphens/>
      <w:autoSpaceDE w:val="0"/>
      <w:autoSpaceDN w:val="0"/>
      <w:adjustRightInd w:val="0"/>
      <w:spacing w:before="40" w:after="20" w:line="264" w:lineRule="auto"/>
    </w:pPr>
    <w:rPr>
      <w:rFonts w:ascii="Arial" w:hAnsi="Arial"/>
      <w:color w:val="000000"/>
      <w:sz w:val="20"/>
      <w:lang w:val="en-GB"/>
    </w:rPr>
  </w:style>
  <w:style w:type="paragraph" w:customStyle="1" w:styleId="BodyText1">
    <w:name w:val="Body Text1"/>
    <w:aliases w:val="b,Body text"/>
    <w:basedOn w:val="Normal"/>
    <w:rsid w:val="00C52C8F"/>
    <w:pPr>
      <w:suppressAutoHyphens/>
      <w:spacing w:after="160" w:line="280" w:lineRule="exact"/>
      <w:jc w:val="both"/>
    </w:pPr>
    <w:rPr>
      <w:rFonts w:ascii="Times New Roman" w:hAnsi="Times New Roman"/>
      <w:sz w:val="22"/>
    </w:rPr>
  </w:style>
  <w:style w:type="paragraph" w:customStyle="1" w:styleId="head">
    <w:name w:val="head#"/>
    <w:basedOn w:val="Normal"/>
    <w:rsid w:val="00C52C8F"/>
    <w:pPr>
      <w:keepNext/>
      <w:numPr>
        <w:numId w:val="11"/>
      </w:numPr>
    </w:pPr>
    <w:rPr>
      <w:rFonts w:ascii="Arial" w:hAnsi="Arial" w:cs="Arial"/>
      <w:sz w:val="22"/>
      <w:szCs w:val="24"/>
    </w:rPr>
  </w:style>
  <w:style w:type="paragraph" w:styleId="CommentSubject">
    <w:name w:val="annotation subject"/>
    <w:basedOn w:val="CommentText"/>
    <w:next w:val="CommentText"/>
    <w:link w:val="CommentSubjectChar"/>
    <w:semiHidden/>
    <w:rsid w:val="00C52C8F"/>
    <w:rPr>
      <w:b/>
      <w:bCs/>
      <w:sz w:val="20"/>
    </w:rPr>
  </w:style>
  <w:style w:type="character" w:customStyle="1" w:styleId="CommentSubjectChar">
    <w:name w:val="Comment Subject Char"/>
    <w:basedOn w:val="CommentTextChar"/>
    <w:link w:val="CommentSubject"/>
    <w:semiHidden/>
    <w:locked/>
    <w:rsid w:val="004211FB"/>
    <w:rPr>
      <w:rFonts w:ascii="Times" w:hAnsi="Times" w:cs="Times New Roman"/>
      <w:b/>
      <w:bCs/>
      <w:lang w:val="en-CA" w:eastAsia="x-none"/>
    </w:rPr>
  </w:style>
  <w:style w:type="table" w:styleId="TableGrid">
    <w:name w:val="Table Grid"/>
    <w:basedOn w:val="TableNormal"/>
    <w:rsid w:val="002D3403"/>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ITTabletext">
    <w:name w:val="AIT Table text"/>
    <w:basedOn w:val="Normal"/>
    <w:rsid w:val="00DF0C2E"/>
    <w:pPr>
      <w:adjustRightInd w:val="0"/>
      <w:textAlignment w:val="baseline"/>
    </w:pPr>
    <w:rPr>
      <w:rFonts w:ascii="Palatino Linotype" w:hAnsi="Palatino Linotype"/>
      <w:sz w:val="20"/>
      <w:lang w:val="en-US"/>
    </w:rPr>
  </w:style>
  <w:style w:type="paragraph" w:styleId="FootnoteText">
    <w:name w:val="footnote text"/>
    <w:basedOn w:val="Normal"/>
    <w:link w:val="FootnoteTextChar"/>
    <w:semiHidden/>
    <w:rsid w:val="00917DED"/>
    <w:rPr>
      <w:sz w:val="20"/>
    </w:rPr>
  </w:style>
  <w:style w:type="character" w:customStyle="1" w:styleId="FootnoteTextChar">
    <w:name w:val="Footnote Text Char"/>
    <w:basedOn w:val="DefaultParagraphFont"/>
    <w:link w:val="FootnoteText"/>
    <w:locked/>
    <w:rsid w:val="007C7A9A"/>
    <w:rPr>
      <w:rFonts w:ascii="Times" w:hAnsi="Times" w:cs="Times New Roman"/>
      <w:lang w:val="en-CA" w:eastAsia="en-US" w:bidi="ar-SA"/>
    </w:rPr>
  </w:style>
  <w:style w:type="character" w:styleId="FootnoteReference">
    <w:name w:val="footnote reference"/>
    <w:basedOn w:val="DefaultParagraphFont"/>
    <w:semiHidden/>
    <w:rsid w:val="00917DED"/>
    <w:rPr>
      <w:rFonts w:cs="Times New Roman"/>
      <w:vertAlign w:val="superscript"/>
    </w:rPr>
  </w:style>
  <w:style w:type="paragraph" w:styleId="Revision">
    <w:name w:val="Revision"/>
    <w:hidden/>
    <w:semiHidden/>
    <w:rsid w:val="00F83C4B"/>
    <w:rPr>
      <w:rFonts w:ascii="Times" w:hAnsi="Times"/>
      <w:sz w:val="24"/>
      <w:lang w:eastAsia="en-US"/>
    </w:rPr>
  </w:style>
  <w:style w:type="paragraph" w:styleId="Caption">
    <w:name w:val="caption"/>
    <w:basedOn w:val="Normal"/>
    <w:next w:val="Normal"/>
    <w:qFormat/>
    <w:rsid w:val="00A93C58"/>
    <w:rPr>
      <w:b/>
      <w:bCs/>
      <w:sz w:val="20"/>
    </w:rPr>
  </w:style>
  <w:style w:type="character" w:styleId="Strong">
    <w:name w:val="Strong"/>
    <w:basedOn w:val="DefaultParagraphFont"/>
    <w:qFormat/>
    <w:rsid w:val="004A4A13"/>
    <w:rPr>
      <w:rFonts w:cs="Times New Roman"/>
      <w:b/>
      <w:bCs/>
    </w:rPr>
  </w:style>
  <w:style w:type="paragraph" w:customStyle="1" w:styleId="BSDCNo">
    <w:name w:val="BSDC No."/>
    <w:basedOn w:val="Normal"/>
    <w:rsid w:val="007D3968"/>
    <w:pPr>
      <w:tabs>
        <w:tab w:val="left" w:pos="1728"/>
        <w:tab w:val="left" w:pos="2304"/>
      </w:tabs>
      <w:jc w:val="both"/>
    </w:pPr>
    <w:rPr>
      <w:rFonts w:ascii="Times New Roman" w:hAnsi="Times New Roman"/>
      <w:lang w:val="en-GB"/>
    </w:rPr>
  </w:style>
  <w:style w:type="paragraph" w:customStyle="1" w:styleId="StyleHeading112pt1">
    <w:name w:val="Style Heading 1 + 12 pt1"/>
    <w:basedOn w:val="Heading1"/>
    <w:autoRedefine/>
    <w:rsid w:val="007D3968"/>
    <w:pPr>
      <w:widowControl w:val="0"/>
      <w:numPr>
        <w:numId w:val="40"/>
      </w:numPr>
      <w:spacing w:after="240"/>
      <w:jc w:val="both"/>
    </w:pPr>
    <w:rPr>
      <w:rFonts w:ascii="Times" w:hAnsi="Times"/>
      <w:bCs/>
      <w:sz w:val="24"/>
      <w:szCs w:val="28"/>
      <w:lang w:val="en-GB"/>
    </w:rPr>
  </w:style>
  <w:style w:type="character" w:customStyle="1" w:styleId="CharChar4">
    <w:name w:val="Char Char4"/>
    <w:basedOn w:val="DefaultParagraphFont"/>
    <w:locked/>
    <w:rsid w:val="006C2587"/>
    <w:rPr>
      <w:rFonts w:ascii="Times" w:hAnsi="Times" w:cs="Times New Roman"/>
      <w:sz w:val="24"/>
      <w:lang w:val="en-CA" w:eastAsia="x-none"/>
    </w:rPr>
  </w:style>
  <w:style w:type="paragraph" w:customStyle="1" w:styleId="DBHeading1">
    <w:name w:val="DB Heading 1"/>
    <w:basedOn w:val="ListParagraph"/>
    <w:link w:val="DBHeading1Char"/>
    <w:qFormat/>
    <w:rsid w:val="00A25924"/>
    <w:pPr>
      <w:numPr>
        <w:ilvl w:val="1"/>
        <w:numId w:val="53"/>
      </w:numPr>
      <w:tabs>
        <w:tab w:val="right" w:pos="9000"/>
      </w:tabs>
      <w:contextualSpacing/>
    </w:pPr>
    <w:rPr>
      <w:rFonts w:ascii="Times New Roman" w:hAnsi="Times New Roman"/>
      <w:b/>
      <w:sz w:val="20"/>
    </w:rPr>
  </w:style>
  <w:style w:type="paragraph" w:customStyle="1" w:styleId="DBHeading2">
    <w:name w:val="DB Heading 2"/>
    <w:basedOn w:val="Normal"/>
    <w:rsid w:val="00A25924"/>
    <w:pPr>
      <w:numPr>
        <w:ilvl w:val="2"/>
        <w:numId w:val="53"/>
      </w:numPr>
    </w:pPr>
    <w:rPr>
      <w:rFonts w:ascii="Courier" w:hAnsi="Courier"/>
      <w:sz w:val="22"/>
      <w:lang w:val="en-US" w:eastAsia="en-CA"/>
    </w:rPr>
  </w:style>
  <w:style w:type="paragraph" w:styleId="ListContinue2">
    <w:name w:val="List Continue 2"/>
    <w:basedOn w:val="Normal"/>
    <w:uiPriority w:val="99"/>
    <w:unhideWhenUsed/>
    <w:locked/>
    <w:rsid w:val="00A25924"/>
    <w:pPr>
      <w:spacing w:after="120"/>
      <w:ind w:left="566"/>
      <w:contextualSpacing/>
    </w:pPr>
    <w:rPr>
      <w:rFonts w:asciiTheme="minorHAnsi" w:eastAsiaTheme="minorEastAsia" w:hAnsiTheme="minorHAnsi" w:cstheme="minorBidi"/>
      <w:szCs w:val="24"/>
      <w:lang w:val="en-US"/>
    </w:rPr>
  </w:style>
  <w:style w:type="character" w:customStyle="1" w:styleId="DBHeading1Char">
    <w:name w:val="DB Heading 1 Char"/>
    <w:basedOn w:val="DefaultParagraphFont"/>
    <w:link w:val="DBHeading1"/>
    <w:rsid w:val="00A25924"/>
    <w:rPr>
      <w:b/>
      <w:lang w:eastAsia="en-US"/>
    </w:rPr>
  </w:style>
  <w:style w:type="paragraph" w:styleId="List">
    <w:name w:val="List"/>
    <w:basedOn w:val="Normal"/>
    <w:semiHidden/>
    <w:unhideWhenUsed/>
    <w:locked/>
    <w:rsid w:val="00A25924"/>
    <w:pPr>
      <w:ind w:left="360" w:hanging="360"/>
      <w:contextualSpacing/>
    </w:pPr>
  </w:style>
  <w:style w:type="paragraph" w:styleId="BodyTextFirstIndent2">
    <w:name w:val="Body Text First Indent 2"/>
    <w:basedOn w:val="BodyTextIndent"/>
    <w:link w:val="BodyTextFirstIndent2Char"/>
    <w:uiPriority w:val="99"/>
    <w:unhideWhenUsed/>
    <w:locked/>
    <w:rsid w:val="00A33A2B"/>
    <w:pPr>
      <w:ind w:left="360" w:firstLine="360"/>
    </w:pPr>
    <w:rPr>
      <w:rFonts w:asciiTheme="minorHAnsi" w:eastAsiaTheme="minorEastAsia" w:hAnsiTheme="minorHAnsi" w:cstheme="minorBidi"/>
      <w:szCs w:val="24"/>
      <w:lang w:val="en-US"/>
    </w:rPr>
  </w:style>
  <w:style w:type="character" w:customStyle="1" w:styleId="BodyTextFirstIndent2Char">
    <w:name w:val="Body Text First Indent 2 Char"/>
    <w:basedOn w:val="BodyTextIndentChar"/>
    <w:link w:val="BodyTextFirstIndent2"/>
    <w:uiPriority w:val="99"/>
    <w:rsid w:val="00A33A2B"/>
    <w:rPr>
      <w:rFonts w:asciiTheme="minorHAnsi" w:eastAsiaTheme="minorEastAsia" w:hAnsiTheme="minorHAnsi" w:cstheme="minorBidi"/>
      <w:sz w:val="24"/>
      <w:szCs w:val="24"/>
      <w:lang w:val="en-US" w:eastAsia="en-US"/>
    </w:rPr>
  </w:style>
  <w:style w:type="paragraph" w:customStyle="1" w:styleId="Indent2">
    <w:name w:val="Indent 2"/>
    <w:basedOn w:val="Normal"/>
    <w:rsid w:val="007C595A"/>
    <w:pPr>
      <w:tabs>
        <w:tab w:val="left" w:pos="2016"/>
      </w:tabs>
      <w:spacing w:line="240" w:lineRule="atLeast"/>
      <w:ind w:left="2016" w:hanging="432"/>
      <w:jc w:val="both"/>
    </w:pPr>
    <w:rPr>
      <w:rFonts w:ascii="Times New Roman" w:hAnsi="Times New Roman"/>
      <w:sz w:val="22"/>
      <w:lang w:val="en-US"/>
    </w:rPr>
  </w:style>
  <w:style w:type="paragraph" w:customStyle="1" w:styleId="Report0">
    <w:name w:val="Report 0"/>
    <w:basedOn w:val="Normal"/>
    <w:rsid w:val="0044343D"/>
    <w:pPr>
      <w:spacing w:line="300" w:lineRule="auto"/>
      <w:ind w:left="720"/>
      <w:jc w:val="both"/>
    </w:pPr>
    <w:rPr>
      <w:rFonts w:ascii="Arial" w:hAnsi="Arial"/>
      <w:sz w:val="22"/>
      <w:lang w:val="en-US"/>
    </w:rPr>
  </w:style>
  <w:style w:type="character" w:styleId="SubtleEmphasis">
    <w:name w:val="Subtle Emphasis"/>
    <w:basedOn w:val="DefaultParagraphFont"/>
    <w:uiPriority w:val="19"/>
    <w:qFormat/>
    <w:rsid w:val="006E6D35"/>
    <w:rPr>
      <w:i/>
      <w:iCs/>
      <w:color w:val="808080" w:themeColor="text1" w:themeTint="7F"/>
    </w:rPr>
  </w:style>
  <w:style w:type="paragraph" w:styleId="NoSpacing">
    <w:name w:val="No Spacing"/>
    <w:uiPriority w:val="1"/>
    <w:qFormat/>
    <w:rsid w:val="002D3523"/>
    <w:rPr>
      <w:rFonts w:asciiTheme="minorHAnsi" w:eastAsiaTheme="minorHAnsi" w:hAnsiTheme="minorHAnsi" w:cstheme="minorBidi"/>
      <w:sz w:val="22"/>
      <w:szCs w:val="22"/>
      <w:lang w:val="en-US" w:eastAsia="en-US"/>
    </w:rPr>
  </w:style>
  <w:style w:type="paragraph" w:styleId="TOCHeading">
    <w:name w:val="TOC Heading"/>
    <w:basedOn w:val="Heading1"/>
    <w:next w:val="Normal"/>
    <w:uiPriority w:val="39"/>
    <w:semiHidden/>
    <w:unhideWhenUsed/>
    <w:qFormat/>
    <w:rsid w:val="00B14E51"/>
    <w:pPr>
      <w:keepLines/>
      <w:tabs>
        <w:tab w:val="clear" w:pos="720"/>
      </w:tabs>
      <w:spacing w:before="480" w:after="0" w:line="276" w:lineRule="auto"/>
      <w:ind w:left="0" w:firstLine="0"/>
      <w:outlineLvl w:val="9"/>
    </w:pPr>
    <w:rPr>
      <w:rFonts w:asciiTheme="majorHAnsi" w:eastAsiaTheme="majorEastAsia" w:hAnsiTheme="majorHAnsi" w:cstheme="majorBidi"/>
      <w:bCs/>
      <w:color w:val="365F91" w:themeColor="accent1" w:themeShade="BF"/>
      <w:kern w:val="0"/>
      <w:szCs w:val="28"/>
      <w:lang w:val="en-US" w:eastAsia="ja-JP"/>
    </w:rPr>
  </w:style>
  <w:style w:type="paragraph" w:customStyle="1" w:styleId="Default">
    <w:name w:val="Default"/>
    <w:rsid w:val="0013202E"/>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unhideWhenUsed/>
    <w:locked/>
    <w:rsid w:val="00C67D48"/>
    <w:pPr>
      <w:spacing w:before="100" w:beforeAutospacing="1" w:after="100" w:afterAutospacing="1"/>
    </w:pPr>
    <w:rPr>
      <w:rFonts w:ascii="Times New Roman" w:hAnsi="Times New Roman"/>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sChild>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sChild>
        <w:div w:id="27">
          <w:marLeft w:val="-75"/>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7667">
      <w:bodyDiv w:val="1"/>
      <w:marLeft w:val="0"/>
      <w:marRight w:val="0"/>
      <w:marTop w:val="0"/>
      <w:marBottom w:val="0"/>
      <w:divBdr>
        <w:top w:val="none" w:sz="0" w:space="0" w:color="auto"/>
        <w:left w:val="none" w:sz="0" w:space="0" w:color="auto"/>
        <w:bottom w:val="none" w:sz="0" w:space="0" w:color="auto"/>
        <w:right w:val="none" w:sz="0" w:space="0" w:color="auto"/>
      </w:divBdr>
    </w:div>
    <w:div w:id="883294915">
      <w:bodyDiv w:val="1"/>
      <w:marLeft w:val="0"/>
      <w:marRight w:val="0"/>
      <w:marTop w:val="0"/>
      <w:marBottom w:val="0"/>
      <w:divBdr>
        <w:top w:val="none" w:sz="0" w:space="0" w:color="auto"/>
        <w:left w:val="none" w:sz="0" w:space="0" w:color="auto"/>
        <w:bottom w:val="none" w:sz="0" w:space="0" w:color="auto"/>
        <w:right w:val="none" w:sz="0" w:space="0" w:color="auto"/>
      </w:divBdr>
    </w:div>
    <w:div w:id="952248599">
      <w:bodyDiv w:val="1"/>
      <w:marLeft w:val="0"/>
      <w:marRight w:val="0"/>
      <w:marTop w:val="0"/>
      <w:marBottom w:val="0"/>
      <w:divBdr>
        <w:top w:val="none" w:sz="0" w:space="0" w:color="auto"/>
        <w:left w:val="none" w:sz="0" w:space="0" w:color="auto"/>
        <w:bottom w:val="none" w:sz="0" w:space="0" w:color="auto"/>
        <w:right w:val="none" w:sz="0" w:space="0" w:color="auto"/>
      </w:divBdr>
    </w:div>
    <w:div w:id="1326739648">
      <w:bodyDiv w:val="1"/>
      <w:marLeft w:val="0"/>
      <w:marRight w:val="0"/>
      <w:marTop w:val="0"/>
      <w:marBottom w:val="0"/>
      <w:divBdr>
        <w:top w:val="none" w:sz="0" w:space="0" w:color="auto"/>
        <w:left w:val="none" w:sz="0" w:space="0" w:color="auto"/>
        <w:bottom w:val="none" w:sz="0" w:space="0" w:color="auto"/>
        <w:right w:val="none" w:sz="0" w:space="0" w:color="auto"/>
      </w:divBdr>
    </w:div>
    <w:div w:id="1543320339">
      <w:bodyDiv w:val="1"/>
      <w:marLeft w:val="0"/>
      <w:marRight w:val="0"/>
      <w:marTop w:val="0"/>
      <w:marBottom w:val="0"/>
      <w:divBdr>
        <w:top w:val="none" w:sz="0" w:space="0" w:color="auto"/>
        <w:left w:val="none" w:sz="0" w:space="0" w:color="auto"/>
        <w:bottom w:val="none" w:sz="0" w:space="0" w:color="auto"/>
        <w:right w:val="none" w:sz="0" w:space="0" w:color="auto"/>
      </w:divBdr>
    </w:div>
    <w:div w:id="1633562626">
      <w:bodyDiv w:val="1"/>
      <w:marLeft w:val="0"/>
      <w:marRight w:val="0"/>
      <w:marTop w:val="0"/>
      <w:marBottom w:val="0"/>
      <w:divBdr>
        <w:top w:val="none" w:sz="0" w:space="0" w:color="auto"/>
        <w:left w:val="none" w:sz="0" w:space="0" w:color="auto"/>
        <w:bottom w:val="none" w:sz="0" w:space="0" w:color="auto"/>
        <w:right w:val="none" w:sz="0" w:space="0" w:color="auto"/>
      </w:divBdr>
    </w:div>
    <w:div w:id="1801914955">
      <w:bodyDiv w:val="1"/>
      <w:marLeft w:val="0"/>
      <w:marRight w:val="0"/>
      <w:marTop w:val="0"/>
      <w:marBottom w:val="0"/>
      <w:divBdr>
        <w:top w:val="none" w:sz="0" w:space="0" w:color="auto"/>
        <w:left w:val="none" w:sz="0" w:space="0" w:color="auto"/>
        <w:bottom w:val="none" w:sz="0" w:space="0" w:color="auto"/>
        <w:right w:val="none" w:sz="0" w:space="0" w:color="auto"/>
      </w:divBdr>
    </w:div>
    <w:div w:id="1930432276">
      <w:bodyDiv w:val="1"/>
      <w:marLeft w:val="0"/>
      <w:marRight w:val="0"/>
      <w:marTop w:val="0"/>
      <w:marBottom w:val="0"/>
      <w:divBdr>
        <w:top w:val="none" w:sz="0" w:space="0" w:color="auto"/>
        <w:left w:val="none" w:sz="0" w:space="0" w:color="auto"/>
        <w:bottom w:val="none" w:sz="0" w:space="0" w:color="auto"/>
        <w:right w:val="none" w:sz="0" w:space="0" w:color="auto"/>
      </w:divBdr>
    </w:div>
    <w:div w:id="1959336255">
      <w:bodyDiv w:val="1"/>
      <w:marLeft w:val="0"/>
      <w:marRight w:val="0"/>
      <w:marTop w:val="0"/>
      <w:marBottom w:val="0"/>
      <w:divBdr>
        <w:top w:val="none" w:sz="0" w:space="0" w:color="auto"/>
        <w:left w:val="none" w:sz="0" w:space="0" w:color="auto"/>
        <w:bottom w:val="none" w:sz="0" w:space="0" w:color="auto"/>
        <w:right w:val="none" w:sz="0" w:space="0" w:color="auto"/>
      </w:divBdr>
    </w:div>
    <w:div w:id="206891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mailto:townofpilotbutte@sasktel.net" TargetMode="External"/><Relationship Id="rId26" Type="http://schemas.openxmlformats.org/officeDocument/2006/relationships/hyperlink" Target="http://www.th.gov.bc.ca/publications/eng_publications/geotech/rpl.htm" TargetMode="External"/><Relationship Id="rId3" Type="http://schemas.openxmlformats.org/officeDocument/2006/relationships/customXml" Target="../customXml/item2.xml"/><Relationship Id="rId21" Type="http://schemas.openxmlformats.org/officeDocument/2006/relationships/hyperlink" Target="mailto:info@rmofsherwood.ca"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townofbalgonie@sasktel.net" TargetMode="External"/><Relationship Id="rId25" Type="http://schemas.openxmlformats.org/officeDocument/2006/relationships/hyperlink" Target="mailto:tnewton@rawlco.com" TargetMode="External"/><Relationship Id="rId2" Type="http://schemas.openxmlformats.org/officeDocument/2006/relationships/customXml" Target="../customXml/item1.xml"/><Relationship Id="rId16" Type="http://schemas.openxmlformats.org/officeDocument/2006/relationships/hyperlink" Target="mailto:kscherr@regina.ca" TargetMode="External"/><Relationship Id="rId20" Type="http://schemas.openxmlformats.org/officeDocument/2006/relationships/hyperlink" Target="mailto:rm158@sasktel.net"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hyperlink" Target="http://www.highways.gov.sk.ca/business" TargetMode="External"/><Relationship Id="rId5" Type="http://schemas.openxmlformats.org/officeDocument/2006/relationships/customXml" Target="../customXml/item4.xml"/><Relationship Id="rId15" Type="http://schemas.openxmlformats.org/officeDocument/2006/relationships/hyperlink" Target="http://www.highways.gov.sk.ca/business" TargetMode="External"/><Relationship Id="rId23" Type="http://schemas.openxmlformats.org/officeDocument/2006/relationships/hyperlink" Target="mailto:Bryan.richards@thegth" TargetMode="External"/><Relationship Id="rId28"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mailto:townofficea@whitecity.ca" TargetMode="Externa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mailto:cam_s@hotmail.com" TargetMode="External"/><Relationship Id="rId27" Type="http://schemas.openxmlformats.org/officeDocument/2006/relationships/hyperlink" Target="http://www.transportation.alberta.ca/689.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D887EF3DE3534ABF9DA8180CECC9FC" ma:contentTypeVersion="0" ma:contentTypeDescription="Create a new document." ma:contentTypeScope="" ma:versionID="e76b6f1a7771762ac891262525dd4a0b">
  <xsd:schema xmlns:xsd="http://www.w3.org/2001/XMLSchema" xmlns:xs="http://www.w3.org/2001/XMLSchema" xmlns:p="http://schemas.microsoft.com/office/2006/metadata/properties" targetNamespace="http://schemas.microsoft.com/office/2006/metadata/properties" ma:root="true" ma:fieldsID="e505d0f0273966b48fd2f2a302bf156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421BA-DFDF-4E44-9385-BBDB9EAC37B4}">
  <ds:schemaRefs>
    <ds:schemaRef ds:uri="http://schemas.microsoft.com/sharepoint/v3/contenttype/forms"/>
  </ds:schemaRefs>
</ds:datastoreItem>
</file>

<file path=customXml/itemProps2.xml><?xml version="1.0" encoding="utf-8"?>
<ds:datastoreItem xmlns:ds="http://schemas.openxmlformats.org/officeDocument/2006/customXml" ds:itemID="{7339B7BD-568D-4315-8DFE-54E2E6C90FB1}">
  <ds:schemaRefs>
    <ds:schemaRef ds:uri="http://schemas.microsoft.com/office/2006/metadata/longProperties"/>
  </ds:schemaRefs>
</ds:datastoreItem>
</file>

<file path=customXml/itemProps3.xml><?xml version="1.0" encoding="utf-8"?>
<ds:datastoreItem xmlns:ds="http://schemas.openxmlformats.org/officeDocument/2006/customXml" ds:itemID="{010DFB3A-89CF-4C7F-9AD4-91C1164F8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7AD381A-10D9-41DB-8D7B-B8B95EEBACF8}">
  <ds:schemaRefs>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http://purl.org/dc/terms/"/>
    <ds:schemaRef ds:uri="http://schemas.microsoft.com/office/infopath/2007/PartnerControls"/>
    <ds:schemaRef ds:uri="http://www.w3.org/XML/1998/namespace"/>
  </ds:schemaRefs>
</ds:datastoreItem>
</file>

<file path=customXml/itemProps5.xml><?xml version="1.0" encoding="utf-8"?>
<ds:datastoreItem xmlns:ds="http://schemas.openxmlformats.org/officeDocument/2006/customXml" ds:itemID="{E8E5E89E-38AF-473A-A356-9DCD7D9BE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125</Pages>
  <Words>41458</Words>
  <Characters>236317</Characters>
  <Application>Microsoft Office Word</Application>
  <DocSecurity>0</DocSecurity>
  <Lines>1969</Lines>
  <Paragraphs>554</Paragraphs>
  <ScaleCrop>false</ScaleCrop>
  <HeadingPairs>
    <vt:vector size="2" baseType="variant">
      <vt:variant>
        <vt:lpstr>Title</vt:lpstr>
      </vt:variant>
      <vt:variant>
        <vt:i4>1</vt:i4>
      </vt:variant>
    </vt:vector>
  </HeadingPairs>
  <TitlesOfParts>
    <vt:vector size="1" baseType="lpstr">
      <vt:lpstr>The Regina Bypass PA - Schedule 15-2 200 - V4.0 Blackline</vt:lpstr>
    </vt:vector>
  </TitlesOfParts>
  <Company>UMA Group</Company>
  <LinksUpToDate>false</LinksUpToDate>
  <CharactersWithSpaces>277221</CharactersWithSpaces>
  <SharedDoc>false</SharedDoc>
  <HLinks>
    <vt:vector size="1050" baseType="variant">
      <vt:variant>
        <vt:i4>5898275</vt:i4>
      </vt:variant>
      <vt:variant>
        <vt:i4>1038</vt:i4>
      </vt:variant>
      <vt:variant>
        <vt:i4>0</vt:i4>
      </vt:variant>
      <vt:variant>
        <vt:i4>5</vt:i4>
      </vt:variant>
      <vt:variant>
        <vt:lpwstr>mailto:batty@strathcona.ab.ca</vt:lpwstr>
      </vt:variant>
      <vt:variant>
        <vt:lpwstr/>
      </vt:variant>
      <vt:variant>
        <vt:i4>917609</vt:i4>
      </vt:variant>
      <vt:variant>
        <vt:i4>1035</vt:i4>
      </vt:variant>
      <vt:variant>
        <vt:i4>0</vt:i4>
      </vt:variant>
      <vt:variant>
        <vt:i4>5</vt:i4>
      </vt:variant>
      <vt:variant>
        <vt:lpwstr>mailto:adam.laughlin@edmonton.ca</vt:lpwstr>
      </vt:variant>
      <vt:variant>
        <vt:lpwstr/>
      </vt:variant>
      <vt:variant>
        <vt:i4>1638508</vt:i4>
      </vt:variant>
      <vt:variant>
        <vt:i4>1032</vt:i4>
      </vt:variant>
      <vt:variant>
        <vt:i4>0</vt:i4>
      </vt:variant>
      <vt:variant>
        <vt:i4>5</vt:i4>
      </vt:variant>
      <vt:variant>
        <vt:lpwstr>mailto:doug.allen@cn.ca</vt:lpwstr>
      </vt:variant>
      <vt:variant>
        <vt:lpwstr/>
      </vt:variant>
      <vt:variant>
        <vt:i4>7143451</vt:i4>
      </vt:variant>
      <vt:variant>
        <vt:i4>1029</vt:i4>
      </vt:variant>
      <vt:variant>
        <vt:i4>0</vt:i4>
      </vt:variant>
      <vt:variant>
        <vt:i4>5</vt:i4>
      </vt:variant>
      <vt:variant>
        <vt:lpwstr>mailto:lawrence.kirchner@stvinc.com</vt:lpwstr>
      </vt:variant>
      <vt:variant>
        <vt:lpwstr/>
      </vt:variant>
      <vt:variant>
        <vt:i4>1310780</vt:i4>
      </vt:variant>
      <vt:variant>
        <vt:i4>1022</vt:i4>
      </vt:variant>
      <vt:variant>
        <vt:i4>0</vt:i4>
      </vt:variant>
      <vt:variant>
        <vt:i4>5</vt:i4>
      </vt:variant>
      <vt:variant>
        <vt:lpwstr/>
      </vt:variant>
      <vt:variant>
        <vt:lpwstr>_Toc293058828</vt:lpwstr>
      </vt:variant>
      <vt:variant>
        <vt:i4>1310780</vt:i4>
      </vt:variant>
      <vt:variant>
        <vt:i4>1016</vt:i4>
      </vt:variant>
      <vt:variant>
        <vt:i4>0</vt:i4>
      </vt:variant>
      <vt:variant>
        <vt:i4>5</vt:i4>
      </vt:variant>
      <vt:variant>
        <vt:lpwstr/>
      </vt:variant>
      <vt:variant>
        <vt:lpwstr>_Toc293058827</vt:lpwstr>
      </vt:variant>
      <vt:variant>
        <vt:i4>1310780</vt:i4>
      </vt:variant>
      <vt:variant>
        <vt:i4>1010</vt:i4>
      </vt:variant>
      <vt:variant>
        <vt:i4>0</vt:i4>
      </vt:variant>
      <vt:variant>
        <vt:i4>5</vt:i4>
      </vt:variant>
      <vt:variant>
        <vt:lpwstr/>
      </vt:variant>
      <vt:variant>
        <vt:lpwstr>_Toc293058826</vt:lpwstr>
      </vt:variant>
      <vt:variant>
        <vt:i4>1310780</vt:i4>
      </vt:variant>
      <vt:variant>
        <vt:i4>1004</vt:i4>
      </vt:variant>
      <vt:variant>
        <vt:i4>0</vt:i4>
      </vt:variant>
      <vt:variant>
        <vt:i4>5</vt:i4>
      </vt:variant>
      <vt:variant>
        <vt:lpwstr/>
      </vt:variant>
      <vt:variant>
        <vt:lpwstr>_Toc293058825</vt:lpwstr>
      </vt:variant>
      <vt:variant>
        <vt:i4>1310780</vt:i4>
      </vt:variant>
      <vt:variant>
        <vt:i4>998</vt:i4>
      </vt:variant>
      <vt:variant>
        <vt:i4>0</vt:i4>
      </vt:variant>
      <vt:variant>
        <vt:i4>5</vt:i4>
      </vt:variant>
      <vt:variant>
        <vt:lpwstr/>
      </vt:variant>
      <vt:variant>
        <vt:lpwstr>_Toc293058824</vt:lpwstr>
      </vt:variant>
      <vt:variant>
        <vt:i4>1310780</vt:i4>
      </vt:variant>
      <vt:variant>
        <vt:i4>992</vt:i4>
      </vt:variant>
      <vt:variant>
        <vt:i4>0</vt:i4>
      </vt:variant>
      <vt:variant>
        <vt:i4>5</vt:i4>
      </vt:variant>
      <vt:variant>
        <vt:lpwstr/>
      </vt:variant>
      <vt:variant>
        <vt:lpwstr>_Toc293058823</vt:lpwstr>
      </vt:variant>
      <vt:variant>
        <vt:i4>1310780</vt:i4>
      </vt:variant>
      <vt:variant>
        <vt:i4>986</vt:i4>
      </vt:variant>
      <vt:variant>
        <vt:i4>0</vt:i4>
      </vt:variant>
      <vt:variant>
        <vt:i4>5</vt:i4>
      </vt:variant>
      <vt:variant>
        <vt:lpwstr/>
      </vt:variant>
      <vt:variant>
        <vt:lpwstr>_Toc293058822</vt:lpwstr>
      </vt:variant>
      <vt:variant>
        <vt:i4>1310780</vt:i4>
      </vt:variant>
      <vt:variant>
        <vt:i4>980</vt:i4>
      </vt:variant>
      <vt:variant>
        <vt:i4>0</vt:i4>
      </vt:variant>
      <vt:variant>
        <vt:i4>5</vt:i4>
      </vt:variant>
      <vt:variant>
        <vt:lpwstr/>
      </vt:variant>
      <vt:variant>
        <vt:lpwstr>_Toc293058821</vt:lpwstr>
      </vt:variant>
      <vt:variant>
        <vt:i4>1310780</vt:i4>
      </vt:variant>
      <vt:variant>
        <vt:i4>974</vt:i4>
      </vt:variant>
      <vt:variant>
        <vt:i4>0</vt:i4>
      </vt:variant>
      <vt:variant>
        <vt:i4>5</vt:i4>
      </vt:variant>
      <vt:variant>
        <vt:lpwstr/>
      </vt:variant>
      <vt:variant>
        <vt:lpwstr>_Toc293058820</vt:lpwstr>
      </vt:variant>
      <vt:variant>
        <vt:i4>1507388</vt:i4>
      </vt:variant>
      <vt:variant>
        <vt:i4>968</vt:i4>
      </vt:variant>
      <vt:variant>
        <vt:i4>0</vt:i4>
      </vt:variant>
      <vt:variant>
        <vt:i4>5</vt:i4>
      </vt:variant>
      <vt:variant>
        <vt:lpwstr/>
      </vt:variant>
      <vt:variant>
        <vt:lpwstr>_Toc293058819</vt:lpwstr>
      </vt:variant>
      <vt:variant>
        <vt:i4>1507388</vt:i4>
      </vt:variant>
      <vt:variant>
        <vt:i4>962</vt:i4>
      </vt:variant>
      <vt:variant>
        <vt:i4>0</vt:i4>
      </vt:variant>
      <vt:variant>
        <vt:i4>5</vt:i4>
      </vt:variant>
      <vt:variant>
        <vt:lpwstr/>
      </vt:variant>
      <vt:variant>
        <vt:lpwstr>_Toc293058818</vt:lpwstr>
      </vt:variant>
      <vt:variant>
        <vt:i4>1507388</vt:i4>
      </vt:variant>
      <vt:variant>
        <vt:i4>956</vt:i4>
      </vt:variant>
      <vt:variant>
        <vt:i4>0</vt:i4>
      </vt:variant>
      <vt:variant>
        <vt:i4>5</vt:i4>
      </vt:variant>
      <vt:variant>
        <vt:lpwstr/>
      </vt:variant>
      <vt:variant>
        <vt:lpwstr>_Toc293058817</vt:lpwstr>
      </vt:variant>
      <vt:variant>
        <vt:i4>1507388</vt:i4>
      </vt:variant>
      <vt:variant>
        <vt:i4>950</vt:i4>
      </vt:variant>
      <vt:variant>
        <vt:i4>0</vt:i4>
      </vt:variant>
      <vt:variant>
        <vt:i4>5</vt:i4>
      </vt:variant>
      <vt:variant>
        <vt:lpwstr/>
      </vt:variant>
      <vt:variant>
        <vt:lpwstr>_Toc293058816</vt:lpwstr>
      </vt:variant>
      <vt:variant>
        <vt:i4>1507388</vt:i4>
      </vt:variant>
      <vt:variant>
        <vt:i4>944</vt:i4>
      </vt:variant>
      <vt:variant>
        <vt:i4>0</vt:i4>
      </vt:variant>
      <vt:variant>
        <vt:i4>5</vt:i4>
      </vt:variant>
      <vt:variant>
        <vt:lpwstr/>
      </vt:variant>
      <vt:variant>
        <vt:lpwstr>_Toc293058815</vt:lpwstr>
      </vt:variant>
      <vt:variant>
        <vt:i4>1507388</vt:i4>
      </vt:variant>
      <vt:variant>
        <vt:i4>938</vt:i4>
      </vt:variant>
      <vt:variant>
        <vt:i4>0</vt:i4>
      </vt:variant>
      <vt:variant>
        <vt:i4>5</vt:i4>
      </vt:variant>
      <vt:variant>
        <vt:lpwstr/>
      </vt:variant>
      <vt:variant>
        <vt:lpwstr>_Toc293058814</vt:lpwstr>
      </vt:variant>
      <vt:variant>
        <vt:i4>1507388</vt:i4>
      </vt:variant>
      <vt:variant>
        <vt:i4>932</vt:i4>
      </vt:variant>
      <vt:variant>
        <vt:i4>0</vt:i4>
      </vt:variant>
      <vt:variant>
        <vt:i4>5</vt:i4>
      </vt:variant>
      <vt:variant>
        <vt:lpwstr/>
      </vt:variant>
      <vt:variant>
        <vt:lpwstr>_Toc293058813</vt:lpwstr>
      </vt:variant>
      <vt:variant>
        <vt:i4>1507388</vt:i4>
      </vt:variant>
      <vt:variant>
        <vt:i4>926</vt:i4>
      </vt:variant>
      <vt:variant>
        <vt:i4>0</vt:i4>
      </vt:variant>
      <vt:variant>
        <vt:i4>5</vt:i4>
      </vt:variant>
      <vt:variant>
        <vt:lpwstr/>
      </vt:variant>
      <vt:variant>
        <vt:lpwstr>_Toc293058812</vt:lpwstr>
      </vt:variant>
      <vt:variant>
        <vt:i4>1507388</vt:i4>
      </vt:variant>
      <vt:variant>
        <vt:i4>920</vt:i4>
      </vt:variant>
      <vt:variant>
        <vt:i4>0</vt:i4>
      </vt:variant>
      <vt:variant>
        <vt:i4>5</vt:i4>
      </vt:variant>
      <vt:variant>
        <vt:lpwstr/>
      </vt:variant>
      <vt:variant>
        <vt:lpwstr>_Toc293058811</vt:lpwstr>
      </vt:variant>
      <vt:variant>
        <vt:i4>1507388</vt:i4>
      </vt:variant>
      <vt:variant>
        <vt:i4>914</vt:i4>
      </vt:variant>
      <vt:variant>
        <vt:i4>0</vt:i4>
      </vt:variant>
      <vt:variant>
        <vt:i4>5</vt:i4>
      </vt:variant>
      <vt:variant>
        <vt:lpwstr/>
      </vt:variant>
      <vt:variant>
        <vt:lpwstr>_Toc293058810</vt:lpwstr>
      </vt:variant>
      <vt:variant>
        <vt:i4>1441852</vt:i4>
      </vt:variant>
      <vt:variant>
        <vt:i4>908</vt:i4>
      </vt:variant>
      <vt:variant>
        <vt:i4>0</vt:i4>
      </vt:variant>
      <vt:variant>
        <vt:i4>5</vt:i4>
      </vt:variant>
      <vt:variant>
        <vt:lpwstr/>
      </vt:variant>
      <vt:variant>
        <vt:lpwstr>_Toc293058809</vt:lpwstr>
      </vt:variant>
      <vt:variant>
        <vt:i4>1441852</vt:i4>
      </vt:variant>
      <vt:variant>
        <vt:i4>902</vt:i4>
      </vt:variant>
      <vt:variant>
        <vt:i4>0</vt:i4>
      </vt:variant>
      <vt:variant>
        <vt:i4>5</vt:i4>
      </vt:variant>
      <vt:variant>
        <vt:lpwstr/>
      </vt:variant>
      <vt:variant>
        <vt:lpwstr>_Toc293058808</vt:lpwstr>
      </vt:variant>
      <vt:variant>
        <vt:i4>1441852</vt:i4>
      </vt:variant>
      <vt:variant>
        <vt:i4>896</vt:i4>
      </vt:variant>
      <vt:variant>
        <vt:i4>0</vt:i4>
      </vt:variant>
      <vt:variant>
        <vt:i4>5</vt:i4>
      </vt:variant>
      <vt:variant>
        <vt:lpwstr/>
      </vt:variant>
      <vt:variant>
        <vt:lpwstr>_Toc293058807</vt:lpwstr>
      </vt:variant>
      <vt:variant>
        <vt:i4>1441852</vt:i4>
      </vt:variant>
      <vt:variant>
        <vt:i4>890</vt:i4>
      </vt:variant>
      <vt:variant>
        <vt:i4>0</vt:i4>
      </vt:variant>
      <vt:variant>
        <vt:i4>5</vt:i4>
      </vt:variant>
      <vt:variant>
        <vt:lpwstr/>
      </vt:variant>
      <vt:variant>
        <vt:lpwstr>_Toc293058806</vt:lpwstr>
      </vt:variant>
      <vt:variant>
        <vt:i4>1441852</vt:i4>
      </vt:variant>
      <vt:variant>
        <vt:i4>884</vt:i4>
      </vt:variant>
      <vt:variant>
        <vt:i4>0</vt:i4>
      </vt:variant>
      <vt:variant>
        <vt:i4>5</vt:i4>
      </vt:variant>
      <vt:variant>
        <vt:lpwstr/>
      </vt:variant>
      <vt:variant>
        <vt:lpwstr>_Toc293058805</vt:lpwstr>
      </vt:variant>
      <vt:variant>
        <vt:i4>1441852</vt:i4>
      </vt:variant>
      <vt:variant>
        <vt:i4>878</vt:i4>
      </vt:variant>
      <vt:variant>
        <vt:i4>0</vt:i4>
      </vt:variant>
      <vt:variant>
        <vt:i4>5</vt:i4>
      </vt:variant>
      <vt:variant>
        <vt:lpwstr/>
      </vt:variant>
      <vt:variant>
        <vt:lpwstr>_Toc293058804</vt:lpwstr>
      </vt:variant>
      <vt:variant>
        <vt:i4>1441852</vt:i4>
      </vt:variant>
      <vt:variant>
        <vt:i4>872</vt:i4>
      </vt:variant>
      <vt:variant>
        <vt:i4>0</vt:i4>
      </vt:variant>
      <vt:variant>
        <vt:i4>5</vt:i4>
      </vt:variant>
      <vt:variant>
        <vt:lpwstr/>
      </vt:variant>
      <vt:variant>
        <vt:lpwstr>_Toc293058803</vt:lpwstr>
      </vt:variant>
      <vt:variant>
        <vt:i4>1441852</vt:i4>
      </vt:variant>
      <vt:variant>
        <vt:i4>866</vt:i4>
      </vt:variant>
      <vt:variant>
        <vt:i4>0</vt:i4>
      </vt:variant>
      <vt:variant>
        <vt:i4>5</vt:i4>
      </vt:variant>
      <vt:variant>
        <vt:lpwstr/>
      </vt:variant>
      <vt:variant>
        <vt:lpwstr>_Toc293058802</vt:lpwstr>
      </vt:variant>
      <vt:variant>
        <vt:i4>1441852</vt:i4>
      </vt:variant>
      <vt:variant>
        <vt:i4>860</vt:i4>
      </vt:variant>
      <vt:variant>
        <vt:i4>0</vt:i4>
      </vt:variant>
      <vt:variant>
        <vt:i4>5</vt:i4>
      </vt:variant>
      <vt:variant>
        <vt:lpwstr/>
      </vt:variant>
      <vt:variant>
        <vt:lpwstr>_Toc293058801</vt:lpwstr>
      </vt:variant>
      <vt:variant>
        <vt:i4>1441852</vt:i4>
      </vt:variant>
      <vt:variant>
        <vt:i4>854</vt:i4>
      </vt:variant>
      <vt:variant>
        <vt:i4>0</vt:i4>
      </vt:variant>
      <vt:variant>
        <vt:i4>5</vt:i4>
      </vt:variant>
      <vt:variant>
        <vt:lpwstr/>
      </vt:variant>
      <vt:variant>
        <vt:lpwstr>_Toc293058800</vt:lpwstr>
      </vt:variant>
      <vt:variant>
        <vt:i4>2031667</vt:i4>
      </vt:variant>
      <vt:variant>
        <vt:i4>848</vt:i4>
      </vt:variant>
      <vt:variant>
        <vt:i4>0</vt:i4>
      </vt:variant>
      <vt:variant>
        <vt:i4>5</vt:i4>
      </vt:variant>
      <vt:variant>
        <vt:lpwstr/>
      </vt:variant>
      <vt:variant>
        <vt:lpwstr>_Toc293058799</vt:lpwstr>
      </vt:variant>
      <vt:variant>
        <vt:i4>2031667</vt:i4>
      </vt:variant>
      <vt:variant>
        <vt:i4>842</vt:i4>
      </vt:variant>
      <vt:variant>
        <vt:i4>0</vt:i4>
      </vt:variant>
      <vt:variant>
        <vt:i4>5</vt:i4>
      </vt:variant>
      <vt:variant>
        <vt:lpwstr/>
      </vt:variant>
      <vt:variant>
        <vt:lpwstr>_Toc293058798</vt:lpwstr>
      </vt:variant>
      <vt:variant>
        <vt:i4>2031667</vt:i4>
      </vt:variant>
      <vt:variant>
        <vt:i4>836</vt:i4>
      </vt:variant>
      <vt:variant>
        <vt:i4>0</vt:i4>
      </vt:variant>
      <vt:variant>
        <vt:i4>5</vt:i4>
      </vt:variant>
      <vt:variant>
        <vt:lpwstr/>
      </vt:variant>
      <vt:variant>
        <vt:lpwstr>_Toc293058797</vt:lpwstr>
      </vt:variant>
      <vt:variant>
        <vt:i4>2031667</vt:i4>
      </vt:variant>
      <vt:variant>
        <vt:i4>830</vt:i4>
      </vt:variant>
      <vt:variant>
        <vt:i4>0</vt:i4>
      </vt:variant>
      <vt:variant>
        <vt:i4>5</vt:i4>
      </vt:variant>
      <vt:variant>
        <vt:lpwstr/>
      </vt:variant>
      <vt:variant>
        <vt:lpwstr>_Toc293058796</vt:lpwstr>
      </vt:variant>
      <vt:variant>
        <vt:i4>2031667</vt:i4>
      </vt:variant>
      <vt:variant>
        <vt:i4>824</vt:i4>
      </vt:variant>
      <vt:variant>
        <vt:i4>0</vt:i4>
      </vt:variant>
      <vt:variant>
        <vt:i4>5</vt:i4>
      </vt:variant>
      <vt:variant>
        <vt:lpwstr/>
      </vt:variant>
      <vt:variant>
        <vt:lpwstr>_Toc293058795</vt:lpwstr>
      </vt:variant>
      <vt:variant>
        <vt:i4>2031667</vt:i4>
      </vt:variant>
      <vt:variant>
        <vt:i4>818</vt:i4>
      </vt:variant>
      <vt:variant>
        <vt:i4>0</vt:i4>
      </vt:variant>
      <vt:variant>
        <vt:i4>5</vt:i4>
      </vt:variant>
      <vt:variant>
        <vt:lpwstr/>
      </vt:variant>
      <vt:variant>
        <vt:lpwstr>_Toc293058794</vt:lpwstr>
      </vt:variant>
      <vt:variant>
        <vt:i4>2031667</vt:i4>
      </vt:variant>
      <vt:variant>
        <vt:i4>812</vt:i4>
      </vt:variant>
      <vt:variant>
        <vt:i4>0</vt:i4>
      </vt:variant>
      <vt:variant>
        <vt:i4>5</vt:i4>
      </vt:variant>
      <vt:variant>
        <vt:lpwstr/>
      </vt:variant>
      <vt:variant>
        <vt:lpwstr>_Toc293058793</vt:lpwstr>
      </vt:variant>
      <vt:variant>
        <vt:i4>2031667</vt:i4>
      </vt:variant>
      <vt:variant>
        <vt:i4>806</vt:i4>
      </vt:variant>
      <vt:variant>
        <vt:i4>0</vt:i4>
      </vt:variant>
      <vt:variant>
        <vt:i4>5</vt:i4>
      </vt:variant>
      <vt:variant>
        <vt:lpwstr/>
      </vt:variant>
      <vt:variant>
        <vt:lpwstr>_Toc293058792</vt:lpwstr>
      </vt:variant>
      <vt:variant>
        <vt:i4>2031667</vt:i4>
      </vt:variant>
      <vt:variant>
        <vt:i4>800</vt:i4>
      </vt:variant>
      <vt:variant>
        <vt:i4>0</vt:i4>
      </vt:variant>
      <vt:variant>
        <vt:i4>5</vt:i4>
      </vt:variant>
      <vt:variant>
        <vt:lpwstr/>
      </vt:variant>
      <vt:variant>
        <vt:lpwstr>_Toc293058791</vt:lpwstr>
      </vt:variant>
      <vt:variant>
        <vt:i4>2031667</vt:i4>
      </vt:variant>
      <vt:variant>
        <vt:i4>794</vt:i4>
      </vt:variant>
      <vt:variant>
        <vt:i4>0</vt:i4>
      </vt:variant>
      <vt:variant>
        <vt:i4>5</vt:i4>
      </vt:variant>
      <vt:variant>
        <vt:lpwstr/>
      </vt:variant>
      <vt:variant>
        <vt:lpwstr>_Toc293058790</vt:lpwstr>
      </vt:variant>
      <vt:variant>
        <vt:i4>1966131</vt:i4>
      </vt:variant>
      <vt:variant>
        <vt:i4>788</vt:i4>
      </vt:variant>
      <vt:variant>
        <vt:i4>0</vt:i4>
      </vt:variant>
      <vt:variant>
        <vt:i4>5</vt:i4>
      </vt:variant>
      <vt:variant>
        <vt:lpwstr/>
      </vt:variant>
      <vt:variant>
        <vt:lpwstr>_Toc293058789</vt:lpwstr>
      </vt:variant>
      <vt:variant>
        <vt:i4>1966131</vt:i4>
      </vt:variant>
      <vt:variant>
        <vt:i4>782</vt:i4>
      </vt:variant>
      <vt:variant>
        <vt:i4>0</vt:i4>
      </vt:variant>
      <vt:variant>
        <vt:i4>5</vt:i4>
      </vt:variant>
      <vt:variant>
        <vt:lpwstr/>
      </vt:variant>
      <vt:variant>
        <vt:lpwstr>_Toc293058788</vt:lpwstr>
      </vt:variant>
      <vt:variant>
        <vt:i4>1966131</vt:i4>
      </vt:variant>
      <vt:variant>
        <vt:i4>776</vt:i4>
      </vt:variant>
      <vt:variant>
        <vt:i4>0</vt:i4>
      </vt:variant>
      <vt:variant>
        <vt:i4>5</vt:i4>
      </vt:variant>
      <vt:variant>
        <vt:lpwstr/>
      </vt:variant>
      <vt:variant>
        <vt:lpwstr>_Toc293058787</vt:lpwstr>
      </vt:variant>
      <vt:variant>
        <vt:i4>1966131</vt:i4>
      </vt:variant>
      <vt:variant>
        <vt:i4>770</vt:i4>
      </vt:variant>
      <vt:variant>
        <vt:i4>0</vt:i4>
      </vt:variant>
      <vt:variant>
        <vt:i4>5</vt:i4>
      </vt:variant>
      <vt:variant>
        <vt:lpwstr/>
      </vt:variant>
      <vt:variant>
        <vt:lpwstr>_Toc293058786</vt:lpwstr>
      </vt:variant>
      <vt:variant>
        <vt:i4>1966131</vt:i4>
      </vt:variant>
      <vt:variant>
        <vt:i4>764</vt:i4>
      </vt:variant>
      <vt:variant>
        <vt:i4>0</vt:i4>
      </vt:variant>
      <vt:variant>
        <vt:i4>5</vt:i4>
      </vt:variant>
      <vt:variant>
        <vt:lpwstr/>
      </vt:variant>
      <vt:variant>
        <vt:lpwstr>_Toc293058785</vt:lpwstr>
      </vt:variant>
      <vt:variant>
        <vt:i4>1966131</vt:i4>
      </vt:variant>
      <vt:variant>
        <vt:i4>758</vt:i4>
      </vt:variant>
      <vt:variant>
        <vt:i4>0</vt:i4>
      </vt:variant>
      <vt:variant>
        <vt:i4>5</vt:i4>
      </vt:variant>
      <vt:variant>
        <vt:lpwstr/>
      </vt:variant>
      <vt:variant>
        <vt:lpwstr>_Toc293058784</vt:lpwstr>
      </vt:variant>
      <vt:variant>
        <vt:i4>1966131</vt:i4>
      </vt:variant>
      <vt:variant>
        <vt:i4>752</vt:i4>
      </vt:variant>
      <vt:variant>
        <vt:i4>0</vt:i4>
      </vt:variant>
      <vt:variant>
        <vt:i4>5</vt:i4>
      </vt:variant>
      <vt:variant>
        <vt:lpwstr/>
      </vt:variant>
      <vt:variant>
        <vt:lpwstr>_Toc293058783</vt:lpwstr>
      </vt:variant>
      <vt:variant>
        <vt:i4>1966131</vt:i4>
      </vt:variant>
      <vt:variant>
        <vt:i4>746</vt:i4>
      </vt:variant>
      <vt:variant>
        <vt:i4>0</vt:i4>
      </vt:variant>
      <vt:variant>
        <vt:i4>5</vt:i4>
      </vt:variant>
      <vt:variant>
        <vt:lpwstr/>
      </vt:variant>
      <vt:variant>
        <vt:lpwstr>_Toc293058782</vt:lpwstr>
      </vt:variant>
      <vt:variant>
        <vt:i4>1966131</vt:i4>
      </vt:variant>
      <vt:variant>
        <vt:i4>740</vt:i4>
      </vt:variant>
      <vt:variant>
        <vt:i4>0</vt:i4>
      </vt:variant>
      <vt:variant>
        <vt:i4>5</vt:i4>
      </vt:variant>
      <vt:variant>
        <vt:lpwstr/>
      </vt:variant>
      <vt:variant>
        <vt:lpwstr>_Toc293058781</vt:lpwstr>
      </vt:variant>
      <vt:variant>
        <vt:i4>1966131</vt:i4>
      </vt:variant>
      <vt:variant>
        <vt:i4>734</vt:i4>
      </vt:variant>
      <vt:variant>
        <vt:i4>0</vt:i4>
      </vt:variant>
      <vt:variant>
        <vt:i4>5</vt:i4>
      </vt:variant>
      <vt:variant>
        <vt:lpwstr/>
      </vt:variant>
      <vt:variant>
        <vt:lpwstr>_Toc293058780</vt:lpwstr>
      </vt:variant>
      <vt:variant>
        <vt:i4>1114163</vt:i4>
      </vt:variant>
      <vt:variant>
        <vt:i4>728</vt:i4>
      </vt:variant>
      <vt:variant>
        <vt:i4>0</vt:i4>
      </vt:variant>
      <vt:variant>
        <vt:i4>5</vt:i4>
      </vt:variant>
      <vt:variant>
        <vt:lpwstr/>
      </vt:variant>
      <vt:variant>
        <vt:lpwstr>_Toc293058779</vt:lpwstr>
      </vt:variant>
      <vt:variant>
        <vt:i4>1114163</vt:i4>
      </vt:variant>
      <vt:variant>
        <vt:i4>722</vt:i4>
      </vt:variant>
      <vt:variant>
        <vt:i4>0</vt:i4>
      </vt:variant>
      <vt:variant>
        <vt:i4>5</vt:i4>
      </vt:variant>
      <vt:variant>
        <vt:lpwstr/>
      </vt:variant>
      <vt:variant>
        <vt:lpwstr>_Toc293058778</vt:lpwstr>
      </vt:variant>
      <vt:variant>
        <vt:i4>1114163</vt:i4>
      </vt:variant>
      <vt:variant>
        <vt:i4>716</vt:i4>
      </vt:variant>
      <vt:variant>
        <vt:i4>0</vt:i4>
      </vt:variant>
      <vt:variant>
        <vt:i4>5</vt:i4>
      </vt:variant>
      <vt:variant>
        <vt:lpwstr/>
      </vt:variant>
      <vt:variant>
        <vt:lpwstr>_Toc293058777</vt:lpwstr>
      </vt:variant>
      <vt:variant>
        <vt:i4>1114163</vt:i4>
      </vt:variant>
      <vt:variant>
        <vt:i4>710</vt:i4>
      </vt:variant>
      <vt:variant>
        <vt:i4>0</vt:i4>
      </vt:variant>
      <vt:variant>
        <vt:i4>5</vt:i4>
      </vt:variant>
      <vt:variant>
        <vt:lpwstr/>
      </vt:variant>
      <vt:variant>
        <vt:lpwstr>_Toc293058776</vt:lpwstr>
      </vt:variant>
      <vt:variant>
        <vt:i4>1114163</vt:i4>
      </vt:variant>
      <vt:variant>
        <vt:i4>704</vt:i4>
      </vt:variant>
      <vt:variant>
        <vt:i4>0</vt:i4>
      </vt:variant>
      <vt:variant>
        <vt:i4>5</vt:i4>
      </vt:variant>
      <vt:variant>
        <vt:lpwstr/>
      </vt:variant>
      <vt:variant>
        <vt:lpwstr>_Toc293058775</vt:lpwstr>
      </vt:variant>
      <vt:variant>
        <vt:i4>1114163</vt:i4>
      </vt:variant>
      <vt:variant>
        <vt:i4>698</vt:i4>
      </vt:variant>
      <vt:variant>
        <vt:i4>0</vt:i4>
      </vt:variant>
      <vt:variant>
        <vt:i4>5</vt:i4>
      </vt:variant>
      <vt:variant>
        <vt:lpwstr/>
      </vt:variant>
      <vt:variant>
        <vt:lpwstr>_Toc293058774</vt:lpwstr>
      </vt:variant>
      <vt:variant>
        <vt:i4>1114163</vt:i4>
      </vt:variant>
      <vt:variant>
        <vt:i4>692</vt:i4>
      </vt:variant>
      <vt:variant>
        <vt:i4>0</vt:i4>
      </vt:variant>
      <vt:variant>
        <vt:i4>5</vt:i4>
      </vt:variant>
      <vt:variant>
        <vt:lpwstr/>
      </vt:variant>
      <vt:variant>
        <vt:lpwstr>_Toc293058773</vt:lpwstr>
      </vt:variant>
      <vt:variant>
        <vt:i4>1114163</vt:i4>
      </vt:variant>
      <vt:variant>
        <vt:i4>686</vt:i4>
      </vt:variant>
      <vt:variant>
        <vt:i4>0</vt:i4>
      </vt:variant>
      <vt:variant>
        <vt:i4>5</vt:i4>
      </vt:variant>
      <vt:variant>
        <vt:lpwstr/>
      </vt:variant>
      <vt:variant>
        <vt:lpwstr>_Toc293058772</vt:lpwstr>
      </vt:variant>
      <vt:variant>
        <vt:i4>1114163</vt:i4>
      </vt:variant>
      <vt:variant>
        <vt:i4>680</vt:i4>
      </vt:variant>
      <vt:variant>
        <vt:i4>0</vt:i4>
      </vt:variant>
      <vt:variant>
        <vt:i4>5</vt:i4>
      </vt:variant>
      <vt:variant>
        <vt:lpwstr/>
      </vt:variant>
      <vt:variant>
        <vt:lpwstr>_Toc293058771</vt:lpwstr>
      </vt:variant>
      <vt:variant>
        <vt:i4>1114163</vt:i4>
      </vt:variant>
      <vt:variant>
        <vt:i4>674</vt:i4>
      </vt:variant>
      <vt:variant>
        <vt:i4>0</vt:i4>
      </vt:variant>
      <vt:variant>
        <vt:i4>5</vt:i4>
      </vt:variant>
      <vt:variant>
        <vt:lpwstr/>
      </vt:variant>
      <vt:variant>
        <vt:lpwstr>_Toc293058770</vt:lpwstr>
      </vt:variant>
      <vt:variant>
        <vt:i4>1048627</vt:i4>
      </vt:variant>
      <vt:variant>
        <vt:i4>668</vt:i4>
      </vt:variant>
      <vt:variant>
        <vt:i4>0</vt:i4>
      </vt:variant>
      <vt:variant>
        <vt:i4>5</vt:i4>
      </vt:variant>
      <vt:variant>
        <vt:lpwstr/>
      </vt:variant>
      <vt:variant>
        <vt:lpwstr>_Toc293058769</vt:lpwstr>
      </vt:variant>
      <vt:variant>
        <vt:i4>1048627</vt:i4>
      </vt:variant>
      <vt:variant>
        <vt:i4>662</vt:i4>
      </vt:variant>
      <vt:variant>
        <vt:i4>0</vt:i4>
      </vt:variant>
      <vt:variant>
        <vt:i4>5</vt:i4>
      </vt:variant>
      <vt:variant>
        <vt:lpwstr/>
      </vt:variant>
      <vt:variant>
        <vt:lpwstr>_Toc293058768</vt:lpwstr>
      </vt:variant>
      <vt:variant>
        <vt:i4>1048627</vt:i4>
      </vt:variant>
      <vt:variant>
        <vt:i4>656</vt:i4>
      </vt:variant>
      <vt:variant>
        <vt:i4>0</vt:i4>
      </vt:variant>
      <vt:variant>
        <vt:i4>5</vt:i4>
      </vt:variant>
      <vt:variant>
        <vt:lpwstr/>
      </vt:variant>
      <vt:variant>
        <vt:lpwstr>_Toc293058767</vt:lpwstr>
      </vt:variant>
      <vt:variant>
        <vt:i4>1048627</vt:i4>
      </vt:variant>
      <vt:variant>
        <vt:i4>650</vt:i4>
      </vt:variant>
      <vt:variant>
        <vt:i4>0</vt:i4>
      </vt:variant>
      <vt:variant>
        <vt:i4>5</vt:i4>
      </vt:variant>
      <vt:variant>
        <vt:lpwstr/>
      </vt:variant>
      <vt:variant>
        <vt:lpwstr>_Toc293058766</vt:lpwstr>
      </vt:variant>
      <vt:variant>
        <vt:i4>1048627</vt:i4>
      </vt:variant>
      <vt:variant>
        <vt:i4>644</vt:i4>
      </vt:variant>
      <vt:variant>
        <vt:i4>0</vt:i4>
      </vt:variant>
      <vt:variant>
        <vt:i4>5</vt:i4>
      </vt:variant>
      <vt:variant>
        <vt:lpwstr/>
      </vt:variant>
      <vt:variant>
        <vt:lpwstr>_Toc293058765</vt:lpwstr>
      </vt:variant>
      <vt:variant>
        <vt:i4>1048627</vt:i4>
      </vt:variant>
      <vt:variant>
        <vt:i4>638</vt:i4>
      </vt:variant>
      <vt:variant>
        <vt:i4>0</vt:i4>
      </vt:variant>
      <vt:variant>
        <vt:i4>5</vt:i4>
      </vt:variant>
      <vt:variant>
        <vt:lpwstr/>
      </vt:variant>
      <vt:variant>
        <vt:lpwstr>_Toc293058764</vt:lpwstr>
      </vt:variant>
      <vt:variant>
        <vt:i4>1048627</vt:i4>
      </vt:variant>
      <vt:variant>
        <vt:i4>632</vt:i4>
      </vt:variant>
      <vt:variant>
        <vt:i4>0</vt:i4>
      </vt:variant>
      <vt:variant>
        <vt:i4>5</vt:i4>
      </vt:variant>
      <vt:variant>
        <vt:lpwstr/>
      </vt:variant>
      <vt:variant>
        <vt:lpwstr>_Toc293058763</vt:lpwstr>
      </vt:variant>
      <vt:variant>
        <vt:i4>1048627</vt:i4>
      </vt:variant>
      <vt:variant>
        <vt:i4>626</vt:i4>
      </vt:variant>
      <vt:variant>
        <vt:i4>0</vt:i4>
      </vt:variant>
      <vt:variant>
        <vt:i4>5</vt:i4>
      </vt:variant>
      <vt:variant>
        <vt:lpwstr/>
      </vt:variant>
      <vt:variant>
        <vt:lpwstr>_Toc293058762</vt:lpwstr>
      </vt:variant>
      <vt:variant>
        <vt:i4>1048627</vt:i4>
      </vt:variant>
      <vt:variant>
        <vt:i4>620</vt:i4>
      </vt:variant>
      <vt:variant>
        <vt:i4>0</vt:i4>
      </vt:variant>
      <vt:variant>
        <vt:i4>5</vt:i4>
      </vt:variant>
      <vt:variant>
        <vt:lpwstr/>
      </vt:variant>
      <vt:variant>
        <vt:lpwstr>_Toc293058761</vt:lpwstr>
      </vt:variant>
      <vt:variant>
        <vt:i4>1048627</vt:i4>
      </vt:variant>
      <vt:variant>
        <vt:i4>614</vt:i4>
      </vt:variant>
      <vt:variant>
        <vt:i4>0</vt:i4>
      </vt:variant>
      <vt:variant>
        <vt:i4>5</vt:i4>
      </vt:variant>
      <vt:variant>
        <vt:lpwstr/>
      </vt:variant>
      <vt:variant>
        <vt:lpwstr>_Toc293058760</vt:lpwstr>
      </vt:variant>
      <vt:variant>
        <vt:i4>1245235</vt:i4>
      </vt:variant>
      <vt:variant>
        <vt:i4>608</vt:i4>
      </vt:variant>
      <vt:variant>
        <vt:i4>0</vt:i4>
      </vt:variant>
      <vt:variant>
        <vt:i4>5</vt:i4>
      </vt:variant>
      <vt:variant>
        <vt:lpwstr/>
      </vt:variant>
      <vt:variant>
        <vt:lpwstr>_Toc293058759</vt:lpwstr>
      </vt:variant>
      <vt:variant>
        <vt:i4>1245235</vt:i4>
      </vt:variant>
      <vt:variant>
        <vt:i4>602</vt:i4>
      </vt:variant>
      <vt:variant>
        <vt:i4>0</vt:i4>
      </vt:variant>
      <vt:variant>
        <vt:i4>5</vt:i4>
      </vt:variant>
      <vt:variant>
        <vt:lpwstr/>
      </vt:variant>
      <vt:variant>
        <vt:lpwstr>_Toc293058758</vt:lpwstr>
      </vt:variant>
      <vt:variant>
        <vt:i4>1245235</vt:i4>
      </vt:variant>
      <vt:variant>
        <vt:i4>596</vt:i4>
      </vt:variant>
      <vt:variant>
        <vt:i4>0</vt:i4>
      </vt:variant>
      <vt:variant>
        <vt:i4>5</vt:i4>
      </vt:variant>
      <vt:variant>
        <vt:lpwstr/>
      </vt:variant>
      <vt:variant>
        <vt:lpwstr>_Toc293058757</vt:lpwstr>
      </vt:variant>
      <vt:variant>
        <vt:i4>1245235</vt:i4>
      </vt:variant>
      <vt:variant>
        <vt:i4>590</vt:i4>
      </vt:variant>
      <vt:variant>
        <vt:i4>0</vt:i4>
      </vt:variant>
      <vt:variant>
        <vt:i4>5</vt:i4>
      </vt:variant>
      <vt:variant>
        <vt:lpwstr/>
      </vt:variant>
      <vt:variant>
        <vt:lpwstr>_Toc293058756</vt:lpwstr>
      </vt:variant>
      <vt:variant>
        <vt:i4>1245235</vt:i4>
      </vt:variant>
      <vt:variant>
        <vt:i4>584</vt:i4>
      </vt:variant>
      <vt:variant>
        <vt:i4>0</vt:i4>
      </vt:variant>
      <vt:variant>
        <vt:i4>5</vt:i4>
      </vt:variant>
      <vt:variant>
        <vt:lpwstr/>
      </vt:variant>
      <vt:variant>
        <vt:lpwstr>_Toc293058755</vt:lpwstr>
      </vt:variant>
      <vt:variant>
        <vt:i4>1245235</vt:i4>
      </vt:variant>
      <vt:variant>
        <vt:i4>578</vt:i4>
      </vt:variant>
      <vt:variant>
        <vt:i4>0</vt:i4>
      </vt:variant>
      <vt:variant>
        <vt:i4>5</vt:i4>
      </vt:variant>
      <vt:variant>
        <vt:lpwstr/>
      </vt:variant>
      <vt:variant>
        <vt:lpwstr>_Toc293058754</vt:lpwstr>
      </vt:variant>
      <vt:variant>
        <vt:i4>1245235</vt:i4>
      </vt:variant>
      <vt:variant>
        <vt:i4>572</vt:i4>
      </vt:variant>
      <vt:variant>
        <vt:i4>0</vt:i4>
      </vt:variant>
      <vt:variant>
        <vt:i4>5</vt:i4>
      </vt:variant>
      <vt:variant>
        <vt:lpwstr/>
      </vt:variant>
      <vt:variant>
        <vt:lpwstr>_Toc293058753</vt:lpwstr>
      </vt:variant>
      <vt:variant>
        <vt:i4>1245235</vt:i4>
      </vt:variant>
      <vt:variant>
        <vt:i4>566</vt:i4>
      </vt:variant>
      <vt:variant>
        <vt:i4>0</vt:i4>
      </vt:variant>
      <vt:variant>
        <vt:i4>5</vt:i4>
      </vt:variant>
      <vt:variant>
        <vt:lpwstr/>
      </vt:variant>
      <vt:variant>
        <vt:lpwstr>_Toc293058752</vt:lpwstr>
      </vt:variant>
      <vt:variant>
        <vt:i4>1245235</vt:i4>
      </vt:variant>
      <vt:variant>
        <vt:i4>560</vt:i4>
      </vt:variant>
      <vt:variant>
        <vt:i4>0</vt:i4>
      </vt:variant>
      <vt:variant>
        <vt:i4>5</vt:i4>
      </vt:variant>
      <vt:variant>
        <vt:lpwstr/>
      </vt:variant>
      <vt:variant>
        <vt:lpwstr>_Toc293058751</vt:lpwstr>
      </vt:variant>
      <vt:variant>
        <vt:i4>1245235</vt:i4>
      </vt:variant>
      <vt:variant>
        <vt:i4>554</vt:i4>
      </vt:variant>
      <vt:variant>
        <vt:i4>0</vt:i4>
      </vt:variant>
      <vt:variant>
        <vt:i4>5</vt:i4>
      </vt:variant>
      <vt:variant>
        <vt:lpwstr/>
      </vt:variant>
      <vt:variant>
        <vt:lpwstr>_Toc293058750</vt:lpwstr>
      </vt:variant>
      <vt:variant>
        <vt:i4>1179699</vt:i4>
      </vt:variant>
      <vt:variant>
        <vt:i4>548</vt:i4>
      </vt:variant>
      <vt:variant>
        <vt:i4>0</vt:i4>
      </vt:variant>
      <vt:variant>
        <vt:i4>5</vt:i4>
      </vt:variant>
      <vt:variant>
        <vt:lpwstr/>
      </vt:variant>
      <vt:variant>
        <vt:lpwstr>_Toc293058749</vt:lpwstr>
      </vt:variant>
      <vt:variant>
        <vt:i4>1179699</vt:i4>
      </vt:variant>
      <vt:variant>
        <vt:i4>542</vt:i4>
      </vt:variant>
      <vt:variant>
        <vt:i4>0</vt:i4>
      </vt:variant>
      <vt:variant>
        <vt:i4>5</vt:i4>
      </vt:variant>
      <vt:variant>
        <vt:lpwstr/>
      </vt:variant>
      <vt:variant>
        <vt:lpwstr>_Toc293058748</vt:lpwstr>
      </vt:variant>
      <vt:variant>
        <vt:i4>1179699</vt:i4>
      </vt:variant>
      <vt:variant>
        <vt:i4>536</vt:i4>
      </vt:variant>
      <vt:variant>
        <vt:i4>0</vt:i4>
      </vt:variant>
      <vt:variant>
        <vt:i4>5</vt:i4>
      </vt:variant>
      <vt:variant>
        <vt:lpwstr/>
      </vt:variant>
      <vt:variant>
        <vt:lpwstr>_Toc293058747</vt:lpwstr>
      </vt:variant>
      <vt:variant>
        <vt:i4>1179699</vt:i4>
      </vt:variant>
      <vt:variant>
        <vt:i4>530</vt:i4>
      </vt:variant>
      <vt:variant>
        <vt:i4>0</vt:i4>
      </vt:variant>
      <vt:variant>
        <vt:i4>5</vt:i4>
      </vt:variant>
      <vt:variant>
        <vt:lpwstr/>
      </vt:variant>
      <vt:variant>
        <vt:lpwstr>_Toc293058746</vt:lpwstr>
      </vt:variant>
      <vt:variant>
        <vt:i4>1179699</vt:i4>
      </vt:variant>
      <vt:variant>
        <vt:i4>524</vt:i4>
      </vt:variant>
      <vt:variant>
        <vt:i4>0</vt:i4>
      </vt:variant>
      <vt:variant>
        <vt:i4>5</vt:i4>
      </vt:variant>
      <vt:variant>
        <vt:lpwstr/>
      </vt:variant>
      <vt:variant>
        <vt:lpwstr>_Toc293058745</vt:lpwstr>
      </vt:variant>
      <vt:variant>
        <vt:i4>1179699</vt:i4>
      </vt:variant>
      <vt:variant>
        <vt:i4>518</vt:i4>
      </vt:variant>
      <vt:variant>
        <vt:i4>0</vt:i4>
      </vt:variant>
      <vt:variant>
        <vt:i4>5</vt:i4>
      </vt:variant>
      <vt:variant>
        <vt:lpwstr/>
      </vt:variant>
      <vt:variant>
        <vt:lpwstr>_Toc293058744</vt:lpwstr>
      </vt:variant>
      <vt:variant>
        <vt:i4>1179699</vt:i4>
      </vt:variant>
      <vt:variant>
        <vt:i4>512</vt:i4>
      </vt:variant>
      <vt:variant>
        <vt:i4>0</vt:i4>
      </vt:variant>
      <vt:variant>
        <vt:i4>5</vt:i4>
      </vt:variant>
      <vt:variant>
        <vt:lpwstr/>
      </vt:variant>
      <vt:variant>
        <vt:lpwstr>_Toc293058743</vt:lpwstr>
      </vt:variant>
      <vt:variant>
        <vt:i4>1179699</vt:i4>
      </vt:variant>
      <vt:variant>
        <vt:i4>506</vt:i4>
      </vt:variant>
      <vt:variant>
        <vt:i4>0</vt:i4>
      </vt:variant>
      <vt:variant>
        <vt:i4>5</vt:i4>
      </vt:variant>
      <vt:variant>
        <vt:lpwstr/>
      </vt:variant>
      <vt:variant>
        <vt:lpwstr>_Toc293058742</vt:lpwstr>
      </vt:variant>
      <vt:variant>
        <vt:i4>1179699</vt:i4>
      </vt:variant>
      <vt:variant>
        <vt:i4>500</vt:i4>
      </vt:variant>
      <vt:variant>
        <vt:i4>0</vt:i4>
      </vt:variant>
      <vt:variant>
        <vt:i4>5</vt:i4>
      </vt:variant>
      <vt:variant>
        <vt:lpwstr/>
      </vt:variant>
      <vt:variant>
        <vt:lpwstr>_Toc293058741</vt:lpwstr>
      </vt:variant>
      <vt:variant>
        <vt:i4>1179699</vt:i4>
      </vt:variant>
      <vt:variant>
        <vt:i4>494</vt:i4>
      </vt:variant>
      <vt:variant>
        <vt:i4>0</vt:i4>
      </vt:variant>
      <vt:variant>
        <vt:i4>5</vt:i4>
      </vt:variant>
      <vt:variant>
        <vt:lpwstr/>
      </vt:variant>
      <vt:variant>
        <vt:lpwstr>_Toc293058740</vt:lpwstr>
      </vt:variant>
      <vt:variant>
        <vt:i4>1376307</vt:i4>
      </vt:variant>
      <vt:variant>
        <vt:i4>488</vt:i4>
      </vt:variant>
      <vt:variant>
        <vt:i4>0</vt:i4>
      </vt:variant>
      <vt:variant>
        <vt:i4>5</vt:i4>
      </vt:variant>
      <vt:variant>
        <vt:lpwstr/>
      </vt:variant>
      <vt:variant>
        <vt:lpwstr>_Toc293058739</vt:lpwstr>
      </vt:variant>
      <vt:variant>
        <vt:i4>1376307</vt:i4>
      </vt:variant>
      <vt:variant>
        <vt:i4>482</vt:i4>
      </vt:variant>
      <vt:variant>
        <vt:i4>0</vt:i4>
      </vt:variant>
      <vt:variant>
        <vt:i4>5</vt:i4>
      </vt:variant>
      <vt:variant>
        <vt:lpwstr/>
      </vt:variant>
      <vt:variant>
        <vt:lpwstr>_Toc293058738</vt:lpwstr>
      </vt:variant>
      <vt:variant>
        <vt:i4>1376307</vt:i4>
      </vt:variant>
      <vt:variant>
        <vt:i4>476</vt:i4>
      </vt:variant>
      <vt:variant>
        <vt:i4>0</vt:i4>
      </vt:variant>
      <vt:variant>
        <vt:i4>5</vt:i4>
      </vt:variant>
      <vt:variant>
        <vt:lpwstr/>
      </vt:variant>
      <vt:variant>
        <vt:lpwstr>_Toc293058737</vt:lpwstr>
      </vt:variant>
      <vt:variant>
        <vt:i4>1376307</vt:i4>
      </vt:variant>
      <vt:variant>
        <vt:i4>470</vt:i4>
      </vt:variant>
      <vt:variant>
        <vt:i4>0</vt:i4>
      </vt:variant>
      <vt:variant>
        <vt:i4>5</vt:i4>
      </vt:variant>
      <vt:variant>
        <vt:lpwstr/>
      </vt:variant>
      <vt:variant>
        <vt:lpwstr>_Toc293058736</vt:lpwstr>
      </vt:variant>
      <vt:variant>
        <vt:i4>1376307</vt:i4>
      </vt:variant>
      <vt:variant>
        <vt:i4>464</vt:i4>
      </vt:variant>
      <vt:variant>
        <vt:i4>0</vt:i4>
      </vt:variant>
      <vt:variant>
        <vt:i4>5</vt:i4>
      </vt:variant>
      <vt:variant>
        <vt:lpwstr/>
      </vt:variant>
      <vt:variant>
        <vt:lpwstr>_Toc293058735</vt:lpwstr>
      </vt:variant>
      <vt:variant>
        <vt:i4>1376307</vt:i4>
      </vt:variant>
      <vt:variant>
        <vt:i4>458</vt:i4>
      </vt:variant>
      <vt:variant>
        <vt:i4>0</vt:i4>
      </vt:variant>
      <vt:variant>
        <vt:i4>5</vt:i4>
      </vt:variant>
      <vt:variant>
        <vt:lpwstr/>
      </vt:variant>
      <vt:variant>
        <vt:lpwstr>_Toc293058734</vt:lpwstr>
      </vt:variant>
      <vt:variant>
        <vt:i4>1376307</vt:i4>
      </vt:variant>
      <vt:variant>
        <vt:i4>452</vt:i4>
      </vt:variant>
      <vt:variant>
        <vt:i4>0</vt:i4>
      </vt:variant>
      <vt:variant>
        <vt:i4>5</vt:i4>
      </vt:variant>
      <vt:variant>
        <vt:lpwstr/>
      </vt:variant>
      <vt:variant>
        <vt:lpwstr>_Toc293058733</vt:lpwstr>
      </vt:variant>
      <vt:variant>
        <vt:i4>1376307</vt:i4>
      </vt:variant>
      <vt:variant>
        <vt:i4>446</vt:i4>
      </vt:variant>
      <vt:variant>
        <vt:i4>0</vt:i4>
      </vt:variant>
      <vt:variant>
        <vt:i4>5</vt:i4>
      </vt:variant>
      <vt:variant>
        <vt:lpwstr/>
      </vt:variant>
      <vt:variant>
        <vt:lpwstr>_Toc293058732</vt:lpwstr>
      </vt:variant>
      <vt:variant>
        <vt:i4>1376307</vt:i4>
      </vt:variant>
      <vt:variant>
        <vt:i4>440</vt:i4>
      </vt:variant>
      <vt:variant>
        <vt:i4>0</vt:i4>
      </vt:variant>
      <vt:variant>
        <vt:i4>5</vt:i4>
      </vt:variant>
      <vt:variant>
        <vt:lpwstr/>
      </vt:variant>
      <vt:variant>
        <vt:lpwstr>_Toc293058731</vt:lpwstr>
      </vt:variant>
      <vt:variant>
        <vt:i4>1376307</vt:i4>
      </vt:variant>
      <vt:variant>
        <vt:i4>434</vt:i4>
      </vt:variant>
      <vt:variant>
        <vt:i4>0</vt:i4>
      </vt:variant>
      <vt:variant>
        <vt:i4>5</vt:i4>
      </vt:variant>
      <vt:variant>
        <vt:lpwstr/>
      </vt:variant>
      <vt:variant>
        <vt:lpwstr>_Toc293058730</vt:lpwstr>
      </vt:variant>
      <vt:variant>
        <vt:i4>1310771</vt:i4>
      </vt:variant>
      <vt:variant>
        <vt:i4>428</vt:i4>
      </vt:variant>
      <vt:variant>
        <vt:i4>0</vt:i4>
      </vt:variant>
      <vt:variant>
        <vt:i4>5</vt:i4>
      </vt:variant>
      <vt:variant>
        <vt:lpwstr/>
      </vt:variant>
      <vt:variant>
        <vt:lpwstr>_Toc293058729</vt:lpwstr>
      </vt:variant>
      <vt:variant>
        <vt:i4>1310771</vt:i4>
      </vt:variant>
      <vt:variant>
        <vt:i4>422</vt:i4>
      </vt:variant>
      <vt:variant>
        <vt:i4>0</vt:i4>
      </vt:variant>
      <vt:variant>
        <vt:i4>5</vt:i4>
      </vt:variant>
      <vt:variant>
        <vt:lpwstr/>
      </vt:variant>
      <vt:variant>
        <vt:lpwstr>_Toc293058728</vt:lpwstr>
      </vt:variant>
      <vt:variant>
        <vt:i4>1310771</vt:i4>
      </vt:variant>
      <vt:variant>
        <vt:i4>416</vt:i4>
      </vt:variant>
      <vt:variant>
        <vt:i4>0</vt:i4>
      </vt:variant>
      <vt:variant>
        <vt:i4>5</vt:i4>
      </vt:variant>
      <vt:variant>
        <vt:lpwstr/>
      </vt:variant>
      <vt:variant>
        <vt:lpwstr>_Toc293058727</vt:lpwstr>
      </vt:variant>
      <vt:variant>
        <vt:i4>1310771</vt:i4>
      </vt:variant>
      <vt:variant>
        <vt:i4>410</vt:i4>
      </vt:variant>
      <vt:variant>
        <vt:i4>0</vt:i4>
      </vt:variant>
      <vt:variant>
        <vt:i4>5</vt:i4>
      </vt:variant>
      <vt:variant>
        <vt:lpwstr/>
      </vt:variant>
      <vt:variant>
        <vt:lpwstr>_Toc293058726</vt:lpwstr>
      </vt:variant>
      <vt:variant>
        <vt:i4>1310771</vt:i4>
      </vt:variant>
      <vt:variant>
        <vt:i4>404</vt:i4>
      </vt:variant>
      <vt:variant>
        <vt:i4>0</vt:i4>
      </vt:variant>
      <vt:variant>
        <vt:i4>5</vt:i4>
      </vt:variant>
      <vt:variant>
        <vt:lpwstr/>
      </vt:variant>
      <vt:variant>
        <vt:lpwstr>_Toc293058725</vt:lpwstr>
      </vt:variant>
      <vt:variant>
        <vt:i4>1310771</vt:i4>
      </vt:variant>
      <vt:variant>
        <vt:i4>398</vt:i4>
      </vt:variant>
      <vt:variant>
        <vt:i4>0</vt:i4>
      </vt:variant>
      <vt:variant>
        <vt:i4>5</vt:i4>
      </vt:variant>
      <vt:variant>
        <vt:lpwstr/>
      </vt:variant>
      <vt:variant>
        <vt:lpwstr>_Toc293058724</vt:lpwstr>
      </vt:variant>
      <vt:variant>
        <vt:i4>1310771</vt:i4>
      </vt:variant>
      <vt:variant>
        <vt:i4>392</vt:i4>
      </vt:variant>
      <vt:variant>
        <vt:i4>0</vt:i4>
      </vt:variant>
      <vt:variant>
        <vt:i4>5</vt:i4>
      </vt:variant>
      <vt:variant>
        <vt:lpwstr/>
      </vt:variant>
      <vt:variant>
        <vt:lpwstr>_Toc293058723</vt:lpwstr>
      </vt:variant>
      <vt:variant>
        <vt:i4>1310771</vt:i4>
      </vt:variant>
      <vt:variant>
        <vt:i4>386</vt:i4>
      </vt:variant>
      <vt:variant>
        <vt:i4>0</vt:i4>
      </vt:variant>
      <vt:variant>
        <vt:i4>5</vt:i4>
      </vt:variant>
      <vt:variant>
        <vt:lpwstr/>
      </vt:variant>
      <vt:variant>
        <vt:lpwstr>_Toc293058722</vt:lpwstr>
      </vt:variant>
      <vt:variant>
        <vt:i4>1310771</vt:i4>
      </vt:variant>
      <vt:variant>
        <vt:i4>380</vt:i4>
      </vt:variant>
      <vt:variant>
        <vt:i4>0</vt:i4>
      </vt:variant>
      <vt:variant>
        <vt:i4>5</vt:i4>
      </vt:variant>
      <vt:variant>
        <vt:lpwstr/>
      </vt:variant>
      <vt:variant>
        <vt:lpwstr>_Toc293058721</vt:lpwstr>
      </vt:variant>
      <vt:variant>
        <vt:i4>1310771</vt:i4>
      </vt:variant>
      <vt:variant>
        <vt:i4>374</vt:i4>
      </vt:variant>
      <vt:variant>
        <vt:i4>0</vt:i4>
      </vt:variant>
      <vt:variant>
        <vt:i4>5</vt:i4>
      </vt:variant>
      <vt:variant>
        <vt:lpwstr/>
      </vt:variant>
      <vt:variant>
        <vt:lpwstr>_Toc293058720</vt:lpwstr>
      </vt:variant>
      <vt:variant>
        <vt:i4>1507379</vt:i4>
      </vt:variant>
      <vt:variant>
        <vt:i4>368</vt:i4>
      </vt:variant>
      <vt:variant>
        <vt:i4>0</vt:i4>
      </vt:variant>
      <vt:variant>
        <vt:i4>5</vt:i4>
      </vt:variant>
      <vt:variant>
        <vt:lpwstr/>
      </vt:variant>
      <vt:variant>
        <vt:lpwstr>_Toc293058719</vt:lpwstr>
      </vt:variant>
      <vt:variant>
        <vt:i4>1507379</vt:i4>
      </vt:variant>
      <vt:variant>
        <vt:i4>362</vt:i4>
      </vt:variant>
      <vt:variant>
        <vt:i4>0</vt:i4>
      </vt:variant>
      <vt:variant>
        <vt:i4>5</vt:i4>
      </vt:variant>
      <vt:variant>
        <vt:lpwstr/>
      </vt:variant>
      <vt:variant>
        <vt:lpwstr>_Toc293058718</vt:lpwstr>
      </vt:variant>
      <vt:variant>
        <vt:i4>1507379</vt:i4>
      </vt:variant>
      <vt:variant>
        <vt:i4>356</vt:i4>
      </vt:variant>
      <vt:variant>
        <vt:i4>0</vt:i4>
      </vt:variant>
      <vt:variant>
        <vt:i4>5</vt:i4>
      </vt:variant>
      <vt:variant>
        <vt:lpwstr/>
      </vt:variant>
      <vt:variant>
        <vt:lpwstr>_Toc293058717</vt:lpwstr>
      </vt:variant>
      <vt:variant>
        <vt:i4>1507379</vt:i4>
      </vt:variant>
      <vt:variant>
        <vt:i4>350</vt:i4>
      </vt:variant>
      <vt:variant>
        <vt:i4>0</vt:i4>
      </vt:variant>
      <vt:variant>
        <vt:i4>5</vt:i4>
      </vt:variant>
      <vt:variant>
        <vt:lpwstr/>
      </vt:variant>
      <vt:variant>
        <vt:lpwstr>_Toc293058716</vt:lpwstr>
      </vt:variant>
      <vt:variant>
        <vt:i4>1507379</vt:i4>
      </vt:variant>
      <vt:variant>
        <vt:i4>344</vt:i4>
      </vt:variant>
      <vt:variant>
        <vt:i4>0</vt:i4>
      </vt:variant>
      <vt:variant>
        <vt:i4>5</vt:i4>
      </vt:variant>
      <vt:variant>
        <vt:lpwstr/>
      </vt:variant>
      <vt:variant>
        <vt:lpwstr>_Toc293058715</vt:lpwstr>
      </vt:variant>
      <vt:variant>
        <vt:i4>1507379</vt:i4>
      </vt:variant>
      <vt:variant>
        <vt:i4>338</vt:i4>
      </vt:variant>
      <vt:variant>
        <vt:i4>0</vt:i4>
      </vt:variant>
      <vt:variant>
        <vt:i4>5</vt:i4>
      </vt:variant>
      <vt:variant>
        <vt:lpwstr/>
      </vt:variant>
      <vt:variant>
        <vt:lpwstr>_Toc293058714</vt:lpwstr>
      </vt:variant>
      <vt:variant>
        <vt:i4>1507379</vt:i4>
      </vt:variant>
      <vt:variant>
        <vt:i4>332</vt:i4>
      </vt:variant>
      <vt:variant>
        <vt:i4>0</vt:i4>
      </vt:variant>
      <vt:variant>
        <vt:i4>5</vt:i4>
      </vt:variant>
      <vt:variant>
        <vt:lpwstr/>
      </vt:variant>
      <vt:variant>
        <vt:lpwstr>_Toc293058713</vt:lpwstr>
      </vt:variant>
      <vt:variant>
        <vt:i4>1507379</vt:i4>
      </vt:variant>
      <vt:variant>
        <vt:i4>326</vt:i4>
      </vt:variant>
      <vt:variant>
        <vt:i4>0</vt:i4>
      </vt:variant>
      <vt:variant>
        <vt:i4>5</vt:i4>
      </vt:variant>
      <vt:variant>
        <vt:lpwstr/>
      </vt:variant>
      <vt:variant>
        <vt:lpwstr>_Toc293058712</vt:lpwstr>
      </vt:variant>
      <vt:variant>
        <vt:i4>1507379</vt:i4>
      </vt:variant>
      <vt:variant>
        <vt:i4>320</vt:i4>
      </vt:variant>
      <vt:variant>
        <vt:i4>0</vt:i4>
      </vt:variant>
      <vt:variant>
        <vt:i4>5</vt:i4>
      </vt:variant>
      <vt:variant>
        <vt:lpwstr/>
      </vt:variant>
      <vt:variant>
        <vt:lpwstr>_Toc293058711</vt:lpwstr>
      </vt:variant>
      <vt:variant>
        <vt:i4>1507379</vt:i4>
      </vt:variant>
      <vt:variant>
        <vt:i4>314</vt:i4>
      </vt:variant>
      <vt:variant>
        <vt:i4>0</vt:i4>
      </vt:variant>
      <vt:variant>
        <vt:i4>5</vt:i4>
      </vt:variant>
      <vt:variant>
        <vt:lpwstr/>
      </vt:variant>
      <vt:variant>
        <vt:lpwstr>_Toc293058710</vt:lpwstr>
      </vt:variant>
      <vt:variant>
        <vt:i4>1441843</vt:i4>
      </vt:variant>
      <vt:variant>
        <vt:i4>308</vt:i4>
      </vt:variant>
      <vt:variant>
        <vt:i4>0</vt:i4>
      </vt:variant>
      <vt:variant>
        <vt:i4>5</vt:i4>
      </vt:variant>
      <vt:variant>
        <vt:lpwstr/>
      </vt:variant>
      <vt:variant>
        <vt:lpwstr>_Toc293058709</vt:lpwstr>
      </vt:variant>
      <vt:variant>
        <vt:i4>1441843</vt:i4>
      </vt:variant>
      <vt:variant>
        <vt:i4>302</vt:i4>
      </vt:variant>
      <vt:variant>
        <vt:i4>0</vt:i4>
      </vt:variant>
      <vt:variant>
        <vt:i4>5</vt:i4>
      </vt:variant>
      <vt:variant>
        <vt:lpwstr/>
      </vt:variant>
      <vt:variant>
        <vt:lpwstr>_Toc293058708</vt:lpwstr>
      </vt:variant>
      <vt:variant>
        <vt:i4>1441843</vt:i4>
      </vt:variant>
      <vt:variant>
        <vt:i4>296</vt:i4>
      </vt:variant>
      <vt:variant>
        <vt:i4>0</vt:i4>
      </vt:variant>
      <vt:variant>
        <vt:i4>5</vt:i4>
      </vt:variant>
      <vt:variant>
        <vt:lpwstr/>
      </vt:variant>
      <vt:variant>
        <vt:lpwstr>_Toc293058707</vt:lpwstr>
      </vt:variant>
      <vt:variant>
        <vt:i4>1441843</vt:i4>
      </vt:variant>
      <vt:variant>
        <vt:i4>290</vt:i4>
      </vt:variant>
      <vt:variant>
        <vt:i4>0</vt:i4>
      </vt:variant>
      <vt:variant>
        <vt:i4>5</vt:i4>
      </vt:variant>
      <vt:variant>
        <vt:lpwstr/>
      </vt:variant>
      <vt:variant>
        <vt:lpwstr>_Toc293058706</vt:lpwstr>
      </vt:variant>
      <vt:variant>
        <vt:i4>1441843</vt:i4>
      </vt:variant>
      <vt:variant>
        <vt:i4>284</vt:i4>
      </vt:variant>
      <vt:variant>
        <vt:i4>0</vt:i4>
      </vt:variant>
      <vt:variant>
        <vt:i4>5</vt:i4>
      </vt:variant>
      <vt:variant>
        <vt:lpwstr/>
      </vt:variant>
      <vt:variant>
        <vt:lpwstr>_Toc293058705</vt:lpwstr>
      </vt:variant>
      <vt:variant>
        <vt:i4>1441843</vt:i4>
      </vt:variant>
      <vt:variant>
        <vt:i4>278</vt:i4>
      </vt:variant>
      <vt:variant>
        <vt:i4>0</vt:i4>
      </vt:variant>
      <vt:variant>
        <vt:i4>5</vt:i4>
      </vt:variant>
      <vt:variant>
        <vt:lpwstr/>
      </vt:variant>
      <vt:variant>
        <vt:lpwstr>_Toc293058704</vt:lpwstr>
      </vt:variant>
      <vt:variant>
        <vt:i4>1441843</vt:i4>
      </vt:variant>
      <vt:variant>
        <vt:i4>272</vt:i4>
      </vt:variant>
      <vt:variant>
        <vt:i4>0</vt:i4>
      </vt:variant>
      <vt:variant>
        <vt:i4>5</vt:i4>
      </vt:variant>
      <vt:variant>
        <vt:lpwstr/>
      </vt:variant>
      <vt:variant>
        <vt:lpwstr>_Toc293058703</vt:lpwstr>
      </vt:variant>
      <vt:variant>
        <vt:i4>1441843</vt:i4>
      </vt:variant>
      <vt:variant>
        <vt:i4>266</vt:i4>
      </vt:variant>
      <vt:variant>
        <vt:i4>0</vt:i4>
      </vt:variant>
      <vt:variant>
        <vt:i4>5</vt:i4>
      </vt:variant>
      <vt:variant>
        <vt:lpwstr/>
      </vt:variant>
      <vt:variant>
        <vt:lpwstr>_Toc293058702</vt:lpwstr>
      </vt:variant>
      <vt:variant>
        <vt:i4>1441843</vt:i4>
      </vt:variant>
      <vt:variant>
        <vt:i4>260</vt:i4>
      </vt:variant>
      <vt:variant>
        <vt:i4>0</vt:i4>
      </vt:variant>
      <vt:variant>
        <vt:i4>5</vt:i4>
      </vt:variant>
      <vt:variant>
        <vt:lpwstr/>
      </vt:variant>
      <vt:variant>
        <vt:lpwstr>_Toc293058701</vt:lpwstr>
      </vt:variant>
      <vt:variant>
        <vt:i4>1441843</vt:i4>
      </vt:variant>
      <vt:variant>
        <vt:i4>254</vt:i4>
      </vt:variant>
      <vt:variant>
        <vt:i4>0</vt:i4>
      </vt:variant>
      <vt:variant>
        <vt:i4>5</vt:i4>
      </vt:variant>
      <vt:variant>
        <vt:lpwstr/>
      </vt:variant>
      <vt:variant>
        <vt:lpwstr>_Toc293058700</vt:lpwstr>
      </vt:variant>
      <vt:variant>
        <vt:i4>2031666</vt:i4>
      </vt:variant>
      <vt:variant>
        <vt:i4>248</vt:i4>
      </vt:variant>
      <vt:variant>
        <vt:i4>0</vt:i4>
      </vt:variant>
      <vt:variant>
        <vt:i4>5</vt:i4>
      </vt:variant>
      <vt:variant>
        <vt:lpwstr/>
      </vt:variant>
      <vt:variant>
        <vt:lpwstr>_Toc293058699</vt:lpwstr>
      </vt:variant>
      <vt:variant>
        <vt:i4>2031666</vt:i4>
      </vt:variant>
      <vt:variant>
        <vt:i4>242</vt:i4>
      </vt:variant>
      <vt:variant>
        <vt:i4>0</vt:i4>
      </vt:variant>
      <vt:variant>
        <vt:i4>5</vt:i4>
      </vt:variant>
      <vt:variant>
        <vt:lpwstr/>
      </vt:variant>
      <vt:variant>
        <vt:lpwstr>_Toc293058698</vt:lpwstr>
      </vt:variant>
      <vt:variant>
        <vt:i4>2031666</vt:i4>
      </vt:variant>
      <vt:variant>
        <vt:i4>236</vt:i4>
      </vt:variant>
      <vt:variant>
        <vt:i4>0</vt:i4>
      </vt:variant>
      <vt:variant>
        <vt:i4>5</vt:i4>
      </vt:variant>
      <vt:variant>
        <vt:lpwstr/>
      </vt:variant>
      <vt:variant>
        <vt:lpwstr>_Toc293058697</vt:lpwstr>
      </vt:variant>
      <vt:variant>
        <vt:i4>2031666</vt:i4>
      </vt:variant>
      <vt:variant>
        <vt:i4>230</vt:i4>
      </vt:variant>
      <vt:variant>
        <vt:i4>0</vt:i4>
      </vt:variant>
      <vt:variant>
        <vt:i4>5</vt:i4>
      </vt:variant>
      <vt:variant>
        <vt:lpwstr/>
      </vt:variant>
      <vt:variant>
        <vt:lpwstr>_Toc293058696</vt:lpwstr>
      </vt:variant>
      <vt:variant>
        <vt:i4>2031666</vt:i4>
      </vt:variant>
      <vt:variant>
        <vt:i4>224</vt:i4>
      </vt:variant>
      <vt:variant>
        <vt:i4>0</vt:i4>
      </vt:variant>
      <vt:variant>
        <vt:i4>5</vt:i4>
      </vt:variant>
      <vt:variant>
        <vt:lpwstr/>
      </vt:variant>
      <vt:variant>
        <vt:lpwstr>_Toc293058695</vt:lpwstr>
      </vt:variant>
      <vt:variant>
        <vt:i4>2031666</vt:i4>
      </vt:variant>
      <vt:variant>
        <vt:i4>218</vt:i4>
      </vt:variant>
      <vt:variant>
        <vt:i4>0</vt:i4>
      </vt:variant>
      <vt:variant>
        <vt:i4>5</vt:i4>
      </vt:variant>
      <vt:variant>
        <vt:lpwstr/>
      </vt:variant>
      <vt:variant>
        <vt:lpwstr>_Toc293058694</vt:lpwstr>
      </vt:variant>
      <vt:variant>
        <vt:i4>2031666</vt:i4>
      </vt:variant>
      <vt:variant>
        <vt:i4>212</vt:i4>
      </vt:variant>
      <vt:variant>
        <vt:i4>0</vt:i4>
      </vt:variant>
      <vt:variant>
        <vt:i4>5</vt:i4>
      </vt:variant>
      <vt:variant>
        <vt:lpwstr/>
      </vt:variant>
      <vt:variant>
        <vt:lpwstr>_Toc293058693</vt:lpwstr>
      </vt:variant>
      <vt:variant>
        <vt:i4>2031666</vt:i4>
      </vt:variant>
      <vt:variant>
        <vt:i4>206</vt:i4>
      </vt:variant>
      <vt:variant>
        <vt:i4>0</vt:i4>
      </vt:variant>
      <vt:variant>
        <vt:i4>5</vt:i4>
      </vt:variant>
      <vt:variant>
        <vt:lpwstr/>
      </vt:variant>
      <vt:variant>
        <vt:lpwstr>_Toc293058692</vt:lpwstr>
      </vt:variant>
      <vt:variant>
        <vt:i4>2031666</vt:i4>
      </vt:variant>
      <vt:variant>
        <vt:i4>200</vt:i4>
      </vt:variant>
      <vt:variant>
        <vt:i4>0</vt:i4>
      </vt:variant>
      <vt:variant>
        <vt:i4>5</vt:i4>
      </vt:variant>
      <vt:variant>
        <vt:lpwstr/>
      </vt:variant>
      <vt:variant>
        <vt:lpwstr>_Toc293058691</vt:lpwstr>
      </vt:variant>
      <vt:variant>
        <vt:i4>2031666</vt:i4>
      </vt:variant>
      <vt:variant>
        <vt:i4>194</vt:i4>
      </vt:variant>
      <vt:variant>
        <vt:i4>0</vt:i4>
      </vt:variant>
      <vt:variant>
        <vt:i4>5</vt:i4>
      </vt:variant>
      <vt:variant>
        <vt:lpwstr/>
      </vt:variant>
      <vt:variant>
        <vt:lpwstr>_Toc293058690</vt:lpwstr>
      </vt:variant>
      <vt:variant>
        <vt:i4>1966130</vt:i4>
      </vt:variant>
      <vt:variant>
        <vt:i4>188</vt:i4>
      </vt:variant>
      <vt:variant>
        <vt:i4>0</vt:i4>
      </vt:variant>
      <vt:variant>
        <vt:i4>5</vt:i4>
      </vt:variant>
      <vt:variant>
        <vt:lpwstr/>
      </vt:variant>
      <vt:variant>
        <vt:lpwstr>_Toc293058689</vt:lpwstr>
      </vt:variant>
      <vt:variant>
        <vt:i4>1966130</vt:i4>
      </vt:variant>
      <vt:variant>
        <vt:i4>182</vt:i4>
      </vt:variant>
      <vt:variant>
        <vt:i4>0</vt:i4>
      </vt:variant>
      <vt:variant>
        <vt:i4>5</vt:i4>
      </vt:variant>
      <vt:variant>
        <vt:lpwstr/>
      </vt:variant>
      <vt:variant>
        <vt:lpwstr>_Toc293058688</vt:lpwstr>
      </vt:variant>
      <vt:variant>
        <vt:i4>1966130</vt:i4>
      </vt:variant>
      <vt:variant>
        <vt:i4>176</vt:i4>
      </vt:variant>
      <vt:variant>
        <vt:i4>0</vt:i4>
      </vt:variant>
      <vt:variant>
        <vt:i4>5</vt:i4>
      </vt:variant>
      <vt:variant>
        <vt:lpwstr/>
      </vt:variant>
      <vt:variant>
        <vt:lpwstr>_Toc293058687</vt:lpwstr>
      </vt:variant>
      <vt:variant>
        <vt:i4>1966130</vt:i4>
      </vt:variant>
      <vt:variant>
        <vt:i4>170</vt:i4>
      </vt:variant>
      <vt:variant>
        <vt:i4>0</vt:i4>
      </vt:variant>
      <vt:variant>
        <vt:i4>5</vt:i4>
      </vt:variant>
      <vt:variant>
        <vt:lpwstr/>
      </vt:variant>
      <vt:variant>
        <vt:lpwstr>_Toc293058686</vt:lpwstr>
      </vt:variant>
      <vt:variant>
        <vt:i4>1966130</vt:i4>
      </vt:variant>
      <vt:variant>
        <vt:i4>164</vt:i4>
      </vt:variant>
      <vt:variant>
        <vt:i4>0</vt:i4>
      </vt:variant>
      <vt:variant>
        <vt:i4>5</vt:i4>
      </vt:variant>
      <vt:variant>
        <vt:lpwstr/>
      </vt:variant>
      <vt:variant>
        <vt:lpwstr>_Toc293058685</vt:lpwstr>
      </vt:variant>
      <vt:variant>
        <vt:i4>1966130</vt:i4>
      </vt:variant>
      <vt:variant>
        <vt:i4>158</vt:i4>
      </vt:variant>
      <vt:variant>
        <vt:i4>0</vt:i4>
      </vt:variant>
      <vt:variant>
        <vt:i4>5</vt:i4>
      </vt:variant>
      <vt:variant>
        <vt:lpwstr/>
      </vt:variant>
      <vt:variant>
        <vt:lpwstr>_Toc293058684</vt:lpwstr>
      </vt:variant>
      <vt:variant>
        <vt:i4>1966130</vt:i4>
      </vt:variant>
      <vt:variant>
        <vt:i4>152</vt:i4>
      </vt:variant>
      <vt:variant>
        <vt:i4>0</vt:i4>
      </vt:variant>
      <vt:variant>
        <vt:i4>5</vt:i4>
      </vt:variant>
      <vt:variant>
        <vt:lpwstr/>
      </vt:variant>
      <vt:variant>
        <vt:lpwstr>_Toc293058683</vt:lpwstr>
      </vt:variant>
      <vt:variant>
        <vt:i4>1966130</vt:i4>
      </vt:variant>
      <vt:variant>
        <vt:i4>146</vt:i4>
      </vt:variant>
      <vt:variant>
        <vt:i4>0</vt:i4>
      </vt:variant>
      <vt:variant>
        <vt:i4>5</vt:i4>
      </vt:variant>
      <vt:variant>
        <vt:lpwstr/>
      </vt:variant>
      <vt:variant>
        <vt:lpwstr>_Toc293058682</vt:lpwstr>
      </vt:variant>
      <vt:variant>
        <vt:i4>1966130</vt:i4>
      </vt:variant>
      <vt:variant>
        <vt:i4>140</vt:i4>
      </vt:variant>
      <vt:variant>
        <vt:i4>0</vt:i4>
      </vt:variant>
      <vt:variant>
        <vt:i4>5</vt:i4>
      </vt:variant>
      <vt:variant>
        <vt:lpwstr/>
      </vt:variant>
      <vt:variant>
        <vt:lpwstr>_Toc293058681</vt:lpwstr>
      </vt:variant>
      <vt:variant>
        <vt:i4>1966130</vt:i4>
      </vt:variant>
      <vt:variant>
        <vt:i4>134</vt:i4>
      </vt:variant>
      <vt:variant>
        <vt:i4>0</vt:i4>
      </vt:variant>
      <vt:variant>
        <vt:i4>5</vt:i4>
      </vt:variant>
      <vt:variant>
        <vt:lpwstr/>
      </vt:variant>
      <vt:variant>
        <vt:lpwstr>_Toc293058680</vt:lpwstr>
      </vt:variant>
      <vt:variant>
        <vt:i4>1114162</vt:i4>
      </vt:variant>
      <vt:variant>
        <vt:i4>128</vt:i4>
      </vt:variant>
      <vt:variant>
        <vt:i4>0</vt:i4>
      </vt:variant>
      <vt:variant>
        <vt:i4>5</vt:i4>
      </vt:variant>
      <vt:variant>
        <vt:lpwstr/>
      </vt:variant>
      <vt:variant>
        <vt:lpwstr>_Toc293058679</vt:lpwstr>
      </vt:variant>
      <vt:variant>
        <vt:i4>1114162</vt:i4>
      </vt:variant>
      <vt:variant>
        <vt:i4>122</vt:i4>
      </vt:variant>
      <vt:variant>
        <vt:i4>0</vt:i4>
      </vt:variant>
      <vt:variant>
        <vt:i4>5</vt:i4>
      </vt:variant>
      <vt:variant>
        <vt:lpwstr/>
      </vt:variant>
      <vt:variant>
        <vt:lpwstr>_Toc293058678</vt:lpwstr>
      </vt:variant>
      <vt:variant>
        <vt:i4>1114162</vt:i4>
      </vt:variant>
      <vt:variant>
        <vt:i4>116</vt:i4>
      </vt:variant>
      <vt:variant>
        <vt:i4>0</vt:i4>
      </vt:variant>
      <vt:variant>
        <vt:i4>5</vt:i4>
      </vt:variant>
      <vt:variant>
        <vt:lpwstr/>
      </vt:variant>
      <vt:variant>
        <vt:lpwstr>_Toc293058677</vt:lpwstr>
      </vt:variant>
      <vt:variant>
        <vt:i4>1114162</vt:i4>
      </vt:variant>
      <vt:variant>
        <vt:i4>110</vt:i4>
      </vt:variant>
      <vt:variant>
        <vt:i4>0</vt:i4>
      </vt:variant>
      <vt:variant>
        <vt:i4>5</vt:i4>
      </vt:variant>
      <vt:variant>
        <vt:lpwstr/>
      </vt:variant>
      <vt:variant>
        <vt:lpwstr>_Toc293058676</vt:lpwstr>
      </vt:variant>
      <vt:variant>
        <vt:i4>1114162</vt:i4>
      </vt:variant>
      <vt:variant>
        <vt:i4>104</vt:i4>
      </vt:variant>
      <vt:variant>
        <vt:i4>0</vt:i4>
      </vt:variant>
      <vt:variant>
        <vt:i4>5</vt:i4>
      </vt:variant>
      <vt:variant>
        <vt:lpwstr/>
      </vt:variant>
      <vt:variant>
        <vt:lpwstr>_Toc293058675</vt:lpwstr>
      </vt:variant>
      <vt:variant>
        <vt:i4>1114162</vt:i4>
      </vt:variant>
      <vt:variant>
        <vt:i4>98</vt:i4>
      </vt:variant>
      <vt:variant>
        <vt:i4>0</vt:i4>
      </vt:variant>
      <vt:variant>
        <vt:i4>5</vt:i4>
      </vt:variant>
      <vt:variant>
        <vt:lpwstr/>
      </vt:variant>
      <vt:variant>
        <vt:lpwstr>_Toc293058674</vt:lpwstr>
      </vt:variant>
      <vt:variant>
        <vt:i4>1114162</vt:i4>
      </vt:variant>
      <vt:variant>
        <vt:i4>92</vt:i4>
      </vt:variant>
      <vt:variant>
        <vt:i4>0</vt:i4>
      </vt:variant>
      <vt:variant>
        <vt:i4>5</vt:i4>
      </vt:variant>
      <vt:variant>
        <vt:lpwstr/>
      </vt:variant>
      <vt:variant>
        <vt:lpwstr>_Toc293058673</vt:lpwstr>
      </vt:variant>
      <vt:variant>
        <vt:i4>1114162</vt:i4>
      </vt:variant>
      <vt:variant>
        <vt:i4>86</vt:i4>
      </vt:variant>
      <vt:variant>
        <vt:i4>0</vt:i4>
      </vt:variant>
      <vt:variant>
        <vt:i4>5</vt:i4>
      </vt:variant>
      <vt:variant>
        <vt:lpwstr/>
      </vt:variant>
      <vt:variant>
        <vt:lpwstr>_Toc293058672</vt:lpwstr>
      </vt:variant>
      <vt:variant>
        <vt:i4>1114162</vt:i4>
      </vt:variant>
      <vt:variant>
        <vt:i4>80</vt:i4>
      </vt:variant>
      <vt:variant>
        <vt:i4>0</vt:i4>
      </vt:variant>
      <vt:variant>
        <vt:i4>5</vt:i4>
      </vt:variant>
      <vt:variant>
        <vt:lpwstr/>
      </vt:variant>
      <vt:variant>
        <vt:lpwstr>_Toc293058671</vt:lpwstr>
      </vt:variant>
      <vt:variant>
        <vt:i4>1114162</vt:i4>
      </vt:variant>
      <vt:variant>
        <vt:i4>74</vt:i4>
      </vt:variant>
      <vt:variant>
        <vt:i4>0</vt:i4>
      </vt:variant>
      <vt:variant>
        <vt:i4>5</vt:i4>
      </vt:variant>
      <vt:variant>
        <vt:lpwstr/>
      </vt:variant>
      <vt:variant>
        <vt:lpwstr>_Toc293058670</vt:lpwstr>
      </vt:variant>
      <vt:variant>
        <vt:i4>1048626</vt:i4>
      </vt:variant>
      <vt:variant>
        <vt:i4>68</vt:i4>
      </vt:variant>
      <vt:variant>
        <vt:i4>0</vt:i4>
      </vt:variant>
      <vt:variant>
        <vt:i4>5</vt:i4>
      </vt:variant>
      <vt:variant>
        <vt:lpwstr/>
      </vt:variant>
      <vt:variant>
        <vt:lpwstr>_Toc293058669</vt:lpwstr>
      </vt:variant>
      <vt:variant>
        <vt:i4>1048626</vt:i4>
      </vt:variant>
      <vt:variant>
        <vt:i4>62</vt:i4>
      </vt:variant>
      <vt:variant>
        <vt:i4>0</vt:i4>
      </vt:variant>
      <vt:variant>
        <vt:i4>5</vt:i4>
      </vt:variant>
      <vt:variant>
        <vt:lpwstr/>
      </vt:variant>
      <vt:variant>
        <vt:lpwstr>_Toc293058668</vt:lpwstr>
      </vt:variant>
      <vt:variant>
        <vt:i4>1048626</vt:i4>
      </vt:variant>
      <vt:variant>
        <vt:i4>56</vt:i4>
      </vt:variant>
      <vt:variant>
        <vt:i4>0</vt:i4>
      </vt:variant>
      <vt:variant>
        <vt:i4>5</vt:i4>
      </vt:variant>
      <vt:variant>
        <vt:lpwstr/>
      </vt:variant>
      <vt:variant>
        <vt:lpwstr>_Toc293058667</vt:lpwstr>
      </vt:variant>
      <vt:variant>
        <vt:i4>1048626</vt:i4>
      </vt:variant>
      <vt:variant>
        <vt:i4>50</vt:i4>
      </vt:variant>
      <vt:variant>
        <vt:i4>0</vt:i4>
      </vt:variant>
      <vt:variant>
        <vt:i4>5</vt:i4>
      </vt:variant>
      <vt:variant>
        <vt:lpwstr/>
      </vt:variant>
      <vt:variant>
        <vt:lpwstr>_Toc293058666</vt:lpwstr>
      </vt:variant>
      <vt:variant>
        <vt:i4>1048626</vt:i4>
      </vt:variant>
      <vt:variant>
        <vt:i4>44</vt:i4>
      </vt:variant>
      <vt:variant>
        <vt:i4>0</vt:i4>
      </vt:variant>
      <vt:variant>
        <vt:i4>5</vt:i4>
      </vt:variant>
      <vt:variant>
        <vt:lpwstr/>
      </vt:variant>
      <vt:variant>
        <vt:lpwstr>_Toc293058665</vt:lpwstr>
      </vt:variant>
      <vt:variant>
        <vt:i4>1048626</vt:i4>
      </vt:variant>
      <vt:variant>
        <vt:i4>38</vt:i4>
      </vt:variant>
      <vt:variant>
        <vt:i4>0</vt:i4>
      </vt:variant>
      <vt:variant>
        <vt:i4>5</vt:i4>
      </vt:variant>
      <vt:variant>
        <vt:lpwstr/>
      </vt:variant>
      <vt:variant>
        <vt:lpwstr>_Toc293058664</vt:lpwstr>
      </vt:variant>
      <vt:variant>
        <vt:i4>1048626</vt:i4>
      </vt:variant>
      <vt:variant>
        <vt:i4>32</vt:i4>
      </vt:variant>
      <vt:variant>
        <vt:i4>0</vt:i4>
      </vt:variant>
      <vt:variant>
        <vt:i4>5</vt:i4>
      </vt:variant>
      <vt:variant>
        <vt:lpwstr/>
      </vt:variant>
      <vt:variant>
        <vt:lpwstr>_Toc293058663</vt:lpwstr>
      </vt:variant>
      <vt:variant>
        <vt:i4>1048626</vt:i4>
      </vt:variant>
      <vt:variant>
        <vt:i4>26</vt:i4>
      </vt:variant>
      <vt:variant>
        <vt:i4>0</vt:i4>
      </vt:variant>
      <vt:variant>
        <vt:i4>5</vt:i4>
      </vt:variant>
      <vt:variant>
        <vt:lpwstr/>
      </vt:variant>
      <vt:variant>
        <vt:lpwstr>_Toc293058662</vt:lpwstr>
      </vt:variant>
      <vt:variant>
        <vt:i4>1048626</vt:i4>
      </vt:variant>
      <vt:variant>
        <vt:i4>20</vt:i4>
      </vt:variant>
      <vt:variant>
        <vt:i4>0</vt:i4>
      </vt:variant>
      <vt:variant>
        <vt:i4>5</vt:i4>
      </vt:variant>
      <vt:variant>
        <vt:lpwstr/>
      </vt:variant>
      <vt:variant>
        <vt:lpwstr>_Toc293058661</vt:lpwstr>
      </vt:variant>
      <vt:variant>
        <vt:i4>1048626</vt:i4>
      </vt:variant>
      <vt:variant>
        <vt:i4>14</vt:i4>
      </vt:variant>
      <vt:variant>
        <vt:i4>0</vt:i4>
      </vt:variant>
      <vt:variant>
        <vt:i4>5</vt:i4>
      </vt:variant>
      <vt:variant>
        <vt:lpwstr/>
      </vt:variant>
      <vt:variant>
        <vt:lpwstr>_Toc293058660</vt:lpwstr>
      </vt:variant>
      <vt:variant>
        <vt:i4>1245234</vt:i4>
      </vt:variant>
      <vt:variant>
        <vt:i4>8</vt:i4>
      </vt:variant>
      <vt:variant>
        <vt:i4>0</vt:i4>
      </vt:variant>
      <vt:variant>
        <vt:i4>5</vt:i4>
      </vt:variant>
      <vt:variant>
        <vt:lpwstr/>
      </vt:variant>
      <vt:variant>
        <vt:lpwstr>_Toc293058659</vt:lpwstr>
      </vt:variant>
      <vt:variant>
        <vt:i4>1245234</vt:i4>
      </vt:variant>
      <vt:variant>
        <vt:i4>2</vt:i4>
      </vt:variant>
      <vt:variant>
        <vt:i4>0</vt:i4>
      </vt:variant>
      <vt:variant>
        <vt:i4>5</vt:i4>
      </vt:variant>
      <vt:variant>
        <vt:lpwstr/>
      </vt:variant>
      <vt:variant>
        <vt:lpwstr>_Toc293058658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Regina Bypass PA - Schedule 15-2 200 - V4.0 Blackline</dc:title>
  <dc:creator>bob_smith</dc:creator>
  <cp:lastModifiedBy>Brown, David</cp:lastModifiedBy>
  <cp:revision>2</cp:revision>
  <cp:lastPrinted>2015-04-02T20:01:00Z</cp:lastPrinted>
  <dcterms:created xsi:type="dcterms:W3CDTF">2015-06-16T14:29:00Z</dcterms:created>
  <dcterms:modified xsi:type="dcterms:W3CDTF">2015-06-16T14:29:00Z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e6ab115c-51ac-4473-ba44-b174049370b6</vt:lpwstr>
  </property>
  <property fmtid="{D5CDD505-2E9C-101B-9397-08002B2CF9AE}" pid="3" name="ContentTypeId">
    <vt:lpwstr>0x01010001D887EF3DE3534ABF9DA8180CECC9FC</vt:lpwstr>
  </property>
  <property fmtid="{D5CDD505-2E9C-101B-9397-08002B2CF9AE}" pid="4" name="ecm_ItemDeleteBlockHolders">
    <vt:lpwstr/>
  </property>
  <property fmtid="{D5CDD505-2E9C-101B-9397-08002B2CF9AE}" pid="5" name="ecm_RecordRestrictions">
    <vt:lpwstr/>
  </property>
  <property fmtid="{D5CDD505-2E9C-101B-9397-08002B2CF9AE}" pid="6" name="ecm_ItemLockHolders">
    <vt:lpwstr/>
  </property>
</Properties>
</file>